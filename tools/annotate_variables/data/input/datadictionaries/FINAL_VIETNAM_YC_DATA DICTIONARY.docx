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500"/>
        <w:gridCol w:w="4786"/>
      </w:tblGrid>
      <w:tr w:rsidR="00645ADE" w:rsidRPr="00425BED" w:rsidTr="008117B8">
        <w:tc>
          <w:tcPr>
            <w:tcW w:w="4500" w:type="dxa"/>
            <w:vAlign w:val="bottom"/>
          </w:tcPr>
          <w:p w:rsidR="00645ADE" w:rsidRPr="00425BED" w:rsidRDefault="00645ADE" w:rsidP="008117B8">
            <w:pPr>
              <w:pStyle w:val="Heading1"/>
              <w:spacing w:before="0" w:after="0"/>
              <w:rPr>
                <w:rFonts w:ascii="Comic Sans MS" w:hAnsi="Comic Sans MS"/>
              </w:rPr>
            </w:pPr>
            <w:smartTag w:uri="urn:schemas-microsoft-com:office:smarttags" w:element="place">
              <w:smartTag w:uri="urn:schemas-microsoft-com:office:smarttags" w:element="country-region">
                <w:r>
                  <w:rPr>
                    <w:rFonts w:ascii="Comic Sans MS" w:hAnsi="Comic Sans MS"/>
                  </w:rPr>
                  <w:t>Vietnam</w:t>
                </w:r>
              </w:smartTag>
            </w:smartTag>
            <w:r w:rsidRPr="00425BED">
              <w:rPr>
                <w:rFonts w:ascii="Comic Sans MS" w:hAnsi="Comic Sans MS"/>
              </w:rPr>
              <w:t xml:space="preserve"> </w:t>
            </w:r>
            <w:r>
              <w:rPr>
                <w:rFonts w:ascii="Comic Sans MS" w:hAnsi="Comic Sans MS"/>
              </w:rPr>
              <w:t xml:space="preserve">Child </w:t>
            </w:r>
            <w:r w:rsidRPr="00425BED">
              <w:rPr>
                <w:rFonts w:ascii="Comic Sans MS" w:hAnsi="Comic Sans MS"/>
              </w:rPr>
              <w:t>Dictionary</w:t>
            </w:r>
            <w:r w:rsidRPr="00425BED">
              <w:rPr>
                <w:rFonts w:ascii="Comic Sans MS" w:hAnsi="Comic Sans MS"/>
              </w:rPr>
              <w:br/>
            </w:r>
            <w:r>
              <w:rPr>
                <w:rFonts w:ascii="Comic Sans MS" w:hAnsi="Comic Sans MS"/>
              </w:rPr>
              <w:t xml:space="preserve">Younger </w:t>
            </w:r>
            <w:r w:rsidRPr="00425BED">
              <w:rPr>
                <w:rFonts w:ascii="Comic Sans MS" w:hAnsi="Comic Sans MS"/>
              </w:rPr>
              <w:t xml:space="preserve">Cohort </w:t>
            </w:r>
            <w:r>
              <w:rPr>
                <w:rFonts w:ascii="Comic Sans MS" w:hAnsi="Comic Sans MS"/>
              </w:rPr>
              <w:t xml:space="preserve">-8yr old          </w:t>
            </w:r>
          </w:p>
        </w:tc>
        <w:tc>
          <w:tcPr>
            <w:tcW w:w="4786" w:type="dxa"/>
          </w:tcPr>
          <w:p w:rsidR="00645ADE" w:rsidRPr="00425BED" w:rsidRDefault="00645ADE" w:rsidP="008117B8">
            <w:pPr>
              <w:pStyle w:val="Heading1"/>
              <w:spacing w:before="0" w:after="0"/>
              <w:jc w:val="both"/>
              <w:rPr>
                <w:rFonts w:ascii="Comic Sans MS" w:hAnsi="Comic Sans MS"/>
              </w:rPr>
            </w:pPr>
            <w:r w:rsidRPr="00DD1903">
              <w:rPr>
                <w:rFonts w:ascii="Comic Sans MS" w:hAnsi="Comic Sans M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YL Colour Logo" style="width:168pt;height:50.25pt;visibility:visible">
                  <v:imagedata r:id="rId7" o:title=""/>
                </v:shape>
              </w:pict>
            </w:r>
          </w:p>
        </w:tc>
      </w:tr>
    </w:tbl>
    <w:p w:rsidR="00645ADE" w:rsidRPr="00425BED" w:rsidRDefault="00645ADE" w:rsidP="008117B8">
      <w:pPr>
        <w:pStyle w:val="Heading2"/>
        <w:jc w:val="both"/>
        <w:rPr>
          <w:rFonts w:ascii="Comic Sans MS" w:hAnsi="Comic Sans MS"/>
        </w:rPr>
      </w:pPr>
      <w:r w:rsidRPr="00425BED">
        <w:rPr>
          <w:rFonts w:ascii="Comic Sans MS" w:hAnsi="Comic Sans MS"/>
        </w:rPr>
        <w:t>Data Files</w:t>
      </w:r>
    </w:p>
    <w:p w:rsidR="00645ADE" w:rsidRDefault="00645ADE" w:rsidP="008117B8">
      <w:pPr>
        <w:jc w:val="both"/>
        <w:rPr>
          <w:szCs w:val="20"/>
        </w:rPr>
      </w:pPr>
      <w:r w:rsidRPr="00C03CA9">
        <w:rPr>
          <w:szCs w:val="20"/>
        </w:rPr>
        <w:t xml:space="preserve">A total of </w:t>
      </w:r>
      <w:r>
        <w:rPr>
          <w:szCs w:val="20"/>
        </w:rPr>
        <w:t xml:space="preserve">9 </w:t>
      </w:r>
      <w:r w:rsidRPr="00C03CA9">
        <w:rPr>
          <w:szCs w:val="20"/>
        </w:rPr>
        <w:t>data files are generated from the Ethiopia Older Cohort dataset.  The two main data files ar</w:t>
      </w:r>
      <w:r w:rsidRPr="00382AEA">
        <w:rPr>
          <w:szCs w:val="20"/>
        </w:rPr>
        <w:t xml:space="preserve">e </w:t>
      </w:r>
      <w:r>
        <w:rPr>
          <w:szCs w:val="20"/>
          <w:u w:val="single"/>
        </w:rPr>
        <w:t>VN_Y</w:t>
      </w:r>
      <w:r w:rsidRPr="00382AEA">
        <w:rPr>
          <w:szCs w:val="20"/>
          <w:u w:val="single"/>
        </w:rPr>
        <w:t>C_HouseholdLevel.sav</w:t>
      </w:r>
      <w:r w:rsidRPr="00382AEA">
        <w:rPr>
          <w:szCs w:val="20"/>
        </w:rPr>
        <w:t xml:space="preserve"> and </w:t>
      </w:r>
      <w:r>
        <w:rPr>
          <w:szCs w:val="20"/>
        </w:rPr>
        <w:t>VN</w:t>
      </w:r>
      <w:r>
        <w:rPr>
          <w:szCs w:val="20"/>
          <w:u w:val="single"/>
        </w:rPr>
        <w:t>_Y</w:t>
      </w:r>
      <w:r w:rsidRPr="00382AEA">
        <w:rPr>
          <w:szCs w:val="20"/>
          <w:u w:val="single"/>
        </w:rPr>
        <w:t>C_ChildLevel.sav.</w:t>
      </w:r>
      <w:r w:rsidRPr="00382AEA">
        <w:rPr>
          <w:szCs w:val="20"/>
        </w:rPr>
        <w:t xml:space="preserve"> The file title: </w:t>
      </w:r>
      <w:r>
        <w:rPr>
          <w:szCs w:val="20"/>
          <w:u w:val="single"/>
        </w:rPr>
        <w:t>VN_Y</w:t>
      </w:r>
      <w:r w:rsidRPr="00382AEA">
        <w:rPr>
          <w:szCs w:val="20"/>
          <w:u w:val="single"/>
        </w:rPr>
        <w:t>C_HouseholdLevel.sav</w:t>
      </w:r>
      <w:r w:rsidRPr="00382AEA">
        <w:rPr>
          <w:szCs w:val="20"/>
        </w:rPr>
        <w:t xml:space="preserve"> holds data at the household level (one record per household) and the file titled: </w:t>
      </w:r>
      <w:r>
        <w:rPr>
          <w:szCs w:val="20"/>
          <w:u w:val="single"/>
        </w:rPr>
        <w:t>VN_Y</w:t>
      </w:r>
      <w:r w:rsidRPr="00382AEA">
        <w:rPr>
          <w:szCs w:val="20"/>
          <w:u w:val="single"/>
        </w:rPr>
        <w:t>C_ChildLevel.sav</w:t>
      </w:r>
      <w:r w:rsidRPr="00382AEA">
        <w:rPr>
          <w:szCs w:val="20"/>
        </w:rPr>
        <w:t xml:space="preserve"> holds data at the child level (one record per child</w:t>
      </w:r>
      <w:r>
        <w:rPr>
          <w:szCs w:val="20"/>
        </w:rPr>
        <w:t>)</w:t>
      </w:r>
      <w:r w:rsidRPr="00382AEA">
        <w:rPr>
          <w:szCs w:val="20"/>
        </w:rPr>
        <w:t xml:space="preserve">. Because of the large number of variables at this level we have kept the variables from the Child Questionnaire separate from those from the household questionnaire.  The remaining data files hold data at a lower level.  For example </w:t>
      </w:r>
      <w:r>
        <w:rPr>
          <w:szCs w:val="20"/>
        </w:rPr>
        <w:t>VN</w:t>
      </w:r>
      <w:r>
        <w:rPr>
          <w:szCs w:val="20"/>
          <w:u w:val="single"/>
        </w:rPr>
        <w:t>_Y</w:t>
      </w:r>
      <w:r w:rsidRPr="00382AEA">
        <w:rPr>
          <w:szCs w:val="20"/>
          <w:u w:val="single"/>
        </w:rPr>
        <w:t xml:space="preserve">C_HouseholdMemberLevel.sav </w:t>
      </w:r>
      <w:r w:rsidRPr="00382AEA">
        <w:rPr>
          <w:szCs w:val="20"/>
        </w:rPr>
        <w:t>has one record</w:t>
      </w:r>
      <w:r w:rsidRPr="00C03CA9">
        <w:rPr>
          <w:szCs w:val="20"/>
        </w:rPr>
        <w:t xml:space="preserve"> for each member of the household – i.e. potentially several records per household.  The following table lists the </w:t>
      </w:r>
      <w:r>
        <w:rPr>
          <w:szCs w:val="20"/>
        </w:rPr>
        <w:t xml:space="preserve">9  </w:t>
      </w:r>
      <w:r w:rsidRPr="00C03CA9">
        <w:rPr>
          <w:szCs w:val="20"/>
        </w:rPr>
        <w:t>data files which are detailed in the rest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8"/>
      </w:tblGrid>
      <w:tr w:rsidR="00645ADE" w:rsidTr="008117B8">
        <w:tc>
          <w:tcPr>
            <w:tcW w:w="2500" w:type="pct"/>
          </w:tcPr>
          <w:p w:rsidR="00645ADE" w:rsidRPr="004F6E7D" w:rsidRDefault="00645ADE" w:rsidP="008117B8">
            <w:pPr>
              <w:tabs>
                <w:tab w:val="left" w:pos="6165"/>
              </w:tabs>
              <w:rPr>
                <w:szCs w:val="20"/>
                <w:u w:val="single"/>
              </w:rPr>
            </w:pPr>
            <w:r>
              <w:rPr>
                <w:szCs w:val="20"/>
                <w:u w:val="single"/>
              </w:rPr>
              <w:t>VN</w:t>
            </w:r>
            <w:r w:rsidRPr="004F6E7D">
              <w:rPr>
                <w:szCs w:val="20"/>
                <w:u w:val="single"/>
              </w:rPr>
              <w:t>_</w:t>
            </w:r>
            <w:r>
              <w:rPr>
                <w:szCs w:val="20"/>
                <w:u w:val="single"/>
              </w:rPr>
              <w:t>Y</w:t>
            </w:r>
            <w:r w:rsidRPr="004F6E7D">
              <w:rPr>
                <w:szCs w:val="20"/>
                <w:u w:val="single"/>
              </w:rPr>
              <w:t xml:space="preserve">C_HouseholdLevel.sav  </w:t>
            </w:r>
          </w:p>
          <w:p w:rsidR="00645ADE" w:rsidRPr="004F6E7D" w:rsidRDefault="00645ADE" w:rsidP="008117B8">
            <w:pPr>
              <w:rPr>
                <w:rFonts w:ascii="Times New Roman" w:hAnsi="Times New Roman"/>
                <w:u w:val="single"/>
              </w:rPr>
            </w:pPr>
          </w:p>
        </w:tc>
        <w:tc>
          <w:tcPr>
            <w:tcW w:w="2500" w:type="pct"/>
          </w:tcPr>
          <w:p w:rsidR="00645ADE" w:rsidRPr="00543E21" w:rsidRDefault="00645ADE" w:rsidP="008117B8">
            <w:pPr>
              <w:rPr>
                <w:rFonts w:ascii="Times New Roman" w:hAnsi="Times New Roman"/>
              </w:rPr>
            </w:pPr>
            <w:r w:rsidRPr="00543E21">
              <w:rPr>
                <w:rFonts w:ascii="Times New Roman" w:hAnsi="Times New Roman"/>
              </w:rPr>
              <w:t xml:space="preserve">Data from the </w:t>
            </w:r>
            <w:r>
              <w:rPr>
                <w:rFonts w:ascii="Times New Roman" w:hAnsi="Times New Roman"/>
              </w:rPr>
              <w:t xml:space="preserve">OC </w:t>
            </w:r>
            <w:r w:rsidRPr="00543E21">
              <w:rPr>
                <w:rFonts w:ascii="Times New Roman" w:hAnsi="Times New Roman"/>
              </w:rPr>
              <w:t>Household question</w:t>
            </w:r>
            <w:r>
              <w:rPr>
                <w:rFonts w:ascii="Times New Roman" w:hAnsi="Times New Roman"/>
              </w:rPr>
              <w:t>naire which is at the Household</w:t>
            </w:r>
            <w:r w:rsidRPr="00543E21">
              <w:rPr>
                <w:rFonts w:ascii="Times New Roman" w:hAnsi="Times New Roman"/>
              </w:rPr>
              <w:t xml:space="preserve"> level – one record per household.  </w:t>
            </w:r>
          </w:p>
        </w:tc>
      </w:tr>
      <w:tr w:rsidR="00645ADE" w:rsidTr="008117B8">
        <w:tc>
          <w:tcPr>
            <w:tcW w:w="2500" w:type="pct"/>
          </w:tcPr>
          <w:p w:rsidR="00645ADE" w:rsidRPr="004F6E7D" w:rsidRDefault="00645ADE" w:rsidP="008117B8">
            <w:pPr>
              <w:rPr>
                <w:rFonts w:ascii="Times New Roman" w:hAnsi="Times New Roman"/>
                <w:u w:val="single"/>
              </w:rPr>
            </w:pPr>
            <w:r>
              <w:rPr>
                <w:szCs w:val="20"/>
                <w:u w:val="single"/>
              </w:rPr>
              <w:t>VN_Y</w:t>
            </w:r>
            <w:r w:rsidRPr="004F6E7D">
              <w:rPr>
                <w:szCs w:val="20"/>
                <w:u w:val="single"/>
              </w:rPr>
              <w:t>C_ChildLevel.sav</w:t>
            </w:r>
          </w:p>
        </w:tc>
        <w:tc>
          <w:tcPr>
            <w:tcW w:w="2500" w:type="pct"/>
          </w:tcPr>
          <w:p w:rsidR="00645ADE" w:rsidRPr="00543E21" w:rsidRDefault="00645ADE" w:rsidP="008117B8">
            <w:pPr>
              <w:rPr>
                <w:rFonts w:ascii="Times New Roman" w:hAnsi="Times New Roman"/>
              </w:rPr>
            </w:pPr>
            <w:r w:rsidRPr="00543E21">
              <w:rPr>
                <w:szCs w:val="20"/>
              </w:rPr>
              <w:t>Data from the Child questionnaire which is at the Child level – one record per household.</w:t>
            </w:r>
          </w:p>
        </w:tc>
      </w:tr>
      <w:tr w:rsidR="00645ADE" w:rsidTr="008117B8">
        <w:tc>
          <w:tcPr>
            <w:tcW w:w="2500" w:type="pct"/>
          </w:tcPr>
          <w:p w:rsidR="00645ADE" w:rsidRPr="004F6E7D" w:rsidRDefault="00645ADE" w:rsidP="008117B8">
            <w:pPr>
              <w:rPr>
                <w:rFonts w:ascii="Times New Roman" w:hAnsi="Times New Roman"/>
                <w:u w:val="single"/>
              </w:rPr>
            </w:pPr>
            <w:r w:rsidRPr="004F6E7D">
              <w:rPr>
                <w:szCs w:val="20"/>
                <w:u w:val="single"/>
              </w:rPr>
              <w:t>stblSec1Activities.sav</w:t>
            </w:r>
          </w:p>
        </w:tc>
        <w:tc>
          <w:tcPr>
            <w:tcW w:w="2500" w:type="pct"/>
          </w:tcPr>
          <w:p w:rsidR="00645ADE" w:rsidRPr="00543E21" w:rsidRDefault="00645ADE" w:rsidP="008117B8">
            <w:pPr>
              <w:rPr>
                <w:rFonts w:ascii="Times New Roman" w:hAnsi="Times New Roman"/>
              </w:rPr>
            </w:pPr>
            <w:r w:rsidRPr="00543E21">
              <w:rPr>
                <w:szCs w:val="20"/>
              </w:rPr>
              <w:t>Data about activities done by the child on the previous working day</w:t>
            </w:r>
            <w:r>
              <w:rPr>
                <w:szCs w:val="20"/>
              </w:rPr>
              <w:t xml:space="preserve"> from the OC Child Questionnaire</w:t>
            </w:r>
            <w:r w:rsidRPr="00543E21">
              <w:rPr>
                <w:szCs w:val="20"/>
              </w:rPr>
              <w:t xml:space="preserve"> – one record per activity</w:t>
            </w:r>
          </w:p>
        </w:tc>
      </w:tr>
      <w:tr w:rsidR="00645ADE" w:rsidTr="008117B8">
        <w:tc>
          <w:tcPr>
            <w:tcW w:w="2500" w:type="pct"/>
          </w:tcPr>
          <w:p w:rsidR="00645ADE" w:rsidRDefault="00645ADE" w:rsidP="008117B8">
            <w:pPr>
              <w:tabs>
                <w:tab w:val="left" w:pos="6165"/>
              </w:tabs>
              <w:rPr>
                <w:szCs w:val="20"/>
                <w:u w:val="single"/>
              </w:rPr>
            </w:pPr>
            <w:r w:rsidRPr="004F6E7D">
              <w:rPr>
                <w:szCs w:val="20"/>
                <w:u w:val="single"/>
              </w:rPr>
              <w:t>stblHHSec3</w:t>
            </w:r>
            <w:r>
              <w:rPr>
                <w:szCs w:val="20"/>
                <w:u w:val="single"/>
              </w:rPr>
              <w:t>PrimaryAssets</w:t>
            </w:r>
            <w:r w:rsidRPr="004F6E7D">
              <w:rPr>
                <w:szCs w:val="20"/>
                <w:u w:val="single"/>
              </w:rPr>
              <w:t>.sav</w:t>
            </w:r>
          </w:p>
          <w:p w:rsidR="00645ADE" w:rsidRPr="004F6E7D" w:rsidRDefault="00645ADE" w:rsidP="008117B8">
            <w:pPr>
              <w:tabs>
                <w:tab w:val="left" w:pos="6165"/>
              </w:tabs>
              <w:rPr>
                <w:szCs w:val="20"/>
                <w:u w:val="single"/>
              </w:rPr>
            </w:pPr>
          </w:p>
        </w:tc>
        <w:tc>
          <w:tcPr>
            <w:tcW w:w="2500" w:type="pct"/>
          </w:tcPr>
          <w:p w:rsidR="00645ADE" w:rsidRPr="00543E21" w:rsidRDefault="00645ADE" w:rsidP="008117B8">
            <w:pPr>
              <w:rPr>
                <w:szCs w:val="20"/>
              </w:rPr>
            </w:pPr>
            <w:r w:rsidRPr="00543E21">
              <w:rPr>
                <w:szCs w:val="20"/>
              </w:rPr>
              <w:t xml:space="preserve">Data about the </w:t>
            </w:r>
            <w:r>
              <w:rPr>
                <w:szCs w:val="20"/>
              </w:rPr>
              <w:t>primary assets the household owns</w:t>
            </w:r>
            <w:r w:rsidRPr="00543E21">
              <w:rPr>
                <w:szCs w:val="20"/>
              </w:rPr>
              <w:t>.</w:t>
            </w:r>
            <w:r>
              <w:rPr>
                <w:szCs w:val="20"/>
              </w:rPr>
              <w:t xml:space="preserve"> – from the Household Questionnaire</w:t>
            </w:r>
          </w:p>
        </w:tc>
      </w:tr>
      <w:tr w:rsidR="00645ADE" w:rsidTr="008117B8">
        <w:tc>
          <w:tcPr>
            <w:tcW w:w="2500" w:type="pct"/>
          </w:tcPr>
          <w:p w:rsidR="00645ADE" w:rsidRPr="004F6E7D" w:rsidRDefault="00645ADE" w:rsidP="008117B8">
            <w:pPr>
              <w:tabs>
                <w:tab w:val="left" w:pos="6165"/>
              </w:tabs>
              <w:rPr>
                <w:szCs w:val="20"/>
                <w:u w:val="single"/>
              </w:rPr>
            </w:pPr>
            <w:r w:rsidRPr="004F6E7D">
              <w:rPr>
                <w:szCs w:val="20"/>
                <w:u w:val="single"/>
              </w:rPr>
              <w:t>stblHHSec3SupportProgrammes.sav</w:t>
            </w:r>
          </w:p>
          <w:p w:rsidR="00645ADE" w:rsidRPr="004F6E7D" w:rsidRDefault="00645ADE" w:rsidP="008117B8">
            <w:pPr>
              <w:rPr>
                <w:rFonts w:ascii="Times New Roman" w:hAnsi="Times New Roman"/>
                <w:u w:val="single"/>
              </w:rPr>
            </w:pPr>
          </w:p>
        </w:tc>
        <w:tc>
          <w:tcPr>
            <w:tcW w:w="2500" w:type="pct"/>
          </w:tcPr>
          <w:p w:rsidR="00645ADE" w:rsidRPr="00543E21" w:rsidRDefault="00645ADE" w:rsidP="008117B8">
            <w:pPr>
              <w:rPr>
                <w:rFonts w:ascii="Times New Roman" w:hAnsi="Times New Roman"/>
              </w:rPr>
            </w:pPr>
            <w:r w:rsidRPr="00543E21">
              <w:rPr>
                <w:szCs w:val="20"/>
              </w:rPr>
              <w:t>Data about the support or assistance received from the NGOs or GOs to the household.</w:t>
            </w:r>
            <w:r>
              <w:rPr>
                <w:szCs w:val="20"/>
              </w:rPr>
              <w:t xml:space="preserve"> – from the Household Questionnaire</w:t>
            </w:r>
          </w:p>
        </w:tc>
      </w:tr>
      <w:tr w:rsidR="00645ADE" w:rsidTr="008117B8">
        <w:tc>
          <w:tcPr>
            <w:tcW w:w="2500" w:type="pct"/>
          </w:tcPr>
          <w:p w:rsidR="00645ADE" w:rsidRPr="004F6E7D" w:rsidRDefault="00645ADE" w:rsidP="008117B8">
            <w:pPr>
              <w:tabs>
                <w:tab w:val="left" w:pos="6165"/>
              </w:tabs>
              <w:rPr>
                <w:szCs w:val="20"/>
                <w:u w:val="single"/>
              </w:rPr>
            </w:pPr>
            <w:r w:rsidRPr="004F6E7D">
              <w:rPr>
                <w:szCs w:val="20"/>
                <w:u w:val="single"/>
              </w:rPr>
              <w:t>stblHHSec3Outgoings.sav</w:t>
            </w:r>
          </w:p>
          <w:p w:rsidR="00645ADE" w:rsidRPr="004F6E7D" w:rsidRDefault="00645ADE" w:rsidP="008117B8">
            <w:pPr>
              <w:rPr>
                <w:rFonts w:ascii="Times New Roman" w:hAnsi="Times New Roman"/>
                <w:u w:val="single"/>
              </w:rPr>
            </w:pPr>
          </w:p>
        </w:tc>
        <w:tc>
          <w:tcPr>
            <w:tcW w:w="2500" w:type="pct"/>
          </w:tcPr>
          <w:p w:rsidR="00645ADE" w:rsidRPr="00543E21" w:rsidRDefault="00645ADE" w:rsidP="008117B8">
            <w:pPr>
              <w:rPr>
                <w:rFonts w:ascii="Times New Roman" w:hAnsi="Times New Roman"/>
              </w:rPr>
            </w:pPr>
            <w:r w:rsidRPr="00543E21">
              <w:rPr>
                <w:szCs w:val="20"/>
              </w:rPr>
              <w:t>Data about money or goods given to individuals or groups outside the household – one record per remittance</w:t>
            </w:r>
            <w:r>
              <w:rPr>
                <w:szCs w:val="20"/>
              </w:rPr>
              <w:t>– from the Household Questionnaire</w:t>
            </w:r>
          </w:p>
        </w:tc>
      </w:tr>
      <w:tr w:rsidR="00645ADE" w:rsidTr="008117B8">
        <w:tc>
          <w:tcPr>
            <w:tcW w:w="2500" w:type="pct"/>
          </w:tcPr>
          <w:p w:rsidR="00645ADE" w:rsidRPr="004F6E7D" w:rsidRDefault="00645ADE" w:rsidP="008117B8">
            <w:pPr>
              <w:tabs>
                <w:tab w:val="left" w:pos="6165"/>
              </w:tabs>
              <w:rPr>
                <w:szCs w:val="20"/>
                <w:u w:val="single"/>
              </w:rPr>
            </w:pPr>
            <w:r w:rsidRPr="004F6E7D">
              <w:rPr>
                <w:szCs w:val="20"/>
                <w:u w:val="single"/>
              </w:rPr>
              <w:t>stblHHSec3Loans</w:t>
            </w:r>
          </w:p>
          <w:p w:rsidR="00645ADE" w:rsidRPr="004F6E7D" w:rsidRDefault="00645ADE" w:rsidP="008117B8">
            <w:pPr>
              <w:rPr>
                <w:rFonts w:ascii="Times New Roman" w:hAnsi="Times New Roman"/>
                <w:u w:val="single"/>
              </w:rPr>
            </w:pPr>
          </w:p>
        </w:tc>
        <w:tc>
          <w:tcPr>
            <w:tcW w:w="2500" w:type="pct"/>
          </w:tcPr>
          <w:p w:rsidR="00645ADE" w:rsidRPr="00543E21" w:rsidRDefault="00645ADE" w:rsidP="008117B8">
            <w:pPr>
              <w:rPr>
                <w:szCs w:val="20"/>
              </w:rPr>
            </w:pPr>
            <w:r w:rsidRPr="00543E21">
              <w:rPr>
                <w:szCs w:val="20"/>
              </w:rPr>
              <w:t>Data about the credits taken out over the past 5 years.</w:t>
            </w:r>
            <w:r>
              <w:rPr>
                <w:szCs w:val="20"/>
              </w:rPr>
              <w:t xml:space="preserve"> – from the Household Questionnaire</w:t>
            </w:r>
          </w:p>
        </w:tc>
      </w:tr>
      <w:tr w:rsidR="00645ADE" w:rsidTr="008117B8">
        <w:tc>
          <w:tcPr>
            <w:tcW w:w="2500" w:type="pct"/>
          </w:tcPr>
          <w:p w:rsidR="00645ADE" w:rsidRPr="004F6E7D" w:rsidRDefault="00645ADE" w:rsidP="008117B8">
            <w:pPr>
              <w:tabs>
                <w:tab w:val="left" w:pos="6165"/>
              </w:tabs>
              <w:rPr>
                <w:rFonts w:ascii="Times New Roman" w:hAnsi="Times New Roman"/>
                <w:u w:val="single"/>
              </w:rPr>
            </w:pPr>
            <w:r w:rsidRPr="004F6E7D">
              <w:rPr>
                <w:color w:val="000000"/>
                <w:szCs w:val="20"/>
                <w:u w:val="single"/>
              </w:rPr>
              <w:t>stblHHSec8ChildWork.sav</w:t>
            </w:r>
          </w:p>
          <w:p w:rsidR="00645ADE" w:rsidRPr="004F6E7D" w:rsidRDefault="00645ADE" w:rsidP="008117B8">
            <w:pPr>
              <w:rPr>
                <w:rFonts w:ascii="Times New Roman" w:hAnsi="Times New Roman"/>
                <w:u w:val="single"/>
              </w:rPr>
            </w:pPr>
          </w:p>
        </w:tc>
        <w:tc>
          <w:tcPr>
            <w:tcW w:w="2500" w:type="pct"/>
          </w:tcPr>
          <w:p w:rsidR="00645ADE" w:rsidRPr="00543E21" w:rsidRDefault="00645ADE" w:rsidP="008117B8">
            <w:pPr>
              <w:rPr>
                <w:rFonts w:ascii="Times New Roman" w:hAnsi="Times New Roman"/>
              </w:rPr>
            </w:pPr>
            <w:r w:rsidRPr="00543E21">
              <w:rPr>
                <w:szCs w:val="20"/>
              </w:rPr>
              <w:t>Data about the paid work activity of the Younger Cohort of YL children.</w:t>
            </w:r>
            <w:r>
              <w:rPr>
                <w:szCs w:val="20"/>
              </w:rPr>
              <w:t xml:space="preserve"> – from the Household Questionnaire</w:t>
            </w:r>
          </w:p>
        </w:tc>
      </w:tr>
      <w:tr w:rsidR="00645ADE" w:rsidTr="008117B8">
        <w:tc>
          <w:tcPr>
            <w:tcW w:w="2500" w:type="pct"/>
          </w:tcPr>
          <w:p w:rsidR="00645ADE" w:rsidRPr="004F6E7D" w:rsidRDefault="00645ADE" w:rsidP="008117B8">
            <w:pPr>
              <w:tabs>
                <w:tab w:val="left" w:pos="6165"/>
              </w:tabs>
              <w:rPr>
                <w:color w:val="000000"/>
                <w:szCs w:val="20"/>
                <w:u w:val="single"/>
              </w:rPr>
            </w:pPr>
            <w:r>
              <w:rPr>
                <w:szCs w:val="20"/>
                <w:u w:val="single"/>
              </w:rPr>
              <w:t>VN_Y</w:t>
            </w:r>
            <w:r w:rsidRPr="004F6E7D">
              <w:rPr>
                <w:szCs w:val="20"/>
                <w:u w:val="single"/>
              </w:rPr>
              <w:t>C_HouseholdMemberLevel.sav</w:t>
            </w:r>
          </w:p>
        </w:tc>
        <w:tc>
          <w:tcPr>
            <w:tcW w:w="2500" w:type="pct"/>
          </w:tcPr>
          <w:p w:rsidR="00645ADE" w:rsidRPr="00543E21" w:rsidRDefault="00645ADE" w:rsidP="008117B8">
            <w:pPr>
              <w:rPr>
                <w:szCs w:val="20"/>
              </w:rPr>
            </w:pPr>
            <w:r>
              <w:rPr>
                <w:szCs w:val="20"/>
              </w:rPr>
              <w:t>Data about the individual household members within the household. – from the Household Questionnaire</w:t>
            </w:r>
          </w:p>
        </w:tc>
      </w:tr>
    </w:tbl>
    <w:p w:rsidR="00645ADE" w:rsidRPr="004850A2" w:rsidRDefault="00645ADE" w:rsidP="008117B8">
      <w:pPr>
        <w:pStyle w:val="Heading1"/>
      </w:pPr>
      <w:r>
        <w:t>HOUSEHOLD LEVEL DATA (f</w:t>
      </w:r>
      <w:r w:rsidRPr="004850A2">
        <w:t>rom Household Questionnaire)</w:t>
      </w:r>
    </w:p>
    <w:p w:rsidR="00645ADE" w:rsidRPr="00C03CA9" w:rsidRDefault="00645ADE" w:rsidP="008117B8">
      <w:pPr>
        <w:jc w:val="both"/>
        <w:rPr>
          <w:szCs w:val="20"/>
        </w:rPr>
      </w:pPr>
      <w:r w:rsidRPr="00C03CA9">
        <w:rPr>
          <w:szCs w:val="20"/>
        </w:rPr>
        <w:t xml:space="preserve">This section describes the variables and their codes found in the file </w:t>
      </w:r>
      <w:r>
        <w:rPr>
          <w:szCs w:val="20"/>
          <w:u w:val="single"/>
        </w:rPr>
        <w:t>VN</w:t>
      </w:r>
      <w:r w:rsidRPr="00C03CA9">
        <w:rPr>
          <w:szCs w:val="20"/>
          <w:u w:val="single"/>
        </w:rPr>
        <w:t>_</w:t>
      </w:r>
      <w:r>
        <w:rPr>
          <w:szCs w:val="20"/>
          <w:u w:val="single"/>
        </w:rPr>
        <w:t>Y</w:t>
      </w:r>
      <w:r w:rsidRPr="00C03CA9">
        <w:rPr>
          <w:szCs w:val="20"/>
          <w:u w:val="single"/>
        </w:rPr>
        <w:t>C_HouseholdLevel.sav</w:t>
      </w:r>
      <w:r w:rsidRPr="00C03CA9">
        <w:rPr>
          <w:szCs w:val="20"/>
        </w:rPr>
        <w:t xml:space="preserve">  which come directly from the Young Lives Household questionnaire.  The following codes are standard across most of the numeric variables in the dataset:</w:t>
      </w:r>
    </w:p>
    <w:p w:rsidR="00645ADE" w:rsidRPr="00C03CA9" w:rsidRDefault="00645ADE" w:rsidP="008117B8">
      <w:pPr>
        <w:ind w:left="1440"/>
        <w:rPr>
          <w:szCs w:val="20"/>
        </w:rPr>
      </w:pPr>
      <w:r w:rsidRPr="00C03CA9">
        <w:rPr>
          <w:szCs w:val="20"/>
        </w:rPr>
        <w:t>77=Not known – this is where the respondent says they do not know;</w:t>
      </w:r>
      <w:r w:rsidRPr="00C03CA9">
        <w:rPr>
          <w:szCs w:val="20"/>
        </w:rPr>
        <w:br/>
        <w:t>88=Not applicable – this is where the question is not applicable because of a response given to an earlier question;</w:t>
      </w:r>
      <w:r w:rsidRPr="00C03CA9">
        <w:rPr>
          <w:szCs w:val="20"/>
        </w:rPr>
        <w:br/>
        <w:t>99=Missing – the question was missed during fieldwork or was not clearly recorded;</w:t>
      </w:r>
      <w:r w:rsidRPr="00C03CA9">
        <w:rPr>
          <w:szCs w:val="20"/>
        </w:rPr>
        <w:br/>
        <w:t>79=Refused to answer – the respondent did not want to answer the question.</w:t>
      </w:r>
    </w:p>
    <w:p w:rsidR="00645ADE" w:rsidRPr="00C03CA9" w:rsidRDefault="00645ADE" w:rsidP="008117B8">
      <w:pPr>
        <w:rPr>
          <w:szCs w:val="20"/>
        </w:rPr>
      </w:pPr>
      <w:r w:rsidRPr="00C03CA9">
        <w:rPr>
          <w:szCs w:val="20"/>
        </w:rPr>
        <w:t>For variables where these values are feasible for the question the missing value codes are negative. Also for year-codes, the missing value codes are composed of 4 digits instead of 2; i.e. 7777= NK, 8888=N/A, 9999= Missing. For year-code variables, the code 79= Refused to answer has not been generated.</w:t>
      </w:r>
    </w:p>
    <w:p w:rsidR="00645ADE" w:rsidRPr="00115F0D" w:rsidRDefault="00645ADE" w:rsidP="00C73AC4">
      <w:pPr>
        <w:ind w:left="1440" w:hanging="1440"/>
        <w:rPr>
          <w:rFonts w:ascii="Arial" w:hAnsi="Arial" w:cs="Arial"/>
          <w:b/>
          <w:sz w:val="32"/>
          <w:szCs w:val="32"/>
        </w:rPr>
      </w:pPr>
      <w:bookmarkStart w:id="0" w:name="_Toc207098943"/>
      <w:r w:rsidRPr="00115F0D">
        <w:rPr>
          <w:rFonts w:ascii="Arial" w:hAnsi="Arial" w:cs="Arial"/>
          <w:b/>
          <w:sz w:val="32"/>
          <w:szCs w:val="32"/>
        </w:rPr>
        <w:t>Preliminary Interview</w:t>
      </w:r>
    </w:p>
    <w:p w:rsidR="00645ADE" w:rsidRPr="00115F0D" w:rsidRDefault="00645ADE" w:rsidP="00C73AC4">
      <w:pPr>
        <w:ind w:left="1440" w:hanging="1440"/>
        <w:rPr>
          <w:szCs w:val="18"/>
        </w:rPr>
      </w:pPr>
      <w:r w:rsidRPr="00115F0D">
        <w:rPr>
          <w:szCs w:val="18"/>
        </w:rPr>
        <w:t>CHILDID</w:t>
      </w:r>
      <w:r>
        <w:rPr>
          <w:szCs w:val="18"/>
        </w:rPr>
        <w:tab/>
      </w:r>
      <w:r w:rsidRPr="00115F0D">
        <w:rPr>
          <w:szCs w:val="18"/>
        </w:rPr>
        <w:t>Child ID</w:t>
      </w:r>
    </w:p>
    <w:p w:rsidR="00645ADE" w:rsidRPr="00115F0D" w:rsidRDefault="00645ADE" w:rsidP="00C73AC4">
      <w:pPr>
        <w:ind w:left="1440" w:hanging="1440"/>
        <w:rPr>
          <w:szCs w:val="18"/>
        </w:rPr>
      </w:pPr>
      <w:r w:rsidRPr="00115F0D">
        <w:rPr>
          <w:szCs w:val="18"/>
        </w:rPr>
        <w:t>DOB</w:t>
      </w:r>
      <w:r>
        <w:rPr>
          <w:szCs w:val="18"/>
        </w:rPr>
        <w:tab/>
      </w:r>
      <w:r w:rsidRPr="00115F0D">
        <w:rPr>
          <w:szCs w:val="18"/>
        </w:rPr>
        <w:t>Date of birth of YL child</w:t>
      </w:r>
    </w:p>
    <w:p w:rsidR="00645ADE" w:rsidRPr="00115F0D" w:rsidRDefault="00645ADE" w:rsidP="00C73AC4">
      <w:pPr>
        <w:ind w:left="1440" w:hanging="1440"/>
        <w:rPr>
          <w:szCs w:val="18"/>
        </w:rPr>
      </w:pPr>
      <w:r w:rsidRPr="00115F0D">
        <w:rPr>
          <w:szCs w:val="18"/>
        </w:rPr>
        <w:t>SEX</w:t>
      </w:r>
      <w:r>
        <w:rPr>
          <w:szCs w:val="18"/>
        </w:rPr>
        <w:tab/>
      </w:r>
      <w:r w:rsidRPr="00115F0D">
        <w:rPr>
          <w:szCs w:val="18"/>
        </w:rPr>
        <w:t>Gender of YL child</w:t>
      </w:r>
      <w:r>
        <w:rPr>
          <w:szCs w:val="18"/>
        </w:rPr>
        <w:t xml:space="preserve"> – Codes are: 01=Male; 02=Female</w:t>
      </w:r>
    </w:p>
    <w:p w:rsidR="00645ADE" w:rsidRPr="00115F0D" w:rsidRDefault="00645ADE" w:rsidP="00C73AC4">
      <w:pPr>
        <w:ind w:left="1440" w:hanging="1440"/>
        <w:rPr>
          <w:szCs w:val="18"/>
        </w:rPr>
      </w:pPr>
      <w:r w:rsidRPr="00115F0D">
        <w:rPr>
          <w:szCs w:val="18"/>
        </w:rPr>
        <w:t>DINT</w:t>
      </w:r>
      <w:r>
        <w:rPr>
          <w:szCs w:val="18"/>
        </w:rPr>
        <w:tab/>
      </w:r>
      <w:r w:rsidRPr="00115F0D">
        <w:rPr>
          <w:szCs w:val="18"/>
        </w:rPr>
        <w:t>Date of interview</w:t>
      </w:r>
    </w:p>
    <w:p w:rsidR="00645ADE" w:rsidRPr="008117B8" w:rsidRDefault="00645ADE" w:rsidP="008117B8">
      <w:pPr>
        <w:pStyle w:val="Heading1"/>
        <w:rPr>
          <w:szCs w:val="24"/>
        </w:rPr>
      </w:pPr>
      <w:r w:rsidRPr="008117B8">
        <w:t>Section 1 – Parental Background</w:t>
      </w:r>
      <w:bookmarkEnd w:id="0"/>
      <w:r w:rsidRPr="008117B8">
        <w:t xml:space="preserve"> </w:t>
      </w:r>
    </w:p>
    <w:p w:rsidR="00645ADE" w:rsidRDefault="00645ADE" w:rsidP="008117B8">
      <w:pPr>
        <w:jc w:val="both"/>
      </w:pPr>
      <w:r w:rsidRPr="00F25891">
        <w:t>CDINT</w:t>
      </w:r>
      <w:r>
        <w:fldChar w:fldCharType="begin"/>
      </w:r>
      <w:r>
        <w:instrText>xe "</w:instrText>
      </w:r>
      <w:r w:rsidRPr="00DE6172">
        <w:instrText>CDINT</w:instrText>
      </w:r>
      <w:r>
        <w:instrText>"</w:instrText>
      </w:r>
      <w:r>
        <w:fldChar w:fldCharType="end"/>
      </w:r>
      <w:r>
        <w:tab/>
      </w:r>
      <w:r>
        <w:tab/>
      </w:r>
      <w:r w:rsidRPr="00F25891">
        <w:t>Date of child interview</w:t>
      </w:r>
    </w:p>
    <w:p w:rsidR="00645ADE" w:rsidRDefault="00645ADE" w:rsidP="008117B8">
      <w:pPr>
        <w:jc w:val="both"/>
      </w:pPr>
      <w:r w:rsidRPr="00665433">
        <w:t>IDR31</w:t>
      </w:r>
      <w:r>
        <w:fldChar w:fldCharType="begin"/>
      </w:r>
      <w:r>
        <w:instrText>xe "</w:instrText>
      </w:r>
      <w:r w:rsidRPr="00DE6172">
        <w:instrText>IDR31</w:instrText>
      </w:r>
      <w:r>
        <w:instrText>"</w:instrText>
      </w:r>
      <w:r>
        <w:fldChar w:fldCharType="end"/>
      </w:r>
      <w:r>
        <w:tab/>
      </w:r>
      <w:r>
        <w:tab/>
      </w:r>
      <w:r w:rsidRPr="00665433">
        <w:t>ID of respondent for Section 1</w:t>
      </w:r>
      <w:r>
        <w:t>. Code is: 90= Not a member of the household</w:t>
      </w:r>
    </w:p>
    <w:p w:rsidR="00645ADE" w:rsidRDefault="00645ADE" w:rsidP="008117B8">
      <w:pPr>
        <w:jc w:val="both"/>
      </w:pPr>
      <w:r w:rsidRPr="000C3849">
        <w:t>DADALR3</w:t>
      </w:r>
      <w:r>
        <w:fldChar w:fldCharType="begin"/>
      </w:r>
      <w:r>
        <w:instrText>xe "</w:instrText>
      </w:r>
      <w:r w:rsidRPr="00DE6172">
        <w:instrText>DADALR3</w:instrText>
      </w:r>
      <w:r>
        <w:instrText>"</w:instrText>
      </w:r>
      <w:r>
        <w:fldChar w:fldCharType="end"/>
      </w:r>
      <w:r>
        <w:tab/>
      </w:r>
      <w:r w:rsidRPr="000C3849">
        <w:t>Is the father still alive?</w:t>
      </w:r>
      <w:r>
        <w:t xml:space="preserve"> Codes are: 00= No, 01= Yes</w:t>
      </w:r>
    </w:p>
    <w:p w:rsidR="00645ADE" w:rsidRPr="008117B8" w:rsidRDefault="00645ADE" w:rsidP="008117B8">
      <w:pPr>
        <w:jc w:val="both"/>
        <w:rPr>
          <w:b/>
        </w:rPr>
      </w:pPr>
      <w:r w:rsidRPr="009956EC">
        <w:t>MUMALR3</w:t>
      </w:r>
      <w:r>
        <w:fldChar w:fldCharType="begin"/>
      </w:r>
      <w:r>
        <w:instrText>xe "</w:instrText>
      </w:r>
      <w:r w:rsidRPr="00DE6172">
        <w:instrText>MUMALR3</w:instrText>
      </w:r>
      <w:r>
        <w:instrText>"</w:instrText>
      </w:r>
      <w:r>
        <w:fldChar w:fldCharType="end"/>
      </w:r>
      <w:r>
        <w:tab/>
      </w:r>
      <w:r w:rsidRPr="009956EC">
        <w:t>Is the mother still alive?</w:t>
      </w:r>
      <w:r>
        <w:t xml:space="preserve"> Codes are: 00= No, 01= Yes</w:t>
      </w:r>
    </w:p>
    <w:p w:rsidR="00645ADE" w:rsidRPr="00034066" w:rsidRDefault="00645ADE" w:rsidP="008117B8">
      <w:pPr>
        <w:jc w:val="both"/>
      </w:pPr>
      <w:r w:rsidRPr="00034066">
        <w:t>BIODADR3</w:t>
      </w:r>
      <w:r>
        <w:fldChar w:fldCharType="begin"/>
      </w:r>
      <w:r>
        <w:instrText>xe "</w:instrText>
      </w:r>
      <w:r w:rsidRPr="00DE6172">
        <w:instrText>BIODADR3</w:instrText>
      </w:r>
      <w:r>
        <w:instrText>"</w:instrText>
      </w:r>
      <w:r>
        <w:fldChar w:fldCharType="end"/>
      </w:r>
      <w:r>
        <w:tab/>
      </w:r>
      <w:r w:rsidRPr="00034066">
        <w:t>Is this the biological father?</w:t>
      </w:r>
      <w:r>
        <w:t xml:space="preserve"> Codes are: 00= No, 01= Yes</w:t>
      </w:r>
    </w:p>
    <w:p w:rsidR="00645ADE" w:rsidRPr="008117B8" w:rsidRDefault="00645ADE" w:rsidP="008117B8">
      <w:pPr>
        <w:jc w:val="both"/>
        <w:rPr>
          <w:b/>
        </w:rPr>
      </w:pPr>
      <w:r w:rsidRPr="009956EC">
        <w:t>BIOMUMR3</w:t>
      </w:r>
      <w:r>
        <w:fldChar w:fldCharType="begin"/>
      </w:r>
      <w:r>
        <w:instrText>xe "</w:instrText>
      </w:r>
      <w:r w:rsidRPr="00DE6172">
        <w:instrText>BIOMUMR3</w:instrText>
      </w:r>
      <w:r>
        <w:instrText>"</w:instrText>
      </w:r>
      <w:r>
        <w:fldChar w:fldCharType="end"/>
      </w:r>
      <w:r>
        <w:tab/>
      </w:r>
      <w:r w:rsidRPr="009956EC">
        <w:t>Is this the biological mother?</w:t>
      </w:r>
      <w:r>
        <w:t xml:space="preserve"> Codes are: 00= No, 01= Yes</w:t>
      </w:r>
    </w:p>
    <w:p w:rsidR="00645ADE" w:rsidRDefault="00645ADE" w:rsidP="008117B8">
      <w:pPr>
        <w:jc w:val="both"/>
      </w:pPr>
      <w:r w:rsidRPr="00AB23F6">
        <w:t>PRIDADR3</w:t>
      </w:r>
      <w:r>
        <w:fldChar w:fldCharType="begin"/>
      </w:r>
      <w:r>
        <w:instrText>xe "</w:instrText>
      </w:r>
      <w:r w:rsidRPr="00DE6172">
        <w:instrText>PRIDADR3</w:instrText>
      </w:r>
      <w:r>
        <w:instrText>"</w:instrText>
      </w:r>
      <w:r>
        <w:fldChar w:fldCharType="end"/>
      </w:r>
      <w:r>
        <w:tab/>
      </w:r>
      <w:r w:rsidRPr="00AB23F6">
        <w:t>Is the father the primary caregiver?</w:t>
      </w:r>
      <w:r>
        <w:t xml:space="preserve"> Codes are: 00= No, 01= Yes</w:t>
      </w:r>
    </w:p>
    <w:p w:rsidR="00645ADE" w:rsidRDefault="00645ADE" w:rsidP="008117B8">
      <w:pPr>
        <w:jc w:val="both"/>
      </w:pPr>
      <w:r w:rsidRPr="00087BF7">
        <w:t>PRIMUMR3</w:t>
      </w:r>
      <w:r>
        <w:fldChar w:fldCharType="begin"/>
      </w:r>
      <w:r>
        <w:instrText>xe "</w:instrText>
      </w:r>
      <w:r w:rsidRPr="00DE6172">
        <w:instrText>PRIMUMR3</w:instrText>
      </w:r>
      <w:r>
        <w:instrText>"</w:instrText>
      </w:r>
      <w:r>
        <w:fldChar w:fldCharType="end"/>
      </w:r>
      <w:r>
        <w:tab/>
      </w:r>
      <w:r w:rsidRPr="00087BF7">
        <w:t>Is the mother the primary caregiver?</w:t>
      </w:r>
      <w:r>
        <w:t xml:space="preserve"> Codes are: 00= No, 01= Yes</w:t>
      </w:r>
    </w:p>
    <w:p w:rsidR="00645ADE" w:rsidRDefault="00645ADE" w:rsidP="008117B8">
      <w:pPr>
        <w:jc w:val="both"/>
      </w:pPr>
      <w:r w:rsidRPr="00454493">
        <w:t>DADIDR3</w:t>
      </w:r>
      <w:r>
        <w:fldChar w:fldCharType="begin"/>
      </w:r>
      <w:r>
        <w:instrText>xe "</w:instrText>
      </w:r>
      <w:r w:rsidRPr="00DE6172">
        <w:instrText>DADIDR3</w:instrText>
      </w:r>
      <w:r>
        <w:instrText>"</w:instrText>
      </w:r>
      <w:r>
        <w:fldChar w:fldCharType="end"/>
      </w:r>
      <w:r>
        <w:tab/>
      </w:r>
      <w:r w:rsidRPr="00454493">
        <w:t>Roster ID of father</w:t>
      </w:r>
      <w:r>
        <w:t>. Code is: 90= Not a member of the household</w:t>
      </w:r>
    </w:p>
    <w:p w:rsidR="00645ADE" w:rsidRDefault="00645ADE" w:rsidP="008117B8">
      <w:pPr>
        <w:jc w:val="both"/>
      </w:pPr>
      <w:r w:rsidRPr="00B52A7D">
        <w:t>MUMIDR3</w:t>
      </w:r>
      <w:r>
        <w:fldChar w:fldCharType="begin"/>
      </w:r>
      <w:r>
        <w:instrText>xe "</w:instrText>
      </w:r>
      <w:r w:rsidRPr="00DE6172">
        <w:instrText>MUMIDR3</w:instrText>
      </w:r>
      <w:r>
        <w:instrText>"</w:instrText>
      </w:r>
      <w:r>
        <w:fldChar w:fldCharType="end"/>
      </w:r>
      <w:r>
        <w:tab/>
      </w:r>
      <w:r w:rsidRPr="00B52A7D">
        <w:t>Roster ID of mother</w:t>
      </w:r>
      <w:r>
        <w:t>. Code is: 90= Not a member of the household</w:t>
      </w:r>
    </w:p>
    <w:p w:rsidR="00645ADE" w:rsidRDefault="00645ADE" w:rsidP="008117B8">
      <w:pPr>
        <w:jc w:val="both"/>
      </w:pPr>
      <w:r w:rsidRPr="003E4E27">
        <w:t>CAREIDR3</w:t>
      </w:r>
      <w:r>
        <w:fldChar w:fldCharType="begin"/>
      </w:r>
      <w:r>
        <w:instrText>xe "</w:instrText>
      </w:r>
      <w:r w:rsidRPr="00DE6172">
        <w:instrText>CAREIDR3</w:instrText>
      </w:r>
      <w:r>
        <w:instrText>"</w:instrText>
      </w:r>
      <w:r>
        <w:fldChar w:fldCharType="end"/>
      </w:r>
      <w:r>
        <w:tab/>
      </w:r>
      <w:r w:rsidRPr="003E4E27">
        <w:t>Roster ID of caregiver</w:t>
      </w:r>
      <w:r>
        <w:t>. Code is: 90= Not a member of the household</w:t>
      </w:r>
    </w:p>
    <w:p w:rsidR="00645ADE" w:rsidRDefault="00645ADE" w:rsidP="008117B8">
      <w:pPr>
        <w:jc w:val="both"/>
      </w:pPr>
      <w:r w:rsidRPr="00EF5B55">
        <w:t>SEEDADR3</w:t>
      </w:r>
      <w:r>
        <w:fldChar w:fldCharType="begin"/>
      </w:r>
      <w:r>
        <w:instrText>xe "</w:instrText>
      </w:r>
      <w:r w:rsidRPr="00DE6172">
        <w:instrText>SEEDADR3</w:instrText>
      </w:r>
      <w:r>
        <w:instrText>"</w:instrText>
      </w:r>
      <w:r>
        <w:fldChar w:fldCharType="end"/>
      </w:r>
      <w:r>
        <w:tab/>
      </w:r>
      <w:r w:rsidRPr="00EF5B55">
        <w:t>How often does the father see NAME?</w:t>
      </w:r>
      <w:r>
        <w:t xml:space="preserve"> Codes are:</w:t>
      </w:r>
    </w:p>
    <w:p w:rsidR="00645ADE" w:rsidRDefault="00645ADE" w:rsidP="008117B8">
      <w:pPr>
        <w:ind w:left="2160"/>
        <w:jc w:val="both"/>
      </w:pPr>
      <w:r>
        <w:t>01= Daily</w:t>
      </w:r>
    </w:p>
    <w:p w:rsidR="00645ADE" w:rsidRDefault="00645ADE" w:rsidP="008117B8">
      <w:pPr>
        <w:ind w:left="2160"/>
        <w:jc w:val="both"/>
      </w:pPr>
      <w:r>
        <w:t>02= Weekly</w:t>
      </w:r>
    </w:p>
    <w:p w:rsidR="00645ADE" w:rsidRDefault="00645ADE" w:rsidP="008117B8">
      <w:pPr>
        <w:ind w:left="2160"/>
        <w:jc w:val="both"/>
      </w:pPr>
      <w:r>
        <w:t>03= Monthly</w:t>
      </w:r>
    </w:p>
    <w:p w:rsidR="00645ADE" w:rsidRDefault="00645ADE" w:rsidP="008117B8">
      <w:pPr>
        <w:ind w:left="2160"/>
        <w:jc w:val="both"/>
      </w:pPr>
      <w:r>
        <w:t>04= Annually</w:t>
      </w:r>
    </w:p>
    <w:p w:rsidR="00645ADE" w:rsidRDefault="00645ADE" w:rsidP="008117B8">
      <w:pPr>
        <w:ind w:left="2160"/>
        <w:jc w:val="both"/>
      </w:pPr>
      <w:r>
        <w:t>05= Irregularly</w:t>
      </w:r>
    </w:p>
    <w:p w:rsidR="00645ADE" w:rsidRDefault="00645ADE" w:rsidP="008117B8">
      <w:pPr>
        <w:ind w:left="2160"/>
        <w:jc w:val="both"/>
      </w:pPr>
      <w:r>
        <w:t>06= Never</w:t>
      </w:r>
    </w:p>
    <w:p w:rsidR="00645ADE" w:rsidRDefault="00645ADE" w:rsidP="008117B8">
      <w:pPr>
        <w:jc w:val="both"/>
      </w:pPr>
      <w:r w:rsidRPr="006B4934">
        <w:t>SEEMUMR3</w:t>
      </w:r>
      <w:r>
        <w:fldChar w:fldCharType="begin"/>
      </w:r>
      <w:r>
        <w:instrText>xe "</w:instrText>
      </w:r>
      <w:r w:rsidRPr="00DE6172">
        <w:instrText>SEEMUMR3</w:instrText>
      </w:r>
      <w:r>
        <w:instrText>"</w:instrText>
      </w:r>
      <w:r>
        <w:fldChar w:fldCharType="end"/>
      </w:r>
      <w:r>
        <w:tab/>
      </w:r>
      <w:r w:rsidRPr="006B4934">
        <w:t>How often does the mother see NAME?</w:t>
      </w:r>
      <w:r>
        <w:t xml:space="preserve"> Codes are the same as used for </w:t>
      </w:r>
      <w:r w:rsidRPr="00EF5B55">
        <w:t>SEEDADR3</w:t>
      </w:r>
      <w:r>
        <w:t>.</w:t>
      </w:r>
    </w:p>
    <w:p w:rsidR="00645ADE" w:rsidRDefault="00645ADE" w:rsidP="008117B8">
      <w:pPr>
        <w:ind w:left="1440" w:hanging="1440"/>
        <w:jc w:val="both"/>
      </w:pPr>
      <w:r w:rsidRPr="00AE4F1C">
        <w:t>SEECRER3</w:t>
      </w:r>
      <w:r>
        <w:fldChar w:fldCharType="begin"/>
      </w:r>
      <w:r>
        <w:instrText>xe "</w:instrText>
      </w:r>
      <w:r w:rsidRPr="00DE6172">
        <w:instrText>SEECRER3</w:instrText>
      </w:r>
      <w:r>
        <w:instrText>"</w:instrText>
      </w:r>
      <w:r>
        <w:fldChar w:fldCharType="end"/>
      </w:r>
      <w:r>
        <w:tab/>
      </w:r>
      <w:r w:rsidRPr="00AE4F1C">
        <w:t>How often does the caregiver see NAME?</w:t>
      </w:r>
      <w:r w:rsidRPr="008117B8">
        <w:t xml:space="preserve"> </w:t>
      </w:r>
      <w:r>
        <w:t xml:space="preserve">Codes are the same as used for </w:t>
      </w:r>
      <w:r w:rsidRPr="00EF5B55">
        <w:t>SEEDADR3</w:t>
      </w:r>
      <w:r>
        <w:t>.</w:t>
      </w:r>
    </w:p>
    <w:p w:rsidR="00645ADE" w:rsidRDefault="00645ADE" w:rsidP="008117B8">
      <w:pPr>
        <w:ind w:left="1440" w:hanging="1440"/>
        <w:jc w:val="both"/>
      </w:pPr>
      <w:r w:rsidRPr="002A4B8B">
        <w:t>BRNAFTR3</w:t>
      </w:r>
      <w:r>
        <w:fldChar w:fldCharType="begin"/>
      </w:r>
      <w:r>
        <w:instrText>xe "</w:instrText>
      </w:r>
      <w:r w:rsidRPr="00DE6172">
        <w:instrText>BRNAFTR3</w:instrText>
      </w:r>
      <w:r>
        <w:instrText>"</w:instrText>
      </w:r>
      <w:r>
        <w:fldChar w:fldCharType="end"/>
      </w:r>
      <w:r>
        <w:tab/>
      </w:r>
      <w:r w:rsidRPr="002A4B8B">
        <w:t>How many children have been born (and lived at least 24hrs) to NAME'</w:t>
      </w:r>
      <w:r>
        <w:t xml:space="preserve"> </w:t>
      </w:r>
      <w:r w:rsidRPr="002A4B8B">
        <w:t>s mother after NAME was born?</w:t>
      </w:r>
    </w:p>
    <w:p w:rsidR="00645ADE" w:rsidRDefault="00645ADE" w:rsidP="008117B8">
      <w:pPr>
        <w:ind w:left="1440" w:hanging="1440"/>
        <w:jc w:val="both"/>
      </w:pPr>
      <w:r w:rsidRPr="00C943B1">
        <w:t>LEFTR3</w:t>
      </w:r>
      <w:r>
        <w:fldChar w:fldCharType="begin"/>
      </w:r>
      <w:r>
        <w:instrText>xe "</w:instrText>
      </w:r>
      <w:r w:rsidRPr="00DE6172">
        <w:instrText>LEFTR3</w:instrText>
      </w:r>
      <w:r>
        <w:instrText>"</w:instrText>
      </w:r>
      <w:r>
        <w:fldChar w:fldCharType="end"/>
      </w:r>
      <w:r>
        <w:tab/>
      </w:r>
      <w:r w:rsidRPr="00C943B1">
        <w:t>Has NAME left this locality since the last time we came to visit?</w:t>
      </w:r>
      <w:r w:rsidRPr="008117B8">
        <w:t xml:space="preserve"> </w:t>
      </w:r>
      <w:r>
        <w:t>Codes are: 00= No, 01= Yes</w:t>
      </w:r>
    </w:p>
    <w:p w:rsidR="00645ADE" w:rsidRDefault="00645ADE" w:rsidP="008117B8">
      <w:pPr>
        <w:jc w:val="both"/>
      </w:pPr>
      <w:r w:rsidRPr="00BC02F9">
        <w:t>HOWLNGR3</w:t>
      </w:r>
      <w:r>
        <w:fldChar w:fldCharType="begin"/>
      </w:r>
      <w:r>
        <w:instrText>xe "</w:instrText>
      </w:r>
      <w:r w:rsidRPr="00DE6172">
        <w:instrText>HOWLNGR3</w:instrText>
      </w:r>
      <w:r>
        <w:instrText>"</w:instrText>
      </w:r>
      <w:r>
        <w:fldChar w:fldCharType="end"/>
      </w:r>
      <w:r>
        <w:tab/>
      </w:r>
      <w:r w:rsidRPr="00BC02F9">
        <w:t>How long did NAME leave the locality for (months)?</w:t>
      </w:r>
    </w:p>
    <w:p w:rsidR="00645ADE" w:rsidRDefault="00645ADE" w:rsidP="008117B8">
      <w:pPr>
        <w:ind w:left="1440" w:hanging="1440"/>
        <w:jc w:val="both"/>
      </w:pPr>
      <w:r w:rsidRPr="00BB08C3">
        <w:t>REASONR3</w:t>
      </w:r>
      <w:r>
        <w:fldChar w:fldCharType="begin"/>
      </w:r>
      <w:r>
        <w:instrText>xe "</w:instrText>
      </w:r>
      <w:r w:rsidRPr="00DE6172">
        <w:instrText>REASONR3</w:instrText>
      </w:r>
      <w:r>
        <w:instrText>"</w:instrText>
      </w:r>
      <w:r>
        <w:fldChar w:fldCharType="end"/>
      </w:r>
      <w:r>
        <w:tab/>
      </w:r>
      <w:r w:rsidRPr="00BB08C3">
        <w:t>What is the most important reason that NAME left this locality for more than 3 months?</w:t>
      </w:r>
      <w:r>
        <w:t xml:space="preserve"> Codes are:</w:t>
      </w:r>
    </w:p>
    <w:p w:rsidR="00645ADE" w:rsidRDefault="00645ADE" w:rsidP="008117B8">
      <w:pPr>
        <w:ind w:left="2160"/>
        <w:jc w:val="both"/>
      </w:pPr>
      <w:r>
        <w:t>01= Work</w:t>
      </w:r>
    </w:p>
    <w:p w:rsidR="00645ADE" w:rsidRDefault="00645ADE" w:rsidP="008117B8">
      <w:pPr>
        <w:ind w:left="2160"/>
        <w:jc w:val="both"/>
      </w:pPr>
      <w:r>
        <w:t>02= Study</w:t>
      </w:r>
    </w:p>
    <w:p w:rsidR="00645ADE" w:rsidRDefault="00645ADE" w:rsidP="008117B8">
      <w:pPr>
        <w:ind w:left="2160"/>
        <w:jc w:val="both"/>
      </w:pPr>
      <w:r>
        <w:t>03= Health</w:t>
      </w:r>
    </w:p>
    <w:p w:rsidR="00645ADE" w:rsidRDefault="00645ADE" w:rsidP="008117B8">
      <w:pPr>
        <w:ind w:left="2160"/>
        <w:jc w:val="both"/>
      </w:pPr>
      <w:r>
        <w:t>04= Family disputes</w:t>
      </w:r>
    </w:p>
    <w:p w:rsidR="00645ADE" w:rsidRDefault="00645ADE" w:rsidP="008117B8">
      <w:pPr>
        <w:ind w:left="2160"/>
        <w:jc w:val="both"/>
      </w:pPr>
      <w:r>
        <w:t>05= Seeking independence</w:t>
      </w:r>
    </w:p>
    <w:p w:rsidR="00645ADE" w:rsidRDefault="00645ADE" w:rsidP="008117B8">
      <w:pPr>
        <w:ind w:left="2160"/>
        <w:jc w:val="both"/>
      </w:pPr>
      <w:r>
        <w:t>06= Rent problems</w:t>
      </w:r>
    </w:p>
    <w:p w:rsidR="00645ADE" w:rsidRDefault="00645ADE" w:rsidP="008117B8">
      <w:pPr>
        <w:ind w:left="2160"/>
        <w:jc w:val="both"/>
      </w:pPr>
      <w:r>
        <w:t>07= Divorce/separation</w:t>
      </w:r>
    </w:p>
    <w:p w:rsidR="00645ADE" w:rsidRDefault="00645ADE" w:rsidP="008117B8">
      <w:pPr>
        <w:ind w:left="2160"/>
        <w:jc w:val="both"/>
      </w:pPr>
      <w:r>
        <w:t>08= Improve dwelling conditions</w:t>
      </w:r>
    </w:p>
    <w:p w:rsidR="00645ADE" w:rsidRDefault="00645ADE" w:rsidP="008117B8">
      <w:pPr>
        <w:ind w:left="2160"/>
        <w:jc w:val="both"/>
      </w:pPr>
      <w:r>
        <w:t>09= Violence</w:t>
      </w:r>
    </w:p>
    <w:p w:rsidR="00645ADE" w:rsidRDefault="00645ADE" w:rsidP="008117B8">
      <w:pPr>
        <w:ind w:left="2160"/>
        <w:jc w:val="both"/>
      </w:pPr>
      <w:r>
        <w:t>10= Parents died</w:t>
      </w:r>
    </w:p>
    <w:p w:rsidR="00645ADE" w:rsidRDefault="00645ADE" w:rsidP="008117B8">
      <w:pPr>
        <w:ind w:left="2160"/>
        <w:jc w:val="both"/>
      </w:pPr>
      <w:r>
        <w:t>11= Inheritance</w:t>
      </w:r>
    </w:p>
    <w:p w:rsidR="00645ADE" w:rsidRDefault="00645ADE" w:rsidP="008117B8">
      <w:pPr>
        <w:ind w:left="2160"/>
        <w:jc w:val="both"/>
      </w:pPr>
      <w:r>
        <w:t>12= Other (specify)</w:t>
      </w:r>
    </w:p>
    <w:p w:rsidR="00645ADE" w:rsidRDefault="00645ADE" w:rsidP="008117B8">
      <w:pPr>
        <w:ind w:left="2160"/>
        <w:jc w:val="both"/>
      </w:pPr>
      <w:r>
        <w:t>13= Married/Cohabit</w:t>
      </w:r>
    </w:p>
    <w:p w:rsidR="00645ADE" w:rsidRDefault="00645ADE" w:rsidP="008117B8">
      <w:pPr>
        <w:ind w:left="2160"/>
        <w:jc w:val="both"/>
      </w:pPr>
      <w:r>
        <w:t>14= Purchased own home/land</w:t>
      </w:r>
    </w:p>
    <w:p w:rsidR="00645ADE" w:rsidRDefault="00645ADE" w:rsidP="008117B8">
      <w:pPr>
        <w:ind w:left="1440" w:hanging="1440"/>
        <w:jc w:val="both"/>
      </w:pPr>
      <w:r w:rsidRPr="00B60A8D">
        <w:t>SPCRSNLF</w:t>
      </w:r>
      <w:r>
        <w:fldChar w:fldCharType="begin"/>
      </w:r>
      <w:r>
        <w:instrText>xe "</w:instrText>
      </w:r>
      <w:r w:rsidRPr="00DE6172">
        <w:instrText>SPCRSNLF</w:instrText>
      </w:r>
      <w:r>
        <w:instrText>"</w:instrText>
      </w:r>
      <w:r>
        <w:fldChar w:fldCharType="end"/>
      </w:r>
      <w:r>
        <w:tab/>
      </w:r>
      <w:r w:rsidRPr="00B60A8D">
        <w:t>Specify reason why NAME left locality</w:t>
      </w:r>
    </w:p>
    <w:p w:rsidR="00645ADE" w:rsidRDefault="00645ADE" w:rsidP="008117B8">
      <w:pPr>
        <w:ind w:left="1440" w:hanging="1440"/>
        <w:jc w:val="both"/>
      </w:pPr>
      <w:r w:rsidRPr="006A3BBC">
        <w:t>CHSPKLR3</w:t>
      </w:r>
      <w:r>
        <w:fldChar w:fldCharType="begin"/>
      </w:r>
      <w:r>
        <w:instrText>xe "</w:instrText>
      </w:r>
      <w:r w:rsidRPr="00DE6172">
        <w:instrText>CHSPKLR3</w:instrText>
      </w:r>
      <w:r>
        <w:instrText>"</w:instrText>
      </w:r>
      <w:r>
        <w:fldChar w:fldCharType="end"/>
      </w:r>
      <w:r>
        <w:tab/>
      </w:r>
      <w:r w:rsidRPr="006A3BBC">
        <w:t>Does NAME speak the most commonly used language in the locality?</w:t>
      </w:r>
      <w:r>
        <w:t xml:space="preserve"> Codes are:</w:t>
      </w:r>
    </w:p>
    <w:p w:rsidR="00645ADE" w:rsidRDefault="00645ADE" w:rsidP="008117B8">
      <w:pPr>
        <w:ind w:left="2160"/>
        <w:jc w:val="both"/>
      </w:pPr>
      <w:r>
        <w:t>00= Not at all</w:t>
      </w:r>
    </w:p>
    <w:p w:rsidR="00645ADE" w:rsidRDefault="00645ADE" w:rsidP="008117B8">
      <w:pPr>
        <w:ind w:left="2160"/>
        <w:jc w:val="both"/>
      </w:pPr>
      <w:r>
        <w:t>01= Yes, speaks and understands</w:t>
      </w:r>
    </w:p>
    <w:p w:rsidR="00645ADE" w:rsidRDefault="00645ADE" w:rsidP="008117B8">
      <w:pPr>
        <w:ind w:left="2160"/>
        <w:jc w:val="both"/>
      </w:pPr>
      <w:r>
        <w:t>02= Does not speak but understands</w:t>
      </w:r>
    </w:p>
    <w:p w:rsidR="00645ADE" w:rsidRPr="008D4C95" w:rsidRDefault="00645ADE" w:rsidP="00C73AC4">
      <w:pPr>
        <w:pStyle w:val="Heading1"/>
      </w:pPr>
      <w:bookmarkStart w:id="1" w:name="_Toc207098944"/>
      <w:bookmarkStart w:id="2" w:name="_Toc207098945"/>
      <w:r w:rsidRPr="008D4C95">
        <w:t>Sec</w:t>
      </w:r>
      <w:r>
        <w:t>tion 2</w:t>
      </w:r>
      <w:r w:rsidRPr="008D4C95">
        <w:t xml:space="preserve"> – Household Education</w:t>
      </w:r>
      <w:bookmarkEnd w:id="1"/>
      <w:r w:rsidRPr="008D4C95">
        <w:t xml:space="preserve"> </w:t>
      </w:r>
    </w:p>
    <w:p w:rsidR="00645ADE" w:rsidRDefault="00645ADE" w:rsidP="00C73AC4">
      <w:pPr>
        <w:jc w:val="both"/>
      </w:pPr>
      <w:r w:rsidRPr="00CC567E">
        <w:t>IDR32</w:t>
      </w:r>
      <w:r>
        <w:fldChar w:fldCharType="begin"/>
      </w:r>
      <w:r>
        <w:instrText>xe "</w:instrText>
      </w:r>
      <w:r w:rsidRPr="00C65B88">
        <w:instrText>IDR32</w:instrText>
      </w:r>
      <w:r>
        <w:instrText>"</w:instrText>
      </w:r>
      <w:r>
        <w:fldChar w:fldCharType="end"/>
      </w:r>
      <w:r>
        <w:tab/>
      </w:r>
      <w:r>
        <w:tab/>
      </w:r>
      <w:r w:rsidRPr="00CC567E">
        <w:t>ID of respondent for Section 2</w:t>
      </w:r>
      <w:r>
        <w:t>. Code is: 90= Not a member of the household.</w:t>
      </w:r>
    </w:p>
    <w:p w:rsidR="00645ADE" w:rsidRDefault="00645ADE" w:rsidP="00C73AC4">
      <w:pPr>
        <w:ind w:left="1440" w:hanging="1440"/>
        <w:jc w:val="both"/>
      </w:pPr>
      <w:r w:rsidRPr="00F10601">
        <w:t>LNGINSR3</w:t>
      </w:r>
      <w:r>
        <w:fldChar w:fldCharType="begin"/>
      </w:r>
      <w:r>
        <w:instrText>xe "</w:instrText>
      </w:r>
      <w:r w:rsidRPr="00317B4D">
        <w:instrText>LNGINSR3</w:instrText>
      </w:r>
      <w:r>
        <w:instrText>"</w:instrText>
      </w:r>
      <w:r>
        <w:fldChar w:fldCharType="end"/>
      </w:r>
      <w:r>
        <w:tab/>
      </w:r>
      <w:r w:rsidRPr="00F10601">
        <w:t>What was the language of instruction at NAME'</w:t>
      </w:r>
      <w:r>
        <w:t xml:space="preserve"> </w:t>
      </w:r>
      <w:r w:rsidRPr="00F10601">
        <w:t>s school during primary?</w:t>
      </w:r>
      <w:r>
        <w:t xml:space="preserve"> Codes are:</w:t>
      </w:r>
    </w:p>
    <w:p w:rsidR="00645ADE" w:rsidRDefault="00645ADE" w:rsidP="00C73AC4">
      <w:pPr>
        <w:ind w:left="2160"/>
        <w:jc w:val="both"/>
      </w:pPr>
      <w:r>
        <w:t>10= Other</w:t>
      </w:r>
    </w:p>
    <w:p w:rsidR="00645ADE" w:rsidRDefault="00645ADE" w:rsidP="00C73AC4">
      <w:pPr>
        <w:ind w:left="2160"/>
        <w:jc w:val="both"/>
      </w:pPr>
      <w:r>
        <w:t>41= Vietnamese</w:t>
      </w:r>
    </w:p>
    <w:p w:rsidR="00645ADE" w:rsidRDefault="00645ADE" w:rsidP="00C73AC4">
      <w:pPr>
        <w:ind w:left="2160"/>
        <w:jc w:val="both"/>
      </w:pPr>
      <w:r>
        <w:t>42= Chinese</w:t>
      </w:r>
    </w:p>
    <w:p w:rsidR="00645ADE" w:rsidRDefault="00645ADE" w:rsidP="00C73AC4">
      <w:pPr>
        <w:ind w:left="2160"/>
        <w:jc w:val="both"/>
      </w:pPr>
      <w:r>
        <w:t xml:space="preserve">43= </w:t>
      </w:r>
      <w:smartTag w:uri="urn:schemas-microsoft-com:office:smarttags" w:element="place">
        <w:r>
          <w:t>Tay</w:t>
        </w:r>
      </w:smartTag>
    </w:p>
    <w:p w:rsidR="00645ADE" w:rsidRDefault="00645ADE" w:rsidP="00C73AC4">
      <w:pPr>
        <w:ind w:left="2160"/>
        <w:jc w:val="both"/>
      </w:pPr>
      <w:r>
        <w:t xml:space="preserve">44= </w:t>
      </w:r>
      <w:r w:rsidRPr="00F10601">
        <w:t>H'Mong</w:t>
      </w:r>
    </w:p>
    <w:p w:rsidR="00645ADE" w:rsidRDefault="00645ADE" w:rsidP="00C73AC4">
      <w:pPr>
        <w:ind w:left="2160"/>
        <w:jc w:val="both"/>
      </w:pPr>
      <w:r>
        <w:t xml:space="preserve">45= </w:t>
      </w:r>
      <w:r w:rsidRPr="00F10601">
        <w:t>Nung</w:t>
      </w:r>
    </w:p>
    <w:p w:rsidR="00645ADE" w:rsidRDefault="00645ADE" w:rsidP="00C73AC4">
      <w:pPr>
        <w:ind w:left="2160"/>
        <w:jc w:val="both"/>
      </w:pPr>
      <w:r>
        <w:t xml:space="preserve">46= </w:t>
      </w:r>
      <w:smartTag w:uri="urn:schemas-microsoft-com:office:smarttags" w:element="place">
        <w:smartTag w:uri="urn:schemas-microsoft-com:office:smarttags" w:element="City">
          <w:r>
            <w:t>Ede</w:t>
          </w:r>
        </w:smartTag>
      </w:smartTag>
    </w:p>
    <w:p w:rsidR="00645ADE" w:rsidRDefault="00645ADE" w:rsidP="00C73AC4">
      <w:pPr>
        <w:ind w:left="2160"/>
        <w:jc w:val="both"/>
      </w:pPr>
      <w:r>
        <w:t>47= Thai</w:t>
      </w:r>
    </w:p>
    <w:p w:rsidR="00645ADE" w:rsidRDefault="00645ADE" w:rsidP="00C73AC4">
      <w:pPr>
        <w:ind w:left="2160"/>
        <w:jc w:val="both"/>
      </w:pPr>
      <w:r>
        <w:t>48= Dao</w:t>
      </w:r>
    </w:p>
    <w:p w:rsidR="00645ADE" w:rsidRDefault="00645ADE" w:rsidP="00C73AC4">
      <w:pPr>
        <w:ind w:left="2160"/>
        <w:jc w:val="both"/>
      </w:pPr>
      <w:r>
        <w:t>49= Giay</w:t>
      </w:r>
    </w:p>
    <w:p w:rsidR="00645ADE" w:rsidRDefault="00645ADE" w:rsidP="00C73AC4">
      <w:pPr>
        <w:ind w:left="2160"/>
        <w:jc w:val="both"/>
      </w:pPr>
      <w:r>
        <w:t xml:space="preserve">50= </w:t>
      </w:r>
      <w:r w:rsidRPr="00F10601">
        <w:t>H'Roi</w:t>
      </w:r>
    </w:p>
    <w:p w:rsidR="00645ADE" w:rsidRDefault="00645ADE" w:rsidP="00C73AC4">
      <w:pPr>
        <w:ind w:left="1440" w:hanging="1440"/>
        <w:jc w:val="both"/>
      </w:pPr>
      <w:r w:rsidRPr="00AF2F37">
        <w:t>WHSCHR31</w:t>
      </w:r>
      <w:r>
        <w:fldChar w:fldCharType="begin"/>
      </w:r>
      <w:r>
        <w:instrText>xe "</w:instrText>
      </w:r>
      <w:r w:rsidRPr="00317B4D">
        <w:instrText>WHSCHR31</w:instrText>
      </w:r>
      <w:r>
        <w:instrText>"</w:instrText>
      </w:r>
      <w:r>
        <w:fldChar w:fldCharType="end"/>
      </w:r>
      <w:r>
        <w:t xml:space="preserve">, </w:t>
      </w:r>
      <w:r w:rsidRPr="009C26C3">
        <w:t>WHSCHR32</w:t>
      </w:r>
      <w:r>
        <w:fldChar w:fldCharType="begin"/>
      </w:r>
      <w:r>
        <w:instrText>xe "</w:instrText>
      </w:r>
      <w:r w:rsidRPr="00317B4D">
        <w:instrText>WHSCHR32</w:instrText>
      </w:r>
      <w:r>
        <w:instrText>"</w:instrText>
      </w:r>
      <w:r>
        <w:fldChar w:fldCharType="end"/>
      </w:r>
      <w:r>
        <w:t>, WHSCHR33</w:t>
      </w:r>
      <w:r>
        <w:fldChar w:fldCharType="begin"/>
      </w:r>
      <w:r>
        <w:instrText>xe "</w:instrText>
      </w:r>
      <w:r w:rsidRPr="00317B4D">
        <w:instrText>WHSCHR33</w:instrText>
      </w:r>
      <w:r>
        <w:instrText>"</w:instrText>
      </w:r>
      <w:r>
        <w:fldChar w:fldCharType="end"/>
      </w:r>
    </w:p>
    <w:p w:rsidR="00645ADE" w:rsidRDefault="00645ADE" w:rsidP="00C73AC4">
      <w:pPr>
        <w:ind w:left="1440" w:hanging="1440"/>
        <w:jc w:val="both"/>
      </w:pPr>
      <w:r>
        <w:tab/>
      </w:r>
      <w:r w:rsidRPr="00AF2F37">
        <w:t>Why have you chosen this school for NAME to attend?</w:t>
      </w:r>
      <w:r>
        <w:t xml:space="preserve"> Provide 3 answers in the order of importance. Codes are:</w:t>
      </w:r>
    </w:p>
    <w:p w:rsidR="00645ADE" w:rsidRDefault="00645ADE" w:rsidP="00C73AC4">
      <w:pPr>
        <w:ind w:left="2160" w:hanging="1440"/>
        <w:jc w:val="both"/>
      </w:pPr>
      <w:r>
        <w:tab/>
        <w:t>01= School is near home</w:t>
      </w:r>
    </w:p>
    <w:p w:rsidR="00645ADE" w:rsidRDefault="00645ADE" w:rsidP="00C73AC4">
      <w:pPr>
        <w:ind w:left="2160"/>
        <w:jc w:val="both"/>
      </w:pPr>
      <w:r>
        <w:t>02= No other option</w:t>
      </w:r>
    </w:p>
    <w:p w:rsidR="00645ADE" w:rsidRDefault="00645ADE" w:rsidP="00C73AC4">
      <w:pPr>
        <w:ind w:left="2160"/>
        <w:jc w:val="both"/>
      </w:pPr>
      <w:r>
        <w:t>03= No school fees</w:t>
      </w:r>
    </w:p>
    <w:p w:rsidR="00645ADE" w:rsidRDefault="00645ADE" w:rsidP="00C73AC4">
      <w:pPr>
        <w:ind w:left="2160"/>
        <w:jc w:val="both"/>
      </w:pPr>
      <w:r>
        <w:t>04= Low school fees</w:t>
      </w:r>
    </w:p>
    <w:p w:rsidR="00645ADE" w:rsidRDefault="00645ADE" w:rsidP="00C73AC4">
      <w:pPr>
        <w:ind w:left="2160"/>
        <w:jc w:val="both"/>
      </w:pPr>
      <w:r>
        <w:t>05= Good quality teaching</w:t>
      </w:r>
    </w:p>
    <w:p w:rsidR="00645ADE" w:rsidRDefault="00645ADE" w:rsidP="00C73AC4">
      <w:pPr>
        <w:ind w:left="2160"/>
        <w:jc w:val="both"/>
      </w:pPr>
      <w:r>
        <w:t>06= Single sex school</w:t>
      </w:r>
    </w:p>
    <w:p w:rsidR="00645ADE" w:rsidRDefault="00645ADE" w:rsidP="00C73AC4">
      <w:pPr>
        <w:ind w:left="2160"/>
        <w:jc w:val="both"/>
      </w:pPr>
      <w:r>
        <w:t>07= Mixed gender school</w:t>
      </w:r>
    </w:p>
    <w:p w:rsidR="00645ADE" w:rsidRDefault="00645ADE" w:rsidP="00C73AC4">
      <w:pPr>
        <w:ind w:left="2160"/>
        <w:jc w:val="both"/>
      </w:pPr>
      <w:r>
        <w:t>08= Receives school meal</w:t>
      </w:r>
    </w:p>
    <w:p w:rsidR="00645ADE" w:rsidRDefault="00645ADE" w:rsidP="00C73AC4">
      <w:pPr>
        <w:ind w:left="2160"/>
        <w:jc w:val="both"/>
      </w:pPr>
      <w:r>
        <w:t>09= Other household children attend this school</w:t>
      </w:r>
    </w:p>
    <w:p w:rsidR="00645ADE" w:rsidRDefault="00645ADE" w:rsidP="00C73AC4">
      <w:pPr>
        <w:ind w:left="2160"/>
        <w:jc w:val="both"/>
      </w:pPr>
      <w:r>
        <w:t>10= Other (specify)</w:t>
      </w:r>
    </w:p>
    <w:p w:rsidR="00645ADE" w:rsidRDefault="00645ADE" w:rsidP="00C73AC4">
      <w:pPr>
        <w:ind w:left="2160"/>
        <w:jc w:val="both"/>
      </w:pPr>
      <w:r>
        <w:t>11= Good services</w:t>
      </w:r>
    </w:p>
    <w:p w:rsidR="00645ADE" w:rsidRDefault="00645ADE" w:rsidP="00C73AC4">
      <w:pPr>
        <w:ind w:left="2160"/>
        <w:jc w:val="both"/>
      </w:pPr>
      <w:r>
        <w:t>12= Good infrastructure</w:t>
      </w:r>
    </w:p>
    <w:p w:rsidR="00645ADE" w:rsidRDefault="00645ADE" w:rsidP="00C73AC4">
      <w:pPr>
        <w:ind w:left="1440" w:hanging="1440"/>
        <w:jc w:val="both"/>
      </w:pPr>
      <w:r w:rsidRPr="00604435">
        <w:t>SPECYSC1</w:t>
      </w:r>
      <w:r>
        <w:fldChar w:fldCharType="begin"/>
      </w:r>
      <w:r>
        <w:instrText>xe "</w:instrText>
      </w:r>
      <w:r w:rsidRPr="00317B4D">
        <w:instrText>SPECYSC1</w:instrText>
      </w:r>
      <w:r>
        <w:instrText>"</w:instrText>
      </w:r>
      <w:r>
        <w:fldChar w:fldCharType="end"/>
      </w:r>
      <w:r>
        <w:t xml:space="preserve">, </w:t>
      </w:r>
      <w:r w:rsidRPr="009C26C3">
        <w:t>SPECYSC2</w:t>
      </w:r>
      <w:r>
        <w:fldChar w:fldCharType="begin"/>
      </w:r>
      <w:r>
        <w:instrText>xe "</w:instrText>
      </w:r>
      <w:r w:rsidRPr="00317B4D">
        <w:instrText>SPECYSC2</w:instrText>
      </w:r>
      <w:r>
        <w:instrText>"</w:instrText>
      </w:r>
      <w:r>
        <w:fldChar w:fldCharType="end"/>
      </w:r>
      <w:r>
        <w:t>, SPECYSC3</w:t>
      </w:r>
      <w:r>
        <w:fldChar w:fldCharType="begin"/>
      </w:r>
      <w:r>
        <w:instrText>xe "</w:instrText>
      </w:r>
      <w:r w:rsidRPr="00317B4D">
        <w:instrText>SPECYSC3</w:instrText>
      </w:r>
      <w:r>
        <w:instrText>"</w:instrText>
      </w:r>
      <w:r>
        <w:fldChar w:fldCharType="end"/>
      </w:r>
    </w:p>
    <w:p w:rsidR="00645ADE" w:rsidRDefault="00645ADE" w:rsidP="00C73AC4">
      <w:pPr>
        <w:ind w:left="1440" w:hanging="1440"/>
        <w:jc w:val="both"/>
      </w:pPr>
      <w:r>
        <w:tab/>
      </w:r>
      <w:r w:rsidRPr="00604435">
        <w:t>Specify why you have chosen this school for NAME to attend</w:t>
      </w:r>
    </w:p>
    <w:p w:rsidR="00645ADE" w:rsidRDefault="00645ADE" w:rsidP="00C73AC4">
      <w:pPr>
        <w:ind w:left="1440" w:hanging="1440"/>
        <w:jc w:val="both"/>
      </w:pPr>
      <w:r w:rsidRPr="00555682">
        <w:t>SCHMINR3</w:t>
      </w:r>
      <w:r>
        <w:fldChar w:fldCharType="begin"/>
      </w:r>
      <w:r>
        <w:instrText>xe "</w:instrText>
      </w:r>
      <w:r w:rsidRPr="00317B4D">
        <w:instrText>SCHMINR3</w:instrText>
      </w:r>
      <w:r>
        <w:instrText>"</w:instrText>
      </w:r>
      <w:r>
        <w:fldChar w:fldCharType="end"/>
      </w:r>
      <w:r>
        <w:tab/>
      </w:r>
      <w:r w:rsidRPr="00555682">
        <w:t>How long does it take NAME to get to school (mins)?</w:t>
      </w:r>
      <w:r>
        <w:t xml:space="preserve"> Missing value codes are negative.</w:t>
      </w:r>
    </w:p>
    <w:p w:rsidR="00645ADE" w:rsidRDefault="00645ADE" w:rsidP="00C73AC4">
      <w:pPr>
        <w:jc w:val="both"/>
      </w:pPr>
      <w:r w:rsidRPr="00555682">
        <w:t>TRNSCHR3</w:t>
      </w:r>
      <w:r>
        <w:fldChar w:fldCharType="begin"/>
      </w:r>
      <w:r>
        <w:instrText>xe "</w:instrText>
      </w:r>
      <w:r w:rsidRPr="00317B4D">
        <w:instrText>TRNSCHR3</w:instrText>
      </w:r>
      <w:r>
        <w:instrText>"</w:instrText>
      </w:r>
      <w:r>
        <w:fldChar w:fldCharType="end"/>
      </w:r>
      <w:r>
        <w:tab/>
      </w:r>
      <w:r w:rsidRPr="00555682">
        <w:t>How does NAME usually travel to school?</w:t>
      </w:r>
      <w:r>
        <w:t xml:space="preserve"> Codes are:</w:t>
      </w:r>
    </w:p>
    <w:p w:rsidR="00645ADE" w:rsidRDefault="00645ADE" w:rsidP="00C73AC4">
      <w:pPr>
        <w:ind w:left="2160"/>
        <w:jc w:val="both"/>
      </w:pPr>
      <w:r>
        <w:t>01= Walk</w:t>
      </w:r>
    </w:p>
    <w:p w:rsidR="00645ADE" w:rsidRDefault="00645ADE" w:rsidP="00C73AC4">
      <w:pPr>
        <w:ind w:left="2160"/>
        <w:jc w:val="both"/>
      </w:pPr>
      <w:r>
        <w:t>02= Bicycle</w:t>
      </w:r>
    </w:p>
    <w:p w:rsidR="00645ADE" w:rsidRDefault="00645ADE" w:rsidP="00C73AC4">
      <w:pPr>
        <w:ind w:left="2160"/>
        <w:jc w:val="both"/>
      </w:pPr>
      <w:r>
        <w:t>03= Family car or motorbike</w:t>
      </w:r>
    </w:p>
    <w:p w:rsidR="00645ADE" w:rsidRDefault="00645ADE" w:rsidP="00C73AC4">
      <w:pPr>
        <w:ind w:left="2160"/>
        <w:jc w:val="both"/>
      </w:pPr>
      <w:r>
        <w:t>04= School bus</w:t>
      </w:r>
    </w:p>
    <w:p w:rsidR="00645ADE" w:rsidRDefault="00645ADE" w:rsidP="00C73AC4">
      <w:pPr>
        <w:ind w:left="2160"/>
        <w:jc w:val="both"/>
      </w:pPr>
      <w:r>
        <w:t>05= Public bus/ shared taxi/ motorbike/horse carts</w:t>
      </w:r>
    </w:p>
    <w:p w:rsidR="00645ADE" w:rsidRDefault="00645ADE" w:rsidP="00C73AC4">
      <w:pPr>
        <w:ind w:left="2160"/>
        <w:jc w:val="both"/>
      </w:pPr>
      <w:r>
        <w:t>06= Private hire taxi</w:t>
      </w:r>
    </w:p>
    <w:p w:rsidR="00645ADE" w:rsidRDefault="00645ADE" w:rsidP="00C73AC4">
      <w:pPr>
        <w:ind w:left="2160"/>
        <w:jc w:val="both"/>
      </w:pPr>
      <w:r>
        <w:t>07= Rickshaw</w:t>
      </w:r>
    </w:p>
    <w:p w:rsidR="00645ADE" w:rsidRDefault="00645ADE" w:rsidP="00C73AC4">
      <w:pPr>
        <w:ind w:left="2160"/>
        <w:jc w:val="both"/>
      </w:pPr>
      <w:r>
        <w:t>08= Boat/ferry</w:t>
      </w:r>
    </w:p>
    <w:p w:rsidR="00645ADE" w:rsidRDefault="00645ADE" w:rsidP="00C73AC4">
      <w:pPr>
        <w:ind w:left="2160"/>
        <w:jc w:val="both"/>
      </w:pPr>
      <w:r>
        <w:t>09= Other (specify)</w:t>
      </w:r>
    </w:p>
    <w:p w:rsidR="00645ADE" w:rsidRDefault="00645ADE" w:rsidP="00C73AC4">
      <w:pPr>
        <w:jc w:val="both"/>
      </w:pPr>
      <w:r w:rsidRPr="00555682">
        <w:t>SPTRNSCH</w:t>
      </w:r>
      <w:r>
        <w:fldChar w:fldCharType="begin"/>
      </w:r>
      <w:r>
        <w:instrText>xe "</w:instrText>
      </w:r>
      <w:r w:rsidRPr="00317B4D">
        <w:instrText>SPTRNSCH</w:instrText>
      </w:r>
      <w:r>
        <w:instrText>"</w:instrText>
      </w:r>
      <w:r>
        <w:fldChar w:fldCharType="end"/>
      </w:r>
      <w:r>
        <w:tab/>
      </w:r>
      <w:r w:rsidRPr="00555682">
        <w:t>Specify how NAME usually travels to school</w:t>
      </w:r>
    </w:p>
    <w:p w:rsidR="00645ADE" w:rsidRDefault="00645ADE" w:rsidP="00C73AC4">
      <w:pPr>
        <w:jc w:val="both"/>
      </w:pPr>
      <w:r w:rsidRPr="00573BC1">
        <w:t>DNGSCHR3</w:t>
      </w:r>
      <w:r>
        <w:fldChar w:fldCharType="begin"/>
      </w:r>
      <w:r>
        <w:instrText>xe "</w:instrText>
      </w:r>
      <w:r w:rsidRPr="00317B4D">
        <w:instrText>DNGSCHR3</w:instrText>
      </w:r>
      <w:r>
        <w:instrText>"</w:instrText>
      </w:r>
      <w:r>
        <w:fldChar w:fldCharType="end"/>
      </w:r>
      <w:r>
        <w:tab/>
      </w:r>
      <w:r w:rsidRPr="00573BC1">
        <w:t>Does NAME have any difficulties in getting to school?</w:t>
      </w:r>
      <w:r>
        <w:t xml:space="preserve"> Codes are:</w:t>
      </w:r>
    </w:p>
    <w:p w:rsidR="00645ADE" w:rsidRDefault="00645ADE" w:rsidP="00C73AC4">
      <w:pPr>
        <w:ind w:left="2160"/>
        <w:jc w:val="both"/>
      </w:pPr>
      <w:r>
        <w:t>00= No</w:t>
      </w:r>
    </w:p>
    <w:p w:rsidR="00645ADE" w:rsidRDefault="00645ADE" w:rsidP="00C73AC4">
      <w:pPr>
        <w:ind w:left="2160"/>
        <w:jc w:val="both"/>
      </w:pPr>
      <w:r>
        <w:t>01= Yes, attending regularly</w:t>
      </w:r>
    </w:p>
    <w:p w:rsidR="00645ADE" w:rsidRDefault="00645ADE" w:rsidP="00C73AC4">
      <w:pPr>
        <w:ind w:left="2160"/>
        <w:jc w:val="both"/>
      </w:pPr>
      <w:r>
        <w:t>02= Yes, but attending irregularly</w:t>
      </w:r>
    </w:p>
    <w:p w:rsidR="00645ADE" w:rsidRDefault="00645ADE" w:rsidP="00C73AC4">
      <w:pPr>
        <w:jc w:val="both"/>
      </w:pPr>
      <w:r w:rsidRPr="00573BC1">
        <w:t>SCRISKR3</w:t>
      </w:r>
      <w:r>
        <w:fldChar w:fldCharType="begin"/>
      </w:r>
      <w:r>
        <w:instrText>xe "</w:instrText>
      </w:r>
      <w:r w:rsidRPr="00317B4D">
        <w:instrText>SCRISKR3</w:instrText>
      </w:r>
      <w:r>
        <w:instrText>"</w:instrText>
      </w:r>
      <w:r>
        <w:fldChar w:fldCharType="end"/>
      </w:r>
      <w:r>
        <w:tab/>
      </w:r>
      <w:r w:rsidRPr="00573BC1">
        <w:t>What is the main difficulty?</w:t>
      </w:r>
      <w:r>
        <w:t xml:space="preserve"> Codes are:</w:t>
      </w:r>
    </w:p>
    <w:p w:rsidR="00645ADE" w:rsidRDefault="00645ADE" w:rsidP="00C73AC4">
      <w:pPr>
        <w:ind w:left="2160"/>
        <w:jc w:val="both"/>
      </w:pPr>
      <w:r>
        <w:t>01= Traffic</w:t>
      </w:r>
    </w:p>
    <w:p w:rsidR="00645ADE" w:rsidRDefault="00645ADE" w:rsidP="00C73AC4">
      <w:pPr>
        <w:ind w:left="2160"/>
        <w:jc w:val="both"/>
      </w:pPr>
      <w:r>
        <w:t>02= Harassment/abuse from other children</w:t>
      </w:r>
    </w:p>
    <w:p w:rsidR="00645ADE" w:rsidRDefault="00645ADE" w:rsidP="00C73AC4">
      <w:pPr>
        <w:ind w:left="2160"/>
        <w:jc w:val="both"/>
      </w:pPr>
      <w:r>
        <w:t>03= Rebels/thieves</w:t>
      </w:r>
    </w:p>
    <w:p w:rsidR="00645ADE" w:rsidRDefault="00645ADE" w:rsidP="00C73AC4">
      <w:pPr>
        <w:ind w:left="2160"/>
        <w:jc w:val="both"/>
      </w:pPr>
      <w:r>
        <w:t>04= Harassment from authorities</w:t>
      </w:r>
    </w:p>
    <w:p w:rsidR="00645ADE" w:rsidRDefault="00645ADE" w:rsidP="00C73AC4">
      <w:pPr>
        <w:ind w:left="2160"/>
        <w:jc w:val="both"/>
      </w:pPr>
      <w:r>
        <w:t>05= Natural hazards</w:t>
      </w:r>
    </w:p>
    <w:p w:rsidR="00645ADE" w:rsidRDefault="00645ADE" w:rsidP="00C73AC4">
      <w:pPr>
        <w:ind w:left="2160"/>
        <w:jc w:val="both"/>
      </w:pPr>
      <w:r>
        <w:t>06= Other (specify)</w:t>
      </w:r>
    </w:p>
    <w:p w:rsidR="00645ADE" w:rsidRDefault="00645ADE" w:rsidP="00C73AC4">
      <w:pPr>
        <w:ind w:left="2160"/>
        <w:jc w:val="both"/>
      </w:pPr>
      <w:r>
        <w:t>07= Animals</w:t>
      </w:r>
    </w:p>
    <w:p w:rsidR="00645ADE" w:rsidRDefault="00645ADE" w:rsidP="00C73AC4">
      <w:pPr>
        <w:ind w:left="2160"/>
        <w:jc w:val="both"/>
      </w:pPr>
      <w:r>
        <w:t>08= Kidnapping</w:t>
      </w:r>
    </w:p>
    <w:p w:rsidR="00645ADE" w:rsidRDefault="00645ADE" w:rsidP="00C73AC4">
      <w:pPr>
        <w:ind w:left="2160"/>
        <w:jc w:val="both"/>
      </w:pPr>
      <w:r>
        <w:t>09= Sexual violence</w:t>
      </w:r>
    </w:p>
    <w:p w:rsidR="00645ADE" w:rsidRDefault="00645ADE" w:rsidP="00C73AC4">
      <w:pPr>
        <w:ind w:left="2160"/>
        <w:jc w:val="both"/>
      </w:pPr>
      <w:r>
        <w:t>10= Fear of having an accident on the way to school</w:t>
      </w:r>
    </w:p>
    <w:p w:rsidR="00645ADE" w:rsidRDefault="00645ADE" w:rsidP="00C73AC4">
      <w:pPr>
        <w:ind w:left="2160"/>
        <w:jc w:val="both"/>
      </w:pPr>
      <w:r>
        <w:t>11= Spirits/ghosts</w:t>
      </w:r>
    </w:p>
    <w:p w:rsidR="00645ADE" w:rsidRDefault="00645ADE" w:rsidP="00C73AC4">
      <w:pPr>
        <w:ind w:left="2160"/>
        <w:jc w:val="both"/>
      </w:pPr>
      <w:r>
        <w:t>12= Having to cross dangerous places</w:t>
      </w:r>
    </w:p>
    <w:p w:rsidR="00645ADE" w:rsidRDefault="00645ADE" w:rsidP="00C73AC4">
      <w:pPr>
        <w:jc w:val="both"/>
      </w:pPr>
      <w:r w:rsidRPr="008E27CE">
        <w:t>SPSCRISK</w:t>
      </w:r>
      <w:r>
        <w:fldChar w:fldCharType="begin"/>
      </w:r>
      <w:r>
        <w:instrText>xe "</w:instrText>
      </w:r>
      <w:r w:rsidRPr="00317B4D">
        <w:instrText>SPSCRISK</w:instrText>
      </w:r>
      <w:r>
        <w:instrText>"</w:instrText>
      </w:r>
      <w:r>
        <w:fldChar w:fldCharType="end"/>
      </w:r>
      <w:r>
        <w:tab/>
      </w:r>
      <w:r w:rsidRPr="008E27CE">
        <w:t>Specify the main difficulty in getting to school</w:t>
      </w:r>
    </w:p>
    <w:p w:rsidR="00645ADE" w:rsidRDefault="00645ADE" w:rsidP="00C73AC4">
      <w:pPr>
        <w:ind w:left="1440" w:hanging="1440"/>
        <w:jc w:val="both"/>
      </w:pPr>
      <w:r w:rsidRPr="00EE02A7">
        <w:t>MISSCHR3</w:t>
      </w:r>
      <w:r>
        <w:fldChar w:fldCharType="begin"/>
      </w:r>
      <w:r>
        <w:instrText>xe "</w:instrText>
      </w:r>
      <w:r w:rsidRPr="00317B4D">
        <w:instrText>MISSCHR3</w:instrText>
      </w:r>
      <w:r>
        <w:instrText>"</w:instrText>
      </w:r>
      <w:r>
        <w:fldChar w:fldCharType="end"/>
      </w:r>
      <w:r>
        <w:tab/>
      </w:r>
      <w:r w:rsidRPr="00EE02A7">
        <w:t>During the last 12 months has NAME ever missed school for a week or more?</w:t>
      </w:r>
      <w:r>
        <w:t xml:space="preserve"> Codes are the same as used for </w:t>
      </w:r>
      <w:r w:rsidRPr="00573BC1">
        <w:t>DNGSCHR3</w:t>
      </w:r>
      <w:r>
        <w:t>.</w:t>
      </w:r>
    </w:p>
    <w:p w:rsidR="00645ADE" w:rsidRDefault="00645ADE" w:rsidP="00C73AC4">
      <w:pPr>
        <w:jc w:val="both"/>
      </w:pPr>
      <w:r w:rsidRPr="005074AD">
        <w:t>LKLATDR3</w:t>
      </w:r>
      <w:r>
        <w:fldChar w:fldCharType="begin"/>
      </w:r>
      <w:r>
        <w:instrText>xe "</w:instrText>
      </w:r>
      <w:r w:rsidRPr="00317B4D">
        <w:instrText>LKLATDR3</w:instrText>
      </w:r>
      <w:r>
        <w:instrText>"</w:instrText>
      </w:r>
      <w:r>
        <w:fldChar w:fldCharType="end"/>
      </w:r>
      <w:r>
        <w:tab/>
      </w:r>
      <w:r w:rsidRPr="005074AD">
        <w:t>What type of school is NAME likely to attend?</w:t>
      </w:r>
      <w:r>
        <w:t xml:space="preserve"> Codes are:</w:t>
      </w:r>
    </w:p>
    <w:p w:rsidR="00645ADE" w:rsidRDefault="00645ADE" w:rsidP="00C73AC4">
      <w:pPr>
        <w:ind w:left="2160"/>
        <w:jc w:val="both"/>
      </w:pPr>
      <w:r>
        <w:t>01= Private</w:t>
      </w:r>
    </w:p>
    <w:p w:rsidR="00645ADE" w:rsidRDefault="00645ADE" w:rsidP="00C73AC4">
      <w:pPr>
        <w:ind w:left="2160"/>
        <w:jc w:val="both"/>
      </w:pPr>
      <w:r>
        <w:t>02= NGO/Charity/Religious (not for profit)</w:t>
      </w:r>
    </w:p>
    <w:p w:rsidR="00645ADE" w:rsidRDefault="00645ADE" w:rsidP="00C73AC4">
      <w:pPr>
        <w:ind w:left="2160"/>
        <w:jc w:val="both"/>
      </w:pPr>
      <w:r>
        <w:t>03= Public, local municipality</w:t>
      </w:r>
    </w:p>
    <w:p w:rsidR="00645ADE" w:rsidRDefault="00645ADE" w:rsidP="00C73AC4">
      <w:pPr>
        <w:ind w:left="2160"/>
        <w:jc w:val="both"/>
      </w:pPr>
      <w:r>
        <w:t>04= Public of the national government</w:t>
      </w:r>
    </w:p>
    <w:p w:rsidR="00645ADE" w:rsidRDefault="00645ADE" w:rsidP="00C73AC4">
      <w:pPr>
        <w:ind w:left="2160"/>
        <w:jc w:val="both"/>
      </w:pPr>
      <w:r>
        <w:t>05= Other (specify)</w:t>
      </w:r>
    </w:p>
    <w:p w:rsidR="00645ADE" w:rsidRDefault="00645ADE" w:rsidP="00C73AC4">
      <w:pPr>
        <w:ind w:left="2160"/>
        <w:jc w:val="both"/>
      </w:pPr>
      <w:r>
        <w:t>06= Informal</w:t>
      </w:r>
    </w:p>
    <w:p w:rsidR="00645ADE" w:rsidRPr="005074AD" w:rsidRDefault="00645ADE" w:rsidP="00C73AC4">
      <w:pPr>
        <w:ind w:left="2160"/>
        <w:jc w:val="both"/>
      </w:pPr>
      <w:r>
        <w:t>07= Half public/half private</w:t>
      </w:r>
    </w:p>
    <w:p w:rsidR="00645ADE" w:rsidRDefault="00645ADE" w:rsidP="00C73AC4">
      <w:pPr>
        <w:ind w:left="1440" w:hanging="1440"/>
        <w:jc w:val="both"/>
      </w:pPr>
      <w:r w:rsidRPr="005C7064">
        <w:t>SPLKLATD</w:t>
      </w:r>
      <w:r>
        <w:fldChar w:fldCharType="begin"/>
      </w:r>
      <w:r>
        <w:instrText>xe "</w:instrText>
      </w:r>
      <w:r w:rsidRPr="00317B4D">
        <w:instrText>SPLKLATD</w:instrText>
      </w:r>
      <w:r>
        <w:instrText>"</w:instrText>
      </w:r>
      <w:r>
        <w:fldChar w:fldCharType="end"/>
      </w:r>
      <w:r>
        <w:tab/>
      </w:r>
      <w:r w:rsidRPr="005C7064">
        <w:t>Specify type of school NAME is likely to attend</w:t>
      </w:r>
    </w:p>
    <w:p w:rsidR="00645ADE" w:rsidRDefault="00645ADE" w:rsidP="00C73AC4">
      <w:pPr>
        <w:ind w:left="1440" w:hanging="1440"/>
        <w:jc w:val="both"/>
      </w:pPr>
      <w:r w:rsidRPr="00A30AAB">
        <w:t>WHATDR3</w:t>
      </w:r>
      <w:r>
        <w:fldChar w:fldCharType="begin"/>
      </w:r>
      <w:r>
        <w:instrText>xe "</w:instrText>
      </w:r>
      <w:r w:rsidRPr="00317B4D">
        <w:instrText>WHATDR3</w:instrText>
      </w:r>
      <w:r>
        <w:instrText>"</w:instrText>
      </w:r>
      <w:r>
        <w:fldChar w:fldCharType="end"/>
      </w:r>
      <w:r>
        <w:tab/>
      </w:r>
      <w:r w:rsidRPr="00A30AAB">
        <w:t>Who attends this school?</w:t>
      </w:r>
      <w:r>
        <w:t xml:space="preserve"> Codes are:</w:t>
      </w:r>
    </w:p>
    <w:p w:rsidR="00645ADE" w:rsidRDefault="00645ADE" w:rsidP="00C73AC4">
      <w:pPr>
        <w:ind w:left="2160"/>
        <w:jc w:val="both"/>
      </w:pPr>
      <w:r>
        <w:t>01= Only boys</w:t>
      </w:r>
    </w:p>
    <w:p w:rsidR="00645ADE" w:rsidRDefault="00645ADE" w:rsidP="00C73AC4">
      <w:pPr>
        <w:ind w:left="2160"/>
        <w:jc w:val="both"/>
      </w:pPr>
      <w:r>
        <w:t>02= Only girls</w:t>
      </w:r>
    </w:p>
    <w:p w:rsidR="00645ADE" w:rsidRDefault="00645ADE" w:rsidP="00C73AC4">
      <w:pPr>
        <w:ind w:left="2160"/>
        <w:jc w:val="both"/>
      </w:pPr>
      <w:r>
        <w:t>03= Boys and girls</w:t>
      </w:r>
    </w:p>
    <w:p w:rsidR="00645ADE" w:rsidRDefault="00645ADE" w:rsidP="00C73AC4">
      <w:pPr>
        <w:jc w:val="both"/>
      </w:pPr>
      <w:r w:rsidRPr="00F207B7">
        <w:t>NLNGINR3</w:t>
      </w:r>
      <w:r>
        <w:fldChar w:fldCharType="begin"/>
      </w:r>
      <w:r>
        <w:instrText>xe "</w:instrText>
      </w:r>
      <w:r w:rsidRPr="00317B4D">
        <w:instrText>NLNGINR3</w:instrText>
      </w:r>
      <w:r>
        <w:instrText>"</w:instrText>
      </w:r>
      <w:r>
        <w:fldChar w:fldCharType="end"/>
      </w:r>
      <w:r>
        <w:tab/>
      </w:r>
      <w:r w:rsidRPr="00F207B7">
        <w:t>What is the language of instruction?</w:t>
      </w:r>
      <w:r>
        <w:t xml:space="preserve"> Codes are the same as used for </w:t>
      </w:r>
      <w:r w:rsidRPr="00F10601">
        <w:t>LNGINSR3</w:t>
      </w:r>
      <w:r>
        <w:t>.</w:t>
      </w:r>
    </w:p>
    <w:p w:rsidR="00645ADE" w:rsidRDefault="00645ADE" w:rsidP="00C73AC4">
      <w:pPr>
        <w:ind w:left="1440"/>
        <w:jc w:val="both"/>
      </w:pPr>
      <w:r>
        <w:t xml:space="preserve">10= Other, 42= Vietnamese, 42= Chinese, 43= Tay, 44= </w:t>
      </w:r>
      <w:r w:rsidRPr="00F207B7">
        <w:t>H'Mong</w:t>
      </w:r>
      <w:r>
        <w:t xml:space="preserve">, 45= </w:t>
      </w:r>
      <w:r w:rsidRPr="00F207B7">
        <w:t>Nung</w:t>
      </w:r>
      <w:r>
        <w:t xml:space="preserve">, 46= </w:t>
      </w:r>
      <w:smartTag w:uri="urn:schemas-microsoft-com:office:smarttags" w:element="place">
        <w:smartTag w:uri="urn:schemas-microsoft-com:office:smarttags" w:element="City">
          <w:r>
            <w:t>Ede</w:t>
          </w:r>
        </w:smartTag>
      </w:smartTag>
      <w:r>
        <w:t xml:space="preserve">, 47= </w:t>
      </w:r>
      <w:r w:rsidRPr="00F207B7">
        <w:t>Thai</w:t>
      </w:r>
      <w:r>
        <w:t xml:space="preserve">, 48= Dao, 49= Glay, 50= </w:t>
      </w:r>
      <w:r w:rsidRPr="00F207B7">
        <w:t>H'Roi</w:t>
      </w:r>
      <w:r>
        <w:t>, 77= NK, 79= Refused to answer, 88= N/A, 99= Missing</w:t>
      </w:r>
    </w:p>
    <w:p w:rsidR="00645ADE" w:rsidRDefault="00645ADE" w:rsidP="00C73AC4">
      <w:pPr>
        <w:jc w:val="both"/>
      </w:pPr>
      <w:r w:rsidRPr="005E4474">
        <w:t>SPNLNGIN</w:t>
      </w:r>
      <w:r>
        <w:fldChar w:fldCharType="begin"/>
      </w:r>
      <w:r>
        <w:instrText>xe "</w:instrText>
      </w:r>
      <w:r w:rsidRPr="00317B4D">
        <w:instrText>SPNLNGIN</w:instrText>
      </w:r>
      <w:r>
        <w:instrText>"</w:instrText>
      </w:r>
      <w:r>
        <w:fldChar w:fldCharType="end"/>
      </w:r>
      <w:r>
        <w:tab/>
      </w:r>
      <w:r w:rsidRPr="005E4474">
        <w:t>Specify language of instruction</w:t>
      </w:r>
    </w:p>
    <w:p w:rsidR="00645ADE" w:rsidRDefault="00645ADE" w:rsidP="00C73AC4">
      <w:pPr>
        <w:ind w:left="1440" w:hanging="1440"/>
        <w:jc w:val="both"/>
      </w:pPr>
      <w:r w:rsidRPr="009663E5">
        <w:t>NWHSCR31</w:t>
      </w:r>
      <w:r>
        <w:fldChar w:fldCharType="begin"/>
      </w:r>
      <w:r>
        <w:instrText>xe "</w:instrText>
      </w:r>
      <w:r w:rsidRPr="00317B4D">
        <w:instrText>NWHSCR31</w:instrText>
      </w:r>
      <w:r>
        <w:instrText>"</w:instrText>
      </w:r>
      <w:r>
        <w:fldChar w:fldCharType="end"/>
      </w:r>
      <w:r>
        <w:t xml:space="preserve">, </w:t>
      </w:r>
      <w:r w:rsidRPr="00027793">
        <w:t>NWHSCR32</w:t>
      </w:r>
      <w:r>
        <w:fldChar w:fldCharType="begin"/>
      </w:r>
      <w:r>
        <w:instrText>xe "</w:instrText>
      </w:r>
      <w:r w:rsidRPr="00317B4D">
        <w:instrText>NWHSCR32</w:instrText>
      </w:r>
      <w:r>
        <w:instrText>"</w:instrText>
      </w:r>
      <w:r>
        <w:fldChar w:fldCharType="end"/>
      </w:r>
      <w:r>
        <w:t>, NWHSCR33</w:t>
      </w:r>
      <w:r>
        <w:fldChar w:fldCharType="begin"/>
      </w:r>
      <w:r>
        <w:instrText>xe "</w:instrText>
      </w:r>
      <w:r w:rsidRPr="00317B4D">
        <w:instrText>NWHSCR33</w:instrText>
      </w:r>
      <w:r>
        <w:instrText>"</w:instrText>
      </w:r>
      <w:r>
        <w:fldChar w:fldCharType="end"/>
      </w:r>
    </w:p>
    <w:p w:rsidR="00645ADE" w:rsidRDefault="00645ADE" w:rsidP="00C73AC4">
      <w:pPr>
        <w:ind w:left="1440" w:hanging="1440"/>
        <w:jc w:val="both"/>
      </w:pPr>
      <w:r>
        <w:tab/>
      </w:r>
      <w:r w:rsidRPr="009663E5">
        <w:t>Why have you chosen this school for NAME to attend?</w:t>
      </w:r>
      <w:r>
        <w:t xml:space="preserve"> Provide 3 answers in the order of importance. Codes are the same as used for </w:t>
      </w:r>
      <w:r w:rsidRPr="00AF2F37">
        <w:t>WHSCHR31</w:t>
      </w:r>
      <w:r>
        <w:t>.</w:t>
      </w:r>
    </w:p>
    <w:p w:rsidR="00645ADE" w:rsidRDefault="00645ADE" w:rsidP="00C73AC4">
      <w:pPr>
        <w:jc w:val="both"/>
      </w:pPr>
      <w:r w:rsidRPr="00D05E72">
        <w:t>SPNWHSC1</w:t>
      </w:r>
      <w:r>
        <w:fldChar w:fldCharType="begin"/>
      </w:r>
      <w:r>
        <w:instrText>xe "</w:instrText>
      </w:r>
      <w:r w:rsidRPr="00317B4D">
        <w:instrText>SPNWHSC1</w:instrText>
      </w:r>
      <w:r>
        <w:instrText>"</w:instrText>
      </w:r>
      <w:r>
        <w:fldChar w:fldCharType="end"/>
      </w:r>
      <w:r>
        <w:t xml:space="preserve">, </w:t>
      </w:r>
      <w:r w:rsidRPr="00DD51CF">
        <w:t>SPNWHSC2</w:t>
      </w:r>
      <w:r>
        <w:fldChar w:fldCharType="begin"/>
      </w:r>
      <w:r>
        <w:instrText>xe "</w:instrText>
      </w:r>
      <w:r w:rsidRPr="00317B4D">
        <w:instrText>SPNWHSC2</w:instrText>
      </w:r>
      <w:r>
        <w:instrText>"</w:instrText>
      </w:r>
      <w:r>
        <w:fldChar w:fldCharType="end"/>
      </w:r>
      <w:r>
        <w:t xml:space="preserve">, </w:t>
      </w:r>
      <w:r w:rsidRPr="00B7647B">
        <w:t>SPNWHSC3</w:t>
      </w:r>
      <w:r>
        <w:fldChar w:fldCharType="begin"/>
      </w:r>
      <w:r>
        <w:instrText>xe "</w:instrText>
      </w:r>
      <w:r w:rsidRPr="00317B4D">
        <w:instrText>SPNWHSC3</w:instrText>
      </w:r>
      <w:r>
        <w:instrText>"</w:instrText>
      </w:r>
      <w:r>
        <w:fldChar w:fldCharType="end"/>
      </w:r>
    </w:p>
    <w:p w:rsidR="00645ADE" w:rsidRDefault="00645ADE" w:rsidP="00C73AC4">
      <w:pPr>
        <w:jc w:val="both"/>
      </w:pPr>
      <w:r>
        <w:tab/>
      </w:r>
      <w:r>
        <w:tab/>
      </w:r>
      <w:r w:rsidRPr="00D05E72">
        <w:t>Specify why you have chosen this school for NAME to attend</w:t>
      </w:r>
    </w:p>
    <w:p w:rsidR="00645ADE" w:rsidRDefault="00645ADE" w:rsidP="00C73AC4">
      <w:pPr>
        <w:ind w:left="1440" w:hanging="1440"/>
        <w:jc w:val="both"/>
      </w:pPr>
      <w:r w:rsidRPr="004E67EC">
        <w:t>NTMSCMR3</w:t>
      </w:r>
      <w:r>
        <w:fldChar w:fldCharType="begin"/>
      </w:r>
      <w:r>
        <w:instrText>xe "</w:instrText>
      </w:r>
      <w:r w:rsidRPr="00317B4D">
        <w:instrText>NTMSCMR3</w:instrText>
      </w:r>
      <w:r>
        <w:instrText>"</w:instrText>
      </w:r>
      <w:r>
        <w:fldChar w:fldCharType="end"/>
      </w:r>
      <w:r>
        <w:tab/>
      </w:r>
      <w:r w:rsidRPr="004E67EC">
        <w:t>How long would it take NAME to get to school (mins)?</w:t>
      </w:r>
      <w:r>
        <w:t xml:space="preserve"> Missing value codes are negative.</w:t>
      </w:r>
    </w:p>
    <w:p w:rsidR="00645ADE" w:rsidRPr="00A72252" w:rsidRDefault="00645ADE" w:rsidP="00C73AC4">
      <w:pPr>
        <w:jc w:val="both"/>
      </w:pPr>
      <w:r w:rsidRPr="00A72252">
        <w:t>NTRNSCR3</w:t>
      </w:r>
      <w:r>
        <w:fldChar w:fldCharType="begin"/>
      </w:r>
      <w:r>
        <w:instrText>xe "</w:instrText>
      </w:r>
      <w:r w:rsidRPr="00317B4D">
        <w:instrText>NTRNSCR3</w:instrText>
      </w:r>
      <w:r>
        <w:instrText>"</w:instrText>
      </w:r>
      <w:r>
        <w:fldChar w:fldCharType="end"/>
      </w:r>
      <w:r>
        <w:tab/>
      </w:r>
      <w:r w:rsidRPr="00A72252">
        <w:t>How would NAME get to school?</w:t>
      </w:r>
      <w:r>
        <w:t xml:space="preserve"> Codes are the same as used for </w:t>
      </w:r>
      <w:r w:rsidRPr="00555682">
        <w:t>TRNSCHR3</w:t>
      </w:r>
      <w:r>
        <w:t>.</w:t>
      </w:r>
    </w:p>
    <w:p w:rsidR="00645ADE" w:rsidRDefault="00645ADE" w:rsidP="00C73AC4">
      <w:pPr>
        <w:jc w:val="both"/>
      </w:pPr>
      <w:r w:rsidRPr="00D14564">
        <w:t>SPNTRNSC</w:t>
      </w:r>
      <w:r>
        <w:fldChar w:fldCharType="begin"/>
      </w:r>
      <w:r>
        <w:instrText>xe "</w:instrText>
      </w:r>
      <w:r w:rsidRPr="00317B4D">
        <w:instrText>SPNTRNSC</w:instrText>
      </w:r>
      <w:r>
        <w:instrText>"</w:instrText>
      </w:r>
      <w:r>
        <w:fldChar w:fldCharType="end"/>
      </w:r>
      <w:r>
        <w:tab/>
      </w:r>
      <w:r w:rsidRPr="00D14564">
        <w:t>Specify how NAME would get to school</w:t>
      </w:r>
    </w:p>
    <w:p w:rsidR="00645ADE" w:rsidRDefault="00645ADE" w:rsidP="00C73AC4">
      <w:pPr>
        <w:ind w:left="1440" w:hanging="1440"/>
        <w:jc w:val="both"/>
      </w:pPr>
      <w:r w:rsidRPr="00AE1FA3">
        <w:t>NDNGSCR3</w:t>
      </w:r>
      <w:r>
        <w:fldChar w:fldCharType="begin"/>
      </w:r>
      <w:r>
        <w:instrText>xe "</w:instrText>
      </w:r>
      <w:r w:rsidRPr="00317B4D">
        <w:instrText>NDNGSCR3</w:instrText>
      </w:r>
      <w:r>
        <w:instrText>"</w:instrText>
      </w:r>
      <w:r>
        <w:fldChar w:fldCharType="end"/>
      </w:r>
      <w:r>
        <w:tab/>
      </w:r>
      <w:r w:rsidRPr="00AE1FA3">
        <w:t>When travelling to school would NAME ever have any problems?</w:t>
      </w:r>
      <w:r>
        <w:t xml:space="preserve"> Codes are the same as used for </w:t>
      </w:r>
      <w:r w:rsidRPr="00573BC1">
        <w:t>DNGSCHR3</w:t>
      </w:r>
      <w:r>
        <w:t>.</w:t>
      </w:r>
    </w:p>
    <w:p w:rsidR="00645ADE" w:rsidRDefault="00645ADE" w:rsidP="00C73AC4">
      <w:pPr>
        <w:jc w:val="both"/>
      </w:pPr>
      <w:r w:rsidRPr="00AE1FA3">
        <w:t>NSCRKR31</w:t>
      </w:r>
      <w:r>
        <w:fldChar w:fldCharType="begin"/>
      </w:r>
      <w:r>
        <w:instrText>xe "</w:instrText>
      </w:r>
      <w:r w:rsidRPr="00317B4D">
        <w:instrText>NSCRKR31</w:instrText>
      </w:r>
      <w:r>
        <w:instrText>"</w:instrText>
      </w:r>
      <w:r>
        <w:fldChar w:fldCharType="end"/>
      </w:r>
      <w:r>
        <w:t xml:space="preserve">, </w:t>
      </w:r>
      <w:r w:rsidRPr="00CC31DE">
        <w:t>NSCRKR32</w:t>
      </w:r>
      <w:r>
        <w:fldChar w:fldCharType="begin"/>
      </w:r>
      <w:r>
        <w:instrText>xe "</w:instrText>
      </w:r>
      <w:r w:rsidRPr="00317B4D">
        <w:instrText>NSCRKR32</w:instrText>
      </w:r>
      <w:r>
        <w:instrText>"</w:instrText>
      </w:r>
      <w:r>
        <w:fldChar w:fldCharType="end"/>
      </w:r>
      <w:r>
        <w:t>, NSCRKR33</w:t>
      </w:r>
      <w:r>
        <w:fldChar w:fldCharType="begin"/>
      </w:r>
      <w:r>
        <w:instrText>xe "</w:instrText>
      </w:r>
      <w:r w:rsidRPr="00317B4D">
        <w:instrText>NSCRKR33</w:instrText>
      </w:r>
      <w:r>
        <w:instrText>"</w:instrText>
      </w:r>
      <w:r>
        <w:fldChar w:fldCharType="end"/>
      </w:r>
    </w:p>
    <w:p w:rsidR="00645ADE" w:rsidRPr="00AE1FA3" w:rsidRDefault="00645ADE" w:rsidP="00C73AC4">
      <w:pPr>
        <w:jc w:val="both"/>
      </w:pPr>
      <w:r>
        <w:tab/>
      </w:r>
      <w:r>
        <w:tab/>
      </w:r>
      <w:r w:rsidRPr="00AE1FA3">
        <w:t>What is the main problem?</w:t>
      </w:r>
      <w:r>
        <w:t xml:space="preserve"> Codes are the same as used for </w:t>
      </w:r>
      <w:r w:rsidRPr="00573BC1">
        <w:t>SCRISKR3</w:t>
      </w:r>
      <w:r>
        <w:t>.</w:t>
      </w:r>
    </w:p>
    <w:p w:rsidR="00645ADE" w:rsidRDefault="00645ADE" w:rsidP="00C73AC4">
      <w:pPr>
        <w:ind w:left="1440" w:hanging="1440"/>
        <w:jc w:val="both"/>
      </w:pPr>
      <w:r>
        <w:t>SPNSCRK1</w:t>
      </w:r>
      <w:r>
        <w:fldChar w:fldCharType="begin"/>
      </w:r>
      <w:r>
        <w:instrText>xe "</w:instrText>
      </w:r>
      <w:r w:rsidRPr="00317B4D">
        <w:instrText>SPNSCRK1</w:instrText>
      </w:r>
      <w:r>
        <w:instrText>"</w:instrText>
      </w:r>
      <w:r>
        <w:fldChar w:fldCharType="end"/>
      </w:r>
      <w:r>
        <w:t xml:space="preserve">, </w:t>
      </w:r>
      <w:r w:rsidRPr="00CC31DE">
        <w:t>SPNSCRK2</w:t>
      </w:r>
      <w:r>
        <w:fldChar w:fldCharType="begin"/>
      </w:r>
      <w:r>
        <w:instrText>xe "</w:instrText>
      </w:r>
      <w:r w:rsidRPr="00317B4D">
        <w:instrText>SPNSCRK2</w:instrText>
      </w:r>
      <w:r>
        <w:instrText>"</w:instrText>
      </w:r>
      <w:r>
        <w:fldChar w:fldCharType="end"/>
      </w:r>
      <w:r>
        <w:t>, SPNSCRK3</w:t>
      </w:r>
      <w:r>
        <w:fldChar w:fldCharType="begin"/>
      </w:r>
      <w:r>
        <w:instrText>xe "</w:instrText>
      </w:r>
      <w:r w:rsidRPr="00317B4D">
        <w:instrText>SPNSCRK3</w:instrText>
      </w:r>
      <w:r>
        <w:instrText>"</w:instrText>
      </w:r>
      <w:r>
        <w:fldChar w:fldCharType="end"/>
      </w:r>
    </w:p>
    <w:p w:rsidR="00645ADE" w:rsidRDefault="00645ADE" w:rsidP="00C73AC4">
      <w:pPr>
        <w:ind w:left="720" w:firstLine="720"/>
        <w:jc w:val="both"/>
      </w:pPr>
      <w:r w:rsidRPr="00CC31DE">
        <w:t>Specify the main problem</w:t>
      </w:r>
    </w:p>
    <w:p w:rsidR="00645ADE" w:rsidRDefault="00645ADE" w:rsidP="00C73AC4">
      <w:pPr>
        <w:ind w:left="1440" w:hanging="1440"/>
        <w:jc w:val="both"/>
      </w:pPr>
      <w:r w:rsidRPr="00746854">
        <w:t>SCHAIDR3</w:t>
      </w:r>
      <w:r>
        <w:fldChar w:fldCharType="begin"/>
      </w:r>
      <w:r>
        <w:instrText>xe "</w:instrText>
      </w:r>
      <w:r w:rsidRPr="00C65B88">
        <w:instrText>SCHAIDR3</w:instrText>
      </w:r>
      <w:r>
        <w:instrText>"</w:instrText>
      </w:r>
      <w:r>
        <w:fldChar w:fldCharType="end"/>
      </w:r>
      <w:r>
        <w:tab/>
      </w:r>
      <w:r w:rsidRPr="00746854">
        <w:t>Over the last 12 months has NAME received support in cash or in kind from government or educational organisations for his/her schooling?</w:t>
      </w:r>
      <w:r>
        <w:t xml:space="preserve"> Codes are the same as used for </w:t>
      </w:r>
      <w:r w:rsidRPr="00872F57">
        <w:t>STILLR3</w:t>
      </w:r>
      <w:r>
        <w:t>.</w:t>
      </w:r>
    </w:p>
    <w:p w:rsidR="00645ADE" w:rsidRDefault="00645ADE" w:rsidP="00C73AC4">
      <w:pPr>
        <w:ind w:left="1440" w:hanging="1440"/>
        <w:jc w:val="both"/>
      </w:pPr>
      <w:r w:rsidRPr="00713A45">
        <w:t>EXPTUTR3</w:t>
      </w:r>
      <w:r>
        <w:fldChar w:fldCharType="begin"/>
      </w:r>
      <w:r>
        <w:instrText>xe "</w:instrText>
      </w:r>
      <w:r w:rsidRPr="00C65B88">
        <w:instrText>EXPTUTR3</w:instrText>
      </w:r>
      <w:r>
        <w:instrText>"</w:instrText>
      </w:r>
      <w:r>
        <w:fldChar w:fldCharType="end"/>
      </w:r>
      <w:r>
        <w:tab/>
      </w:r>
      <w:r w:rsidRPr="00713A45">
        <w:t>Has NAME been exempted from tuition by the government?</w:t>
      </w:r>
      <w:r>
        <w:t xml:space="preserve"> Codes are the same as used for </w:t>
      </w:r>
      <w:r w:rsidRPr="00872F57">
        <w:t>STILLR3</w:t>
      </w:r>
      <w:r>
        <w:t>.</w:t>
      </w:r>
    </w:p>
    <w:p w:rsidR="00645ADE" w:rsidRDefault="00645ADE" w:rsidP="00C73AC4">
      <w:pPr>
        <w:ind w:left="1440" w:hanging="1440"/>
        <w:jc w:val="both"/>
      </w:pPr>
      <w:r w:rsidRPr="00713A45">
        <w:t>RSNEXPR3</w:t>
      </w:r>
      <w:r>
        <w:fldChar w:fldCharType="begin"/>
      </w:r>
      <w:r>
        <w:instrText>xe "</w:instrText>
      </w:r>
      <w:r w:rsidRPr="00C65B88">
        <w:instrText>RSNEXPR3</w:instrText>
      </w:r>
      <w:r>
        <w:instrText>"</w:instrText>
      </w:r>
      <w:r>
        <w:fldChar w:fldCharType="end"/>
      </w:r>
      <w:r>
        <w:tab/>
      </w:r>
      <w:r w:rsidRPr="00713A45">
        <w:t>What are the reasons for NAME being exempted?</w:t>
      </w:r>
      <w:r>
        <w:t xml:space="preserve"> Codes are:</w:t>
      </w:r>
    </w:p>
    <w:p w:rsidR="00645ADE" w:rsidRDefault="00645ADE" w:rsidP="00C73AC4">
      <w:pPr>
        <w:ind w:left="2160"/>
        <w:jc w:val="both"/>
      </w:pPr>
      <w:r>
        <w:t>01= Household`s low economic stauts</w:t>
      </w:r>
    </w:p>
    <w:p w:rsidR="00645ADE" w:rsidRDefault="00645ADE" w:rsidP="00C73AC4">
      <w:pPr>
        <w:ind w:left="2160"/>
        <w:jc w:val="both"/>
      </w:pPr>
      <w:r>
        <w:t>02= Ethnic minority status</w:t>
      </w:r>
    </w:p>
    <w:p w:rsidR="00645ADE" w:rsidRDefault="00645ADE" w:rsidP="00C73AC4">
      <w:pPr>
        <w:ind w:left="2160"/>
        <w:jc w:val="both"/>
      </w:pPr>
      <w:r>
        <w:t>03= Martyr</w:t>
      </w:r>
    </w:p>
    <w:p w:rsidR="00645ADE" w:rsidRDefault="00645ADE" w:rsidP="00C73AC4">
      <w:pPr>
        <w:ind w:left="2160"/>
        <w:jc w:val="both"/>
      </w:pPr>
      <w:r>
        <w:t>04= Household member is a disabled or sick veteran</w:t>
      </w:r>
    </w:p>
    <w:p w:rsidR="00645ADE" w:rsidRDefault="00645ADE" w:rsidP="00C73AC4">
      <w:pPr>
        <w:ind w:left="2160"/>
        <w:jc w:val="both"/>
      </w:pPr>
      <w:r>
        <w:t>05= Household` s remote location</w:t>
      </w:r>
    </w:p>
    <w:p w:rsidR="00645ADE" w:rsidRDefault="00645ADE" w:rsidP="00C73AC4">
      <w:pPr>
        <w:ind w:left="2160"/>
        <w:jc w:val="both"/>
      </w:pPr>
      <w:r>
        <w:t>06= Household` s difficult situation</w:t>
      </w:r>
    </w:p>
    <w:p w:rsidR="00645ADE" w:rsidRDefault="00645ADE" w:rsidP="00C73AC4">
      <w:pPr>
        <w:ind w:left="2160"/>
        <w:jc w:val="both"/>
      </w:pPr>
      <w:r>
        <w:t>07= primary pupil</w:t>
      </w:r>
    </w:p>
    <w:p w:rsidR="00645ADE" w:rsidRDefault="00645ADE" w:rsidP="00C73AC4">
      <w:pPr>
        <w:ind w:left="2160"/>
        <w:jc w:val="both"/>
      </w:pPr>
      <w:r>
        <w:t>08= School offers free tuition</w:t>
      </w:r>
    </w:p>
    <w:p w:rsidR="00645ADE" w:rsidRDefault="00645ADE" w:rsidP="00C73AC4">
      <w:pPr>
        <w:ind w:left="2160"/>
        <w:jc w:val="both"/>
      </w:pPr>
      <w:r>
        <w:t>09= Household has many children</w:t>
      </w:r>
    </w:p>
    <w:p w:rsidR="00645ADE" w:rsidRDefault="00645ADE" w:rsidP="00C73AC4">
      <w:pPr>
        <w:ind w:left="2160"/>
        <w:jc w:val="both"/>
      </w:pPr>
      <w:r>
        <w:t>10= Other</w:t>
      </w:r>
    </w:p>
    <w:p w:rsidR="00645ADE" w:rsidRDefault="00645ADE" w:rsidP="00C73AC4">
      <w:pPr>
        <w:jc w:val="both"/>
      </w:pPr>
      <w:r w:rsidRPr="00525F39">
        <w:t>SPRSNEXP</w:t>
      </w:r>
      <w:r>
        <w:fldChar w:fldCharType="begin"/>
      </w:r>
      <w:r>
        <w:instrText>xe "</w:instrText>
      </w:r>
      <w:r w:rsidRPr="00C65B88">
        <w:instrText>SPRSNEXP</w:instrText>
      </w:r>
      <w:r>
        <w:instrText>"</w:instrText>
      </w:r>
      <w:r>
        <w:fldChar w:fldCharType="end"/>
      </w:r>
      <w:r>
        <w:tab/>
      </w:r>
      <w:r w:rsidRPr="00525F39">
        <w:t>Specify reasons for NAME being exempted</w:t>
      </w:r>
    </w:p>
    <w:p w:rsidR="00645ADE" w:rsidRDefault="00645ADE" w:rsidP="00C73AC4">
      <w:pPr>
        <w:jc w:val="both"/>
      </w:pPr>
      <w:r w:rsidRPr="002265CB">
        <w:t>AMTEXPR3</w:t>
      </w:r>
      <w:r>
        <w:fldChar w:fldCharType="begin"/>
      </w:r>
      <w:r>
        <w:instrText>xe "</w:instrText>
      </w:r>
      <w:r w:rsidRPr="00C65B88">
        <w:instrText>AMTEXPR3</w:instrText>
      </w:r>
      <w:r>
        <w:instrText>"</w:instrText>
      </w:r>
      <w:r>
        <w:fldChar w:fldCharType="end"/>
      </w:r>
      <w:r>
        <w:tab/>
      </w:r>
      <w:r w:rsidRPr="002265CB">
        <w:t>What is the total amount of tuition exempted for NAME each month?</w:t>
      </w:r>
    </w:p>
    <w:p w:rsidR="00645ADE" w:rsidRDefault="00645ADE" w:rsidP="00C73AC4">
      <w:pPr>
        <w:ind w:left="1440" w:hanging="1440"/>
        <w:jc w:val="both"/>
      </w:pPr>
      <w:r w:rsidRPr="00566D5C">
        <w:t>EXPPRCR3</w:t>
      </w:r>
      <w:r>
        <w:fldChar w:fldCharType="begin"/>
      </w:r>
      <w:r>
        <w:instrText>xe "</w:instrText>
      </w:r>
      <w:r w:rsidRPr="00C65B88">
        <w:instrText>EXPPRCR3</w:instrText>
      </w:r>
      <w:r>
        <w:instrText>"</w:instrText>
      </w:r>
      <w:r>
        <w:fldChar w:fldCharType="end"/>
      </w:r>
      <w:r>
        <w:tab/>
      </w:r>
      <w:r w:rsidRPr="00566D5C">
        <w:t>What percentage of NAME'</w:t>
      </w:r>
      <w:r>
        <w:t xml:space="preserve"> </w:t>
      </w:r>
      <w:r w:rsidRPr="00566D5C">
        <w:t>s education cost does this exemption cover?</w:t>
      </w:r>
      <w:r>
        <w:t xml:space="preserve"> Codes are:</w:t>
      </w:r>
    </w:p>
    <w:p w:rsidR="00645ADE" w:rsidRDefault="00645ADE" w:rsidP="00C73AC4">
      <w:pPr>
        <w:ind w:left="2160"/>
        <w:jc w:val="both"/>
      </w:pPr>
      <w:r>
        <w:t>01= 0=10%</w:t>
      </w:r>
    </w:p>
    <w:p w:rsidR="00645ADE" w:rsidRDefault="00645ADE" w:rsidP="00C73AC4">
      <w:pPr>
        <w:ind w:left="2160"/>
        <w:jc w:val="both"/>
      </w:pPr>
      <w:r>
        <w:t>02= 10-20%</w:t>
      </w:r>
    </w:p>
    <w:p w:rsidR="00645ADE" w:rsidRDefault="00645ADE" w:rsidP="00C73AC4">
      <w:pPr>
        <w:ind w:left="2160"/>
        <w:jc w:val="both"/>
      </w:pPr>
      <w:r>
        <w:t>03= 20-30%</w:t>
      </w:r>
    </w:p>
    <w:p w:rsidR="00645ADE" w:rsidRDefault="00645ADE" w:rsidP="00C73AC4">
      <w:pPr>
        <w:ind w:left="2160"/>
        <w:jc w:val="both"/>
      </w:pPr>
      <w:r>
        <w:t>04= 30-40%</w:t>
      </w:r>
    </w:p>
    <w:p w:rsidR="00645ADE" w:rsidRDefault="00645ADE" w:rsidP="00C73AC4">
      <w:pPr>
        <w:ind w:left="2160"/>
        <w:jc w:val="both"/>
      </w:pPr>
      <w:r>
        <w:t>05= 40-50%</w:t>
      </w:r>
    </w:p>
    <w:p w:rsidR="00645ADE" w:rsidRDefault="00645ADE" w:rsidP="00C73AC4">
      <w:pPr>
        <w:ind w:left="2160"/>
        <w:jc w:val="both"/>
      </w:pPr>
      <w:r>
        <w:t>06= 50-60%</w:t>
      </w:r>
    </w:p>
    <w:p w:rsidR="00645ADE" w:rsidRDefault="00645ADE" w:rsidP="00C73AC4">
      <w:pPr>
        <w:ind w:left="2160"/>
        <w:jc w:val="both"/>
      </w:pPr>
      <w:r>
        <w:t>07= 60-70%</w:t>
      </w:r>
    </w:p>
    <w:p w:rsidR="00645ADE" w:rsidRDefault="00645ADE" w:rsidP="00C73AC4">
      <w:pPr>
        <w:ind w:left="2160"/>
        <w:jc w:val="both"/>
      </w:pPr>
      <w:r>
        <w:t>08= 70-80%</w:t>
      </w:r>
    </w:p>
    <w:p w:rsidR="00645ADE" w:rsidRDefault="00645ADE" w:rsidP="00C73AC4">
      <w:pPr>
        <w:ind w:left="2160"/>
        <w:jc w:val="both"/>
      </w:pPr>
      <w:r>
        <w:t>09=80-90%</w:t>
      </w:r>
    </w:p>
    <w:p w:rsidR="00645ADE" w:rsidRDefault="00645ADE" w:rsidP="00C73AC4">
      <w:pPr>
        <w:ind w:left="2160"/>
        <w:jc w:val="both"/>
      </w:pPr>
      <w:r>
        <w:t>10=90-100%</w:t>
      </w:r>
    </w:p>
    <w:p w:rsidR="00645ADE" w:rsidRDefault="00645ADE" w:rsidP="00C73AC4">
      <w:pPr>
        <w:ind w:left="1440" w:hanging="1440"/>
        <w:jc w:val="both"/>
      </w:pPr>
      <w:r w:rsidRPr="00A13A16">
        <w:t>SCHPYR31</w:t>
      </w:r>
      <w:r>
        <w:fldChar w:fldCharType="begin"/>
      </w:r>
      <w:r>
        <w:instrText>xe "</w:instrText>
      </w:r>
      <w:r w:rsidRPr="00C65B88">
        <w:instrText>SCHPYR31</w:instrText>
      </w:r>
      <w:r>
        <w:instrText>"</w:instrText>
      </w:r>
      <w:r>
        <w:fldChar w:fldCharType="end"/>
      </w:r>
      <w:r>
        <w:tab/>
      </w:r>
      <w:r w:rsidRPr="00A13A16">
        <w:t>Do parents at the school contribute towards - school construction fee?</w:t>
      </w:r>
      <w:r>
        <w:t xml:space="preserve"> Codes are:</w:t>
      </w:r>
    </w:p>
    <w:p w:rsidR="00645ADE" w:rsidRDefault="00645ADE" w:rsidP="00C73AC4">
      <w:pPr>
        <w:ind w:left="2160"/>
        <w:jc w:val="both"/>
      </w:pPr>
      <w:r>
        <w:t>00= No</w:t>
      </w:r>
    </w:p>
    <w:p w:rsidR="00645ADE" w:rsidRDefault="00645ADE" w:rsidP="00C73AC4">
      <w:pPr>
        <w:ind w:left="2160"/>
        <w:jc w:val="both"/>
      </w:pPr>
      <w:r>
        <w:t>01= Yes, compulsory</w:t>
      </w:r>
    </w:p>
    <w:p w:rsidR="00645ADE" w:rsidRDefault="00645ADE" w:rsidP="00C73AC4">
      <w:pPr>
        <w:ind w:left="2160"/>
        <w:jc w:val="both"/>
      </w:pPr>
      <w:r>
        <w:t>02= Yes, voluntary</w:t>
      </w:r>
    </w:p>
    <w:p w:rsidR="00645ADE" w:rsidRPr="008F0E56" w:rsidRDefault="00645ADE" w:rsidP="00C73AC4">
      <w:pPr>
        <w:ind w:left="1440" w:hanging="1440"/>
        <w:jc w:val="both"/>
      </w:pPr>
      <w:r w:rsidRPr="008F0E56">
        <w:t>SCHPYR32</w:t>
      </w:r>
      <w:r>
        <w:fldChar w:fldCharType="begin"/>
      </w:r>
      <w:r>
        <w:instrText>xe "</w:instrText>
      </w:r>
      <w:r w:rsidRPr="00C65B88">
        <w:instrText>SCHPYR32</w:instrText>
      </w:r>
      <w:r>
        <w:instrText>"</w:instrText>
      </w:r>
      <w:r>
        <w:fldChar w:fldCharType="end"/>
      </w:r>
      <w:r>
        <w:tab/>
      </w:r>
      <w:r w:rsidRPr="008F0E56">
        <w:t>Do parents at the school contribute towards - accident insurance?</w:t>
      </w:r>
      <w:r>
        <w:t xml:space="preserve"> Codes are the same as used for </w:t>
      </w:r>
      <w:r w:rsidRPr="00A13A16">
        <w:t>SCHPYR31</w:t>
      </w:r>
      <w:r>
        <w:t>.</w:t>
      </w:r>
    </w:p>
    <w:p w:rsidR="00645ADE" w:rsidRPr="008F0E56" w:rsidRDefault="00645ADE" w:rsidP="00C73AC4">
      <w:pPr>
        <w:ind w:left="1440" w:hanging="1440"/>
        <w:jc w:val="both"/>
      </w:pPr>
      <w:r w:rsidRPr="008F0E56">
        <w:t>SCHPYR33</w:t>
      </w:r>
      <w:r>
        <w:fldChar w:fldCharType="begin"/>
      </w:r>
      <w:r>
        <w:instrText>xe "</w:instrText>
      </w:r>
      <w:r w:rsidRPr="00C65B88">
        <w:instrText>SCHPYR33</w:instrText>
      </w:r>
      <w:r>
        <w:instrText>"</w:instrText>
      </w:r>
      <w:r>
        <w:fldChar w:fldCharType="end"/>
      </w:r>
      <w:r>
        <w:tab/>
      </w:r>
      <w:r w:rsidRPr="008F0E56">
        <w:t>Do parents at the school contribute towards - school security?</w:t>
      </w:r>
      <w:r w:rsidRPr="001069E0">
        <w:t xml:space="preserve"> </w:t>
      </w:r>
      <w:r>
        <w:t xml:space="preserve">Codes are the same as used for </w:t>
      </w:r>
      <w:r w:rsidRPr="00A13A16">
        <w:t>SCHPYR31</w:t>
      </w:r>
      <w:r>
        <w:t>.</w:t>
      </w:r>
    </w:p>
    <w:p w:rsidR="00645ADE" w:rsidRPr="008F0E56" w:rsidRDefault="00645ADE" w:rsidP="00C73AC4">
      <w:pPr>
        <w:ind w:left="1440" w:hanging="1440"/>
        <w:jc w:val="both"/>
      </w:pPr>
      <w:r w:rsidRPr="004B348D">
        <w:t>SCHPYR34</w:t>
      </w:r>
      <w:r>
        <w:fldChar w:fldCharType="begin"/>
      </w:r>
      <w:r>
        <w:instrText>xe "</w:instrText>
      </w:r>
      <w:r w:rsidRPr="00C65B88">
        <w:instrText>SCHPYR34</w:instrText>
      </w:r>
      <w:r>
        <w:instrText>"</w:instrText>
      </w:r>
      <w:r>
        <w:fldChar w:fldCharType="end"/>
      </w:r>
      <w:r>
        <w:tab/>
      </w:r>
      <w:r w:rsidRPr="004B348D">
        <w:t>Do parents at the school contribute towards - class's fund?</w:t>
      </w:r>
      <w:r w:rsidRPr="001069E0">
        <w:t xml:space="preserve"> </w:t>
      </w:r>
      <w:r>
        <w:t xml:space="preserve">Codes are the same as used for </w:t>
      </w:r>
      <w:r w:rsidRPr="00A13A16">
        <w:t>SCHPYR31</w:t>
      </w:r>
      <w:r>
        <w:t>.</w:t>
      </w:r>
    </w:p>
    <w:p w:rsidR="00645ADE" w:rsidRPr="008F0E56" w:rsidRDefault="00645ADE" w:rsidP="00C73AC4">
      <w:pPr>
        <w:ind w:left="1440" w:hanging="1440"/>
        <w:jc w:val="both"/>
      </w:pPr>
      <w:r w:rsidRPr="008D2E20">
        <w:t>SCHPYR35</w:t>
      </w:r>
      <w:r>
        <w:fldChar w:fldCharType="begin"/>
      </w:r>
      <w:r>
        <w:instrText>xe "</w:instrText>
      </w:r>
      <w:r w:rsidRPr="00C65B88">
        <w:instrText>SCHPYR35</w:instrText>
      </w:r>
      <w:r>
        <w:instrText>"</w:instrText>
      </w:r>
      <w:r>
        <w:fldChar w:fldCharType="end"/>
      </w:r>
      <w:r>
        <w:tab/>
      </w:r>
      <w:r w:rsidRPr="008D2E20">
        <w:t>Do parents at the school contribute towards - pupils' parents' fund?</w:t>
      </w:r>
      <w:r w:rsidRPr="001069E0">
        <w:t xml:space="preserve"> </w:t>
      </w:r>
      <w:r>
        <w:t xml:space="preserve">Codes are the same as used for </w:t>
      </w:r>
      <w:r w:rsidRPr="00A13A16">
        <w:t>SCHPYR31</w:t>
      </w:r>
      <w:r>
        <w:t>.</w:t>
      </w:r>
    </w:p>
    <w:p w:rsidR="00645ADE" w:rsidRDefault="00645ADE" w:rsidP="00C73AC4">
      <w:pPr>
        <w:ind w:left="1440" w:hanging="1440"/>
        <w:jc w:val="both"/>
      </w:pPr>
      <w:r w:rsidRPr="00D87F06">
        <w:t>SCHPYR36</w:t>
      </w:r>
      <w:r>
        <w:fldChar w:fldCharType="begin"/>
      </w:r>
      <w:r>
        <w:instrText>xe "</w:instrText>
      </w:r>
      <w:r w:rsidRPr="00C65B88">
        <w:instrText>SCHPYR36</w:instrText>
      </w:r>
      <w:r>
        <w:instrText>"</w:instrText>
      </w:r>
      <w:r>
        <w:fldChar w:fldCharType="end"/>
      </w:r>
      <w:r>
        <w:tab/>
      </w:r>
      <w:r w:rsidRPr="00D87F06">
        <w:t>Do parents at the school contribute towards - other?</w:t>
      </w:r>
      <w:r w:rsidRPr="001069E0">
        <w:t xml:space="preserve"> </w:t>
      </w:r>
      <w:r>
        <w:t xml:space="preserve">Codes are the same as used for </w:t>
      </w:r>
      <w:r w:rsidRPr="00A13A16">
        <w:t>SCHPYR31</w:t>
      </w:r>
      <w:r>
        <w:t>.</w:t>
      </w:r>
    </w:p>
    <w:p w:rsidR="00645ADE" w:rsidRPr="00185BEE" w:rsidRDefault="00645ADE" w:rsidP="00C73AC4">
      <w:pPr>
        <w:ind w:left="1440" w:hanging="1440"/>
        <w:jc w:val="both"/>
      </w:pPr>
      <w:r w:rsidRPr="00185BEE">
        <w:t>SPCCONTR</w:t>
      </w:r>
      <w:r>
        <w:tab/>
      </w:r>
      <w:r w:rsidRPr="00185BEE">
        <w:t>Specify what else parents contribute towards</w:t>
      </w:r>
    </w:p>
    <w:p w:rsidR="00645ADE" w:rsidRDefault="00645ADE" w:rsidP="00C73AC4">
      <w:pPr>
        <w:ind w:left="1440" w:hanging="1440"/>
        <w:jc w:val="both"/>
      </w:pPr>
      <w:r w:rsidRPr="00B1460A">
        <w:t>HCNTRR31</w:t>
      </w:r>
      <w:r>
        <w:fldChar w:fldCharType="begin"/>
      </w:r>
      <w:r>
        <w:instrText>xe "</w:instrText>
      </w:r>
      <w:r w:rsidRPr="00C65B88">
        <w:instrText>HCNTRR31</w:instrText>
      </w:r>
      <w:r>
        <w:instrText>"</w:instrText>
      </w:r>
      <w:r>
        <w:fldChar w:fldCharType="end"/>
      </w:r>
      <w:r>
        <w:tab/>
      </w:r>
      <w:r w:rsidRPr="00B1460A">
        <w:t>How much did your household contribute in the last 12 months (in 1000 VND) to - school construction fee?</w:t>
      </w:r>
    </w:p>
    <w:p w:rsidR="00645ADE" w:rsidRDefault="00645ADE" w:rsidP="00C73AC4">
      <w:pPr>
        <w:ind w:left="1440" w:hanging="1440"/>
        <w:jc w:val="both"/>
      </w:pPr>
      <w:r w:rsidRPr="00047CE5">
        <w:t>HCNTRR32</w:t>
      </w:r>
      <w:r>
        <w:fldChar w:fldCharType="begin"/>
      </w:r>
      <w:r>
        <w:instrText>xe "</w:instrText>
      </w:r>
      <w:r w:rsidRPr="00C65B88">
        <w:instrText>HCNTRR32</w:instrText>
      </w:r>
      <w:r>
        <w:instrText>"</w:instrText>
      </w:r>
      <w:r>
        <w:fldChar w:fldCharType="end"/>
      </w:r>
      <w:r>
        <w:tab/>
      </w:r>
      <w:r w:rsidRPr="00047CE5">
        <w:t>How much did your household contribute in the last 12 months (in 1000 VND) to - accident insurance?</w:t>
      </w:r>
    </w:p>
    <w:p w:rsidR="00645ADE" w:rsidRDefault="00645ADE" w:rsidP="00C73AC4">
      <w:pPr>
        <w:ind w:left="1440" w:hanging="1440"/>
        <w:jc w:val="both"/>
      </w:pPr>
      <w:r w:rsidRPr="00FF6441">
        <w:t>HCNTRR33</w:t>
      </w:r>
      <w:r>
        <w:fldChar w:fldCharType="begin"/>
      </w:r>
      <w:r>
        <w:instrText>xe "</w:instrText>
      </w:r>
      <w:r w:rsidRPr="00C65B88">
        <w:instrText>HCNTRR33</w:instrText>
      </w:r>
      <w:r>
        <w:instrText>"</w:instrText>
      </w:r>
      <w:r>
        <w:fldChar w:fldCharType="end"/>
      </w:r>
      <w:r>
        <w:tab/>
      </w:r>
      <w:r w:rsidRPr="00FF6441">
        <w:t>How much did your household contribute in the last 12 months (in 1000 VND) to - school security?</w:t>
      </w:r>
    </w:p>
    <w:p w:rsidR="00645ADE" w:rsidRDefault="00645ADE" w:rsidP="00C73AC4">
      <w:pPr>
        <w:ind w:left="1440" w:hanging="1440"/>
        <w:jc w:val="both"/>
      </w:pPr>
      <w:r w:rsidRPr="00C11411">
        <w:t>HCNTRR34</w:t>
      </w:r>
      <w:r>
        <w:fldChar w:fldCharType="begin"/>
      </w:r>
      <w:r>
        <w:instrText>xe "</w:instrText>
      </w:r>
      <w:r w:rsidRPr="00C65B88">
        <w:instrText>HCNTRR34</w:instrText>
      </w:r>
      <w:r>
        <w:instrText>"</w:instrText>
      </w:r>
      <w:r>
        <w:fldChar w:fldCharType="end"/>
      </w:r>
      <w:r>
        <w:tab/>
      </w:r>
      <w:r w:rsidRPr="00C11411">
        <w:t>How much did your household contribute in the last 12 months (in 1000 VND) to - class's fund?</w:t>
      </w:r>
    </w:p>
    <w:p w:rsidR="00645ADE" w:rsidRDefault="00645ADE" w:rsidP="00C73AC4">
      <w:pPr>
        <w:ind w:left="1440" w:hanging="1440"/>
        <w:jc w:val="both"/>
      </w:pPr>
      <w:r w:rsidRPr="00252F26">
        <w:t>HCNTRR35</w:t>
      </w:r>
      <w:r>
        <w:fldChar w:fldCharType="begin"/>
      </w:r>
      <w:r>
        <w:instrText>xe "</w:instrText>
      </w:r>
      <w:r w:rsidRPr="00C65B88">
        <w:instrText>HCNTRR35</w:instrText>
      </w:r>
      <w:r>
        <w:instrText>"</w:instrText>
      </w:r>
      <w:r>
        <w:fldChar w:fldCharType="end"/>
      </w:r>
      <w:r>
        <w:tab/>
      </w:r>
      <w:r w:rsidRPr="00252F26">
        <w:t>How much did your household contribute in the last 12 months (in 1000 VND) to - pupils' parents' fund?</w:t>
      </w:r>
    </w:p>
    <w:p w:rsidR="00645ADE" w:rsidRDefault="00645ADE" w:rsidP="00C73AC4">
      <w:pPr>
        <w:ind w:left="1440" w:hanging="1440"/>
        <w:jc w:val="both"/>
      </w:pPr>
      <w:r w:rsidRPr="00252F26">
        <w:t>HCNTRR36</w:t>
      </w:r>
      <w:r>
        <w:fldChar w:fldCharType="begin"/>
      </w:r>
      <w:r>
        <w:instrText>xe "</w:instrText>
      </w:r>
      <w:r w:rsidRPr="00C65B88">
        <w:instrText>HCNTRR36</w:instrText>
      </w:r>
      <w:r>
        <w:instrText>"</w:instrText>
      </w:r>
      <w:r>
        <w:fldChar w:fldCharType="end"/>
      </w:r>
      <w:r>
        <w:tab/>
      </w:r>
      <w:r w:rsidRPr="00252F26">
        <w:t>How much did your household contribute in the last 12 months (in 1000 VND) to - other?</w:t>
      </w:r>
    </w:p>
    <w:p w:rsidR="00645ADE" w:rsidRDefault="00645ADE" w:rsidP="00C73AC4">
      <w:pPr>
        <w:ind w:left="1440" w:hanging="1440"/>
        <w:jc w:val="both"/>
      </w:pPr>
      <w:r w:rsidRPr="004B44F0">
        <w:t>HCNTRR37</w:t>
      </w:r>
      <w:r>
        <w:fldChar w:fldCharType="begin"/>
      </w:r>
      <w:r>
        <w:instrText>xe "</w:instrText>
      </w:r>
      <w:r w:rsidRPr="00C65B88">
        <w:instrText>HCNTRR37</w:instrText>
      </w:r>
      <w:r>
        <w:instrText>"</w:instrText>
      </w:r>
      <w:r>
        <w:fldChar w:fldCharType="end"/>
      </w:r>
      <w:r>
        <w:tab/>
      </w:r>
      <w:r w:rsidRPr="004B44F0">
        <w:t>Total household contribution in 1000 VND</w:t>
      </w:r>
    </w:p>
    <w:p w:rsidR="00645ADE" w:rsidRDefault="00645ADE" w:rsidP="00C73AC4">
      <w:pPr>
        <w:ind w:left="1440" w:hanging="1440"/>
        <w:jc w:val="both"/>
      </w:pPr>
      <w:r w:rsidRPr="0093429D">
        <w:t>EXGRNR31</w:t>
      </w:r>
      <w:r>
        <w:fldChar w:fldCharType="begin"/>
      </w:r>
      <w:r>
        <w:instrText>xe "</w:instrText>
      </w:r>
      <w:r w:rsidRPr="00C65B88">
        <w:instrText>EXGRNR31</w:instrText>
      </w:r>
      <w:r>
        <w:instrText>"</w:instrText>
      </w:r>
      <w:r>
        <w:fldChar w:fldCharType="end"/>
      </w:r>
      <w:r>
        <w:tab/>
      </w:r>
      <w:r w:rsidRPr="0093429D">
        <w:t>What was the value of the exemption your household was granted for this contribution to (in 1000 VND) - school construction fee?</w:t>
      </w:r>
    </w:p>
    <w:p w:rsidR="00645ADE" w:rsidRDefault="00645ADE" w:rsidP="00C73AC4">
      <w:pPr>
        <w:ind w:left="1440" w:hanging="1440"/>
        <w:jc w:val="both"/>
      </w:pPr>
      <w:r w:rsidRPr="0093429D">
        <w:t>EXGRNR32</w:t>
      </w:r>
      <w:r>
        <w:fldChar w:fldCharType="begin"/>
      </w:r>
      <w:r>
        <w:instrText>xe "</w:instrText>
      </w:r>
      <w:r w:rsidRPr="00C65B88">
        <w:instrText>EXGRNR32</w:instrText>
      </w:r>
      <w:r>
        <w:instrText>"</w:instrText>
      </w:r>
      <w:r>
        <w:fldChar w:fldCharType="end"/>
      </w:r>
      <w:r>
        <w:tab/>
      </w:r>
      <w:r w:rsidRPr="0093429D">
        <w:t>What was the value of the exemption your household was granted for this contribution to (in 1000 VND) - accident insurance?</w:t>
      </w:r>
    </w:p>
    <w:p w:rsidR="00645ADE" w:rsidRDefault="00645ADE" w:rsidP="00C73AC4">
      <w:pPr>
        <w:ind w:left="1440" w:hanging="1440"/>
        <w:jc w:val="both"/>
      </w:pPr>
      <w:r w:rsidRPr="0093429D">
        <w:t>EXGRNR33</w:t>
      </w:r>
      <w:r>
        <w:fldChar w:fldCharType="begin"/>
      </w:r>
      <w:r>
        <w:instrText>xe "</w:instrText>
      </w:r>
      <w:r w:rsidRPr="00C65B88">
        <w:instrText>EXGRNR33</w:instrText>
      </w:r>
      <w:r>
        <w:instrText>"</w:instrText>
      </w:r>
      <w:r>
        <w:fldChar w:fldCharType="end"/>
      </w:r>
      <w:r>
        <w:tab/>
      </w:r>
      <w:r w:rsidRPr="0093429D">
        <w:t>What was the value of the exemption your household was granted for this contribution to (in 1000 VND) - school security?</w:t>
      </w:r>
    </w:p>
    <w:p w:rsidR="00645ADE" w:rsidRDefault="00645ADE" w:rsidP="00C73AC4">
      <w:pPr>
        <w:ind w:left="1440" w:hanging="1440"/>
        <w:jc w:val="both"/>
      </w:pPr>
      <w:r w:rsidRPr="00A61F2B">
        <w:t>EXGRNR34</w:t>
      </w:r>
      <w:r>
        <w:fldChar w:fldCharType="begin"/>
      </w:r>
      <w:r>
        <w:instrText>xe "</w:instrText>
      </w:r>
      <w:r w:rsidRPr="00C65B88">
        <w:instrText>EXGRNR34</w:instrText>
      </w:r>
      <w:r>
        <w:instrText>"</w:instrText>
      </w:r>
      <w:r>
        <w:fldChar w:fldCharType="end"/>
      </w:r>
      <w:r>
        <w:tab/>
      </w:r>
      <w:r w:rsidRPr="00A61F2B">
        <w:t>What was the value of the exemption your household was granted for this contribution to (in 1000 VND) - class's fund?</w:t>
      </w:r>
    </w:p>
    <w:p w:rsidR="00645ADE" w:rsidRDefault="00645ADE" w:rsidP="00C73AC4">
      <w:pPr>
        <w:ind w:left="1440" w:hanging="1440"/>
        <w:jc w:val="both"/>
      </w:pPr>
      <w:r w:rsidRPr="00A61F2B">
        <w:t>EXGRNR35</w:t>
      </w:r>
      <w:r>
        <w:fldChar w:fldCharType="begin"/>
      </w:r>
      <w:r>
        <w:instrText>xe "</w:instrText>
      </w:r>
      <w:r w:rsidRPr="00C65B88">
        <w:instrText>EXGRNR35</w:instrText>
      </w:r>
      <w:r>
        <w:instrText>"</w:instrText>
      </w:r>
      <w:r>
        <w:fldChar w:fldCharType="end"/>
      </w:r>
      <w:r>
        <w:tab/>
      </w:r>
      <w:r w:rsidRPr="00A61F2B">
        <w:t>What was the value of the exemption your household was granted for this contribution to (in 1000 VND) - pupils' parents' fund?</w:t>
      </w:r>
    </w:p>
    <w:p w:rsidR="00645ADE" w:rsidRDefault="00645ADE" w:rsidP="00C73AC4">
      <w:pPr>
        <w:ind w:left="1440" w:hanging="1440"/>
        <w:jc w:val="both"/>
      </w:pPr>
      <w:r w:rsidRPr="00C77ED7">
        <w:t>EXGRNR36</w:t>
      </w:r>
      <w:r>
        <w:fldChar w:fldCharType="begin"/>
      </w:r>
      <w:r>
        <w:instrText>xe "</w:instrText>
      </w:r>
      <w:r w:rsidRPr="00C65B88">
        <w:instrText>EXGRNR36</w:instrText>
      </w:r>
      <w:r>
        <w:instrText>"</w:instrText>
      </w:r>
      <w:r>
        <w:fldChar w:fldCharType="end"/>
      </w:r>
      <w:r>
        <w:tab/>
      </w:r>
      <w:r w:rsidRPr="00C77ED7">
        <w:t>What was the value of the exemption your household was granted for this contribution to (in 1000 VND) - other?</w:t>
      </w:r>
    </w:p>
    <w:p w:rsidR="00645ADE" w:rsidRDefault="00645ADE" w:rsidP="00C73AC4">
      <w:pPr>
        <w:ind w:left="1440" w:hanging="1440"/>
        <w:jc w:val="both"/>
      </w:pPr>
      <w:r w:rsidRPr="007C5CE2">
        <w:t>EXGRNR37</w:t>
      </w:r>
      <w:r>
        <w:fldChar w:fldCharType="begin"/>
      </w:r>
      <w:r>
        <w:instrText>xe "</w:instrText>
      </w:r>
      <w:r w:rsidRPr="00C65B88">
        <w:instrText>EXGRNR37</w:instrText>
      </w:r>
      <w:r>
        <w:instrText>"</w:instrText>
      </w:r>
      <w:r>
        <w:fldChar w:fldCharType="end"/>
      </w:r>
      <w:r>
        <w:tab/>
      </w:r>
      <w:r w:rsidRPr="007C5CE2">
        <w:t>Total value of exemption in 1000 VND</w:t>
      </w:r>
    </w:p>
    <w:p w:rsidR="00645ADE" w:rsidRDefault="00645ADE" w:rsidP="00C73AC4">
      <w:pPr>
        <w:ind w:left="1440" w:hanging="1440"/>
        <w:jc w:val="both"/>
      </w:pPr>
      <w:r w:rsidRPr="00605901">
        <w:t>RSEXPR31</w:t>
      </w:r>
      <w:r>
        <w:fldChar w:fldCharType="begin"/>
      </w:r>
      <w:r>
        <w:instrText>xe "</w:instrText>
      </w:r>
      <w:r w:rsidRPr="00C65B88">
        <w:instrText>RSEXPR31</w:instrText>
      </w:r>
      <w:r>
        <w:instrText>"</w:instrText>
      </w:r>
      <w:r>
        <w:fldChar w:fldCharType="end"/>
      </w:r>
      <w:r>
        <w:tab/>
      </w:r>
      <w:r w:rsidRPr="00605901">
        <w:t>What was the reason for this exemption - school construction fee?</w:t>
      </w:r>
      <w:r>
        <w:t xml:space="preserve"> Codes are:</w:t>
      </w:r>
    </w:p>
    <w:p w:rsidR="00645ADE" w:rsidRDefault="00645ADE" w:rsidP="00C73AC4">
      <w:pPr>
        <w:ind w:left="2160"/>
        <w:jc w:val="both"/>
      </w:pPr>
      <w:r>
        <w:t>01= Household` s low economic status</w:t>
      </w:r>
    </w:p>
    <w:p w:rsidR="00645ADE" w:rsidRDefault="00645ADE" w:rsidP="00C73AC4">
      <w:pPr>
        <w:ind w:left="2160"/>
        <w:jc w:val="both"/>
      </w:pPr>
      <w:r>
        <w:t>02= Ethnic minority status</w:t>
      </w:r>
    </w:p>
    <w:p w:rsidR="00645ADE" w:rsidRDefault="00645ADE" w:rsidP="00C73AC4">
      <w:pPr>
        <w:ind w:left="2160"/>
        <w:jc w:val="both"/>
      </w:pPr>
      <w:r>
        <w:t>03= Martyr</w:t>
      </w:r>
    </w:p>
    <w:p w:rsidR="00645ADE" w:rsidRDefault="00645ADE" w:rsidP="00C73AC4">
      <w:pPr>
        <w:ind w:left="2160"/>
        <w:jc w:val="both"/>
      </w:pPr>
      <w:r>
        <w:t>04= Household member is disabled or a sick veteran</w:t>
      </w:r>
    </w:p>
    <w:p w:rsidR="00645ADE" w:rsidRDefault="00645ADE" w:rsidP="00C73AC4">
      <w:pPr>
        <w:ind w:left="2160"/>
        <w:jc w:val="both"/>
      </w:pPr>
      <w:r>
        <w:t>05= Household` s remote location</w:t>
      </w:r>
    </w:p>
    <w:p w:rsidR="00645ADE" w:rsidRDefault="00645ADE" w:rsidP="00C73AC4">
      <w:pPr>
        <w:ind w:left="2160"/>
        <w:jc w:val="both"/>
      </w:pPr>
      <w:r>
        <w:t>06= Household` s difficult situation</w:t>
      </w:r>
    </w:p>
    <w:p w:rsidR="00645ADE" w:rsidRDefault="00645ADE" w:rsidP="00C73AC4">
      <w:pPr>
        <w:ind w:left="2160"/>
        <w:jc w:val="both"/>
      </w:pPr>
      <w:r>
        <w:t>07= Primary pupil</w:t>
      </w:r>
    </w:p>
    <w:p w:rsidR="00645ADE" w:rsidRDefault="00645ADE" w:rsidP="00C73AC4">
      <w:pPr>
        <w:ind w:left="2160"/>
        <w:jc w:val="both"/>
      </w:pPr>
      <w:r>
        <w:t>08= School offers free tuition</w:t>
      </w:r>
    </w:p>
    <w:p w:rsidR="00645ADE" w:rsidRDefault="00645ADE" w:rsidP="00C73AC4">
      <w:pPr>
        <w:ind w:left="2160"/>
        <w:jc w:val="both"/>
      </w:pPr>
      <w:r>
        <w:t>09= Household has many children</w:t>
      </w:r>
    </w:p>
    <w:p w:rsidR="00645ADE" w:rsidRDefault="00645ADE" w:rsidP="00C73AC4">
      <w:pPr>
        <w:ind w:left="2160"/>
        <w:jc w:val="both"/>
      </w:pPr>
      <w:r>
        <w:t>10= Other (specify)</w:t>
      </w:r>
    </w:p>
    <w:p w:rsidR="00645ADE" w:rsidRDefault="00645ADE" w:rsidP="00C73AC4">
      <w:pPr>
        <w:jc w:val="both"/>
      </w:pPr>
      <w:r w:rsidRPr="00CC1A8D">
        <w:t>SPRSEXP1</w:t>
      </w:r>
      <w:r>
        <w:fldChar w:fldCharType="begin"/>
      </w:r>
      <w:r>
        <w:instrText>xe "</w:instrText>
      </w:r>
      <w:r w:rsidRPr="00C65B88">
        <w:instrText>SPRSEXP1</w:instrText>
      </w:r>
      <w:r>
        <w:instrText>"</w:instrText>
      </w:r>
      <w:r>
        <w:fldChar w:fldCharType="end"/>
      </w:r>
      <w:r>
        <w:tab/>
      </w:r>
      <w:r w:rsidRPr="00CC1A8D">
        <w:t>Specify reason for this exemption - school construction fee?</w:t>
      </w:r>
    </w:p>
    <w:p w:rsidR="00645ADE" w:rsidRDefault="00645ADE" w:rsidP="00C73AC4">
      <w:pPr>
        <w:ind w:left="1440" w:hanging="1440"/>
        <w:jc w:val="both"/>
      </w:pPr>
      <w:r w:rsidRPr="00340B6A">
        <w:t>RSEXPR32</w:t>
      </w:r>
      <w:r>
        <w:fldChar w:fldCharType="begin"/>
      </w:r>
      <w:r>
        <w:instrText>xe "</w:instrText>
      </w:r>
      <w:r w:rsidRPr="00C65B88">
        <w:instrText>RSEXPR32</w:instrText>
      </w:r>
      <w:r>
        <w:instrText>"</w:instrText>
      </w:r>
      <w:r>
        <w:fldChar w:fldCharType="end"/>
      </w:r>
      <w:r>
        <w:tab/>
      </w:r>
      <w:r w:rsidRPr="00340B6A">
        <w:t>What was the reason for this exemption - accident insurance?</w:t>
      </w:r>
      <w:r>
        <w:t xml:space="preserve"> Codes are the same as used for </w:t>
      </w:r>
      <w:r w:rsidRPr="00605901">
        <w:t>RSEXPR31</w:t>
      </w:r>
      <w:r>
        <w:t>.</w:t>
      </w:r>
    </w:p>
    <w:p w:rsidR="00645ADE" w:rsidRDefault="00645ADE" w:rsidP="00C73AC4">
      <w:pPr>
        <w:jc w:val="both"/>
      </w:pPr>
      <w:r w:rsidRPr="0007790E">
        <w:t>SPRSEXP2</w:t>
      </w:r>
      <w:r>
        <w:fldChar w:fldCharType="begin"/>
      </w:r>
      <w:r>
        <w:instrText>xe "</w:instrText>
      </w:r>
      <w:r w:rsidRPr="00C65B88">
        <w:instrText>SPRSEXP2</w:instrText>
      </w:r>
      <w:r>
        <w:instrText>"</w:instrText>
      </w:r>
      <w:r>
        <w:fldChar w:fldCharType="end"/>
      </w:r>
      <w:r>
        <w:tab/>
      </w:r>
      <w:r w:rsidRPr="0007790E">
        <w:t>Specify reason for this exemption - accident insurance?</w:t>
      </w:r>
    </w:p>
    <w:p w:rsidR="00645ADE" w:rsidRDefault="00645ADE" w:rsidP="00C73AC4">
      <w:pPr>
        <w:ind w:left="1440" w:hanging="1440"/>
        <w:jc w:val="both"/>
      </w:pPr>
      <w:r w:rsidRPr="00072C43">
        <w:t>RSEXPR33</w:t>
      </w:r>
      <w:r>
        <w:fldChar w:fldCharType="begin"/>
      </w:r>
      <w:r>
        <w:instrText>xe "</w:instrText>
      </w:r>
      <w:r w:rsidRPr="00C65B88">
        <w:instrText>RSEXPR33</w:instrText>
      </w:r>
      <w:r>
        <w:instrText>"</w:instrText>
      </w:r>
      <w:r>
        <w:fldChar w:fldCharType="end"/>
      </w:r>
      <w:r>
        <w:tab/>
      </w:r>
      <w:r w:rsidRPr="00072C43">
        <w:t>What was the reason for this exemption - school security?</w:t>
      </w:r>
      <w:r w:rsidRPr="001069E0">
        <w:t xml:space="preserve"> </w:t>
      </w:r>
      <w:r>
        <w:t xml:space="preserve">Codes are the same as used for </w:t>
      </w:r>
      <w:r w:rsidRPr="00605901">
        <w:t>RSEXPR31</w:t>
      </w:r>
      <w:r>
        <w:t>.</w:t>
      </w:r>
    </w:p>
    <w:p w:rsidR="00645ADE" w:rsidRDefault="00645ADE" w:rsidP="00C73AC4">
      <w:pPr>
        <w:jc w:val="both"/>
      </w:pPr>
      <w:r w:rsidRPr="00072C43">
        <w:t>SPRSEXP3</w:t>
      </w:r>
      <w:r>
        <w:fldChar w:fldCharType="begin"/>
      </w:r>
      <w:r>
        <w:instrText>xe "</w:instrText>
      </w:r>
      <w:r w:rsidRPr="00C65B88">
        <w:instrText>SPRSEXP3</w:instrText>
      </w:r>
      <w:r>
        <w:instrText>"</w:instrText>
      </w:r>
      <w:r>
        <w:fldChar w:fldCharType="end"/>
      </w:r>
      <w:r>
        <w:tab/>
      </w:r>
      <w:r w:rsidRPr="00072C43">
        <w:t>Specify reason for this exemption - school security?</w:t>
      </w:r>
    </w:p>
    <w:p w:rsidR="00645ADE" w:rsidRDefault="00645ADE" w:rsidP="00C73AC4">
      <w:pPr>
        <w:ind w:left="1440" w:hanging="1440"/>
        <w:jc w:val="both"/>
      </w:pPr>
      <w:r w:rsidRPr="00355315">
        <w:t>RSEXPR34</w:t>
      </w:r>
      <w:r>
        <w:fldChar w:fldCharType="begin"/>
      </w:r>
      <w:r>
        <w:instrText>xe "</w:instrText>
      </w:r>
      <w:r w:rsidRPr="00C65B88">
        <w:instrText>RSEXPR34</w:instrText>
      </w:r>
      <w:r>
        <w:instrText>"</w:instrText>
      </w:r>
      <w:r>
        <w:fldChar w:fldCharType="end"/>
      </w:r>
      <w:r>
        <w:tab/>
      </w:r>
      <w:r w:rsidRPr="00355315">
        <w:t>What was the reason for this exemption - class's fund?</w:t>
      </w:r>
      <w:r w:rsidRPr="001069E0">
        <w:t xml:space="preserve"> </w:t>
      </w:r>
      <w:r>
        <w:t xml:space="preserve">Codes are the same as used for </w:t>
      </w:r>
      <w:r w:rsidRPr="00605901">
        <w:t>RSEXPR31</w:t>
      </w:r>
      <w:r>
        <w:t>.</w:t>
      </w:r>
    </w:p>
    <w:p w:rsidR="00645ADE" w:rsidRDefault="00645ADE" w:rsidP="00C73AC4">
      <w:pPr>
        <w:jc w:val="both"/>
      </w:pPr>
      <w:r w:rsidRPr="00560E11">
        <w:t>SPRSEXP4</w:t>
      </w:r>
      <w:r>
        <w:fldChar w:fldCharType="begin"/>
      </w:r>
      <w:r>
        <w:instrText>xe "</w:instrText>
      </w:r>
      <w:r w:rsidRPr="00C65B88">
        <w:instrText>SPRSEXP4</w:instrText>
      </w:r>
      <w:r>
        <w:instrText>"</w:instrText>
      </w:r>
      <w:r>
        <w:fldChar w:fldCharType="end"/>
      </w:r>
      <w:r>
        <w:tab/>
      </w:r>
      <w:r w:rsidRPr="00560E11">
        <w:t>Specify reason for this exemption - class's fund?</w:t>
      </w:r>
    </w:p>
    <w:p w:rsidR="00645ADE" w:rsidRDefault="00645ADE" w:rsidP="00C73AC4">
      <w:pPr>
        <w:ind w:left="1440" w:hanging="1440"/>
        <w:jc w:val="both"/>
      </w:pPr>
      <w:r w:rsidRPr="002C44E9">
        <w:t>RSEXPR35</w:t>
      </w:r>
      <w:r>
        <w:fldChar w:fldCharType="begin"/>
      </w:r>
      <w:r>
        <w:instrText>xe "</w:instrText>
      </w:r>
      <w:r w:rsidRPr="00C65B88">
        <w:instrText>RSEXPR35</w:instrText>
      </w:r>
      <w:r>
        <w:instrText>"</w:instrText>
      </w:r>
      <w:r>
        <w:fldChar w:fldCharType="end"/>
      </w:r>
      <w:r>
        <w:tab/>
      </w:r>
      <w:r w:rsidRPr="002C44E9">
        <w:t>What was the reason for this exemption - pupils' parents' fund?</w:t>
      </w:r>
      <w:r w:rsidRPr="001069E0">
        <w:t xml:space="preserve"> </w:t>
      </w:r>
      <w:r>
        <w:t xml:space="preserve">Codes are the same as used for </w:t>
      </w:r>
      <w:r w:rsidRPr="00605901">
        <w:t>RSEXPR31</w:t>
      </w:r>
      <w:r>
        <w:t>.</w:t>
      </w:r>
    </w:p>
    <w:p w:rsidR="00645ADE" w:rsidRDefault="00645ADE" w:rsidP="00C73AC4">
      <w:pPr>
        <w:jc w:val="both"/>
      </w:pPr>
      <w:r w:rsidRPr="00017B4D">
        <w:t>SPRSEXP5</w:t>
      </w:r>
      <w:r>
        <w:fldChar w:fldCharType="begin"/>
      </w:r>
      <w:r>
        <w:instrText>xe "</w:instrText>
      </w:r>
      <w:r w:rsidRPr="00C65B88">
        <w:instrText>SPRSEXP5</w:instrText>
      </w:r>
      <w:r>
        <w:instrText>"</w:instrText>
      </w:r>
      <w:r>
        <w:fldChar w:fldCharType="end"/>
      </w:r>
      <w:r>
        <w:tab/>
      </w:r>
      <w:r w:rsidRPr="00017B4D">
        <w:t>Specify reason for this exemption - pupils' parents' fund?</w:t>
      </w:r>
    </w:p>
    <w:p w:rsidR="00645ADE" w:rsidRDefault="00645ADE" w:rsidP="00C73AC4">
      <w:pPr>
        <w:ind w:left="1440" w:hanging="1440"/>
        <w:jc w:val="both"/>
      </w:pPr>
      <w:r w:rsidRPr="006D0803">
        <w:t>RSEXPR36</w:t>
      </w:r>
      <w:r>
        <w:fldChar w:fldCharType="begin"/>
      </w:r>
      <w:r>
        <w:instrText>xe "</w:instrText>
      </w:r>
      <w:r w:rsidRPr="00C65B88">
        <w:instrText>RSEXPR36</w:instrText>
      </w:r>
      <w:r>
        <w:instrText>"</w:instrText>
      </w:r>
      <w:r>
        <w:fldChar w:fldCharType="end"/>
      </w:r>
      <w:r>
        <w:tab/>
      </w:r>
      <w:r w:rsidRPr="006D0803">
        <w:t>What was the reason for this exemption - other?</w:t>
      </w:r>
      <w:r w:rsidRPr="001069E0">
        <w:t xml:space="preserve"> </w:t>
      </w:r>
      <w:r>
        <w:t xml:space="preserve">Codes are the same as used for </w:t>
      </w:r>
      <w:r w:rsidRPr="00605901">
        <w:t>RSEXPR31</w:t>
      </w:r>
      <w:r>
        <w:t>.</w:t>
      </w:r>
    </w:p>
    <w:p w:rsidR="00645ADE" w:rsidRDefault="00645ADE" w:rsidP="00C73AC4">
      <w:pPr>
        <w:jc w:val="both"/>
      </w:pPr>
      <w:r w:rsidRPr="00F62C4D">
        <w:t>SPRSEXP6</w:t>
      </w:r>
      <w:r>
        <w:fldChar w:fldCharType="begin"/>
      </w:r>
      <w:r>
        <w:instrText>xe "</w:instrText>
      </w:r>
      <w:r w:rsidRPr="00C65B88">
        <w:instrText>SPRSEXP6</w:instrText>
      </w:r>
      <w:r>
        <w:instrText>"</w:instrText>
      </w:r>
      <w:r>
        <w:fldChar w:fldCharType="end"/>
      </w:r>
      <w:r>
        <w:tab/>
      </w:r>
      <w:r w:rsidRPr="00F62C4D">
        <w:t>Specify reason for this exemption - other?</w:t>
      </w:r>
    </w:p>
    <w:p w:rsidR="00645ADE" w:rsidRPr="00F62C4D" w:rsidRDefault="00645ADE" w:rsidP="00C73AC4">
      <w:pPr>
        <w:ind w:left="1440" w:hanging="1440"/>
        <w:jc w:val="both"/>
      </w:pPr>
      <w:r w:rsidRPr="00F62C4D">
        <w:t>AMTRCVR3</w:t>
      </w:r>
      <w:r>
        <w:fldChar w:fldCharType="begin"/>
      </w:r>
      <w:r>
        <w:instrText>xe "</w:instrText>
      </w:r>
      <w:r w:rsidRPr="00C65B88">
        <w:instrText>AMTRCVR3</w:instrText>
      </w:r>
      <w:r>
        <w:instrText>"</w:instrText>
      </w:r>
      <w:r>
        <w:fldChar w:fldCharType="end"/>
      </w:r>
      <w:r>
        <w:tab/>
      </w:r>
      <w:r w:rsidRPr="00F62C4D">
        <w:t>Over the last 12 months what is the total amount that has been received from educational aid organisations for NAME'</w:t>
      </w:r>
      <w:r>
        <w:t xml:space="preserve"> </w:t>
      </w:r>
      <w:r w:rsidRPr="00F62C4D">
        <w:t>s</w:t>
      </w:r>
      <w:r>
        <w:t xml:space="preserve"> </w:t>
      </w:r>
      <w:r w:rsidRPr="00F62C4D">
        <w:t>education?</w:t>
      </w:r>
    </w:p>
    <w:p w:rsidR="00645ADE" w:rsidRPr="008F0E56" w:rsidRDefault="00645ADE" w:rsidP="00C73AC4">
      <w:pPr>
        <w:ind w:left="1440" w:hanging="1440"/>
        <w:jc w:val="both"/>
      </w:pPr>
      <w:r w:rsidRPr="00B32FE9">
        <w:t>STSSCHR3</w:t>
      </w:r>
      <w:r>
        <w:fldChar w:fldCharType="begin"/>
      </w:r>
      <w:r>
        <w:instrText>xe "</w:instrText>
      </w:r>
      <w:r w:rsidRPr="00C65B88">
        <w:instrText>STSSCHR3</w:instrText>
      </w:r>
      <w:r>
        <w:instrText>"</w:instrText>
      </w:r>
      <w:r>
        <w:fldChar w:fldCharType="end"/>
      </w:r>
      <w:r>
        <w:tab/>
      </w:r>
      <w:r w:rsidRPr="00B32FE9">
        <w:t>If you had not received education aid and/or tuition exemptions would you still send NAME to school?</w:t>
      </w:r>
      <w:r>
        <w:t xml:space="preserve"> Codes are the same as used for </w:t>
      </w:r>
      <w:r w:rsidRPr="00A13A16">
        <w:t>SCHPYR31</w:t>
      </w:r>
      <w:r>
        <w:t>.</w:t>
      </w:r>
    </w:p>
    <w:p w:rsidR="00645ADE" w:rsidRPr="008F0E56" w:rsidRDefault="00645ADE" w:rsidP="00C73AC4">
      <w:pPr>
        <w:ind w:left="1440" w:hanging="1440"/>
        <w:jc w:val="both"/>
      </w:pPr>
      <w:r w:rsidRPr="00D14AEF">
        <w:t>EXTCLSR3</w:t>
      </w:r>
      <w:r>
        <w:fldChar w:fldCharType="begin"/>
      </w:r>
      <w:r>
        <w:instrText>xe "</w:instrText>
      </w:r>
      <w:r w:rsidRPr="00C65B88">
        <w:instrText>EXTCLSR3</w:instrText>
      </w:r>
      <w:r>
        <w:instrText>"</w:instrText>
      </w:r>
      <w:r>
        <w:fldChar w:fldCharType="end"/>
      </w:r>
      <w:r>
        <w:tab/>
      </w:r>
      <w:r w:rsidRPr="00D14AEF">
        <w:t>Has NAME participated in extra classes in the last 6 months?</w:t>
      </w:r>
      <w:r w:rsidRPr="001069E0">
        <w:t xml:space="preserve"> </w:t>
      </w:r>
      <w:r>
        <w:t xml:space="preserve">Codes are the same as used for </w:t>
      </w:r>
      <w:r w:rsidRPr="00A13A16">
        <w:t>SCHPYR31</w:t>
      </w:r>
      <w:r>
        <w:t>.</w:t>
      </w:r>
    </w:p>
    <w:p w:rsidR="00645ADE" w:rsidRDefault="00645ADE" w:rsidP="00C73AC4">
      <w:pPr>
        <w:jc w:val="both"/>
      </w:pPr>
      <w:r w:rsidRPr="00962EF5">
        <w:t>WHYEXR31</w:t>
      </w:r>
      <w:r>
        <w:fldChar w:fldCharType="begin"/>
      </w:r>
      <w:r>
        <w:instrText>xe "</w:instrText>
      </w:r>
      <w:r w:rsidRPr="00C65B88">
        <w:instrText>WHYEXR31</w:instrText>
      </w:r>
      <w:r>
        <w:instrText>"</w:instrText>
      </w:r>
      <w:r>
        <w:fldChar w:fldCharType="end"/>
      </w:r>
      <w:r>
        <w:t>,</w:t>
      </w:r>
      <w:r w:rsidRPr="001069E0">
        <w:t xml:space="preserve"> </w:t>
      </w:r>
      <w:r w:rsidRPr="00FC57EA">
        <w:t>WHYEXR32</w:t>
      </w:r>
      <w:r>
        <w:fldChar w:fldCharType="begin"/>
      </w:r>
      <w:r>
        <w:instrText>xe "</w:instrText>
      </w:r>
      <w:r w:rsidRPr="00C65B88">
        <w:instrText>WHYEXR32</w:instrText>
      </w:r>
      <w:r>
        <w:instrText>"</w:instrText>
      </w:r>
      <w:r>
        <w:fldChar w:fldCharType="end"/>
      </w:r>
      <w:r>
        <w:t>, WHYEXR33</w:t>
      </w:r>
      <w:r>
        <w:fldChar w:fldCharType="begin"/>
      </w:r>
      <w:r>
        <w:instrText>xe "</w:instrText>
      </w:r>
      <w:r w:rsidRPr="00C65B88">
        <w:instrText>WHYEXR33</w:instrText>
      </w:r>
      <w:r>
        <w:instrText>"</w:instrText>
      </w:r>
      <w:r>
        <w:fldChar w:fldCharType="end"/>
      </w:r>
    </w:p>
    <w:p w:rsidR="00645ADE" w:rsidRDefault="00645ADE" w:rsidP="00C73AC4">
      <w:pPr>
        <w:ind w:left="1440"/>
        <w:jc w:val="both"/>
      </w:pPr>
      <w:r w:rsidRPr="00962EF5">
        <w:t>Why does NAME not attend extra classes?</w:t>
      </w:r>
      <w:r>
        <w:t xml:space="preserve"> Provide 3 answers in the order of importance. Codes are:</w:t>
      </w:r>
    </w:p>
    <w:p w:rsidR="00645ADE" w:rsidRDefault="00645ADE" w:rsidP="00C73AC4">
      <w:pPr>
        <w:ind w:left="2160"/>
        <w:jc w:val="both"/>
      </w:pPr>
      <w:r>
        <w:t>01= Not necessary for knowledge</w:t>
      </w:r>
    </w:p>
    <w:p w:rsidR="00645ADE" w:rsidRDefault="00645ADE" w:rsidP="00C73AC4">
      <w:pPr>
        <w:ind w:left="2160"/>
        <w:jc w:val="both"/>
      </w:pPr>
      <w:r>
        <w:t>02= Child must do paid work to earn money</w:t>
      </w:r>
    </w:p>
    <w:p w:rsidR="00645ADE" w:rsidRDefault="00645ADE" w:rsidP="00C73AC4">
      <w:pPr>
        <w:ind w:left="2160"/>
        <w:jc w:val="both"/>
      </w:pPr>
      <w:r>
        <w:t>03= Child must stay home to help family with other tasks</w:t>
      </w:r>
    </w:p>
    <w:p w:rsidR="00645ADE" w:rsidRDefault="00645ADE" w:rsidP="00C73AC4">
      <w:pPr>
        <w:ind w:left="2160"/>
        <w:jc w:val="both"/>
      </w:pPr>
      <w:r>
        <w:t>04= Disability or illness of child</w:t>
      </w:r>
    </w:p>
    <w:p w:rsidR="00645ADE" w:rsidRDefault="00645ADE" w:rsidP="00C73AC4">
      <w:pPr>
        <w:ind w:left="2160"/>
        <w:jc w:val="both"/>
      </w:pPr>
      <w:r>
        <w:t>05= Fees too expensive</w:t>
      </w:r>
    </w:p>
    <w:p w:rsidR="00645ADE" w:rsidRDefault="00645ADE" w:rsidP="00C73AC4">
      <w:pPr>
        <w:ind w:left="2160"/>
        <w:jc w:val="both"/>
      </w:pPr>
      <w:r>
        <w:t>06= Books and/or other supplies too expensive</w:t>
      </w:r>
    </w:p>
    <w:p w:rsidR="00645ADE" w:rsidRDefault="00645ADE" w:rsidP="00C73AC4">
      <w:pPr>
        <w:ind w:left="2160"/>
        <w:jc w:val="both"/>
      </w:pPr>
      <w:r>
        <w:t>07= Not safe to travel to classes</w:t>
      </w:r>
    </w:p>
    <w:p w:rsidR="00645ADE" w:rsidRDefault="00645ADE" w:rsidP="00C73AC4">
      <w:pPr>
        <w:ind w:left="2160"/>
        <w:jc w:val="both"/>
      </w:pPr>
      <w:r>
        <w:t>08= Ill treatment/abuse from teachers/principal</w:t>
      </w:r>
    </w:p>
    <w:p w:rsidR="00645ADE" w:rsidRDefault="00645ADE" w:rsidP="00C73AC4">
      <w:pPr>
        <w:ind w:left="2160"/>
        <w:jc w:val="both"/>
      </w:pPr>
      <w:r>
        <w:t>09= Bullying/abuse from peers</w:t>
      </w:r>
    </w:p>
    <w:p w:rsidR="00645ADE" w:rsidRDefault="00645ADE" w:rsidP="00C73AC4">
      <w:pPr>
        <w:ind w:left="2160"/>
        <w:jc w:val="both"/>
      </w:pPr>
      <w:r>
        <w:t>10= Child not interested (truancy)</w:t>
      </w:r>
    </w:p>
    <w:p w:rsidR="00645ADE" w:rsidRDefault="00645ADE" w:rsidP="00C73AC4">
      <w:pPr>
        <w:ind w:left="2160"/>
        <w:jc w:val="both"/>
      </w:pPr>
      <w:r>
        <w:t>11= Child does other activities</w:t>
      </w:r>
    </w:p>
    <w:p w:rsidR="00645ADE" w:rsidRDefault="00645ADE" w:rsidP="00C73AC4">
      <w:pPr>
        <w:ind w:left="2160"/>
        <w:jc w:val="both"/>
      </w:pPr>
      <w:r>
        <w:t>12= Other (specify)</w:t>
      </w:r>
    </w:p>
    <w:p w:rsidR="00645ADE" w:rsidRDefault="00645ADE" w:rsidP="00C73AC4">
      <w:pPr>
        <w:jc w:val="both"/>
      </w:pPr>
      <w:r w:rsidRPr="00303945">
        <w:t>SPWHYEX1</w:t>
      </w:r>
      <w:r>
        <w:fldChar w:fldCharType="begin"/>
      </w:r>
      <w:r>
        <w:instrText>xe "</w:instrText>
      </w:r>
      <w:r w:rsidRPr="00C65B88">
        <w:instrText>SPWHYEX1</w:instrText>
      </w:r>
      <w:r>
        <w:instrText>"</w:instrText>
      </w:r>
      <w:r>
        <w:fldChar w:fldCharType="end"/>
      </w:r>
      <w:r>
        <w:t xml:space="preserve">, </w:t>
      </w:r>
      <w:r w:rsidRPr="00FC57EA">
        <w:t>SPWHYEX2</w:t>
      </w:r>
      <w:r>
        <w:fldChar w:fldCharType="begin"/>
      </w:r>
      <w:r>
        <w:instrText>xe "</w:instrText>
      </w:r>
      <w:r w:rsidRPr="00C65B88">
        <w:instrText>SPWHYEX2</w:instrText>
      </w:r>
      <w:r>
        <w:instrText>"</w:instrText>
      </w:r>
      <w:r>
        <w:fldChar w:fldCharType="end"/>
      </w:r>
      <w:r>
        <w:t>, SPWHYEX3</w:t>
      </w:r>
      <w:r>
        <w:fldChar w:fldCharType="begin"/>
      </w:r>
      <w:r>
        <w:instrText>xe "</w:instrText>
      </w:r>
      <w:r w:rsidRPr="00C65B88">
        <w:instrText>SPWHYEX3</w:instrText>
      </w:r>
      <w:r>
        <w:instrText>"</w:instrText>
      </w:r>
      <w:r>
        <w:fldChar w:fldCharType="end"/>
      </w:r>
    </w:p>
    <w:p w:rsidR="00645ADE" w:rsidRDefault="00645ADE" w:rsidP="00C73AC4">
      <w:pPr>
        <w:jc w:val="both"/>
      </w:pPr>
      <w:r>
        <w:tab/>
      </w:r>
      <w:r>
        <w:tab/>
      </w:r>
      <w:r w:rsidRPr="00303945">
        <w:t>Specify why NAME does not attend extra classes</w:t>
      </w:r>
    </w:p>
    <w:p w:rsidR="00645ADE" w:rsidRDefault="00645ADE" w:rsidP="00C73AC4">
      <w:pPr>
        <w:jc w:val="both"/>
      </w:pPr>
      <w:r w:rsidRPr="00BA1118">
        <w:t>RSNEXR31</w:t>
      </w:r>
      <w:r>
        <w:fldChar w:fldCharType="begin"/>
      </w:r>
      <w:r>
        <w:instrText>xe "</w:instrText>
      </w:r>
      <w:r w:rsidRPr="00C65B88">
        <w:instrText>RSNEXR31</w:instrText>
      </w:r>
      <w:r>
        <w:instrText>"</w:instrText>
      </w:r>
      <w:r>
        <w:fldChar w:fldCharType="end"/>
      </w:r>
      <w:r>
        <w:t xml:space="preserve">, </w:t>
      </w:r>
      <w:r w:rsidRPr="001461F6">
        <w:t>RSNEXR32</w:t>
      </w:r>
      <w:r>
        <w:fldChar w:fldCharType="begin"/>
      </w:r>
      <w:r>
        <w:instrText>xe "</w:instrText>
      </w:r>
      <w:r w:rsidRPr="00C65B88">
        <w:instrText>RSNEXR32</w:instrText>
      </w:r>
      <w:r>
        <w:instrText>"</w:instrText>
      </w:r>
      <w:r>
        <w:fldChar w:fldCharType="end"/>
      </w:r>
      <w:r>
        <w:t>, RSNEXR33</w:t>
      </w:r>
      <w:r>
        <w:fldChar w:fldCharType="begin"/>
      </w:r>
      <w:r>
        <w:instrText>xe "</w:instrText>
      </w:r>
      <w:r w:rsidRPr="00C65B88">
        <w:instrText>RSNEXR33</w:instrText>
      </w:r>
      <w:r>
        <w:instrText>"</w:instrText>
      </w:r>
      <w:r>
        <w:fldChar w:fldCharType="end"/>
      </w:r>
    </w:p>
    <w:p w:rsidR="00645ADE" w:rsidRDefault="00645ADE" w:rsidP="00C73AC4">
      <w:pPr>
        <w:ind w:left="1440"/>
        <w:jc w:val="both"/>
      </w:pPr>
      <w:r w:rsidRPr="00BA1118">
        <w:t>What are the main reasons that NAME attends extra classes?</w:t>
      </w:r>
      <w:r>
        <w:t xml:space="preserve"> Provide 3 answers in the order of importance. Codes are:</w:t>
      </w:r>
    </w:p>
    <w:p w:rsidR="00645ADE" w:rsidRDefault="00645ADE" w:rsidP="00C73AC4">
      <w:pPr>
        <w:ind w:left="2160"/>
        <w:jc w:val="both"/>
      </w:pPr>
      <w:r>
        <w:t>01= Regular school teachers requested child attend extra classes</w:t>
      </w:r>
    </w:p>
    <w:p w:rsidR="00645ADE" w:rsidRDefault="00645ADE" w:rsidP="00C73AC4">
      <w:pPr>
        <w:ind w:left="2160"/>
        <w:jc w:val="both"/>
      </w:pPr>
      <w:r>
        <w:t>02= To improve child` s academic performance in regular school</w:t>
      </w:r>
    </w:p>
    <w:p w:rsidR="00645ADE" w:rsidRDefault="00645ADE" w:rsidP="00C73AC4">
      <w:pPr>
        <w:ind w:left="2160"/>
        <w:jc w:val="both"/>
      </w:pPr>
      <w:r>
        <w:t>03= To enjoy friends</w:t>
      </w:r>
    </w:p>
    <w:p w:rsidR="00645ADE" w:rsidRDefault="00645ADE" w:rsidP="00C73AC4">
      <w:pPr>
        <w:ind w:left="2160"/>
        <w:jc w:val="both"/>
      </w:pPr>
      <w:r>
        <w:t>04= Almost all children take extra classes</w:t>
      </w:r>
    </w:p>
    <w:p w:rsidR="00645ADE" w:rsidRDefault="00645ADE" w:rsidP="00C73AC4">
      <w:pPr>
        <w:ind w:left="2160"/>
        <w:jc w:val="both"/>
      </w:pPr>
      <w:r>
        <w:t>05= Helpful practice for examinations for main classes</w:t>
      </w:r>
    </w:p>
    <w:p w:rsidR="00645ADE" w:rsidRDefault="00645ADE" w:rsidP="00C73AC4">
      <w:pPr>
        <w:ind w:left="2160"/>
        <w:jc w:val="both"/>
      </w:pPr>
      <w:r>
        <w:t>06= Knowledge in regular school classes is not enough</w:t>
      </w:r>
    </w:p>
    <w:p w:rsidR="00645ADE" w:rsidRDefault="00645ADE" w:rsidP="00C73AC4">
      <w:pPr>
        <w:ind w:left="2160"/>
        <w:jc w:val="both"/>
      </w:pPr>
      <w:r>
        <w:t>07= Helpful practice for enrolment examination for higher level of education</w:t>
      </w:r>
    </w:p>
    <w:p w:rsidR="00645ADE" w:rsidRDefault="00645ADE" w:rsidP="00C73AC4">
      <w:pPr>
        <w:ind w:left="2160"/>
        <w:jc w:val="both"/>
      </w:pPr>
      <w:r>
        <w:t>08= Child wants to attend</w:t>
      </w:r>
    </w:p>
    <w:p w:rsidR="00645ADE" w:rsidRPr="00BA1118" w:rsidRDefault="00645ADE" w:rsidP="00C73AC4">
      <w:pPr>
        <w:ind w:left="2160"/>
        <w:jc w:val="both"/>
      </w:pPr>
      <w:r>
        <w:t>09= Other (specify)</w:t>
      </w:r>
    </w:p>
    <w:p w:rsidR="00645ADE" w:rsidRDefault="00645ADE" w:rsidP="00C73AC4">
      <w:pPr>
        <w:jc w:val="both"/>
      </w:pPr>
      <w:r w:rsidRPr="0011617F">
        <w:t>SPRSNEX1</w:t>
      </w:r>
      <w:r>
        <w:fldChar w:fldCharType="begin"/>
      </w:r>
      <w:r>
        <w:instrText>xe "</w:instrText>
      </w:r>
      <w:r w:rsidRPr="00C65B88">
        <w:instrText>SPRSNEX1</w:instrText>
      </w:r>
      <w:r>
        <w:instrText>"</w:instrText>
      </w:r>
      <w:r>
        <w:fldChar w:fldCharType="end"/>
      </w:r>
      <w:r>
        <w:t xml:space="preserve">, </w:t>
      </w:r>
      <w:r w:rsidRPr="001461F6">
        <w:t>SPRSNEX2</w:t>
      </w:r>
      <w:r>
        <w:fldChar w:fldCharType="begin"/>
      </w:r>
      <w:r>
        <w:instrText>xe "</w:instrText>
      </w:r>
      <w:r w:rsidRPr="00C65B88">
        <w:instrText>SPRSNEX2</w:instrText>
      </w:r>
      <w:r>
        <w:instrText>"</w:instrText>
      </w:r>
      <w:r>
        <w:fldChar w:fldCharType="end"/>
      </w:r>
      <w:r>
        <w:t>, SPRSNEX3</w:t>
      </w:r>
      <w:r>
        <w:fldChar w:fldCharType="begin"/>
      </w:r>
      <w:r>
        <w:instrText>xe "</w:instrText>
      </w:r>
      <w:r w:rsidRPr="00C65B88">
        <w:instrText>SPRSNEX3</w:instrText>
      </w:r>
      <w:r>
        <w:instrText>"</w:instrText>
      </w:r>
      <w:r>
        <w:fldChar w:fldCharType="end"/>
      </w:r>
      <w:r>
        <w:tab/>
      </w:r>
      <w:r w:rsidRPr="0011617F">
        <w:t>Specify why NAME attends extra classes</w:t>
      </w:r>
    </w:p>
    <w:p w:rsidR="00645ADE" w:rsidRPr="002D0714" w:rsidRDefault="00645ADE" w:rsidP="00C73AC4">
      <w:pPr>
        <w:ind w:left="1440" w:hanging="1440"/>
        <w:jc w:val="both"/>
      </w:pPr>
      <w:r w:rsidRPr="002D0714">
        <w:t>HRSEXCR3</w:t>
      </w:r>
      <w:r>
        <w:fldChar w:fldCharType="begin"/>
      </w:r>
      <w:r>
        <w:instrText>xe "</w:instrText>
      </w:r>
      <w:r w:rsidRPr="00C65B88">
        <w:instrText>HRSEXCR3</w:instrText>
      </w:r>
      <w:r>
        <w:instrText>"</w:instrText>
      </w:r>
      <w:r>
        <w:fldChar w:fldCharType="end"/>
      </w:r>
      <w:r>
        <w:tab/>
      </w:r>
      <w:r w:rsidRPr="002D0714">
        <w:t>During an average week how many hours does NAME attend extra classes?</w:t>
      </w:r>
    </w:p>
    <w:p w:rsidR="00645ADE" w:rsidRDefault="00645ADE" w:rsidP="00C73AC4">
      <w:pPr>
        <w:ind w:left="1440" w:hanging="1440"/>
        <w:jc w:val="both"/>
      </w:pPr>
      <w:r w:rsidRPr="00E52F37">
        <w:t>TMEEXTR3</w:t>
      </w:r>
      <w:r>
        <w:fldChar w:fldCharType="begin"/>
      </w:r>
      <w:r>
        <w:instrText>xe "</w:instrText>
      </w:r>
      <w:r w:rsidRPr="00C65B88">
        <w:instrText>TMEEXTR3</w:instrText>
      </w:r>
      <w:r>
        <w:instrText>"</w:instrText>
      </w:r>
      <w:r>
        <w:fldChar w:fldCharType="end"/>
      </w:r>
      <w:r>
        <w:tab/>
      </w:r>
      <w:r w:rsidRPr="00E52F37">
        <w:t>In your opinion is this amount of time for extra classes too much, too little or reasonable?</w:t>
      </w:r>
      <w:r>
        <w:t xml:space="preserve"> Codes are:</w:t>
      </w:r>
    </w:p>
    <w:p w:rsidR="00645ADE" w:rsidRDefault="00645ADE" w:rsidP="00C73AC4">
      <w:pPr>
        <w:ind w:left="2160"/>
        <w:jc w:val="both"/>
      </w:pPr>
      <w:r>
        <w:t>01= Too little</w:t>
      </w:r>
    </w:p>
    <w:p w:rsidR="00645ADE" w:rsidRDefault="00645ADE" w:rsidP="00C73AC4">
      <w:pPr>
        <w:ind w:left="2160"/>
        <w:jc w:val="both"/>
      </w:pPr>
      <w:r>
        <w:t>02= Reasonable</w:t>
      </w:r>
    </w:p>
    <w:p w:rsidR="00645ADE" w:rsidRPr="00BA1118" w:rsidRDefault="00645ADE" w:rsidP="00C73AC4">
      <w:pPr>
        <w:ind w:left="2160"/>
        <w:jc w:val="both"/>
      </w:pPr>
      <w:r>
        <w:t>03= Too much</w:t>
      </w:r>
    </w:p>
    <w:p w:rsidR="00645ADE" w:rsidRPr="007C6BEC" w:rsidRDefault="00645ADE" w:rsidP="00C73AC4">
      <w:pPr>
        <w:ind w:left="1440" w:hanging="1440"/>
        <w:jc w:val="both"/>
      </w:pPr>
      <w:r w:rsidRPr="007C6BEC">
        <w:t>HRSPRFR3</w:t>
      </w:r>
      <w:r>
        <w:fldChar w:fldCharType="begin"/>
      </w:r>
      <w:r>
        <w:instrText>xe "</w:instrText>
      </w:r>
      <w:r w:rsidRPr="00C65B88">
        <w:instrText>HRSPRFR3</w:instrText>
      </w:r>
      <w:r>
        <w:instrText>"</w:instrText>
      </w:r>
      <w:r>
        <w:fldChar w:fldCharType="end"/>
      </w:r>
      <w:r>
        <w:tab/>
      </w:r>
      <w:r w:rsidRPr="007C6BEC">
        <w:t>How many hours each week would you prefer for NAME at attend extra classes?</w:t>
      </w:r>
    </w:p>
    <w:p w:rsidR="00645ADE" w:rsidRDefault="00645ADE" w:rsidP="00C73AC4">
      <w:pPr>
        <w:ind w:left="1440" w:hanging="1440"/>
        <w:jc w:val="both"/>
      </w:pPr>
      <w:r w:rsidRPr="005A7AD8">
        <w:t>MNYEXR3</w:t>
      </w:r>
      <w:r>
        <w:fldChar w:fldCharType="begin"/>
      </w:r>
      <w:r>
        <w:instrText>xe "</w:instrText>
      </w:r>
      <w:r w:rsidRPr="00C65B88">
        <w:instrText>MNYEXR3</w:instrText>
      </w:r>
      <w:r>
        <w:instrText>"</w:instrText>
      </w:r>
      <w:r>
        <w:fldChar w:fldCharType="end"/>
      </w:r>
      <w:r>
        <w:tab/>
      </w:r>
      <w:r w:rsidRPr="005A7AD8">
        <w:t>Over the past 6 months approximately how much money has the household paid for NAME'</w:t>
      </w:r>
      <w:r>
        <w:t xml:space="preserve"> </w:t>
      </w:r>
      <w:r w:rsidRPr="005A7AD8">
        <w:t>s extra classes?</w:t>
      </w:r>
    </w:p>
    <w:p w:rsidR="00645ADE" w:rsidRPr="008F0E56" w:rsidRDefault="00645ADE" w:rsidP="00C73AC4">
      <w:pPr>
        <w:ind w:left="1440" w:hanging="1440"/>
        <w:jc w:val="both"/>
      </w:pPr>
      <w:r w:rsidRPr="00BC037A">
        <w:t>DFFPYGR3</w:t>
      </w:r>
      <w:r>
        <w:fldChar w:fldCharType="begin"/>
      </w:r>
      <w:r>
        <w:instrText>xe "</w:instrText>
      </w:r>
      <w:r w:rsidRPr="00C65B88">
        <w:instrText>DFFPYGR3</w:instrText>
      </w:r>
      <w:r>
        <w:instrText>"</w:instrText>
      </w:r>
      <w:r>
        <w:fldChar w:fldCharType="end"/>
      </w:r>
      <w:r>
        <w:tab/>
      </w:r>
      <w:r w:rsidRPr="00BC037A">
        <w:t>Have you had any difficulty paying for NAME's extra classes?</w:t>
      </w:r>
      <w:r>
        <w:t xml:space="preserve"> Codes are the same as used for </w:t>
      </w:r>
      <w:r w:rsidRPr="00A13A16">
        <w:t>SCHPYR31</w:t>
      </w:r>
      <w:r>
        <w:t>.</w:t>
      </w:r>
    </w:p>
    <w:p w:rsidR="00645ADE" w:rsidRDefault="00645ADE" w:rsidP="00C73AC4">
      <w:pPr>
        <w:ind w:left="1440" w:hanging="1440"/>
        <w:jc w:val="both"/>
      </w:pPr>
      <w:r w:rsidRPr="00665355">
        <w:t>IMPEXTR3</w:t>
      </w:r>
      <w:r>
        <w:fldChar w:fldCharType="begin"/>
      </w:r>
      <w:r>
        <w:instrText>xe "</w:instrText>
      </w:r>
      <w:r w:rsidRPr="00C65B88">
        <w:instrText>IMPEXTR3</w:instrText>
      </w:r>
      <w:r>
        <w:instrText>"</w:instrText>
      </w:r>
      <w:r>
        <w:fldChar w:fldCharType="end"/>
      </w:r>
      <w:r>
        <w:tab/>
      </w:r>
      <w:r w:rsidRPr="00665355">
        <w:t>How would you rate the impacts of extra classes for NAME's performance in ordinary school classes?</w:t>
      </w:r>
      <w:r>
        <w:t xml:space="preserve"> Codes are:</w:t>
      </w:r>
    </w:p>
    <w:p w:rsidR="00645ADE" w:rsidRDefault="00645ADE" w:rsidP="00C73AC4">
      <w:pPr>
        <w:ind w:left="2160"/>
        <w:jc w:val="both"/>
      </w:pPr>
      <w:r>
        <w:t>01= Extremely positive</w:t>
      </w:r>
    </w:p>
    <w:p w:rsidR="00645ADE" w:rsidRDefault="00645ADE" w:rsidP="00C73AC4">
      <w:pPr>
        <w:ind w:left="2160"/>
        <w:jc w:val="both"/>
      </w:pPr>
      <w:r>
        <w:t>02= Positive</w:t>
      </w:r>
    </w:p>
    <w:p w:rsidR="00645ADE" w:rsidRDefault="00645ADE" w:rsidP="00C73AC4">
      <w:pPr>
        <w:ind w:left="2160"/>
        <w:jc w:val="both"/>
      </w:pPr>
      <w:r>
        <w:t>03= No impact</w:t>
      </w:r>
    </w:p>
    <w:p w:rsidR="00645ADE" w:rsidRDefault="00645ADE" w:rsidP="00C73AC4">
      <w:pPr>
        <w:ind w:left="2160"/>
        <w:jc w:val="both"/>
      </w:pPr>
      <w:r>
        <w:t>04= Negative</w:t>
      </w:r>
    </w:p>
    <w:p w:rsidR="00645ADE" w:rsidRDefault="00645ADE" w:rsidP="00C73AC4">
      <w:pPr>
        <w:ind w:left="2160"/>
        <w:jc w:val="both"/>
      </w:pPr>
      <w:r>
        <w:t>05= Extremely negative</w:t>
      </w:r>
    </w:p>
    <w:p w:rsidR="00645ADE" w:rsidRDefault="00645ADE" w:rsidP="00C73AC4">
      <w:pPr>
        <w:ind w:left="1440" w:hanging="1440"/>
        <w:jc w:val="both"/>
      </w:pPr>
      <w:r w:rsidRPr="00AA77C2">
        <w:t>IMPPHYR3</w:t>
      </w:r>
      <w:r>
        <w:fldChar w:fldCharType="begin"/>
      </w:r>
      <w:r>
        <w:instrText>xe "</w:instrText>
      </w:r>
      <w:r w:rsidRPr="00C65B88">
        <w:instrText>IMPPHYR3</w:instrText>
      </w:r>
      <w:r>
        <w:instrText>"</w:instrText>
      </w:r>
      <w:r>
        <w:fldChar w:fldCharType="end"/>
      </w:r>
      <w:r>
        <w:tab/>
      </w:r>
      <w:r w:rsidRPr="00AA77C2">
        <w:t>How would you rate the impacts of extra classes for NAME's physical development?</w:t>
      </w:r>
      <w:r>
        <w:t xml:space="preserve"> Codes are the same as used for </w:t>
      </w:r>
      <w:r w:rsidRPr="00665355">
        <w:t>IMPEXTR3</w:t>
      </w:r>
      <w:r>
        <w:t>.</w:t>
      </w:r>
    </w:p>
    <w:p w:rsidR="00645ADE" w:rsidRPr="00DE27E1" w:rsidRDefault="00645ADE" w:rsidP="00C73AC4">
      <w:pPr>
        <w:pStyle w:val="Heading1"/>
      </w:pPr>
      <w:r w:rsidRPr="00DE27E1">
        <w:t xml:space="preserve">Section </w:t>
      </w:r>
      <w:r>
        <w:t>3 – Livelihoods a</w:t>
      </w:r>
      <w:r w:rsidRPr="00DE27E1">
        <w:t>nd Asset Framework</w:t>
      </w:r>
    </w:p>
    <w:p w:rsidR="00645ADE" w:rsidRDefault="00645ADE" w:rsidP="00C73AC4">
      <w:pPr>
        <w:ind w:left="1440" w:hanging="1440"/>
        <w:jc w:val="both"/>
      </w:pPr>
    </w:p>
    <w:p w:rsidR="00645ADE" w:rsidRDefault="00645ADE" w:rsidP="00C73AC4">
      <w:pPr>
        <w:ind w:left="1440" w:hanging="1440"/>
        <w:jc w:val="both"/>
      </w:pPr>
      <w:r w:rsidRPr="00AC25B4">
        <w:t>IDR33</w:t>
      </w:r>
      <w:r>
        <w:fldChar w:fldCharType="begin"/>
      </w:r>
      <w:r>
        <w:instrText>xe "</w:instrText>
      </w:r>
      <w:r w:rsidRPr="00C65B88">
        <w:instrText>IDR33</w:instrText>
      </w:r>
      <w:r>
        <w:instrText>"</w:instrText>
      </w:r>
      <w:r>
        <w:fldChar w:fldCharType="end"/>
      </w:r>
      <w:r>
        <w:tab/>
      </w:r>
      <w:r w:rsidRPr="00AC25B4">
        <w:t>ID of respondent for section 3</w:t>
      </w:r>
      <w:r>
        <w:t>. Code is: 90= Not from the household</w:t>
      </w:r>
    </w:p>
    <w:p w:rsidR="00645ADE" w:rsidRDefault="00645ADE" w:rsidP="00C73AC4">
      <w:pPr>
        <w:ind w:left="1440" w:hanging="1440"/>
        <w:jc w:val="both"/>
      </w:pPr>
      <w:r w:rsidRPr="00AC25B4">
        <w:t>RSBLDGR3</w:t>
      </w:r>
      <w:r>
        <w:tab/>
      </w:r>
      <w:r w:rsidRPr="00AC25B4">
        <w:t>Is the land used for - residential building</w:t>
      </w:r>
      <w:r>
        <w:t xml:space="preserve">. Codes are: </w:t>
      </w:r>
    </w:p>
    <w:p w:rsidR="00645ADE" w:rsidRDefault="00645ADE" w:rsidP="00C73AC4">
      <w:pPr>
        <w:ind w:left="2160"/>
        <w:jc w:val="both"/>
      </w:pPr>
      <w:r>
        <w:t>00= No</w:t>
      </w:r>
    </w:p>
    <w:p w:rsidR="00645ADE" w:rsidRDefault="00645ADE" w:rsidP="00C73AC4">
      <w:pPr>
        <w:ind w:left="2160"/>
        <w:jc w:val="both"/>
      </w:pPr>
      <w:r>
        <w:t>01= Yes, compulsory</w:t>
      </w:r>
    </w:p>
    <w:p w:rsidR="00645ADE" w:rsidRDefault="00645ADE" w:rsidP="00C73AC4">
      <w:pPr>
        <w:ind w:left="2160"/>
        <w:jc w:val="both"/>
      </w:pPr>
      <w:r>
        <w:t>02= Yes, voluntary</w:t>
      </w:r>
    </w:p>
    <w:p w:rsidR="00645ADE" w:rsidRDefault="00645ADE" w:rsidP="00C73AC4">
      <w:pPr>
        <w:ind w:left="1440" w:hanging="1440"/>
        <w:jc w:val="both"/>
      </w:pPr>
      <w:r w:rsidRPr="003D4457">
        <w:t>GRWCRPR3</w:t>
      </w:r>
      <w:r>
        <w:fldChar w:fldCharType="begin"/>
      </w:r>
      <w:r>
        <w:instrText>xe "</w:instrText>
      </w:r>
      <w:r w:rsidRPr="00C65B88">
        <w:instrText>GRWCRPR3</w:instrText>
      </w:r>
      <w:r>
        <w:instrText>"</w:instrText>
      </w:r>
      <w:r>
        <w:fldChar w:fldCharType="end"/>
      </w:r>
      <w:r>
        <w:tab/>
      </w:r>
      <w:r w:rsidRPr="003D4457">
        <w:t>Is the land used for - growing crops</w:t>
      </w:r>
      <w:r>
        <w:t xml:space="preserve">. Codes are the same as used for </w:t>
      </w:r>
      <w:r w:rsidRPr="00AC25B4">
        <w:t>RSBLDGR3</w:t>
      </w:r>
      <w:r>
        <w:t>.</w:t>
      </w:r>
    </w:p>
    <w:p w:rsidR="00645ADE" w:rsidRDefault="00645ADE" w:rsidP="00C73AC4">
      <w:pPr>
        <w:ind w:left="1440" w:hanging="1440"/>
        <w:jc w:val="both"/>
      </w:pPr>
      <w:r w:rsidRPr="00AB7007">
        <w:t>GRZLVSR3</w:t>
      </w:r>
      <w:r>
        <w:fldChar w:fldCharType="begin"/>
      </w:r>
      <w:r>
        <w:instrText>xe "</w:instrText>
      </w:r>
      <w:r w:rsidRPr="00EC7687">
        <w:instrText>GRZLVSR3</w:instrText>
      </w:r>
      <w:r>
        <w:instrText>"</w:instrText>
      </w:r>
      <w:r>
        <w:fldChar w:fldCharType="end"/>
      </w:r>
      <w:r>
        <w:tab/>
      </w:r>
      <w:r w:rsidRPr="00AB7007">
        <w:t>Is the land used for - grazing livestock</w:t>
      </w:r>
      <w:r>
        <w:t xml:space="preserve">. Codes are the same as used for </w:t>
      </w:r>
      <w:r w:rsidRPr="00AC25B4">
        <w:t>RSBLDGR3</w:t>
      </w:r>
      <w:r>
        <w:t>.</w:t>
      </w:r>
    </w:p>
    <w:p w:rsidR="00645ADE" w:rsidRDefault="00645ADE" w:rsidP="00C73AC4">
      <w:pPr>
        <w:ind w:left="1440" w:hanging="1440"/>
        <w:jc w:val="both"/>
      </w:pPr>
      <w:r w:rsidRPr="001F485D">
        <w:t>GRFISHR3</w:t>
      </w:r>
      <w:r>
        <w:fldChar w:fldCharType="begin"/>
      </w:r>
      <w:r>
        <w:instrText>xe "</w:instrText>
      </w:r>
      <w:r w:rsidRPr="00EC7687">
        <w:instrText>GRFISHR3</w:instrText>
      </w:r>
      <w:r>
        <w:instrText>"</w:instrText>
      </w:r>
      <w:r>
        <w:fldChar w:fldCharType="end"/>
      </w:r>
      <w:r>
        <w:tab/>
      </w:r>
      <w:r w:rsidRPr="001F485D">
        <w:t>Is the land used for - aqua farming</w:t>
      </w:r>
      <w:r>
        <w:t xml:space="preserve">. Codes are the same as used for </w:t>
      </w:r>
      <w:r w:rsidRPr="00AC25B4">
        <w:t>RSBLDGR3</w:t>
      </w:r>
      <w:r>
        <w:t>.</w:t>
      </w:r>
    </w:p>
    <w:p w:rsidR="00645ADE" w:rsidRDefault="00645ADE" w:rsidP="00C73AC4">
      <w:pPr>
        <w:ind w:left="1440" w:hanging="1440"/>
        <w:jc w:val="both"/>
      </w:pPr>
      <w:r w:rsidRPr="0018273F">
        <w:t>FRFORR3</w:t>
      </w:r>
      <w:r>
        <w:fldChar w:fldCharType="begin"/>
      </w:r>
      <w:r>
        <w:instrText>xe "</w:instrText>
      </w:r>
      <w:r w:rsidRPr="00EC7687">
        <w:instrText>FRFORR3</w:instrText>
      </w:r>
      <w:r>
        <w:instrText>"</w:instrText>
      </w:r>
      <w:r>
        <w:fldChar w:fldCharType="end"/>
      </w:r>
      <w:r>
        <w:tab/>
      </w:r>
      <w:r w:rsidRPr="0018273F">
        <w:t>Is the land used for - renting out (including sharecropping out)</w:t>
      </w:r>
      <w:r>
        <w:t xml:space="preserve">. Codes are the same as used for </w:t>
      </w:r>
      <w:r w:rsidRPr="00AC25B4">
        <w:t>RSBLDGR3</w:t>
      </w:r>
      <w:r>
        <w:t>.</w:t>
      </w:r>
    </w:p>
    <w:p w:rsidR="00645ADE" w:rsidRDefault="00645ADE" w:rsidP="00C73AC4">
      <w:pPr>
        <w:ind w:left="1440" w:hanging="1440"/>
        <w:jc w:val="both"/>
      </w:pPr>
      <w:r w:rsidRPr="0018273F">
        <w:t>NONAGBR3</w:t>
      </w:r>
      <w:r>
        <w:fldChar w:fldCharType="begin"/>
      </w:r>
      <w:r>
        <w:instrText>xe "</w:instrText>
      </w:r>
      <w:r w:rsidRPr="00EC7687">
        <w:instrText>NONAGBR3</w:instrText>
      </w:r>
      <w:r>
        <w:instrText>"</w:instrText>
      </w:r>
      <w:r>
        <w:fldChar w:fldCharType="end"/>
      </w:r>
      <w:r>
        <w:tab/>
      </w:r>
      <w:r w:rsidRPr="0018273F">
        <w:t>Is the land used for - non-agricultural business</w:t>
      </w:r>
      <w:r>
        <w:t xml:space="preserve">. Codes are the same as used for </w:t>
      </w:r>
      <w:r w:rsidRPr="00AC25B4">
        <w:t>RSBLDGR3</w:t>
      </w:r>
      <w:r>
        <w:t>.</w:t>
      </w:r>
    </w:p>
    <w:p w:rsidR="00645ADE" w:rsidRDefault="00645ADE" w:rsidP="00C73AC4">
      <w:pPr>
        <w:ind w:left="1440" w:hanging="1440"/>
        <w:jc w:val="both"/>
      </w:pPr>
      <w:r w:rsidRPr="00F666A1">
        <w:t>OTLNUSR3</w:t>
      </w:r>
      <w:r>
        <w:fldChar w:fldCharType="begin"/>
      </w:r>
      <w:r>
        <w:instrText>xe "</w:instrText>
      </w:r>
      <w:r w:rsidRPr="00EC7687">
        <w:instrText>OTLNUSR3</w:instrText>
      </w:r>
      <w:r>
        <w:instrText>"</w:instrText>
      </w:r>
      <w:r>
        <w:fldChar w:fldCharType="end"/>
      </w:r>
      <w:r>
        <w:tab/>
      </w:r>
      <w:r w:rsidRPr="00F666A1">
        <w:t>Is the land used for - other things</w:t>
      </w:r>
      <w:r>
        <w:t xml:space="preserve">. Codes are the same as used for </w:t>
      </w:r>
      <w:r w:rsidRPr="00AC25B4">
        <w:t>RSBLDGR3</w:t>
      </w:r>
      <w:r>
        <w:t>.</w:t>
      </w:r>
    </w:p>
    <w:p w:rsidR="00645ADE" w:rsidRPr="00185BEE" w:rsidRDefault="00645ADE" w:rsidP="00C73AC4">
      <w:pPr>
        <w:ind w:left="1440" w:hanging="1440"/>
        <w:jc w:val="both"/>
      </w:pPr>
      <w:r w:rsidRPr="00185BEE">
        <w:t>SPOTLNUS</w:t>
      </w:r>
      <w:r>
        <w:tab/>
      </w:r>
      <w:r w:rsidRPr="00185BEE">
        <w:t>Specify other use of the land</w:t>
      </w:r>
    </w:p>
    <w:p w:rsidR="00645ADE" w:rsidRDefault="00645ADE" w:rsidP="00C73AC4">
      <w:pPr>
        <w:ind w:left="1440" w:hanging="1440"/>
        <w:jc w:val="both"/>
      </w:pPr>
      <w:r w:rsidRPr="00776063">
        <w:t>VUSNOWR3</w:t>
      </w:r>
      <w:r>
        <w:fldChar w:fldCharType="begin"/>
      </w:r>
      <w:r>
        <w:instrText>xe "</w:instrText>
      </w:r>
      <w:r w:rsidRPr="00EC7687">
        <w:instrText>VUSNOWR3</w:instrText>
      </w:r>
      <w:r>
        <w:instrText>"</w:instrText>
      </w:r>
      <w:r>
        <w:fldChar w:fldCharType="end"/>
      </w:r>
      <w:r>
        <w:tab/>
      </w:r>
      <w:r w:rsidRPr="00776063">
        <w:t>What is the total amount of land you ar</w:t>
      </w:r>
      <w:r>
        <w:t>e using now</w:t>
      </w:r>
      <w:r w:rsidRPr="00776063">
        <w:t xml:space="preserve"> (square metres)</w:t>
      </w:r>
      <w:r>
        <w:t>? Missing value codes are negative.</w:t>
      </w:r>
    </w:p>
    <w:p w:rsidR="00645ADE" w:rsidRDefault="00645ADE" w:rsidP="00C73AC4">
      <w:pPr>
        <w:ind w:left="1440" w:hanging="1440"/>
        <w:jc w:val="both"/>
      </w:pPr>
      <w:r w:rsidRPr="0090232B">
        <w:t>VUSLTMR3</w:t>
      </w:r>
      <w:r>
        <w:fldChar w:fldCharType="begin"/>
      </w:r>
      <w:r>
        <w:instrText>xe "</w:instrText>
      </w:r>
      <w:r w:rsidRPr="00EC7687">
        <w:instrText>VUSLTMR3</w:instrText>
      </w:r>
      <w:r>
        <w:instrText>"</w:instrText>
      </w:r>
      <w:r>
        <w:fldChar w:fldCharType="end"/>
      </w:r>
      <w:r>
        <w:tab/>
      </w:r>
      <w:r w:rsidRPr="0090232B">
        <w:t>What is the total amount of land for whic</w:t>
      </w:r>
      <w:r>
        <w:t>h you have long term use rights</w:t>
      </w:r>
      <w:r w:rsidRPr="0090232B">
        <w:t xml:space="preserve"> (square metres)</w:t>
      </w:r>
      <w:r>
        <w:t>? Missing value codes are negative.</w:t>
      </w:r>
    </w:p>
    <w:p w:rsidR="00645ADE" w:rsidRDefault="00645ADE" w:rsidP="00C73AC4">
      <w:pPr>
        <w:ind w:left="1440" w:hanging="1440"/>
        <w:jc w:val="both"/>
      </w:pPr>
      <w:r w:rsidRPr="00562246">
        <w:t>PLINCR3</w:t>
      </w:r>
      <w:r>
        <w:fldChar w:fldCharType="begin"/>
      </w:r>
      <w:r>
        <w:instrText>xe "</w:instrText>
      </w:r>
      <w:r w:rsidRPr="00EC7687">
        <w:instrText>PLINCR3</w:instrText>
      </w:r>
      <w:r>
        <w:instrText>"</w:instrText>
      </w:r>
      <w:r>
        <w:fldChar w:fldCharType="end"/>
      </w:r>
      <w:r>
        <w:tab/>
      </w:r>
      <w:r w:rsidRPr="00562246">
        <w:t>Did the house receive any income from this land in the last 12 months?</w:t>
      </w:r>
      <w:r w:rsidRPr="00DE27E1">
        <w:t xml:space="preserve"> </w:t>
      </w:r>
      <w:r>
        <w:t xml:space="preserve">Codes are the same as used for </w:t>
      </w:r>
      <w:r w:rsidRPr="00AC25B4">
        <w:t>RSBLDGR3</w:t>
      </w:r>
      <w:r>
        <w:t>.</w:t>
      </w:r>
    </w:p>
    <w:p w:rsidR="00645ADE" w:rsidRDefault="00645ADE" w:rsidP="00C73AC4">
      <w:pPr>
        <w:ind w:left="1440" w:hanging="1440"/>
        <w:jc w:val="both"/>
      </w:pPr>
      <w:r w:rsidRPr="00562246">
        <w:t>MCRPSR31</w:t>
      </w:r>
      <w:r>
        <w:fldChar w:fldCharType="begin"/>
      </w:r>
      <w:r>
        <w:instrText>xe "</w:instrText>
      </w:r>
      <w:r w:rsidRPr="00EC7687">
        <w:instrText>MCRPSR31</w:instrText>
      </w:r>
      <w:r>
        <w:instrText>"</w:instrText>
      </w:r>
      <w:r>
        <w:fldChar w:fldCharType="end"/>
      </w:r>
      <w:r>
        <w:t xml:space="preserve">, </w:t>
      </w:r>
      <w:r w:rsidRPr="009B5CB9">
        <w:t>MCRPSR32</w:t>
      </w:r>
      <w:r>
        <w:fldChar w:fldCharType="begin"/>
      </w:r>
      <w:r>
        <w:instrText>xe "</w:instrText>
      </w:r>
      <w:r w:rsidRPr="00EC7687">
        <w:instrText>MCRPSR32</w:instrText>
      </w:r>
      <w:r>
        <w:instrText>"</w:instrText>
      </w:r>
      <w:r>
        <w:fldChar w:fldCharType="end"/>
      </w:r>
      <w:r>
        <w:t>, MCRPSR33</w:t>
      </w:r>
      <w:r>
        <w:fldChar w:fldCharType="begin"/>
      </w:r>
      <w:r>
        <w:instrText>xe "</w:instrText>
      </w:r>
      <w:r w:rsidRPr="00EC7687">
        <w:instrText>MCRPSR33</w:instrText>
      </w:r>
      <w:r>
        <w:instrText>"</w:instrText>
      </w:r>
      <w:r>
        <w:fldChar w:fldCharType="end"/>
      </w:r>
      <w:r>
        <w:t>, MCRPSR34</w:t>
      </w:r>
      <w:r>
        <w:fldChar w:fldCharType="begin"/>
      </w:r>
      <w:r>
        <w:instrText>xe "</w:instrText>
      </w:r>
      <w:r w:rsidRPr="00EC7687">
        <w:instrText>MCRPSR34</w:instrText>
      </w:r>
      <w:r>
        <w:instrText>"</w:instrText>
      </w:r>
      <w:r>
        <w:fldChar w:fldCharType="end"/>
      </w:r>
    </w:p>
    <w:p w:rsidR="00645ADE" w:rsidRDefault="00645ADE" w:rsidP="00C73AC4">
      <w:pPr>
        <w:ind w:left="1440" w:hanging="1440"/>
        <w:jc w:val="both"/>
      </w:pPr>
      <w:r>
        <w:tab/>
      </w:r>
      <w:r w:rsidRPr="00562246">
        <w:t>What are the main crops you grow?</w:t>
      </w:r>
      <w:r>
        <w:t xml:space="preserve"> Provide 4 answers. Codes are:</w:t>
      </w:r>
    </w:p>
    <w:p w:rsidR="00645ADE" w:rsidRDefault="00645ADE" w:rsidP="00C73AC4">
      <w:pPr>
        <w:ind w:left="2160" w:hanging="1440"/>
        <w:jc w:val="both"/>
      </w:pPr>
      <w:r>
        <w:tab/>
        <w:t>03= Pears</w:t>
      </w:r>
    </w:p>
    <w:p w:rsidR="00645ADE" w:rsidRDefault="00645ADE" w:rsidP="00C73AC4">
      <w:pPr>
        <w:ind w:left="2160"/>
        <w:jc w:val="both"/>
      </w:pPr>
      <w:r>
        <w:t>04= Bananas</w:t>
      </w:r>
    </w:p>
    <w:p w:rsidR="00645ADE" w:rsidRDefault="00645ADE" w:rsidP="00C73AC4">
      <w:pPr>
        <w:ind w:left="2160"/>
        <w:jc w:val="both"/>
      </w:pPr>
      <w:r>
        <w:t>09= Black pepper</w:t>
      </w:r>
    </w:p>
    <w:p w:rsidR="00645ADE" w:rsidRDefault="00645ADE" w:rsidP="00C73AC4">
      <w:pPr>
        <w:ind w:left="2160"/>
        <w:jc w:val="both"/>
      </w:pPr>
      <w:r>
        <w:t>10= Cabbage</w:t>
      </w:r>
    </w:p>
    <w:p w:rsidR="00645ADE" w:rsidRDefault="00645ADE" w:rsidP="00C73AC4">
      <w:pPr>
        <w:ind w:left="2160"/>
        <w:jc w:val="both"/>
      </w:pPr>
      <w:r>
        <w:t>12= Carrot</w:t>
      </w:r>
    </w:p>
    <w:p w:rsidR="00645ADE" w:rsidRDefault="00645ADE" w:rsidP="00C73AC4">
      <w:pPr>
        <w:ind w:left="2160"/>
        <w:jc w:val="both"/>
      </w:pPr>
      <w:r>
        <w:t>14= Soya beans</w:t>
      </w:r>
    </w:p>
    <w:p w:rsidR="00645ADE" w:rsidRDefault="00645ADE" w:rsidP="00C73AC4">
      <w:pPr>
        <w:ind w:left="2160"/>
        <w:jc w:val="both"/>
      </w:pPr>
      <w:r>
        <w:t>15= Green beans</w:t>
      </w:r>
    </w:p>
    <w:p w:rsidR="00645ADE" w:rsidRDefault="00645ADE" w:rsidP="00C73AC4">
      <w:pPr>
        <w:ind w:left="2160"/>
        <w:jc w:val="both"/>
      </w:pPr>
      <w:r>
        <w:t>16= Chillies</w:t>
      </w:r>
    </w:p>
    <w:p w:rsidR="00645ADE" w:rsidRDefault="00645ADE" w:rsidP="00C73AC4">
      <w:pPr>
        <w:ind w:left="2160"/>
        <w:jc w:val="both"/>
      </w:pPr>
      <w:r>
        <w:t>17= Coffee</w:t>
      </w:r>
    </w:p>
    <w:p w:rsidR="00645ADE" w:rsidRDefault="00645ADE" w:rsidP="00C73AC4">
      <w:pPr>
        <w:ind w:left="2160"/>
        <w:jc w:val="both"/>
      </w:pPr>
      <w:r>
        <w:t>18= Cotton</w:t>
      </w:r>
    </w:p>
    <w:p w:rsidR="00645ADE" w:rsidRDefault="00645ADE" w:rsidP="00C73AC4">
      <w:pPr>
        <w:ind w:left="2160"/>
        <w:jc w:val="both"/>
      </w:pPr>
      <w:r>
        <w:t>21= Eucalyptus</w:t>
      </w:r>
    </w:p>
    <w:p w:rsidR="00645ADE" w:rsidRDefault="00645ADE" w:rsidP="00C73AC4">
      <w:pPr>
        <w:ind w:left="2160"/>
        <w:jc w:val="both"/>
      </w:pPr>
      <w:r>
        <w:t>25= Other fruits</w:t>
      </w:r>
    </w:p>
    <w:p w:rsidR="00645ADE" w:rsidRDefault="00645ADE" w:rsidP="00C73AC4">
      <w:pPr>
        <w:ind w:left="2160"/>
        <w:jc w:val="both"/>
      </w:pPr>
      <w:r>
        <w:t>26= Garlic</w:t>
      </w:r>
    </w:p>
    <w:p w:rsidR="00645ADE" w:rsidRDefault="00645ADE" w:rsidP="00C73AC4">
      <w:pPr>
        <w:ind w:left="2160"/>
        <w:jc w:val="both"/>
      </w:pPr>
      <w:r>
        <w:t>28= Ginger</w:t>
      </w:r>
    </w:p>
    <w:p w:rsidR="00645ADE" w:rsidRDefault="00645ADE" w:rsidP="00C73AC4">
      <w:pPr>
        <w:ind w:left="2160"/>
        <w:jc w:val="both"/>
      </w:pPr>
      <w:r>
        <w:t>31= Grass</w:t>
      </w:r>
    </w:p>
    <w:p w:rsidR="00645ADE" w:rsidRDefault="00645ADE" w:rsidP="00C73AC4">
      <w:pPr>
        <w:ind w:left="2160"/>
        <w:jc w:val="both"/>
      </w:pPr>
      <w:r>
        <w:t>32= Groundnuts</w:t>
      </w:r>
    </w:p>
    <w:p w:rsidR="00645ADE" w:rsidRDefault="00645ADE" w:rsidP="00C73AC4">
      <w:pPr>
        <w:ind w:left="2160"/>
        <w:jc w:val="both"/>
      </w:pPr>
      <w:r>
        <w:t>33= Guava</w:t>
      </w:r>
    </w:p>
    <w:p w:rsidR="00645ADE" w:rsidRDefault="00645ADE" w:rsidP="00C73AC4">
      <w:pPr>
        <w:ind w:left="2160"/>
        <w:jc w:val="both"/>
      </w:pPr>
      <w:r>
        <w:t>44= Maize</w:t>
      </w:r>
    </w:p>
    <w:p w:rsidR="00645ADE" w:rsidRDefault="00645ADE" w:rsidP="00C73AC4">
      <w:pPr>
        <w:ind w:left="2160"/>
        <w:jc w:val="both"/>
      </w:pPr>
      <w:r>
        <w:t>45= Mango</w:t>
      </w:r>
    </w:p>
    <w:p w:rsidR="00645ADE" w:rsidRDefault="00645ADE" w:rsidP="00C73AC4">
      <w:pPr>
        <w:ind w:left="2160"/>
        <w:jc w:val="both"/>
      </w:pPr>
      <w:r>
        <w:t>46= Mulberry</w:t>
      </w:r>
    </w:p>
    <w:p w:rsidR="00645ADE" w:rsidRDefault="00645ADE" w:rsidP="00C73AC4">
      <w:pPr>
        <w:ind w:left="2160"/>
        <w:jc w:val="both"/>
      </w:pPr>
      <w:r>
        <w:t>50= Onions</w:t>
      </w:r>
    </w:p>
    <w:p w:rsidR="00645ADE" w:rsidRDefault="00645ADE" w:rsidP="00C73AC4">
      <w:pPr>
        <w:ind w:left="2160"/>
        <w:jc w:val="both"/>
      </w:pPr>
      <w:r>
        <w:t>52= Other cereals</w:t>
      </w:r>
    </w:p>
    <w:p w:rsidR="00645ADE" w:rsidRDefault="00645ADE" w:rsidP="00C73AC4">
      <w:pPr>
        <w:ind w:left="2160"/>
        <w:jc w:val="both"/>
      </w:pPr>
      <w:r>
        <w:t>53= Paddy rice</w:t>
      </w:r>
    </w:p>
    <w:p w:rsidR="00645ADE" w:rsidRDefault="00645ADE" w:rsidP="00C73AC4">
      <w:pPr>
        <w:ind w:left="2160"/>
        <w:jc w:val="both"/>
      </w:pPr>
      <w:r>
        <w:t>54= Pineapple</w:t>
      </w:r>
    </w:p>
    <w:p w:rsidR="00645ADE" w:rsidRDefault="00645ADE" w:rsidP="00C73AC4">
      <w:pPr>
        <w:ind w:left="2160"/>
        <w:jc w:val="both"/>
      </w:pPr>
      <w:r>
        <w:t>55= Potatoes</w:t>
      </w:r>
    </w:p>
    <w:p w:rsidR="00645ADE" w:rsidRDefault="00645ADE" w:rsidP="00C73AC4">
      <w:pPr>
        <w:ind w:left="2160"/>
        <w:jc w:val="both"/>
      </w:pPr>
      <w:r>
        <w:t>56= Pumpkin</w:t>
      </w:r>
    </w:p>
    <w:p w:rsidR="00645ADE" w:rsidRDefault="00645ADE" w:rsidP="00C73AC4">
      <w:pPr>
        <w:ind w:left="2160"/>
        <w:jc w:val="both"/>
      </w:pPr>
      <w:r>
        <w:t>60= Sesame</w:t>
      </w:r>
    </w:p>
    <w:p w:rsidR="00645ADE" w:rsidRDefault="00645ADE" w:rsidP="00C73AC4">
      <w:pPr>
        <w:ind w:left="2160"/>
        <w:jc w:val="both"/>
      </w:pPr>
      <w:r>
        <w:t>65= Flowers</w:t>
      </w:r>
    </w:p>
    <w:p w:rsidR="00645ADE" w:rsidRDefault="00645ADE" w:rsidP="00C73AC4">
      <w:pPr>
        <w:ind w:left="2160"/>
        <w:jc w:val="both"/>
      </w:pPr>
      <w:r>
        <w:t>68= Other spiced herbs</w:t>
      </w:r>
    </w:p>
    <w:p w:rsidR="00645ADE" w:rsidRDefault="00645ADE" w:rsidP="00C73AC4">
      <w:pPr>
        <w:ind w:left="2160"/>
        <w:jc w:val="both"/>
      </w:pPr>
      <w:r>
        <w:t>69= Sweet potatoes</w:t>
      </w:r>
    </w:p>
    <w:p w:rsidR="00645ADE" w:rsidRDefault="00645ADE" w:rsidP="00C73AC4">
      <w:pPr>
        <w:ind w:left="2160"/>
        <w:jc w:val="both"/>
      </w:pPr>
      <w:r>
        <w:t>71= Tobacco</w:t>
      </w:r>
    </w:p>
    <w:p w:rsidR="00645ADE" w:rsidRDefault="00645ADE" w:rsidP="00C73AC4">
      <w:pPr>
        <w:ind w:left="2160"/>
        <w:jc w:val="both"/>
      </w:pPr>
      <w:r>
        <w:t>72= Tomato</w:t>
      </w:r>
    </w:p>
    <w:p w:rsidR="00645ADE" w:rsidRDefault="00645ADE" w:rsidP="00C73AC4">
      <w:pPr>
        <w:ind w:left="2160"/>
        <w:jc w:val="both"/>
      </w:pPr>
      <w:r>
        <w:t>74= Other vegetables</w:t>
      </w:r>
    </w:p>
    <w:p w:rsidR="00645ADE" w:rsidRDefault="00645ADE" w:rsidP="00C73AC4">
      <w:pPr>
        <w:ind w:left="2160"/>
        <w:jc w:val="both"/>
      </w:pPr>
      <w:r>
        <w:t>80= Sugarcane</w:t>
      </w:r>
    </w:p>
    <w:p w:rsidR="00645ADE" w:rsidRDefault="00645ADE" w:rsidP="00C73AC4">
      <w:pPr>
        <w:ind w:left="2160"/>
        <w:jc w:val="both"/>
      </w:pPr>
      <w:r>
        <w:t>85= Cassava/Manioc</w:t>
      </w:r>
    </w:p>
    <w:p w:rsidR="00645ADE" w:rsidRDefault="00645ADE" w:rsidP="00C73AC4">
      <w:pPr>
        <w:ind w:left="2160"/>
        <w:jc w:val="both"/>
      </w:pPr>
      <w:r>
        <w:t>91= Grapes</w:t>
      </w:r>
    </w:p>
    <w:p w:rsidR="00645ADE" w:rsidRDefault="00645ADE" w:rsidP="00C73AC4">
      <w:pPr>
        <w:ind w:left="2160"/>
        <w:jc w:val="both"/>
      </w:pPr>
      <w:r>
        <w:t>92= Apples</w:t>
      </w:r>
    </w:p>
    <w:p w:rsidR="00645ADE" w:rsidRDefault="00645ADE" w:rsidP="00C73AC4">
      <w:pPr>
        <w:ind w:left="2160"/>
        <w:jc w:val="both"/>
      </w:pPr>
      <w:r>
        <w:t>93= Papayas</w:t>
      </w:r>
    </w:p>
    <w:p w:rsidR="00645ADE" w:rsidRDefault="00645ADE" w:rsidP="00C73AC4">
      <w:pPr>
        <w:ind w:left="2160"/>
        <w:jc w:val="both"/>
      </w:pPr>
      <w:r>
        <w:t>109= Coconut</w:t>
      </w:r>
    </w:p>
    <w:p w:rsidR="00645ADE" w:rsidRDefault="00645ADE" w:rsidP="00C73AC4">
      <w:pPr>
        <w:ind w:left="2160"/>
        <w:jc w:val="both"/>
      </w:pPr>
      <w:r>
        <w:t>110= Plums</w:t>
      </w:r>
    </w:p>
    <w:p w:rsidR="00645ADE" w:rsidRDefault="00645ADE" w:rsidP="00C73AC4">
      <w:pPr>
        <w:ind w:left="2160"/>
        <w:jc w:val="both"/>
      </w:pPr>
      <w:r>
        <w:t>111= Longans/ litchis/ rambutans</w:t>
      </w:r>
    </w:p>
    <w:p w:rsidR="00645ADE" w:rsidRDefault="00645ADE" w:rsidP="00C73AC4">
      <w:pPr>
        <w:ind w:left="2160"/>
        <w:jc w:val="both"/>
      </w:pPr>
      <w:r>
        <w:t>112= Kohlrabi</w:t>
      </w:r>
    </w:p>
    <w:p w:rsidR="00645ADE" w:rsidRDefault="00645ADE" w:rsidP="00C73AC4">
      <w:pPr>
        <w:ind w:left="2160"/>
        <w:jc w:val="both"/>
      </w:pPr>
      <w:r>
        <w:t>114= Cashew</w:t>
      </w:r>
    </w:p>
    <w:p w:rsidR="00645ADE" w:rsidRDefault="00645ADE" w:rsidP="00C73AC4">
      <w:pPr>
        <w:ind w:left="2160"/>
        <w:jc w:val="both"/>
      </w:pPr>
      <w:r>
        <w:t>115= Jute/rush</w:t>
      </w:r>
    </w:p>
    <w:p w:rsidR="00645ADE" w:rsidRDefault="00645ADE" w:rsidP="00C73AC4">
      <w:pPr>
        <w:ind w:left="2160"/>
        <w:jc w:val="both"/>
      </w:pPr>
      <w:r>
        <w:t>116= Mustard seed</w:t>
      </w:r>
    </w:p>
    <w:p w:rsidR="00645ADE" w:rsidRDefault="00645ADE" w:rsidP="00C73AC4">
      <w:pPr>
        <w:ind w:left="2160"/>
        <w:jc w:val="both"/>
      </w:pPr>
      <w:r>
        <w:t>117= Breeding tree</w:t>
      </w:r>
    </w:p>
    <w:p w:rsidR="00645ADE" w:rsidRDefault="00645ADE" w:rsidP="00C73AC4">
      <w:pPr>
        <w:ind w:left="2160"/>
        <w:jc w:val="both"/>
      </w:pPr>
      <w:r>
        <w:t>118= Bonsai</w:t>
      </w:r>
    </w:p>
    <w:p w:rsidR="00645ADE" w:rsidRDefault="00645ADE" w:rsidP="00C73AC4">
      <w:pPr>
        <w:ind w:left="2160"/>
        <w:jc w:val="both"/>
      </w:pPr>
      <w:r>
        <w:t>119= Rubber</w:t>
      </w:r>
    </w:p>
    <w:p w:rsidR="00645ADE" w:rsidRDefault="00645ADE" w:rsidP="00C73AC4">
      <w:pPr>
        <w:ind w:left="2160"/>
        <w:jc w:val="both"/>
      </w:pPr>
      <w:r>
        <w:t>120= Mangosteens</w:t>
      </w:r>
    </w:p>
    <w:p w:rsidR="00645ADE" w:rsidRDefault="00645ADE" w:rsidP="00C73AC4">
      <w:pPr>
        <w:ind w:left="2160"/>
        <w:jc w:val="both"/>
      </w:pPr>
      <w:r>
        <w:t>122= Tea</w:t>
      </w:r>
    </w:p>
    <w:p w:rsidR="00645ADE" w:rsidRDefault="00645ADE" w:rsidP="00C73AC4">
      <w:pPr>
        <w:ind w:left="2160"/>
        <w:jc w:val="both"/>
      </w:pPr>
      <w:r>
        <w:t>126= Water spinach/ Water morning glory</w:t>
      </w:r>
    </w:p>
    <w:p w:rsidR="00645ADE" w:rsidRDefault="00645ADE" w:rsidP="00C73AC4">
      <w:pPr>
        <w:ind w:left="1440" w:hanging="1440"/>
        <w:jc w:val="both"/>
      </w:pPr>
      <w:r w:rsidRPr="009F11BE">
        <w:t>SPMCRPS1</w:t>
      </w:r>
      <w:r>
        <w:fldChar w:fldCharType="begin"/>
      </w:r>
      <w:r>
        <w:instrText>xe "</w:instrText>
      </w:r>
      <w:r w:rsidRPr="00EC7687">
        <w:instrText>SPMCRPS1</w:instrText>
      </w:r>
      <w:r>
        <w:instrText>"</w:instrText>
      </w:r>
      <w:r>
        <w:fldChar w:fldCharType="end"/>
      </w:r>
      <w:r>
        <w:t xml:space="preserve">, </w:t>
      </w:r>
      <w:r w:rsidRPr="009B5CB9">
        <w:t>SPMCRPS2</w:t>
      </w:r>
      <w:r>
        <w:fldChar w:fldCharType="begin"/>
      </w:r>
      <w:r>
        <w:instrText>xe "</w:instrText>
      </w:r>
      <w:r w:rsidRPr="00EC7687">
        <w:instrText>SPMCRPS2</w:instrText>
      </w:r>
      <w:r>
        <w:instrText>"</w:instrText>
      </w:r>
      <w:r>
        <w:fldChar w:fldCharType="end"/>
      </w:r>
      <w:r>
        <w:t>, SPMCRPS3</w:t>
      </w:r>
      <w:r>
        <w:fldChar w:fldCharType="begin"/>
      </w:r>
      <w:r>
        <w:instrText>xe "</w:instrText>
      </w:r>
      <w:r w:rsidRPr="00EC7687">
        <w:instrText>SPMCRPS3</w:instrText>
      </w:r>
      <w:r>
        <w:instrText>"</w:instrText>
      </w:r>
      <w:r>
        <w:fldChar w:fldCharType="end"/>
      </w:r>
      <w:r>
        <w:t>, SPMCRPS4</w:t>
      </w:r>
      <w:r>
        <w:fldChar w:fldCharType="begin"/>
      </w:r>
      <w:r>
        <w:instrText>xe "</w:instrText>
      </w:r>
      <w:r w:rsidRPr="00EC7687">
        <w:instrText>SPMCRPS4</w:instrText>
      </w:r>
      <w:r>
        <w:instrText>"</w:instrText>
      </w:r>
      <w:r>
        <w:fldChar w:fldCharType="end"/>
      </w:r>
    </w:p>
    <w:p w:rsidR="00645ADE" w:rsidRDefault="00645ADE" w:rsidP="00C73AC4">
      <w:pPr>
        <w:ind w:left="1440"/>
        <w:jc w:val="both"/>
      </w:pPr>
      <w:r w:rsidRPr="009F11BE">
        <w:t>Specify crops grown</w:t>
      </w:r>
    </w:p>
    <w:p w:rsidR="00645ADE" w:rsidRDefault="00645ADE" w:rsidP="00C73AC4">
      <w:pPr>
        <w:ind w:left="1440" w:hanging="1440"/>
        <w:jc w:val="both"/>
      </w:pPr>
      <w:r w:rsidRPr="00BD1152">
        <w:t>IRRGTR3</w:t>
      </w:r>
      <w:r>
        <w:fldChar w:fldCharType="begin"/>
      </w:r>
      <w:r>
        <w:instrText>xe "</w:instrText>
      </w:r>
      <w:r w:rsidRPr="00EC7687">
        <w:instrText>IRRGTR3</w:instrText>
      </w:r>
      <w:r>
        <w:instrText>"</w:instrText>
      </w:r>
      <w:r>
        <w:fldChar w:fldCharType="end"/>
      </w:r>
      <w:r>
        <w:tab/>
      </w:r>
      <w:r w:rsidRPr="00BD1152">
        <w:t>In the last 12 months have you irrigated any of the land?</w:t>
      </w:r>
      <w:r>
        <w:t xml:space="preserve"> Codes are: 00= No, 01= Yes</w:t>
      </w:r>
    </w:p>
    <w:p w:rsidR="00645ADE" w:rsidRDefault="00645ADE" w:rsidP="00C73AC4">
      <w:pPr>
        <w:ind w:left="1440" w:hanging="1440"/>
        <w:jc w:val="both"/>
      </w:pPr>
      <w:r w:rsidRPr="00694D47">
        <w:t>PRIRRR3</w:t>
      </w:r>
      <w:r>
        <w:fldChar w:fldCharType="begin"/>
      </w:r>
      <w:r>
        <w:instrText>xe "</w:instrText>
      </w:r>
      <w:r w:rsidRPr="00EC7687">
        <w:instrText>PRIRRR3</w:instrText>
      </w:r>
      <w:r>
        <w:instrText>"</w:instrText>
      </w:r>
      <w:r>
        <w:fldChar w:fldCharType="end"/>
      </w:r>
      <w:r>
        <w:tab/>
      </w:r>
      <w:r w:rsidRPr="00694D47">
        <w:t>Of the land what proportion was irrigated in the last dry season?</w:t>
      </w:r>
      <w:r>
        <w:t xml:space="preserve"> Codes are:</w:t>
      </w:r>
    </w:p>
    <w:p w:rsidR="00645ADE" w:rsidRDefault="00645ADE" w:rsidP="00C73AC4">
      <w:pPr>
        <w:ind w:left="2160"/>
        <w:jc w:val="both"/>
      </w:pPr>
      <w:r>
        <w:t>01= Less than half</w:t>
      </w:r>
    </w:p>
    <w:p w:rsidR="00645ADE" w:rsidRDefault="00645ADE" w:rsidP="00C73AC4">
      <w:pPr>
        <w:ind w:left="2160"/>
        <w:jc w:val="both"/>
      </w:pPr>
      <w:r>
        <w:t>02= Half</w:t>
      </w:r>
    </w:p>
    <w:p w:rsidR="00645ADE" w:rsidRDefault="00645ADE" w:rsidP="00C73AC4">
      <w:pPr>
        <w:ind w:left="2160"/>
        <w:jc w:val="both"/>
      </w:pPr>
      <w:r>
        <w:t>03= More than half</w:t>
      </w:r>
    </w:p>
    <w:p w:rsidR="00645ADE" w:rsidRDefault="00645ADE" w:rsidP="00C73AC4">
      <w:pPr>
        <w:ind w:left="2160"/>
        <w:jc w:val="both"/>
      </w:pPr>
      <w:r>
        <w:t>04= All</w:t>
      </w:r>
    </w:p>
    <w:p w:rsidR="00645ADE" w:rsidRDefault="00645ADE" w:rsidP="00C73AC4">
      <w:pPr>
        <w:ind w:left="1440" w:hanging="1440"/>
        <w:jc w:val="both"/>
      </w:pPr>
      <w:r w:rsidRPr="00694D47">
        <w:t>CHFERTR3</w:t>
      </w:r>
      <w:r>
        <w:fldChar w:fldCharType="begin"/>
      </w:r>
      <w:r>
        <w:instrText>xe "</w:instrText>
      </w:r>
      <w:r w:rsidRPr="00EC7687">
        <w:instrText>CHFERTR3</w:instrText>
      </w:r>
      <w:r>
        <w:instrText>"</w:instrText>
      </w:r>
      <w:r>
        <w:fldChar w:fldCharType="end"/>
      </w:r>
      <w:r>
        <w:tab/>
      </w:r>
      <w:r w:rsidRPr="00694D47">
        <w:t>In the last 12 months has anyone in the household used chemical fertiliser on your land?</w:t>
      </w:r>
      <w:r w:rsidRPr="00DE27E1">
        <w:t xml:space="preserve"> </w:t>
      </w:r>
      <w:r>
        <w:t>Codes are: 00= No, 01= Yes</w:t>
      </w:r>
    </w:p>
    <w:p w:rsidR="00645ADE" w:rsidRDefault="00645ADE" w:rsidP="00C73AC4">
      <w:pPr>
        <w:ind w:left="1440" w:hanging="1440"/>
        <w:jc w:val="both"/>
      </w:pPr>
      <w:r w:rsidRPr="00BB30D7">
        <w:rPr>
          <w:szCs w:val="20"/>
        </w:rPr>
        <w:t>ANIMALR3</w:t>
      </w:r>
      <w:r>
        <w:rPr>
          <w:szCs w:val="20"/>
        </w:rPr>
        <w:fldChar w:fldCharType="begin"/>
      </w:r>
      <w:r>
        <w:instrText>xe "</w:instrText>
      </w:r>
      <w:r w:rsidRPr="00EC7687">
        <w:rPr>
          <w:szCs w:val="20"/>
        </w:rPr>
        <w:instrText>ANIMALR3</w:instrText>
      </w:r>
      <w:r>
        <w:instrText>"</w:instrText>
      </w:r>
      <w:r>
        <w:rPr>
          <w:szCs w:val="20"/>
        </w:rPr>
        <w:fldChar w:fldCharType="end"/>
      </w:r>
      <w:r>
        <w:rPr>
          <w:szCs w:val="20"/>
        </w:rPr>
        <w:tab/>
      </w:r>
      <w:r w:rsidRPr="00BB30D7">
        <w:rPr>
          <w:szCs w:val="20"/>
        </w:rPr>
        <w:t>Has anyone in the household owned any livestock in the last 12 months</w:t>
      </w:r>
      <w:r>
        <w:rPr>
          <w:szCs w:val="20"/>
        </w:rPr>
        <w:t>? Codes are: 0</w:t>
      </w:r>
      <w:r>
        <w:t>0= No, 01= Yes</w:t>
      </w:r>
    </w:p>
    <w:p w:rsidR="00645ADE" w:rsidRDefault="00645ADE" w:rsidP="00C73AC4">
      <w:pPr>
        <w:ind w:left="1440" w:hanging="1440"/>
        <w:jc w:val="both"/>
      </w:pPr>
      <w:r w:rsidRPr="00BB30D7">
        <w:rPr>
          <w:szCs w:val="20"/>
        </w:rPr>
        <w:t>AYANR301</w:t>
      </w:r>
      <w:r>
        <w:rPr>
          <w:szCs w:val="20"/>
        </w:rPr>
        <w:fldChar w:fldCharType="begin"/>
      </w:r>
      <w:r>
        <w:instrText>xe "</w:instrText>
      </w:r>
      <w:r w:rsidRPr="00EC7687">
        <w:rPr>
          <w:szCs w:val="20"/>
        </w:rPr>
        <w:instrText>AYANR301</w:instrText>
      </w:r>
      <w:r>
        <w:instrText>"</w:instrText>
      </w:r>
      <w:r>
        <w:rPr>
          <w:szCs w:val="20"/>
        </w:rPr>
        <w:fldChar w:fldCharType="end"/>
      </w:r>
      <w:r>
        <w:rPr>
          <w:szCs w:val="20"/>
        </w:rPr>
        <w:tab/>
      </w:r>
      <w:r w:rsidRPr="00BB30D7">
        <w:rPr>
          <w:szCs w:val="20"/>
        </w:rPr>
        <w:t>Has anyone in the household owned any of the following in the last 12 months - cow (modern variety)</w:t>
      </w:r>
      <w:r>
        <w:rPr>
          <w:szCs w:val="20"/>
        </w:rPr>
        <w:t>?</w:t>
      </w:r>
      <w:r w:rsidRPr="00DE27E1">
        <w:rPr>
          <w:szCs w:val="20"/>
        </w:rPr>
        <w:t xml:space="preserve"> </w:t>
      </w:r>
      <w:r>
        <w:rPr>
          <w:szCs w:val="20"/>
        </w:rPr>
        <w:t>Codes are: 0</w:t>
      </w:r>
      <w:r>
        <w:t>0= No, 01= Yes</w:t>
      </w:r>
    </w:p>
    <w:p w:rsidR="00645ADE" w:rsidRDefault="00645ADE" w:rsidP="00C73AC4">
      <w:pPr>
        <w:ind w:left="1440" w:hanging="1440"/>
        <w:jc w:val="both"/>
      </w:pPr>
      <w:r w:rsidRPr="00BB30D7">
        <w:rPr>
          <w:szCs w:val="20"/>
        </w:rPr>
        <w:t>AYANR302</w:t>
      </w:r>
      <w:r>
        <w:rPr>
          <w:szCs w:val="20"/>
        </w:rPr>
        <w:fldChar w:fldCharType="begin"/>
      </w:r>
      <w:r>
        <w:instrText>xe "</w:instrText>
      </w:r>
      <w:r w:rsidRPr="00EC7687">
        <w:rPr>
          <w:szCs w:val="20"/>
        </w:rPr>
        <w:instrText>AYANR302</w:instrText>
      </w:r>
      <w:r>
        <w:instrText>"</w:instrText>
      </w:r>
      <w:r>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 cow (traditional variety)</w:t>
      </w:r>
      <w:r>
        <w:rPr>
          <w:szCs w:val="20"/>
        </w:rPr>
        <w:t>?</w:t>
      </w:r>
      <w:r w:rsidRPr="00DE27E1">
        <w:rPr>
          <w:szCs w:val="20"/>
        </w:rPr>
        <w:t xml:space="preserve"> </w:t>
      </w:r>
      <w:r>
        <w:rPr>
          <w:szCs w:val="20"/>
        </w:rPr>
        <w:t>Codes are: 0</w:t>
      </w:r>
      <w:r>
        <w:t>0= No, 01= Yes</w:t>
      </w:r>
    </w:p>
    <w:p w:rsidR="00645ADE" w:rsidRDefault="00645ADE" w:rsidP="00C73AC4">
      <w:pPr>
        <w:ind w:left="1440" w:hanging="1440"/>
        <w:jc w:val="both"/>
      </w:pPr>
      <w:r w:rsidRPr="00BB30D7">
        <w:rPr>
          <w:szCs w:val="20"/>
        </w:rPr>
        <w:t>AYANR303</w:t>
      </w:r>
      <w:r>
        <w:rPr>
          <w:szCs w:val="20"/>
        </w:rPr>
        <w:fldChar w:fldCharType="begin"/>
      </w:r>
      <w:r>
        <w:instrText>xe "</w:instrText>
      </w:r>
      <w:r w:rsidRPr="00EC7687">
        <w:rPr>
          <w:szCs w:val="20"/>
        </w:rPr>
        <w:instrText>AYANR303</w:instrText>
      </w:r>
      <w:r>
        <w:instrText>"</w:instrText>
      </w:r>
      <w:r>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w:t>
      </w:r>
      <w:r>
        <w:rPr>
          <w:szCs w:val="20"/>
        </w:rPr>
        <w:t>–</w:t>
      </w:r>
      <w:r w:rsidRPr="00BB30D7">
        <w:rPr>
          <w:szCs w:val="20"/>
        </w:rPr>
        <w:t xml:space="preserve"> calves</w:t>
      </w:r>
      <w:r>
        <w:rPr>
          <w:szCs w:val="20"/>
        </w:rPr>
        <w:t>?</w:t>
      </w:r>
      <w:r w:rsidRPr="00DE27E1">
        <w:rPr>
          <w:szCs w:val="20"/>
        </w:rPr>
        <w:t xml:space="preserve"> </w:t>
      </w:r>
      <w:r>
        <w:rPr>
          <w:szCs w:val="20"/>
        </w:rPr>
        <w:t>Codes are: 0</w:t>
      </w:r>
      <w:r>
        <w:t>0= No, 01= Yes</w:t>
      </w:r>
    </w:p>
    <w:p w:rsidR="00645ADE" w:rsidRDefault="00645ADE" w:rsidP="00C73AC4">
      <w:pPr>
        <w:ind w:left="1440" w:hanging="1440"/>
        <w:jc w:val="both"/>
        <w:rPr>
          <w:szCs w:val="20"/>
        </w:rPr>
      </w:pPr>
      <w:r w:rsidRPr="00BB30D7">
        <w:rPr>
          <w:szCs w:val="20"/>
        </w:rPr>
        <w:t>AYANR304</w:t>
      </w:r>
      <w:r>
        <w:rPr>
          <w:szCs w:val="20"/>
        </w:rPr>
        <w:fldChar w:fldCharType="begin"/>
      </w:r>
      <w:r>
        <w:instrText>xe "</w:instrText>
      </w:r>
      <w:r w:rsidRPr="00EC7687">
        <w:rPr>
          <w:szCs w:val="20"/>
        </w:rPr>
        <w:instrText>AYANR304</w:instrText>
      </w:r>
      <w:r>
        <w:instrText>"</w:instrText>
      </w:r>
      <w:r>
        <w:rPr>
          <w:szCs w:val="20"/>
        </w:rPr>
        <w:fldChar w:fldCharType="end"/>
      </w:r>
      <w:r>
        <w:rPr>
          <w:szCs w:val="20"/>
        </w:rPr>
        <w:tab/>
      </w:r>
      <w:r w:rsidRPr="00BB30D7">
        <w:rPr>
          <w:szCs w:val="20"/>
        </w:rPr>
        <w:t>Has anyone in the household owned any of the following in the l</w:t>
      </w:r>
      <w:r>
        <w:rPr>
          <w:szCs w:val="20"/>
        </w:rPr>
        <w:t>ast 12 months</w:t>
      </w:r>
      <w:r w:rsidRPr="00BB30D7">
        <w:rPr>
          <w:szCs w:val="20"/>
        </w:rPr>
        <w:t xml:space="preserve"> </w:t>
      </w:r>
      <w:r>
        <w:rPr>
          <w:szCs w:val="20"/>
        </w:rPr>
        <w:t>–</w:t>
      </w:r>
      <w:r w:rsidRPr="00BB30D7">
        <w:rPr>
          <w:szCs w:val="20"/>
        </w:rPr>
        <w:t xml:space="preserve"> heifer</w:t>
      </w:r>
      <w:r>
        <w:rPr>
          <w:szCs w:val="20"/>
        </w:rPr>
        <w:t>? Codes are: 0</w:t>
      </w:r>
      <w:r>
        <w:t>0= No, 01= Yes</w:t>
      </w:r>
    </w:p>
    <w:p w:rsidR="00645ADE" w:rsidRDefault="00645ADE" w:rsidP="00C73AC4">
      <w:pPr>
        <w:ind w:left="1440" w:hanging="1440"/>
        <w:jc w:val="both"/>
        <w:rPr>
          <w:szCs w:val="20"/>
        </w:rPr>
      </w:pPr>
      <w:r w:rsidRPr="00BB30D7">
        <w:rPr>
          <w:szCs w:val="20"/>
        </w:rPr>
        <w:t>AYANR306</w:t>
      </w:r>
      <w:r>
        <w:rPr>
          <w:szCs w:val="20"/>
        </w:rPr>
        <w:fldChar w:fldCharType="begin"/>
      </w:r>
      <w:r>
        <w:instrText>xe "</w:instrText>
      </w:r>
      <w:r w:rsidRPr="00EC7687">
        <w:rPr>
          <w:szCs w:val="20"/>
        </w:rPr>
        <w:instrText>AYANR306</w:instrText>
      </w:r>
      <w:r>
        <w:instrText>"</w:instrText>
      </w:r>
      <w:r>
        <w:rPr>
          <w:szCs w:val="20"/>
        </w:rPr>
        <w:fldChar w:fldCharType="end"/>
      </w:r>
      <w:r>
        <w:rPr>
          <w:szCs w:val="20"/>
        </w:rPr>
        <w:tab/>
      </w:r>
      <w:r w:rsidRPr="00BB30D7">
        <w:rPr>
          <w:szCs w:val="20"/>
        </w:rPr>
        <w:t xml:space="preserve">Has anyone in the household owned any of the following in the last 12 months </w:t>
      </w:r>
      <w:r>
        <w:rPr>
          <w:szCs w:val="20"/>
        </w:rPr>
        <w:t>–</w:t>
      </w:r>
      <w:r w:rsidRPr="00BB30D7">
        <w:rPr>
          <w:szCs w:val="20"/>
        </w:rPr>
        <w:t xml:space="preserve"> bullock</w:t>
      </w:r>
      <w:r>
        <w:rPr>
          <w:szCs w:val="20"/>
        </w:rPr>
        <w:t>? Codes are: 0</w:t>
      </w:r>
      <w:r>
        <w:t>0= No, 01= Yes</w:t>
      </w:r>
    </w:p>
    <w:p w:rsidR="00645ADE" w:rsidRDefault="00645ADE" w:rsidP="00C73AC4">
      <w:pPr>
        <w:ind w:left="1440" w:hanging="1440"/>
        <w:jc w:val="both"/>
        <w:rPr>
          <w:szCs w:val="20"/>
        </w:rPr>
      </w:pPr>
      <w:r w:rsidRPr="00BB30D7">
        <w:rPr>
          <w:szCs w:val="20"/>
        </w:rPr>
        <w:t>AYANR309</w:t>
      </w:r>
      <w:r>
        <w:rPr>
          <w:szCs w:val="20"/>
        </w:rPr>
        <w:fldChar w:fldCharType="begin"/>
      </w:r>
      <w:r>
        <w:instrText>xe "</w:instrText>
      </w:r>
      <w:r w:rsidRPr="00EC7687">
        <w:rPr>
          <w:szCs w:val="20"/>
        </w:rPr>
        <w:instrText>AYANR309</w:instrText>
      </w:r>
      <w:r>
        <w:instrText>"</w:instrText>
      </w:r>
      <w:r>
        <w:rPr>
          <w:szCs w:val="20"/>
        </w:rPr>
        <w:fldChar w:fldCharType="end"/>
      </w:r>
      <w:r>
        <w:rPr>
          <w:szCs w:val="20"/>
        </w:rPr>
        <w:tab/>
      </w:r>
      <w:r w:rsidRPr="00BB30D7">
        <w:rPr>
          <w:szCs w:val="20"/>
        </w:rPr>
        <w:t>Has anyone in the household owned any of the following in the last 12 months - he-buffalo</w:t>
      </w:r>
      <w:r>
        <w:rPr>
          <w:szCs w:val="20"/>
        </w:rPr>
        <w:t>? Codes are: 0</w:t>
      </w:r>
      <w:r>
        <w:t>0= No, 01= Yes</w:t>
      </w:r>
    </w:p>
    <w:p w:rsidR="00645ADE" w:rsidRDefault="00645ADE" w:rsidP="00C73AC4">
      <w:pPr>
        <w:ind w:left="1440" w:hanging="1440"/>
        <w:jc w:val="both"/>
        <w:rPr>
          <w:szCs w:val="20"/>
        </w:rPr>
      </w:pPr>
      <w:r w:rsidRPr="00BB30D7">
        <w:rPr>
          <w:szCs w:val="20"/>
        </w:rPr>
        <w:t>AYANR310</w:t>
      </w:r>
      <w:r>
        <w:rPr>
          <w:szCs w:val="20"/>
        </w:rPr>
        <w:fldChar w:fldCharType="begin"/>
      </w:r>
      <w:r>
        <w:instrText>xe "</w:instrText>
      </w:r>
      <w:r w:rsidRPr="00EC7687">
        <w:rPr>
          <w:szCs w:val="20"/>
        </w:rPr>
        <w:instrText>AYANR310</w:instrText>
      </w:r>
      <w:r>
        <w:instrText>"</w:instrText>
      </w:r>
      <w:r>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 donkey/horse/other</w:t>
      </w:r>
      <w:r>
        <w:rPr>
          <w:szCs w:val="20"/>
        </w:rPr>
        <w:t>? Codes are: 0</w:t>
      </w:r>
      <w:r>
        <w:t>0= No, 01= Yes</w:t>
      </w:r>
    </w:p>
    <w:p w:rsidR="00645ADE" w:rsidRDefault="00645ADE" w:rsidP="00C73AC4">
      <w:pPr>
        <w:ind w:left="1440" w:hanging="1440"/>
        <w:jc w:val="both"/>
        <w:rPr>
          <w:szCs w:val="20"/>
        </w:rPr>
      </w:pPr>
      <w:r w:rsidRPr="00BB30D7">
        <w:rPr>
          <w:szCs w:val="20"/>
        </w:rPr>
        <w:t>AYANR313</w:t>
      </w:r>
      <w:r>
        <w:rPr>
          <w:szCs w:val="20"/>
        </w:rPr>
        <w:fldChar w:fldCharType="begin"/>
      </w:r>
      <w:r>
        <w:instrText>xe "</w:instrText>
      </w:r>
      <w:r w:rsidRPr="00EC7687">
        <w:rPr>
          <w:szCs w:val="20"/>
        </w:rPr>
        <w:instrText>AYANR313</w:instrText>
      </w:r>
      <w:r>
        <w:instrText>"</w:instrText>
      </w:r>
      <w:r>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w:t>
      </w:r>
      <w:r>
        <w:rPr>
          <w:szCs w:val="20"/>
        </w:rPr>
        <w:t>–</w:t>
      </w:r>
      <w:r w:rsidRPr="00BB30D7">
        <w:rPr>
          <w:szCs w:val="20"/>
        </w:rPr>
        <w:t xml:space="preserve"> sheep</w:t>
      </w:r>
      <w:r>
        <w:rPr>
          <w:szCs w:val="20"/>
        </w:rPr>
        <w:t>? Codes are: 0</w:t>
      </w:r>
      <w:r>
        <w:t>0= No, 01= Yes</w:t>
      </w:r>
    </w:p>
    <w:p w:rsidR="00645ADE" w:rsidRDefault="00645ADE" w:rsidP="00C73AC4">
      <w:pPr>
        <w:ind w:left="1440" w:hanging="1440"/>
        <w:jc w:val="both"/>
        <w:rPr>
          <w:szCs w:val="20"/>
        </w:rPr>
      </w:pPr>
      <w:r w:rsidRPr="00BB30D7">
        <w:rPr>
          <w:szCs w:val="20"/>
        </w:rPr>
        <w:t>AYANR314</w:t>
      </w:r>
      <w:r>
        <w:rPr>
          <w:szCs w:val="20"/>
        </w:rPr>
        <w:fldChar w:fldCharType="begin"/>
      </w:r>
      <w:r>
        <w:instrText>xe "</w:instrText>
      </w:r>
      <w:r w:rsidRPr="00EC7687">
        <w:rPr>
          <w:szCs w:val="20"/>
        </w:rPr>
        <w:instrText>AYANR314</w:instrText>
      </w:r>
      <w:r>
        <w:instrText>"</w:instrText>
      </w:r>
      <w:r>
        <w:rPr>
          <w:szCs w:val="20"/>
        </w:rPr>
        <w:fldChar w:fldCharType="end"/>
      </w:r>
      <w:r>
        <w:rPr>
          <w:szCs w:val="20"/>
        </w:rPr>
        <w:tab/>
      </w:r>
      <w:r w:rsidRPr="00BB30D7">
        <w:rPr>
          <w:szCs w:val="20"/>
        </w:rPr>
        <w:t>Has anyone in the household owned any of the f</w:t>
      </w:r>
      <w:r>
        <w:rPr>
          <w:szCs w:val="20"/>
        </w:rPr>
        <w:t>ollowing in the last 12 months</w:t>
      </w:r>
      <w:r w:rsidRPr="00BB30D7">
        <w:rPr>
          <w:szCs w:val="20"/>
        </w:rPr>
        <w:t xml:space="preserve"> </w:t>
      </w:r>
      <w:r>
        <w:rPr>
          <w:szCs w:val="20"/>
        </w:rPr>
        <w:t>–</w:t>
      </w:r>
      <w:r w:rsidRPr="00BB30D7">
        <w:rPr>
          <w:szCs w:val="20"/>
        </w:rPr>
        <w:t xml:space="preserve"> goats</w:t>
      </w:r>
      <w:r>
        <w:rPr>
          <w:szCs w:val="20"/>
        </w:rPr>
        <w:t>? Codes are: 0</w:t>
      </w:r>
      <w:r>
        <w:t>0= No, 01= Yes</w:t>
      </w:r>
    </w:p>
    <w:p w:rsidR="00645ADE" w:rsidRDefault="00645ADE" w:rsidP="00C73AC4">
      <w:pPr>
        <w:ind w:left="1440" w:hanging="1440"/>
        <w:jc w:val="both"/>
        <w:rPr>
          <w:szCs w:val="20"/>
        </w:rPr>
      </w:pPr>
      <w:r w:rsidRPr="00BB30D7">
        <w:rPr>
          <w:szCs w:val="20"/>
        </w:rPr>
        <w:t>AYANR315</w:t>
      </w:r>
      <w:r>
        <w:rPr>
          <w:szCs w:val="20"/>
        </w:rPr>
        <w:fldChar w:fldCharType="begin"/>
      </w:r>
      <w:r>
        <w:instrText>xe "</w:instrText>
      </w:r>
      <w:r w:rsidRPr="00EC7687">
        <w:rPr>
          <w:szCs w:val="20"/>
        </w:rPr>
        <w:instrText>AYANR315</w:instrText>
      </w:r>
      <w:r>
        <w:instrText>"</w:instrText>
      </w:r>
      <w:r>
        <w:rPr>
          <w:szCs w:val="20"/>
        </w:rPr>
        <w:fldChar w:fldCharType="end"/>
      </w:r>
      <w:r>
        <w:rPr>
          <w:szCs w:val="20"/>
        </w:rPr>
        <w:tab/>
      </w:r>
      <w:r w:rsidRPr="00BB30D7">
        <w:rPr>
          <w:szCs w:val="20"/>
        </w:rPr>
        <w:t>Has anyone in the household owned any of the f</w:t>
      </w:r>
      <w:r>
        <w:rPr>
          <w:szCs w:val="20"/>
        </w:rPr>
        <w:t>ollowing in the last 12 months–</w:t>
      </w:r>
      <w:r w:rsidRPr="00BB30D7">
        <w:rPr>
          <w:szCs w:val="20"/>
        </w:rPr>
        <w:t xml:space="preserve"> pigs</w:t>
      </w:r>
      <w:r>
        <w:rPr>
          <w:szCs w:val="20"/>
        </w:rPr>
        <w:t>? Codes are: 0</w:t>
      </w:r>
      <w:r>
        <w:t>0= No, 01= Yes</w:t>
      </w:r>
    </w:p>
    <w:p w:rsidR="00645ADE" w:rsidRDefault="00645ADE" w:rsidP="00C73AC4">
      <w:pPr>
        <w:ind w:left="1440" w:hanging="1440"/>
        <w:jc w:val="both"/>
        <w:rPr>
          <w:szCs w:val="20"/>
        </w:rPr>
      </w:pPr>
      <w:r w:rsidRPr="00BB30D7">
        <w:rPr>
          <w:szCs w:val="20"/>
        </w:rPr>
        <w:t>AYANR316</w:t>
      </w:r>
      <w:r>
        <w:rPr>
          <w:szCs w:val="20"/>
        </w:rPr>
        <w:fldChar w:fldCharType="begin"/>
      </w:r>
      <w:r>
        <w:instrText>xe "</w:instrText>
      </w:r>
      <w:r w:rsidRPr="00EC7687">
        <w:rPr>
          <w:szCs w:val="20"/>
        </w:rPr>
        <w:instrText>AYANR316</w:instrText>
      </w:r>
      <w:r>
        <w:instrText>"</w:instrText>
      </w:r>
      <w:r>
        <w:rPr>
          <w:szCs w:val="20"/>
        </w:rPr>
        <w:fldChar w:fldCharType="end"/>
      </w:r>
      <w:r>
        <w:rPr>
          <w:szCs w:val="20"/>
        </w:rPr>
        <w:tab/>
      </w:r>
      <w:r w:rsidRPr="00BB30D7">
        <w:rPr>
          <w:szCs w:val="20"/>
        </w:rPr>
        <w:t>Has anyone in the household owned any of the following in the last 12 months - poultry/birds</w:t>
      </w:r>
      <w:r>
        <w:rPr>
          <w:szCs w:val="20"/>
        </w:rPr>
        <w:t>? Codes are: 0</w:t>
      </w:r>
      <w:r>
        <w:t>0= No, 01= Yes</w:t>
      </w:r>
    </w:p>
    <w:p w:rsidR="00645ADE" w:rsidRDefault="00645ADE" w:rsidP="00C73AC4">
      <w:pPr>
        <w:ind w:left="1440" w:hanging="1440"/>
        <w:jc w:val="both"/>
        <w:rPr>
          <w:szCs w:val="20"/>
        </w:rPr>
      </w:pPr>
      <w:r w:rsidRPr="00BB30D7">
        <w:rPr>
          <w:szCs w:val="20"/>
        </w:rPr>
        <w:t>AYANR317</w:t>
      </w:r>
      <w:r>
        <w:rPr>
          <w:szCs w:val="20"/>
        </w:rPr>
        <w:fldChar w:fldCharType="begin"/>
      </w:r>
      <w:r>
        <w:instrText>xe "</w:instrText>
      </w:r>
      <w:r w:rsidRPr="00EC7687">
        <w:rPr>
          <w:szCs w:val="20"/>
        </w:rPr>
        <w:instrText>AYANR317</w:instrText>
      </w:r>
      <w:r>
        <w:instrText>"</w:instrText>
      </w:r>
      <w:r>
        <w:rPr>
          <w:szCs w:val="20"/>
        </w:rPr>
        <w:fldChar w:fldCharType="end"/>
      </w:r>
      <w:r>
        <w:rPr>
          <w:szCs w:val="20"/>
        </w:rPr>
        <w:tab/>
      </w:r>
      <w:r w:rsidRPr="00BB30D7">
        <w:rPr>
          <w:szCs w:val="20"/>
        </w:rPr>
        <w:t xml:space="preserve">Has anyone in the household owned any of the following in the last 12 months </w:t>
      </w:r>
      <w:r>
        <w:rPr>
          <w:szCs w:val="20"/>
        </w:rPr>
        <w:t>–</w:t>
      </w:r>
      <w:r w:rsidRPr="00BB30D7">
        <w:rPr>
          <w:szCs w:val="20"/>
        </w:rPr>
        <w:t xml:space="preserve"> rabbits</w:t>
      </w:r>
      <w:r>
        <w:rPr>
          <w:szCs w:val="20"/>
        </w:rPr>
        <w:t>? Codes are: 0</w:t>
      </w:r>
      <w:r>
        <w:t>0= No, 01= Yes</w:t>
      </w:r>
    </w:p>
    <w:p w:rsidR="00645ADE" w:rsidRDefault="00645ADE" w:rsidP="00C73AC4">
      <w:pPr>
        <w:ind w:left="1440" w:hanging="1440"/>
        <w:jc w:val="both"/>
        <w:rPr>
          <w:szCs w:val="20"/>
        </w:rPr>
      </w:pPr>
      <w:r w:rsidRPr="00BB30D7">
        <w:rPr>
          <w:szCs w:val="20"/>
        </w:rPr>
        <w:t>AYANR353</w:t>
      </w:r>
      <w:r>
        <w:rPr>
          <w:szCs w:val="20"/>
        </w:rPr>
        <w:fldChar w:fldCharType="begin"/>
      </w:r>
      <w:r>
        <w:instrText>xe "</w:instrText>
      </w:r>
      <w:r w:rsidRPr="00EC7687">
        <w:rPr>
          <w:szCs w:val="20"/>
        </w:rPr>
        <w:instrText>AYANR353</w:instrText>
      </w:r>
      <w:r>
        <w:instrText>"</w:instrText>
      </w:r>
      <w:r>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w:t>
      </w:r>
      <w:r>
        <w:rPr>
          <w:szCs w:val="20"/>
        </w:rPr>
        <w:t>–</w:t>
      </w:r>
      <w:r w:rsidRPr="00BB30D7">
        <w:rPr>
          <w:szCs w:val="20"/>
        </w:rPr>
        <w:t xml:space="preserve"> snails</w:t>
      </w:r>
      <w:r>
        <w:rPr>
          <w:szCs w:val="20"/>
        </w:rPr>
        <w:t>? Codes are: 0</w:t>
      </w:r>
      <w:r>
        <w:t>0= No, 01= Yes</w:t>
      </w:r>
    </w:p>
    <w:p w:rsidR="00645ADE" w:rsidRDefault="00645ADE" w:rsidP="00C73AC4">
      <w:pPr>
        <w:ind w:left="1440" w:hanging="1440"/>
        <w:jc w:val="both"/>
        <w:rPr>
          <w:szCs w:val="20"/>
        </w:rPr>
      </w:pPr>
      <w:r w:rsidRPr="00BB30D7">
        <w:rPr>
          <w:szCs w:val="20"/>
        </w:rPr>
        <w:t>AYANR354</w:t>
      </w:r>
      <w:r>
        <w:rPr>
          <w:szCs w:val="20"/>
        </w:rPr>
        <w:fldChar w:fldCharType="begin"/>
      </w:r>
      <w:r>
        <w:instrText>xe "</w:instrText>
      </w:r>
      <w:r w:rsidRPr="00EC7687">
        <w:rPr>
          <w:szCs w:val="20"/>
        </w:rPr>
        <w:instrText>AYANR354</w:instrText>
      </w:r>
      <w:r>
        <w:instrText>"</w:instrText>
      </w:r>
      <w:r>
        <w:rPr>
          <w:szCs w:val="20"/>
        </w:rPr>
        <w:fldChar w:fldCharType="end"/>
      </w:r>
      <w:r>
        <w:rPr>
          <w:szCs w:val="20"/>
        </w:rPr>
        <w:tab/>
      </w:r>
      <w:r w:rsidRPr="00BB30D7">
        <w:rPr>
          <w:szCs w:val="20"/>
        </w:rPr>
        <w:t>Has anyone in the household owned any of the following in the last 12 months - bees (hives)</w:t>
      </w:r>
      <w:r>
        <w:rPr>
          <w:szCs w:val="20"/>
        </w:rPr>
        <w:t>? Codes are: 0</w:t>
      </w:r>
      <w:r>
        <w:t>0= No, 01= Yes</w:t>
      </w:r>
    </w:p>
    <w:p w:rsidR="00645ADE" w:rsidRDefault="00645ADE" w:rsidP="00C73AC4">
      <w:pPr>
        <w:ind w:left="1440" w:hanging="1440"/>
        <w:jc w:val="both"/>
        <w:rPr>
          <w:szCs w:val="20"/>
        </w:rPr>
      </w:pPr>
      <w:r w:rsidRPr="00BB30D7">
        <w:rPr>
          <w:szCs w:val="20"/>
        </w:rPr>
        <w:t>AYANR355</w:t>
      </w:r>
      <w:r>
        <w:rPr>
          <w:szCs w:val="20"/>
        </w:rPr>
        <w:fldChar w:fldCharType="begin"/>
      </w:r>
      <w:r>
        <w:instrText>xe "</w:instrText>
      </w:r>
      <w:r w:rsidRPr="00EC7687">
        <w:rPr>
          <w:szCs w:val="20"/>
        </w:rPr>
        <w:instrText>AYANR355</w:instrText>
      </w:r>
      <w:r>
        <w:instrText>"</w:instrText>
      </w:r>
      <w:r>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 fish ponds</w:t>
      </w:r>
      <w:r>
        <w:rPr>
          <w:szCs w:val="20"/>
        </w:rPr>
        <w:t>? Codes are: 0</w:t>
      </w:r>
      <w:r>
        <w:t>0= No, 01= Yes</w:t>
      </w:r>
    </w:p>
    <w:p w:rsidR="00645ADE" w:rsidRPr="00543370" w:rsidRDefault="00645ADE" w:rsidP="00C73AC4">
      <w:pPr>
        <w:ind w:left="1440" w:hanging="1440"/>
        <w:jc w:val="both"/>
      </w:pPr>
      <w:r w:rsidRPr="00BB30D7">
        <w:rPr>
          <w:szCs w:val="20"/>
        </w:rPr>
        <w:t>AYANR356</w:t>
      </w:r>
      <w:r>
        <w:rPr>
          <w:szCs w:val="20"/>
        </w:rPr>
        <w:fldChar w:fldCharType="begin"/>
      </w:r>
      <w:r>
        <w:instrText>xe "</w:instrText>
      </w:r>
      <w:r w:rsidRPr="00EC7687">
        <w:rPr>
          <w:szCs w:val="20"/>
        </w:rPr>
        <w:instrText>AYANR356</w:instrText>
      </w:r>
      <w:r>
        <w:instrText>"</w:instrText>
      </w:r>
      <w:r>
        <w:rPr>
          <w:szCs w:val="20"/>
        </w:rPr>
        <w:fldChar w:fldCharType="end"/>
      </w:r>
      <w:r>
        <w:rPr>
          <w:szCs w:val="20"/>
        </w:rPr>
        <w:tab/>
      </w:r>
      <w:r w:rsidRPr="00BB30D7">
        <w:rPr>
          <w:szCs w:val="20"/>
        </w:rPr>
        <w:t>Has anyone in the household owned any of the following in the last 12 months - marine shrimp tanks</w:t>
      </w:r>
      <w:r>
        <w:rPr>
          <w:szCs w:val="20"/>
        </w:rPr>
        <w:t>? Codes are: 0</w:t>
      </w:r>
      <w:r>
        <w:t>0= No, 01= Yes</w:t>
      </w:r>
    </w:p>
    <w:p w:rsidR="00645ADE" w:rsidRDefault="00645ADE" w:rsidP="00C73AC4">
      <w:pPr>
        <w:ind w:left="1440" w:hanging="1440"/>
        <w:jc w:val="both"/>
        <w:rPr>
          <w:szCs w:val="20"/>
        </w:rPr>
      </w:pPr>
      <w:r w:rsidRPr="00BB30D7">
        <w:rPr>
          <w:szCs w:val="20"/>
        </w:rPr>
        <w:t>AYANR357</w:t>
      </w:r>
      <w:r>
        <w:rPr>
          <w:szCs w:val="20"/>
        </w:rPr>
        <w:fldChar w:fldCharType="begin"/>
      </w:r>
      <w:r>
        <w:instrText>xe "</w:instrText>
      </w:r>
      <w:r w:rsidRPr="00EC7687">
        <w:rPr>
          <w:szCs w:val="20"/>
        </w:rPr>
        <w:instrText>AYANR357</w:instrText>
      </w:r>
      <w:r>
        <w:instrText>"</w:instrText>
      </w:r>
      <w:r>
        <w:rPr>
          <w:szCs w:val="20"/>
        </w:rPr>
        <w:fldChar w:fldCharType="end"/>
      </w:r>
      <w:r>
        <w:rPr>
          <w:szCs w:val="20"/>
        </w:rPr>
        <w:tab/>
      </w:r>
      <w:r w:rsidRPr="00BB30D7">
        <w:rPr>
          <w:szCs w:val="20"/>
        </w:rPr>
        <w:t>Has anyone in the household owned any of the following in the last 12 months - fresh water shrimp tanks</w:t>
      </w:r>
      <w:r>
        <w:rPr>
          <w:szCs w:val="20"/>
        </w:rPr>
        <w:t>? Codes are: 0</w:t>
      </w:r>
      <w:r>
        <w:t>0= No, 01= Yes</w:t>
      </w:r>
    </w:p>
    <w:p w:rsidR="00645ADE" w:rsidRDefault="00645ADE" w:rsidP="00C73AC4">
      <w:pPr>
        <w:ind w:left="1440" w:hanging="1440"/>
        <w:jc w:val="both"/>
        <w:rPr>
          <w:szCs w:val="20"/>
        </w:rPr>
      </w:pPr>
      <w:r w:rsidRPr="00BB30D7">
        <w:rPr>
          <w:szCs w:val="20"/>
        </w:rPr>
        <w:t>AYANR358</w:t>
      </w:r>
      <w:r>
        <w:rPr>
          <w:szCs w:val="20"/>
        </w:rPr>
        <w:fldChar w:fldCharType="begin"/>
      </w:r>
      <w:r>
        <w:instrText>xe "</w:instrText>
      </w:r>
      <w:r w:rsidRPr="00EC7687">
        <w:rPr>
          <w:szCs w:val="20"/>
        </w:rPr>
        <w:instrText>AYANR358</w:instrText>
      </w:r>
      <w:r>
        <w:instrText>"</w:instrText>
      </w:r>
      <w:r>
        <w:rPr>
          <w:szCs w:val="20"/>
        </w:rPr>
        <w:fldChar w:fldCharType="end"/>
      </w:r>
      <w:r>
        <w:rPr>
          <w:szCs w:val="20"/>
        </w:rPr>
        <w:tab/>
      </w:r>
      <w:r w:rsidRPr="00BB30D7">
        <w:rPr>
          <w:szCs w:val="20"/>
        </w:rPr>
        <w:t>Has anyone in the household owned any of the following in the last 12</w:t>
      </w:r>
      <w:r>
        <w:rPr>
          <w:szCs w:val="20"/>
        </w:rPr>
        <w:t xml:space="preserve"> months</w:t>
      </w:r>
      <w:r w:rsidRPr="00BB30D7">
        <w:rPr>
          <w:szCs w:val="20"/>
        </w:rPr>
        <w:t xml:space="preserve"> </w:t>
      </w:r>
      <w:r>
        <w:rPr>
          <w:szCs w:val="20"/>
        </w:rPr>
        <w:t>–</w:t>
      </w:r>
      <w:r w:rsidRPr="00BB30D7">
        <w:rPr>
          <w:szCs w:val="20"/>
        </w:rPr>
        <w:t xml:space="preserve"> other</w:t>
      </w:r>
      <w:r>
        <w:rPr>
          <w:szCs w:val="20"/>
        </w:rPr>
        <w:t>? Codes are: 0</w:t>
      </w:r>
      <w:r>
        <w:t>0= No, 01= Yes</w:t>
      </w:r>
    </w:p>
    <w:p w:rsidR="00645ADE" w:rsidRDefault="00645ADE" w:rsidP="00C73AC4">
      <w:pPr>
        <w:ind w:left="1440" w:hanging="1440"/>
        <w:jc w:val="both"/>
        <w:rPr>
          <w:szCs w:val="20"/>
        </w:rPr>
      </w:pPr>
      <w:r w:rsidRPr="00C26A79">
        <w:rPr>
          <w:szCs w:val="20"/>
        </w:rPr>
        <w:t>SPCAN58</w:t>
      </w:r>
      <w:r>
        <w:rPr>
          <w:szCs w:val="20"/>
        </w:rPr>
        <w:fldChar w:fldCharType="begin"/>
      </w:r>
      <w:r>
        <w:instrText>xe "</w:instrText>
      </w:r>
      <w:r w:rsidRPr="00EC7687">
        <w:rPr>
          <w:szCs w:val="20"/>
        </w:rPr>
        <w:instrText>SPCAN58</w:instrText>
      </w:r>
      <w:r>
        <w:instrText>"</w:instrText>
      </w:r>
      <w:r>
        <w:rPr>
          <w:szCs w:val="20"/>
        </w:rPr>
        <w:fldChar w:fldCharType="end"/>
      </w:r>
      <w:r>
        <w:rPr>
          <w:szCs w:val="20"/>
        </w:rPr>
        <w:tab/>
      </w:r>
      <w:r w:rsidRPr="00C26A79">
        <w:rPr>
          <w:szCs w:val="20"/>
        </w:rPr>
        <w:t>Specify other type of livestock</w:t>
      </w:r>
    </w:p>
    <w:p w:rsidR="00645ADE" w:rsidRDefault="00645ADE" w:rsidP="00C73AC4">
      <w:pPr>
        <w:ind w:left="1440" w:hanging="1440"/>
        <w:jc w:val="both"/>
        <w:rPr>
          <w:szCs w:val="20"/>
        </w:rPr>
      </w:pPr>
      <w:r w:rsidRPr="005E5D13">
        <w:rPr>
          <w:szCs w:val="20"/>
        </w:rPr>
        <w:t>NMAMR301</w:t>
      </w:r>
      <w:r>
        <w:rPr>
          <w:szCs w:val="20"/>
        </w:rPr>
        <w:fldChar w:fldCharType="begin"/>
      </w:r>
      <w:r>
        <w:instrText>xe "</w:instrText>
      </w:r>
      <w:r w:rsidRPr="00EC7687">
        <w:rPr>
          <w:szCs w:val="20"/>
        </w:rPr>
        <w:instrText>NMAMR301</w:instrText>
      </w:r>
      <w:r>
        <w:instrText>"</w:instrText>
      </w:r>
      <w:r>
        <w:rPr>
          <w:szCs w:val="20"/>
        </w:rPr>
        <w:fldChar w:fldCharType="end"/>
      </w:r>
      <w:r>
        <w:rPr>
          <w:szCs w:val="20"/>
        </w:rPr>
        <w:tab/>
      </w:r>
      <w:r w:rsidRPr="005E5D13">
        <w:rPr>
          <w:szCs w:val="20"/>
        </w:rPr>
        <w:t>How many of the following does the household currently own - cow (modern variety)</w:t>
      </w:r>
      <w:r>
        <w:rPr>
          <w:szCs w:val="20"/>
        </w:rPr>
        <w:t>? Missing value codes are negative</w:t>
      </w:r>
    </w:p>
    <w:p w:rsidR="00645ADE" w:rsidRDefault="00645ADE" w:rsidP="00C73AC4">
      <w:pPr>
        <w:ind w:left="1440" w:hanging="1440"/>
        <w:jc w:val="both"/>
        <w:rPr>
          <w:szCs w:val="20"/>
        </w:rPr>
      </w:pPr>
      <w:r w:rsidRPr="005E5D13">
        <w:rPr>
          <w:szCs w:val="20"/>
        </w:rPr>
        <w:t>NMAMR302</w:t>
      </w:r>
      <w:r>
        <w:rPr>
          <w:szCs w:val="20"/>
        </w:rPr>
        <w:fldChar w:fldCharType="begin"/>
      </w:r>
      <w:r>
        <w:instrText>xe "</w:instrText>
      </w:r>
      <w:r w:rsidRPr="00EC7687">
        <w:rPr>
          <w:szCs w:val="20"/>
        </w:rPr>
        <w:instrText>NMAMR302</w:instrText>
      </w:r>
      <w:r>
        <w:instrText>"</w:instrText>
      </w:r>
      <w:r>
        <w:rPr>
          <w:szCs w:val="20"/>
        </w:rPr>
        <w:fldChar w:fldCharType="end"/>
      </w:r>
      <w:r>
        <w:rPr>
          <w:szCs w:val="20"/>
        </w:rPr>
        <w:tab/>
      </w:r>
      <w:r w:rsidRPr="005E5D13">
        <w:rPr>
          <w:szCs w:val="20"/>
        </w:rPr>
        <w:t>How many of the following does the household currently own - cow (traditional variety)</w:t>
      </w:r>
      <w:r>
        <w:rPr>
          <w:szCs w:val="20"/>
        </w:rPr>
        <w:t>? Missing value codes are negative</w:t>
      </w:r>
    </w:p>
    <w:p w:rsidR="00645ADE" w:rsidRDefault="00645ADE" w:rsidP="00C73AC4">
      <w:pPr>
        <w:ind w:left="1440" w:hanging="1440"/>
        <w:jc w:val="both"/>
        <w:rPr>
          <w:szCs w:val="20"/>
        </w:rPr>
      </w:pPr>
      <w:r w:rsidRPr="005E5D13">
        <w:rPr>
          <w:szCs w:val="20"/>
        </w:rPr>
        <w:t>NMAMR303</w:t>
      </w:r>
      <w:r>
        <w:rPr>
          <w:szCs w:val="20"/>
        </w:rPr>
        <w:fldChar w:fldCharType="begin"/>
      </w:r>
      <w:r>
        <w:instrText>xe "</w:instrText>
      </w:r>
      <w:r w:rsidRPr="00EC7687">
        <w:rPr>
          <w:szCs w:val="20"/>
        </w:rPr>
        <w:instrText>NMAMR303</w:instrText>
      </w:r>
      <w:r>
        <w:instrText>"</w:instrText>
      </w:r>
      <w:r>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calves</w:t>
      </w:r>
      <w:r>
        <w:rPr>
          <w:szCs w:val="20"/>
        </w:rPr>
        <w:t>? Missing value codes are negative</w:t>
      </w:r>
    </w:p>
    <w:p w:rsidR="00645ADE" w:rsidRDefault="00645ADE" w:rsidP="00C73AC4">
      <w:pPr>
        <w:ind w:left="1440" w:hanging="1440"/>
        <w:jc w:val="both"/>
        <w:rPr>
          <w:szCs w:val="20"/>
        </w:rPr>
      </w:pPr>
      <w:r w:rsidRPr="005E5D13">
        <w:rPr>
          <w:szCs w:val="20"/>
        </w:rPr>
        <w:t>NMAMR304</w:t>
      </w:r>
      <w:r>
        <w:rPr>
          <w:szCs w:val="20"/>
        </w:rPr>
        <w:fldChar w:fldCharType="begin"/>
      </w:r>
      <w:r>
        <w:instrText>xe "</w:instrText>
      </w:r>
      <w:r w:rsidRPr="00EC7687">
        <w:rPr>
          <w:szCs w:val="20"/>
        </w:rPr>
        <w:instrText>NMAMR304</w:instrText>
      </w:r>
      <w:r>
        <w:instrText>"</w:instrText>
      </w:r>
      <w:r>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heifer</w:t>
      </w:r>
      <w:r>
        <w:rPr>
          <w:szCs w:val="20"/>
        </w:rPr>
        <w:t>? Missing value codes are negative</w:t>
      </w:r>
    </w:p>
    <w:p w:rsidR="00645ADE" w:rsidRDefault="00645ADE" w:rsidP="00C73AC4">
      <w:pPr>
        <w:ind w:left="1440" w:hanging="1440"/>
        <w:jc w:val="both"/>
      </w:pPr>
      <w:r w:rsidRPr="005E5D13">
        <w:rPr>
          <w:szCs w:val="20"/>
        </w:rPr>
        <w:t>NMAMR306</w:t>
      </w:r>
      <w:r>
        <w:rPr>
          <w:szCs w:val="20"/>
        </w:rPr>
        <w:fldChar w:fldCharType="begin"/>
      </w:r>
      <w:r>
        <w:instrText>xe "</w:instrText>
      </w:r>
      <w:r w:rsidRPr="00EC7687">
        <w:rPr>
          <w:szCs w:val="20"/>
        </w:rPr>
        <w:instrText>NMAMR306</w:instrText>
      </w:r>
      <w:r>
        <w:instrText>"</w:instrText>
      </w:r>
      <w:r>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bullock</w:t>
      </w:r>
      <w:r>
        <w:rPr>
          <w:szCs w:val="20"/>
        </w:rPr>
        <w:t>? Missing value codes are negative</w:t>
      </w:r>
    </w:p>
    <w:p w:rsidR="00645ADE" w:rsidRDefault="00645ADE" w:rsidP="00C73AC4">
      <w:pPr>
        <w:ind w:left="1440" w:hanging="1440"/>
        <w:jc w:val="both"/>
        <w:rPr>
          <w:szCs w:val="20"/>
        </w:rPr>
      </w:pPr>
      <w:r w:rsidRPr="005E5D13">
        <w:rPr>
          <w:szCs w:val="20"/>
        </w:rPr>
        <w:t>NMAMR309</w:t>
      </w:r>
      <w:r>
        <w:rPr>
          <w:szCs w:val="20"/>
        </w:rPr>
        <w:fldChar w:fldCharType="begin"/>
      </w:r>
      <w:r>
        <w:instrText>xe "</w:instrText>
      </w:r>
      <w:r w:rsidRPr="00EC7687">
        <w:rPr>
          <w:szCs w:val="20"/>
        </w:rPr>
        <w:instrText>NMAMR309</w:instrText>
      </w:r>
      <w:r>
        <w:instrText>"</w:instrText>
      </w:r>
      <w:r>
        <w:rPr>
          <w:szCs w:val="20"/>
        </w:rPr>
        <w:fldChar w:fldCharType="end"/>
      </w:r>
      <w:r>
        <w:rPr>
          <w:szCs w:val="20"/>
        </w:rPr>
        <w:tab/>
      </w:r>
      <w:r w:rsidRPr="005E5D13">
        <w:rPr>
          <w:szCs w:val="20"/>
        </w:rPr>
        <w:t>How many of the following does the household currently own - he-buffalo</w:t>
      </w:r>
      <w:r>
        <w:rPr>
          <w:szCs w:val="20"/>
        </w:rPr>
        <w:t>? Missing value codes are negative</w:t>
      </w:r>
    </w:p>
    <w:p w:rsidR="00645ADE" w:rsidRDefault="00645ADE" w:rsidP="00C73AC4">
      <w:pPr>
        <w:ind w:left="1440" w:hanging="1440"/>
        <w:jc w:val="both"/>
        <w:rPr>
          <w:szCs w:val="20"/>
        </w:rPr>
      </w:pPr>
      <w:r w:rsidRPr="005E5D13">
        <w:rPr>
          <w:szCs w:val="20"/>
        </w:rPr>
        <w:t>NMAMR310</w:t>
      </w:r>
      <w:r>
        <w:rPr>
          <w:szCs w:val="20"/>
        </w:rPr>
        <w:fldChar w:fldCharType="begin"/>
      </w:r>
      <w:r>
        <w:instrText>xe "</w:instrText>
      </w:r>
      <w:r w:rsidRPr="00EC7687">
        <w:rPr>
          <w:szCs w:val="20"/>
        </w:rPr>
        <w:instrText>NMAMR310</w:instrText>
      </w:r>
      <w:r>
        <w:instrText>"</w:instrText>
      </w:r>
      <w:r>
        <w:rPr>
          <w:szCs w:val="20"/>
        </w:rPr>
        <w:fldChar w:fldCharType="end"/>
      </w:r>
      <w:r>
        <w:rPr>
          <w:szCs w:val="20"/>
        </w:rPr>
        <w:tab/>
      </w:r>
      <w:r w:rsidRPr="005E5D13">
        <w:rPr>
          <w:szCs w:val="20"/>
        </w:rPr>
        <w:t>How many of the following does the household currently own - donkey/horse/other</w:t>
      </w:r>
      <w:r>
        <w:rPr>
          <w:szCs w:val="20"/>
        </w:rPr>
        <w:t>? Missing value codes are negative</w:t>
      </w:r>
    </w:p>
    <w:p w:rsidR="00645ADE" w:rsidRDefault="00645ADE" w:rsidP="00C73AC4">
      <w:pPr>
        <w:ind w:left="1440" w:hanging="1440"/>
        <w:jc w:val="both"/>
        <w:rPr>
          <w:szCs w:val="20"/>
        </w:rPr>
      </w:pPr>
      <w:r w:rsidRPr="005E5D13">
        <w:rPr>
          <w:szCs w:val="20"/>
        </w:rPr>
        <w:t>NMAMR313</w:t>
      </w:r>
      <w:r>
        <w:rPr>
          <w:szCs w:val="20"/>
        </w:rPr>
        <w:fldChar w:fldCharType="begin"/>
      </w:r>
      <w:r>
        <w:instrText>xe "</w:instrText>
      </w:r>
      <w:r w:rsidRPr="00EC7687">
        <w:rPr>
          <w:szCs w:val="20"/>
        </w:rPr>
        <w:instrText>NMAMR313</w:instrText>
      </w:r>
      <w:r>
        <w:instrText>"</w:instrText>
      </w:r>
      <w:r>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sheep</w:t>
      </w:r>
      <w:r>
        <w:rPr>
          <w:szCs w:val="20"/>
        </w:rPr>
        <w:t>? Missing value codes are negative</w:t>
      </w:r>
    </w:p>
    <w:p w:rsidR="00645ADE" w:rsidRDefault="00645ADE" w:rsidP="00C73AC4">
      <w:pPr>
        <w:ind w:left="1440" w:hanging="1440"/>
        <w:jc w:val="both"/>
        <w:rPr>
          <w:szCs w:val="20"/>
        </w:rPr>
      </w:pPr>
      <w:r w:rsidRPr="005E5D13">
        <w:rPr>
          <w:szCs w:val="20"/>
        </w:rPr>
        <w:t>NMAMR314</w:t>
      </w:r>
      <w:r>
        <w:rPr>
          <w:szCs w:val="20"/>
        </w:rPr>
        <w:fldChar w:fldCharType="begin"/>
      </w:r>
      <w:r>
        <w:instrText>xe "</w:instrText>
      </w:r>
      <w:r w:rsidRPr="00EC7687">
        <w:rPr>
          <w:szCs w:val="20"/>
        </w:rPr>
        <w:instrText>NMAMR314</w:instrText>
      </w:r>
      <w:r>
        <w:instrText>"</w:instrText>
      </w:r>
      <w:r>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goats</w:t>
      </w:r>
      <w:r>
        <w:rPr>
          <w:szCs w:val="20"/>
        </w:rPr>
        <w:t>? Missing value codes are negative</w:t>
      </w:r>
    </w:p>
    <w:p w:rsidR="00645ADE" w:rsidRDefault="00645ADE" w:rsidP="00C73AC4">
      <w:pPr>
        <w:ind w:left="1440" w:hanging="1440"/>
        <w:jc w:val="both"/>
      </w:pPr>
      <w:r w:rsidRPr="00011F70">
        <w:t>NMAMR315</w:t>
      </w:r>
      <w:r>
        <w:fldChar w:fldCharType="begin"/>
      </w:r>
      <w:r>
        <w:instrText>xe "</w:instrText>
      </w:r>
      <w:r w:rsidRPr="00EC7687">
        <w:instrText>NMAMR315</w:instrText>
      </w:r>
      <w:r>
        <w:instrText>"</w:instrText>
      </w:r>
      <w:r>
        <w:fldChar w:fldCharType="end"/>
      </w:r>
      <w:r>
        <w:tab/>
      </w:r>
      <w:r w:rsidRPr="00011F70">
        <w:t xml:space="preserve">How many of the following does the household currently own </w:t>
      </w:r>
      <w:r>
        <w:t>–</w:t>
      </w:r>
      <w:r w:rsidRPr="00011F70">
        <w:t xml:space="preserve"> pigs</w:t>
      </w:r>
      <w:r>
        <w:t xml:space="preserve">? </w:t>
      </w:r>
      <w:r>
        <w:rPr>
          <w:szCs w:val="20"/>
        </w:rPr>
        <w:t>Missing value codes are negative</w:t>
      </w:r>
    </w:p>
    <w:p w:rsidR="00645ADE" w:rsidRDefault="00645ADE" w:rsidP="00C73AC4">
      <w:pPr>
        <w:ind w:left="1440" w:hanging="1440"/>
        <w:jc w:val="both"/>
      </w:pPr>
      <w:r w:rsidRPr="00011F70">
        <w:t>NMAMR316</w:t>
      </w:r>
      <w:r>
        <w:fldChar w:fldCharType="begin"/>
      </w:r>
      <w:r>
        <w:instrText>xe "</w:instrText>
      </w:r>
      <w:r w:rsidRPr="00EC7687">
        <w:instrText>NMAMR316</w:instrText>
      </w:r>
      <w:r>
        <w:instrText>"</w:instrText>
      </w:r>
      <w:r>
        <w:fldChar w:fldCharType="end"/>
      </w:r>
      <w:r>
        <w:tab/>
      </w:r>
      <w:r w:rsidRPr="00011F70">
        <w:t>How many of the following does the household currently own - poultry/birds</w:t>
      </w:r>
      <w:r>
        <w:t xml:space="preserve">? </w:t>
      </w:r>
      <w:r>
        <w:rPr>
          <w:szCs w:val="20"/>
        </w:rPr>
        <w:t>Missing value codes are negative</w:t>
      </w:r>
    </w:p>
    <w:p w:rsidR="00645ADE" w:rsidRDefault="00645ADE" w:rsidP="00C73AC4">
      <w:pPr>
        <w:ind w:left="1440" w:hanging="1440"/>
        <w:jc w:val="both"/>
      </w:pPr>
      <w:r w:rsidRPr="00011F70">
        <w:t>NMAMR317</w:t>
      </w:r>
      <w:r>
        <w:fldChar w:fldCharType="begin"/>
      </w:r>
      <w:r>
        <w:instrText>xe "</w:instrText>
      </w:r>
      <w:r w:rsidRPr="00EC7687">
        <w:instrText>NMAMR317</w:instrText>
      </w:r>
      <w:r>
        <w:instrText>"</w:instrText>
      </w:r>
      <w:r>
        <w:fldChar w:fldCharType="end"/>
      </w:r>
      <w:r>
        <w:tab/>
      </w:r>
      <w:r w:rsidRPr="00011F70">
        <w:t xml:space="preserve">How many of the following does the household currently own </w:t>
      </w:r>
      <w:r>
        <w:t>–</w:t>
      </w:r>
      <w:r w:rsidRPr="00011F70">
        <w:t xml:space="preserve"> rabbits</w:t>
      </w:r>
      <w:r>
        <w:t xml:space="preserve">? </w:t>
      </w:r>
      <w:r>
        <w:rPr>
          <w:szCs w:val="20"/>
        </w:rPr>
        <w:t>Missing value codes are negative</w:t>
      </w:r>
    </w:p>
    <w:p w:rsidR="00645ADE" w:rsidRDefault="00645ADE" w:rsidP="00C73AC4">
      <w:pPr>
        <w:ind w:left="1440" w:hanging="1440"/>
        <w:jc w:val="both"/>
      </w:pPr>
      <w:r w:rsidRPr="00011F70">
        <w:t>NMAMR353</w:t>
      </w:r>
      <w:r>
        <w:fldChar w:fldCharType="begin"/>
      </w:r>
      <w:r>
        <w:instrText>xe "</w:instrText>
      </w:r>
      <w:r w:rsidRPr="00EC7687">
        <w:instrText>NMAMR353</w:instrText>
      </w:r>
      <w:r>
        <w:instrText>"</w:instrText>
      </w:r>
      <w:r>
        <w:fldChar w:fldCharType="end"/>
      </w:r>
      <w:r>
        <w:tab/>
      </w:r>
      <w:r w:rsidRPr="00011F70">
        <w:t xml:space="preserve">How many of the following does the household currently own </w:t>
      </w:r>
      <w:r>
        <w:t>–</w:t>
      </w:r>
      <w:r w:rsidRPr="00011F70">
        <w:t xml:space="preserve"> snails</w:t>
      </w:r>
      <w:r>
        <w:t xml:space="preserve">? </w:t>
      </w:r>
      <w:r>
        <w:rPr>
          <w:szCs w:val="20"/>
        </w:rPr>
        <w:t>Missing value codes are negative</w:t>
      </w:r>
    </w:p>
    <w:p w:rsidR="00645ADE" w:rsidRPr="00011F70" w:rsidRDefault="00645ADE" w:rsidP="00C73AC4">
      <w:pPr>
        <w:ind w:left="1440" w:hanging="1440"/>
        <w:jc w:val="both"/>
      </w:pPr>
      <w:r w:rsidRPr="00011F70">
        <w:t>NMAMR354</w:t>
      </w:r>
      <w:r>
        <w:fldChar w:fldCharType="begin"/>
      </w:r>
      <w:r>
        <w:instrText>xe "</w:instrText>
      </w:r>
      <w:r w:rsidRPr="00EC7687">
        <w:instrText>NMAMR354</w:instrText>
      </w:r>
      <w:r>
        <w:instrText>"</w:instrText>
      </w:r>
      <w:r>
        <w:fldChar w:fldCharType="end"/>
      </w:r>
      <w:r>
        <w:tab/>
      </w:r>
      <w:r w:rsidRPr="00011F70">
        <w:t>How many of the following does the household currently own - bees (hives)</w:t>
      </w:r>
      <w:r>
        <w:t xml:space="preserve">? </w:t>
      </w:r>
      <w:r>
        <w:rPr>
          <w:szCs w:val="20"/>
        </w:rPr>
        <w:t>Missing value codes are negative</w:t>
      </w:r>
    </w:p>
    <w:p w:rsidR="00645ADE" w:rsidRDefault="00645ADE" w:rsidP="00C73AC4">
      <w:pPr>
        <w:ind w:left="1440" w:hanging="1440"/>
        <w:jc w:val="both"/>
      </w:pPr>
      <w:r w:rsidRPr="00011F70">
        <w:t>NMAMR355</w:t>
      </w:r>
      <w:r>
        <w:fldChar w:fldCharType="begin"/>
      </w:r>
      <w:r>
        <w:instrText>xe "</w:instrText>
      </w:r>
      <w:r w:rsidRPr="00EC7687">
        <w:instrText>NMAMR355</w:instrText>
      </w:r>
      <w:r>
        <w:instrText>"</w:instrText>
      </w:r>
      <w:r>
        <w:fldChar w:fldCharType="end"/>
      </w:r>
      <w:r>
        <w:tab/>
      </w:r>
      <w:r w:rsidRPr="00011F70">
        <w:t>How many of the following does the household currently own - fish ponds</w:t>
      </w:r>
      <w:r>
        <w:t xml:space="preserve">? </w:t>
      </w:r>
      <w:r>
        <w:rPr>
          <w:szCs w:val="20"/>
        </w:rPr>
        <w:t>Missing value codes are negative</w:t>
      </w:r>
    </w:p>
    <w:p w:rsidR="00645ADE" w:rsidRPr="00011F70" w:rsidRDefault="00645ADE" w:rsidP="00C73AC4">
      <w:pPr>
        <w:ind w:left="1440" w:hanging="1440"/>
        <w:jc w:val="both"/>
      </w:pPr>
      <w:r w:rsidRPr="00011F70">
        <w:t>NMAMR356</w:t>
      </w:r>
      <w:r>
        <w:fldChar w:fldCharType="begin"/>
      </w:r>
      <w:r>
        <w:instrText>xe "</w:instrText>
      </w:r>
      <w:r w:rsidRPr="00EC7687">
        <w:instrText>NMAMR356</w:instrText>
      </w:r>
      <w:r>
        <w:instrText>"</w:instrText>
      </w:r>
      <w:r>
        <w:fldChar w:fldCharType="end"/>
      </w:r>
      <w:r>
        <w:tab/>
      </w:r>
      <w:r w:rsidRPr="00011F70">
        <w:t>How many of the following does the household currently own - marine shrimp tanks</w:t>
      </w:r>
      <w:r>
        <w:t xml:space="preserve">? </w:t>
      </w:r>
      <w:r>
        <w:rPr>
          <w:szCs w:val="20"/>
        </w:rPr>
        <w:t>Missing value codes are negative</w:t>
      </w:r>
    </w:p>
    <w:p w:rsidR="00645ADE" w:rsidRDefault="00645ADE" w:rsidP="00C73AC4">
      <w:pPr>
        <w:ind w:left="1440"/>
        <w:jc w:val="both"/>
      </w:pPr>
      <w:r>
        <w:t>-77= NK, -79= Refused to answer, -88= N/A, -99= Missing</w:t>
      </w:r>
    </w:p>
    <w:p w:rsidR="00645ADE" w:rsidRDefault="00645ADE" w:rsidP="00C73AC4">
      <w:pPr>
        <w:ind w:left="1440" w:hanging="1440"/>
        <w:jc w:val="both"/>
        <w:rPr>
          <w:szCs w:val="20"/>
        </w:rPr>
      </w:pPr>
      <w:r w:rsidRPr="00011F70">
        <w:rPr>
          <w:szCs w:val="20"/>
        </w:rPr>
        <w:t>NMAMR357</w:t>
      </w:r>
      <w:r>
        <w:rPr>
          <w:szCs w:val="20"/>
        </w:rPr>
        <w:fldChar w:fldCharType="begin"/>
      </w:r>
      <w:r>
        <w:instrText>xe "</w:instrText>
      </w:r>
      <w:r w:rsidRPr="00EC7687">
        <w:rPr>
          <w:szCs w:val="20"/>
        </w:rPr>
        <w:instrText>NMAMR357</w:instrText>
      </w:r>
      <w:r>
        <w:instrText>"</w:instrText>
      </w:r>
      <w:r>
        <w:rPr>
          <w:szCs w:val="20"/>
        </w:rPr>
        <w:fldChar w:fldCharType="end"/>
      </w:r>
      <w:r>
        <w:rPr>
          <w:szCs w:val="20"/>
        </w:rPr>
        <w:tab/>
      </w:r>
      <w:r w:rsidRPr="00011F70">
        <w:rPr>
          <w:szCs w:val="20"/>
        </w:rPr>
        <w:t>How many of the following does the household currently own - fresh water shrimp tanks</w:t>
      </w:r>
    </w:p>
    <w:p w:rsidR="00645ADE" w:rsidRDefault="00645ADE" w:rsidP="00C73AC4">
      <w:pPr>
        <w:ind w:left="1440" w:hanging="1440"/>
        <w:jc w:val="both"/>
        <w:rPr>
          <w:szCs w:val="20"/>
        </w:rPr>
      </w:pPr>
      <w:r w:rsidRPr="00011F70">
        <w:rPr>
          <w:szCs w:val="20"/>
        </w:rPr>
        <w:t>NMAMR358</w:t>
      </w:r>
      <w:r>
        <w:rPr>
          <w:szCs w:val="20"/>
        </w:rPr>
        <w:fldChar w:fldCharType="begin"/>
      </w:r>
      <w:r>
        <w:instrText>xe "</w:instrText>
      </w:r>
      <w:r w:rsidRPr="00EC7687">
        <w:rPr>
          <w:szCs w:val="20"/>
        </w:rPr>
        <w:instrText>NMAMR358</w:instrText>
      </w:r>
      <w:r>
        <w:instrText>"</w:instrText>
      </w:r>
      <w:r>
        <w:rPr>
          <w:szCs w:val="20"/>
        </w:rPr>
        <w:fldChar w:fldCharType="end"/>
      </w:r>
      <w:r>
        <w:rPr>
          <w:szCs w:val="20"/>
        </w:rPr>
        <w:tab/>
      </w:r>
      <w:r w:rsidRPr="00011F70">
        <w:rPr>
          <w:szCs w:val="20"/>
        </w:rPr>
        <w:t>How many of the following does the household currently own - other animals</w:t>
      </w:r>
      <w:r>
        <w:rPr>
          <w:szCs w:val="20"/>
        </w:rPr>
        <w:t>? Missing value codes are negative</w:t>
      </w:r>
    </w:p>
    <w:p w:rsidR="00645ADE" w:rsidRDefault="00645ADE" w:rsidP="00C73AC4">
      <w:pPr>
        <w:ind w:left="1440" w:hanging="1440"/>
        <w:jc w:val="both"/>
        <w:rPr>
          <w:szCs w:val="20"/>
        </w:rPr>
      </w:pPr>
      <w:r w:rsidRPr="00011F70">
        <w:rPr>
          <w:szCs w:val="20"/>
        </w:rPr>
        <w:t>VLAMR301</w:t>
      </w:r>
      <w:r>
        <w:rPr>
          <w:szCs w:val="20"/>
        </w:rPr>
        <w:fldChar w:fldCharType="begin"/>
      </w:r>
      <w:r>
        <w:instrText>xe "</w:instrText>
      </w:r>
      <w:r w:rsidRPr="00EC7687">
        <w:rPr>
          <w:szCs w:val="20"/>
        </w:rPr>
        <w:instrText>VLAMR301</w:instrText>
      </w:r>
      <w:r>
        <w:instrText>"</w:instrText>
      </w:r>
      <w:r>
        <w:rPr>
          <w:szCs w:val="20"/>
        </w:rPr>
        <w:fldChar w:fldCharType="end"/>
      </w:r>
      <w:r>
        <w:rPr>
          <w:szCs w:val="20"/>
        </w:rPr>
        <w:tab/>
      </w:r>
      <w:r w:rsidRPr="00011F70">
        <w:rPr>
          <w:szCs w:val="20"/>
        </w:rPr>
        <w:t>If you were to sell your animals how much would people pay for them - cow (modern variety)</w:t>
      </w:r>
      <w:r>
        <w:rPr>
          <w:szCs w:val="20"/>
        </w:rPr>
        <w:t>? Missing value codes are negative</w:t>
      </w:r>
    </w:p>
    <w:p w:rsidR="00645ADE" w:rsidRDefault="00645ADE" w:rsidP="00C73AC4">
      <w:pPr>
        <w:ind w:left="1440" w:hanging="1440"/>
        <w:jc w:val="both"/>
      </w:pPr>
      <w:r w:rsidRPr="007A077E">
        <w:t>VLAMR302</w:t>
      </w:r>
      <w:r>
        <w:fldChar w:fldCharType="begin"/>
      </w:r>
      <w:r>
        <w:instrText>xe "</w:instrText>
      </w:r>
      <w:r w:rsidRPr="00EC7687">
        <w:instrText>VLAMR302</w:instrText>
      </w:r>
      <w:r>
        <w:instrText>"</w:instrText>
      </w:r>
      <w:r>
        <w:fldChar w:fldCharType="end"/>
      </w:r>
      <w:r>
        <w:tab/>
      </w:r>
      <w:r w:rsidRPr="007A077E">
        <w:t>If you were to sell your animals how much would people pay for them - cow (traditional variety)</w:t>
      </w:r>
      <w:r>
        <w:t xml:space="preserve">? </w:t>
      </w:r>
      <w:r>
        <w:rPr>
          <w:szCs w:val="20"/>
        </w:rPr>
        <w:t>Missing value codes are negative</w:t>
      </w:r>
    </w:p>
    <w:p w:rsidR="00645ADE" w:rsidRDefault="00645ADE" w:rsidP="00C73AC4">
      <w:pPr>
        <w:ind w:left="1440" w:hanging="1440"/>
        <w:jc w:val="both"/>
      </w:pPr>
      <w:r w:rsidRPr="007A077E">
        <w:t>VLAMR303</w:t>
      </w:r>
      <w:r>
        <w:fldChar w:fldCharType="begin"/>
      </w:r>
      <w:r>
        <w:instrText>xe "</w:instrText>
      </w:r>
      <w:r w:rsidRPr="00EC7687">
        <w:instrText>VLAMR303</w:instrText>
      </w:r>
      <w:r>
        <w:instrText>"</w:instrText>
      </w:r>
      <w:r>
        <w:fldChar w:fldCharType="end"/>
      </w:r>
      <w:r>
        <w:tab/>
      </w:r>
      <w:r w:rsidRPr="007A077E">
        <w:t xml:space="preserve">If you were to sell your animals how much would people pay for them </w:t>
      </w:r>
      <w:r>
        <w:t>–</w:t>
      </w:r>
      <w:r w:rsidRPr="007A077E">
        <w:t xml:space="preserve"> calves</w:t>
      </w:r>
      <w:r>
        <w:t xml:space="preserve">? </w:t>
      </w:r>
      <w:r>
        <w:rPr>
          <w:szCs w:val="20"/>
        </w:rPr>
        <w:t>Missing value codes are negative</w:t>
      </w:r>
    </w:p>
    <w:p w:rsidR="00645ADE" w:rsidRDefault="00645ADE" w:rsidP="00C73AC4">
      <w:pPr>
        <w:ind w:left="1440" w:hanging="1440"/>
        <w:jc w:val="both"/>
      </w:pPr>
      <w:r w:rsidRPr="007A077E">
        <w:t>VLAMR304</w:t>
      </w:r>
      <w:r>
        <w:fldChar w:fldCharType="begin"/>
      </w:r>
      <w:r>
        <w:instrText>xe "</w:instrText>
      </w:r>
      <w:r w:rsidRPr="00EC7687">
        <w:instrText>VLAMR304</w:instrText>
      </w:r>
      <w:r>
        <w:instrText>"</w:instrText>
      </w:r>
      <w:r>
        <w:fldChar w:fldCharType="end"/>
      </w:r>
      <w:r>
        <w:tab/>
      </w:r>
      <w:r w:rsidRPr="007A077E">
        <w:t xml:space="preserve">If you were to sell your animals how much would people pay for them </w:t>
      </w:r>
      <w:r>
        <w:t>–</w:t>
      </w:r>
      <w:r w:rsidRPr="007A077E">
        <w:t xml:space="preserve"> heifer</w:t>
      </w:r>
      <w:r>
        <w:t xml:space="preserve">? </w:t>
      </w:r>
      <w:r>
        <w:rPr>
          <w:szCs w:val="20"/>
        </w:rPr>
        <w:t>Missing value codes are negative</w:t>
      </w:r>
    </w:p>
    <w:p w:rsidR="00645ADE" w:rsidRPr="007A077E" w:rsidRDefault="00645ADE" w:rsidP="00C73AC4">
      <w:pPr>
        <w:ind w:left="1440" w:hanging="1440"/>
        <w:jc w:val="both"/>
      </w:pPr>
      <w:r w:rsidRPr="007A077E">
        <w:t>VLAMR306</w:t>
      </w:r>
      <w:r>
        <w:fldChar w:fldCharType="begin"/>
      </w:r>
      <w:r>
        <w:instrText>xe "</w:instrText>
      </w:r>
      <w:r w:rsidRPr="00EC7687">
        <w:instrText>VLAMR306</w:instrText>
      </w:r>
      <w:r>
        <w:instrText>"</w:instrText>
      </w:r>
      <w:r>
        <w:fldChar w:fldCharType="end"/>
      </w:r>
      <w:r>
        <w:tab/>
      </w:r>
      <w:r w:rsidRPr="007A077E">
        <w:t xml:space="preserve">If you were to sell your animals how much would people pay for them </w:t>
      </w:r>
      <w:r>
        <w:t>–</w:t>
      </w:r>
      <w:r w:rsidRPr="007A077E">
        <w:t xml:space="preserve"> bullock</w:t>
      </w:r>
      <w:r>
        <w:t xml:space="preserve">? </w:t>
      </w:r>
      <w:r>
        <w:rPr>
          <w:szCs w:val="20"/>
        </w:rPr>
        <w:t>Missing value codes are negative</w:t>
      </w:r>
    </w:p>
    <w:p w:rsidR="00645ADE" w:rsidRDefault="00645ADE" w:rsidP="00C73AC4">
      <w:pPr>
        <w:ind w:left="1440" w:hanging="1440"/>
        <w:jc w:val="both"/>
      </w:pPr>
      <w:r w:rsidRPr="007A077E">
        <w:rPr>
          <w:szCs w:val="20"/>
        </w:rPr>
        <w:t>VLAMR309</w:t>
      </w:r>
      <w:r>
        <w:rPr>
          <w:szCs w:val="20"/>
        </w:rPr>
        <w:fldChar w:fldCharType="begin"/>
      </w:r>
      <w:r>
        <w:instrText>xe "</w:instrText>
      </w:r>
      <w:r w:rsidRPr="00EC7687">
        <w:rPr>
          <w:szCs w:val="20"/>
        </w:rPr>
        <w:instrText>VLAMR309</w:instrText>
      </w:r>
      <w:r>
        <w:instrText>"</w:instrText>
      </w:r>
      <w:r>
        <w:rPr>
          <w:szCs w:val="20"/>
        </w:rPr>
        <w:fldChar w:fldCharType="end"/>
      </w:r>
      <w:r>
        <w:rPr>
          <w:szCs w:val="20"/>
        </w:rPr>
        <w:tab/>
      </w:r>
      <w:r w:rsidRPr="007A077E">
        <w:rPr>
          <w:szCs w:val="20"/>
        </w:rPr>
        <w:t>If you were to sell your animals how much would people pay for them - he-buffalo</w:t>
      </w:r>
      <w:r>
        <w:rPr>
          <w:szCs w:val="20"/>
        </w:rPr>
        <w:t>? Missing value codes are negative</w:t>
      </w:r>
    </w:p>
    <w:p w:rsidR="00645ADE" w:rsidRDefault="00645ADE" w:rsidP="00C73AC4">
      <w:pPr>
        <w:ind w:left="1440" w:hanging="1440"/>
        <w:jc w:val="both"/>
        <w:rPr>
          <w:szCs w:val="20"/>
        </w:rPr>
      </w:pPr>
      <w:r w:rsidRPr="007A077E">
        <w:rPr>
          <w:szCs w:val="20"/>
        </w:rPr>
        <w:t>VLAMR310</w:t>
      </w:r>
      <w:r>
        <w:rPr>
          <w:szCs w:val="20"/>
        </w:rPr>
        <w:fldChar w:fldCharType="begin"/>
      </w:r>
      <w:r>
        <w:instrText>xe "</w:instrText>
      </w:r>
      <w:r w:rsidRPr="00EC7687">
        <w:rPr>
          <w:szCs w:val="20"/>
        </w:rPr>
        <w:instrText>VLAMR310</w:instrText>
      </w:r>
      <w:r>
        <w:instrText>"</w:instrText>
      </w:r>
      <w:r>
        <w:rPr>
          <w:szCs w:val="20"/>
        </w:rPr>
        <w:fldChar w:fldCharType="end"/>
      </w:r>
      <w:r>
        <w:rPr>
          <w:szCs w:val="20"/>
        </w:rPr>
        <w:tab/>
      </w:r>
      <w:r w:rsidRPr="007A077E">
        <w:rPr>
          <w:szCs w:val="20"/>
        </w:rPr>
        <w:t>If you were to sell your animals how much would people pay for them - donkey/horse/other</w:t>
      </w:r>
      <w:r>
        <w:rPr>
          <w:szCs w:val="20"/>
        </w:rPr>
        <w:t>? Missing value codes are negative</w:t>
      </w:r>
    </w:p>
    <w:p w:rsidR="00645ADE" w:rsidRDefault="00645ADE" w:rsidP="00C73AC4">
      <w:pPr>
        <w:ind w:left="1440" w:hanging="1440"/>
        <w:jc w:val="both"/>
        <w:rPr>
          <w:szCs w:val="20"/>
        </w:rPr>
      </w:pPr>
      <w:r w:rsidRPr="007A077E">
        <w:rPr>
          <w:szCs w:val="20"/>
        </w:rPr>
        <w:t>VLAMR313</w:t>
      </w:r>
      <w:r>
        <w:rPr>
          <w:szCs w:val="20"/>
        </w:rPr>
        <w:fldChar w:fldCharType="begin"/>
      </w:r>
      <w:r>
        <w:instrText>xe "</w:instrText>
      </w:r>
      <w:r w:rsidRPr="00EC7687">
        <w:rPr>
          <w:szCs w:val="20"/>
        </w:rPr>
        <w:instrText>VLAMR313</w:instrText>
      </w:r>
      <w:r>
        <w:instrText>"</w:instrText>
      </w:r>
      <w:r>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sheep</w:t>
      </w:r>
      <w:r>
        <w:rPr>
          <w:szCs w:val="20"/>
        </w:rPr>
        <w:t>? Missing value codes are negative</w:t>
      </w:r>
    </w:p>
    <w:p w:rsidR="00645ADE" w:rsidRDefault="00645ADE" w:rsidP="00C73AC4">
      <w:pPr>
        <w:ind w:left="1440" w:hanging="1440"/>
        <w:jc w:val="both"/>
        <w:rPr>
          <w:szCs w:val="20"/>
        </w:rPr>
      </w:pPr>
      <w:r w:rsidRPr="007A077E">
        <w:rPr>
          <w:szCs w:val="20"/>
        </w:rPr>
        <w:t>VLAMR314</w:t>
      </w:r>
      <w:r>
        <w:rPr>
          <w:szCs w:val="20"/>
        </w:rPr>
        <w:fldChar w:fldCharType="begin"/>
      </w:r>
      <w:r>
        <w:instrText>xe "</w:instrText>
      </w:r>
      <w:r w:rsidRPr="00EC7687">
        <w:rPr>
          <w:szCs w:val="20"/>
        </w:rPr>
        <w:instrText>VLAMR314</w:instrText>
      </w:r>
      <w:r>
        <w:instrText>"</w:instrText>
      </w:r>
      <w:r>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goats</w:t>
      </w:r>
      <w:r>
        <w:rPr>
          <w:szCs w:val="20"/>
        </w:rPr>
        <w:t>? Missing value codes are negative</w:t>
      </w:r>
    </w:p>
    <w:p w:rsidR="00645ADE" w:rsidRDefault="00645ADE" w:rsidP="00C73AC4">
      <w:pPr>
        <w:ind w:left="1440" w:hanging="1440"/>
        <w:jc w:val="both"/>
        <w:rPr>
          <w:szCs w:val="20"/>
        </w:rPr>
      </w:pPr>
      <w:r w:rsidRPr="007A077E">
        <w:rPr>
          <w:szCs w:val="20"/>
        </w:rPr>
        <w:t>VLAMR315</w:t>
      </w:r>
      <w:r>
        <w:rPr>
          <w:szCs w:val="20"/>
        </w:rPr>
        <w:fldChar w:fldCharType="begin"/>
      </w:r>
      <w:r>
        <w:instrText>xe "</w:instrText>
      </w:r>
      <w:r w:rsidRPr="00EC7687">
        <w:rPr>
          <w:szCs w:val="20"/>
        </w:rPr>
        <w:instrText>VLAMR315</w:instrText>
      </w:r>
      <w:r>
        <w:instrText>"</w:instrText>
      </w:r>
      <w:r>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pigs</w:t>
      </w:r>
      <w:r>
        <w:rPr>
          <w:szCs w:val="20"/>
        </w:rPr>
        <w:t>? Missing value codes are negative</w:t>
      </w:r>
    </w:p>
    <w:p w:rsidR="00645ADE" w:rsidRDefault="00645ADE" w:rsidP="00C73AC4">
      <w:pPr>
        <w:ind w:left="1440" w:hanging="1440"/>
        <w:jc w:val="both"/>
        <w:rPr>
          <w:szCs w:val="20"/>
        </w:rPr>
      </w:pPr>
      <w:r w:rsidRPr="007A077E">
        <w:rPr>
          <w:szCs w:val="20"/>
        </w:rPr>
        <w:t>VLAMR316</w:t>
      </w:r>
      <w:r>
        <w:rPr>
          <w:szCs w:val="20"/>
        </w:rPr>
        <w:fldChar w:fldCharType="begin"/>
      </w:r>
      <w:r>
        <w:instrText>xe "</w:instrText>
      </w:r>
      <w:r w:rsidRPr="00EC7687">
        <w:rPr>
          <w:szCs w:val="20"/>
        </w:rPr>
        <w:instrText>VLAMR316</w:instrText>
      </w:r>
      <w:r>
        <w:instrText>"</w:instrText>
      </w:r>
      <w:r>
        <w:rPr>
          <w:szCs w:val="20"/>
        </w:rPr>
        <w:fldChar w:fldCharType="end"/>
      </w:r>
      <w:r>
        <w:rPr>
          <w:szCs w:val="20"/>
        </w:rPr>
        <w:tab/>
      </w:r>
      <w:r w:rsidRPr="007A077E">
        <w:rPr>
          <w:szCs w:val="20"/>
        </w:rPr>
        <w:t>If you were to sell your animals how much would people pay for them - poultry/birds</w:t>
      </w:r>
      <w:r>
        <w:rPr>
          <w:szCs w:val="20"/>
        </w:rPr>
        <w:t>? Missing value codes are negative</w:t>
      </w:r>
    </w:p>
    <w:p w:rsidR="00645ADE" w:rsidRDefault="00645ADE" w:rsidP="00C73AC4">
      <w:pPr>
        <w:ind w:left="1440" w:hanging="1440"/>
        <w:jc w:val="both"/>
        <w:rPr>
          <w:szCs w:val="20"/>
        </w:rPr>
      </w:pPr>
      <w:r w:rsidRPr="007A077E">
        <w:rPr>
          <w:szCs w:val="20"/>
        </w:rPr>
        <w:t>VLAMR317</w:t>
      </w:r>
      <w:r>
        <w:rPr>
          <w:szCs w:val="20"/>
        </w:rPr>
        <w:fldChar w:fldCharType="begin"/>
      </w:r>
      <w:r>
        <w:instrText>xe "</w:instrText>
      </w:r>
      <w:r w:rsidRPr="00EC7687">
        <w:rPr>
          <w:szCs w:val="20"/>
        </w:rPr>
        <w:instrText>VLAMR317</w:instrText>
      </w:r>
      <w:r>
        <w:instrText>"</w:instrText>
      </w:r>
      <w:r>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rabbits</w:t>
      </w:r>
      <w:r>
        <w:rPr>
          <w:szCs w:val="20"/>
        </w:rPr>
        <w:t>? Missing value codes are negative</w:t>
      </w:r>
    </w:p>
    <w:p w:rsidR="00645ADE" w:rsidRDefault="00645ADE" w:rsidP="00C73AC4">
      <w:pPr>
        <w:ind w:left="1440" w:hanging="1440"/>
        <w:jc w:val="both"/>
        <w:rPr>
          <w:szCs w:val="20"/>
        </w:rPr>
      </w:pPr>
      <w:r w:rsidRPr="007A077E">
        <w:rPr>
          <w:szCs w:val="20"/>
        </w:rPr>
        <w:t>VLAMR353</w:t>
      </w:r>
      <w:r>
        <w:rPr>
          <w:szCs w:val="20"/>
        </w:rPr>
        <w:fldChar w:fldCharType="begin"/>
      </w:r>
      <w:r>
        <w:instrText>xe "</w:instrText>
      </w:r>
      <w:r w:rsidRPr="00EC7687">
        <w:rPr>
          <w:szCs w:val="20"/>
        </w:rPr>
        <w:instrText>VLAMR353</w:instrText>
      </w:r>
      <w:r>
        <w:instrText>"</w:instrText>
      </w:r>
      <w:r>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snails</w:t>
      </w:r>
      <w:r>
        <w:rPr>
          <w:szCs w:val="20"/>
        </w:rPr>
        <w:t>? Missing value codes are negative</w:t>
      </w:r>
    </w:p>
    <w:p w:rsidR="00645ADE" w:rsidRDefault="00645ADE" w:rsidP="00C73AC4">
      <w:pPr>
        <w:ind w:left="1440" w:hanging="1440"/>
        <w:jc w:val="both"/>
        <w:rPr>
          <w:szCs w:val="20"/>
        </w:rPr>
      </w:pPr>
      <w:r w:rsidRPr="007A077E">
        <w:rPr>
          <w:szCs w:val="20"/>
        </w:rPr>
        <w:t>VLAMR354</w:t>
      </w:r>
      <w:r>
        <w:rPr>
          <w:szCs w:val="20"/>
        </w:rPr>
        <w:fldChar w:fldCharType="begin"/>
      </w:r>
      <w:r>
        <w:instrText>xe "</w:instrText>
      </w:r>
      <w:r w:rsidRPr="00EC7687">
        <w:rPr>
          <w:szCs w:val="20"/>
        </w:rPr>
        <w:instrText>VLAMR354</w:instrText>
      </w:r>
      <w:r>
        <w:instrText>"</w:instrText>
      </w:r>
      <w:r>
        <w:rPr>
          <w:szCs w:val="20"/>
        </w:rPr>
        <w:fldChar w:fldCharType="end"/>
      </w:r>
      <w:r>
        <w:rPr>
          <w:szCs w:val="20"/>
        </w:rPr>
        <w:tab/>
      </w:r>
      <w:r w:rsidRPr="007A077E">
        <w:rPr>
          <w:szCs w:val="20"/>
        </w:rPr>
        <w:t>If you were to sell your animals how much would people pay for them - bees (hives)</w:t>
      </w:r>
      <w:r>
        <w:rPr>
          <w:szCs w:val="20"/>
        </w:rPr>
        <w:t>? Missing value codes are negative</w:t>
      </w:r>
    </w:p>
    <w:p w:rsidR="00645ADE" w:rsidRDefault="00645ADE" w:rsidP="00C73AC4">
      <w:pPr>
        <w:ind w:left="1440" w:hanging="1440"/>
        <w:jc w:val="both"/>
        <w:rPr>
          <w:szCs w:val="20"/>
        </w:rPr>
      </w:pPr>
      <w:r w:rsidRPr="007A077E">
        <w:rPr>
          <w:szCs w:val="20"/>
        </w:rPr>
        <w:t>VLAMR355</w:t>
      </w:r>
      <w:r>
        <w:rPr>
          <w:szCs w:val="20"/>
        </w:rPr>
        <w:fldChar w:fldCharType="begin"/>
      </w:r>
      <w:r>
        <w:instrText>xe "</w:instrText>
      </w:r>
      <w:r w:rsidRPr="00EC7687">
        <w:rPr>
          <w:szCs w:val="20"/>
        </w:rPr>
        <w:instrText>VLAMR355</w:instrText>
      </w:r>
      <w:r>
        <w:instrText>"</w:instrText>
      </w:r>
      <w:r>
        <w:rPr>
          <w:szCs w:val="20"/>
        </w:rPr>
        <w:fldChar w:fldCharType="end"/>
      </w:r>
      <w:r>
        <w:rPr>
          <w:szCs w:val="20"/>
        </w:rPr>
        <w:tab/>
      </w:r>
      <w:r w:rsidRPr="007A077E">
        <w:rPr>
          <w:szCs w:val="20"/>
        </w:rPr>
        <w:t>If you were to sell your animals how much would people pay for them - fish ponds</w:t>
      </w:r>
      <w:r>
        <w:rPr>
          <w:szCs w:val="20"/>
        </w:rPr>
        <w:t>? Missing value codes are negative</w:t>
      </w:r>
    </w:p>
    <w:p w:rsidR="00645ADE" w:rsidRDefault="00645ADE" w:rsidP="00C73AC4">
      <w:pPr>
        <w:ind w:left="1440" w:hanging="1440"/>
        <w:jc w:val="both"/>
        <w:rPr>
          <w:szCs w:val="20"/>
        </w:rPr>
      </w:pPr>
      <w:r w:rsidRPr="007A077E">
        <w:rPr>
          <w:szCs w:val="20"/>
        </w:rPr>
        <w:t>VLAMR356</w:t>
      </w:r>
      <w:r>
        <w:rPr>
          <w:szCs w:val="20"/>
        </w:rPr>
        <w:fldChar w:fldCharType="begin"/>
      </w:r>
      <w:r>
        <w:instrText>xe "</w:instrText>
      </w:r>
      <w:r w:rsidRPr="00EC7687">
        <w:rPr>
          <w:szCs w:val="20"/>
        </w:rPr>
        <w:instrText>VLAMR356</w:instrText>
      </w:r>
      <w:r>
        <w:instrText>"</w:instrText>
      </w:r>
      <w:r>
        <w:rPr>
          <w:szCs w:val="20"/>
        </w:rPr>
        <w:fldChar w:fldCharType="end"/>
      </w:r>
      <w:r>
        <w:rPr>
          <w:szCs w:val="20"/>
        </w:rPr>
        <w:tab/>
      </w:r>
      <w:r w:rsidRPr="007A077E">
        <w:rPr>
          <w:szCs w:val="20"/>
        </w:rPr>
        <w:t>If you were to sell your animals how much would people pay for them - marine shrimp tanks</w:t>
      </w:r>
      <w:r>
        <w:rPr>
          <w:szCs w:val="20"/>
        </w:rPr>
        <w:t>? Missing value codes are negative</w:t>
      </w:r>
    </w:p>
    <w:p w:rsidR="00645ADE" w:rsidRDefault="00645ADE" w:rsidP="00C73AC4">
      <w:pPr>
        <w:ind w:left="1440" w:hanging="1440"/>
        <w:jc w:val="both"/>
        <w:rPr>
          <w:szCs w:val="20"/>
        </w:rPr>
      </w:pPr>
      <w:r w:rsidRPr="007A077E">
        <w:rPr>
          <w:szCs w:val="20"/>
        </w:rPr>
        <w:t>VLAMR357</w:t>
      </w:r>
      <w:r>
        <w:rPr>
          <w:szCs w:val="20"/>
        </w:rPr>
        <w:fldChar w:fldCharType="begin"/>
      </w:r>
      <w:r>
        <w:instrText>xe "</w:instrText>
      </w:r>
      <w:r w:rsidRPr="00EC7687">
        <w:rPr>
          <w:szCs w:val="20"/>
        </w:rPr>
        <w:instrText>VLAMR357</w:instrText>
      </w:r>
      <w:r>
        <w:instrText>"</w:instrText>
      </w:r>
      <w:r>
        <w:rPr>
          <w:szCs w:val="20"/>
        </w:rPr>
        <w:fldChar w:fldCharType="end"/>
      </w:r>
      <w:r>
        <w:rPr>
          <w:szCs w:val="20"/>
        </w:rPr>
        <w:tab/>
      </w:r>
      <w:r w:rsidRPr="007A077E">
        <w:rPr>
          <w:szCs w:val="20"/>
        </w:rPr>
        <w:t>If you were to sell your animals how much would people pay for them - fresh water shrimp tanks</w:t>
      </w:r>
      <w:r>
        <w:rPr>
          <w:szCs w:val="20"/>
        </w:rPr>
        <w:t>? Missing value codes are negative</w:t>
      </w:r>
    </w:p>
    <w:p w:rsidR="00645ADE" w:rsidRDefault="00645ADE" w:rsidP="00C73AC4">
      <w:pPr>
        <w:ind w:left="1440" w:hanging="1440"/>
        <w:jc w:val="both"/>
        <w:rPr>
          <w:szCs w:val="20"/>
        </w:rPr>
      </w:pPr>
      <w:r w:rsidRPr="007A077E">
        <w:rPr>
          <w:szCs w:val="20"/>
        </w:rPr>
        <w:t>VLAMR358</w:t>
      </w:r>
      <w:r>
        <w:rPr>
          <w:szCs w:val="20"/>
        </w:rPr>
        <w:fldChar w:fldCharType="begin"/>
      </w:r>
      <w:r>
        <w:instrText>xe "</w:instrText>
      </w:r>
      <w:r w:rsidRPr="00EC7687">
        <w:rPr>
          <w:szCs w:val="20"/>
        </w:rPr>
        <w:instrText>VLAMR358</w:instrText>
      </w:r>
      <w:r>
        <w:instrText>"</w:instrText>
      </w:r>
      <w:r>
        <w:rPr>
          <w:szCs w:val="20"/>
        </w:rPr>
        <w:fldChar w:fldCharType="end"/>
      </w:r>
      <w:r>
        <w:rPr>
          <w:szCs w:val="20"/>
        </w:rPr>
        <w:tab/>
      </w:r>
      <w:r w:rsidRPr="007A077E">
        <w:rPr>
          <w:szCs w:val="20"/>
        </w:rPr>
        <w:t>If you were to sell your animals how much would people pay for them - other animals</w:t>
      </w:r>
      <w:r>
        <w:rPr>
          <w:szCs w:val="20"/>
        </w:rPr>
        <w:t>? Missing value codes are negative</w:t>
      </w:r>
    </w:p>
    <w:p w:rsidR="00645ADE" w:rsidRDefault="00645ADE" w:rsidP="00C73AC4">
      <w:pPr>
        <w:ind w:left="1440" w:hanging="1440"/>
        <w:jc w:val="both"/>
        <w:rPr>
          <w:szCs w:val="20"/>
        </w:rPr>
      </w:pPr>
      <w:r w:rsidRPr="007A077E">
        <w:rPr>
          <w:szCs w:val="20"/>
        </w:rPr>
        <w:t>WRKPMPR3</w:t>
      </w:r>
      <w:r>
        <w:rPr>
          <w:szCs w:val="20"/>
        </w:rPr>
        <w:fldChar w:fldCharType="begin"/>
      </w:r>
      <w:r>
        <w:instrText>xe "</w:instrText>
      </w:r>
      <w:r w:rsidRPr="00EC7687">
        <w:rPr>
          <w:szCs w:val="20"/>
        </w:rPr>
        <w:instrText>WRKPMPR3</w:instrText>
      </w:r>
      <w:r>
        <w:instrText>"</w:instrText>
      </w:r>
      <w:r>
        <w:rPr>
          <w:szCs w:val="20"/>
        </w:rPr>
        <w:fldChar w:fldCharType="end"/>
      </w:r>
      <w:r>
        <w:rPr>
          <w:szCs w:val="20"/>
        </w:rPr>
        <w:tab/>
      </w:r>
      <w:r w:rsidRPr="007A077E">
        <w:rPr>
          <w:szCs w:val="20"/>
        </w:rPr>
        <w:t>Do you have a working pump in your home?</w:t>
      </w:r>
      <w:r>
        <w:rPr>
          <w:szCs w:val="20"/>
        </w:rPr>
        <w:t xml:space="preserve"> Codes are:</w:t>
      </w:r>
    </w:p>
    <w:p w:rsidR="00645ADE" w:rsidRDefault="00645ADE" w:rsidP="00C73AC4">
      <w:pPr>
        <w:ind w:left="2160"/>
        <w:jc w:val="both"/>
        <w:rPr>
          <w:szCs w:val="20"/>
        </w:rPr>
      </w:pPr>
      <w:r>
        <w:rPr>
          <w:szCs w:val="20"/>
        </w:rPr>
        <w:t>00= No</w:t>
      </w:r>
    </w:p>
    <w:p w:rsidR="00645ADE" w:rsidRDefault="00645ADE" w:rsidP="00C73AC4">
      <w:pPr>
        <w:ind w:left="2160"/>
        <w:jc w:val="both"/>
        <w:rPr>
          <w:szCs w:val="20"/>
        </w:rPr>
      </w:pPr>
      <w:r>
        <w:rPr>
          <w:szCs w:val="20"/>
        </w:rPr>
        <w:t>01= Yes, we own it</w:t>
      </w:r>
    </w:p>
    <w:p w:rsidR="00645ADE" w:rsidRDefault="00645ADE" w:rsidP="00C73AC4">
      <w:pPr>
        <w:ind w:left="2160"/>
        <w:jc w:val="both"/>
      </w:pPr>
      <w:r>
        <w:rPr>
          <w:szCs w:val="20"/>
        </w:rPr>
        <w:t>02= Rented or borrowed</w:t>
      </w:r>
    </w:p>
    <w:p w:rsidR="00645ADE" w:rsidRPr="00251531" w:rsidRDefault="00645ADE" w:rsidP="00C73AC4">
      <w:pPr>
        <w:ind w:left="1440" w:hanging="1440"/>
        <w:jc w:val="both"/>
        <w:rPr>
          <w:szCs w:val="20"/>
        </w:rPr>
      </w:pPr>
      <w:r w:rsidRPr="00251531">
        <w:rPr>
          <w:szCs w:val="20"/>
        </w:rPr>
        <w:t>WRKSEWR3</w:t>
      </w:r>
      <w:r>
        <w:rPr>
          <w:szCs w:val="20"/>
        </w:rPr>
        <w:fldChar w:fldCharType="begin"/>
      </w:r>
      <w:r>
        <w:instrText>xe "</w:instrText>
      </w:r>
      <w:r w:rsidRPr="00EC7687">
        <w:rPr>
          <w:szCs w:val="20"/>
        </w:rPr>
        <w:instrText>WRKSEWR3</w:instrText>
      </w:r>
      <w:r>
        <w:instrText>"</w:instrText>
      </w:r>
      <w:r>
        <w:rPr>
          <w:szCs w:val="20"/>
        </w:rPr>
        <w:fldChar w:fldCharType="end"/>
      </w:r>
      <w:r>
        <w:rPr>
          <w:szCs w:val="20"/>
        </w:rPr>
        <w:tab/>
      </w:r>
      <w:r w:rsidRPr="00251531">
        <w:rPr>
          <w:szCs w:val="20"/>
        </w:rPr>
        <w:t>Do you have a working sewing machine in your home?</w:t>
      </w:r>
      <w:r>
        <w:rPr>
          <w:szCs w:val="20"/>
        </w:rPr>
        <w:t xml:space="preserve"> Codes are the same as used for </w:t>
      </w:r>
      <w:r w:rsidRPr="007A077E">
        <w:rPr>
          <w:szCs w:val="20"/>
        </w:rPr>
        <w:t>WRKPMPR3</w:t>
      </w:r>
      <w:r>
        <w:rPr>
          <w:szCs w:val="20"/>
        </w:rPr>
        <w:t>.</w:t>
      </w:r>
    </w:p>
    <w:p w:rsidR="00645ADE" w:rsidRPr="00251531" w:rsidRDefault="00645ADE" w:rsidP="00C73AC4">
      <w:pPr>
        <w:ind w:left="1440" w:hanging="1440"/>
        <w:jc w:val="both"/>
        <w:rPr>
          <w:szCs w:val="20"/>
        </w:rPr>
      </w:pPr>
      <w:r w:rsidRPr="000B4950">
        <w:t>WRKTRCR3</w:t>
      </w:r>
      <w:r>
        <w:fldChar w:fldCharType="begin"/>
      </w:r>
      <w:r>
        <w:instrText>xe "</w:instrText>
      </w:r>
      <w:r w:rsidRPr="00EC7687">
        <w:instrText>WRKTRCR3</w:instrText>
      </w:r>
      <w:r>
        <w:instrText>"</w:instrText>
      </w:r>
      <w:r>
        <w:fldChar w:fldCharType="end"/>
      </w:r>
      <w:r>
        <w:tab/>
      </w:r>
      <w:r w:rsidRPr="000B4950">
        <w:t>Do you have a tractor in your home?</w:t>
      </w:r>
      <w:r w:rsidRPr="00543370">
        <w:rPr>
          <w:szCs w:val="20"/>
        </w:rPr>
        <w:t xml:space="preserve"> </w:t>
      </w:r>
      <w:r>
        <w:rPr>
          <w:szCs w:val="20"/>
        </w:rPr>
        <w:t xml:space="preserve">Codes are the same as used for </w:t>
      </w:r>
      <w:r w:rsidRPr="007A077E">
        <w:rPr>
          <w:szCs w:val="20"/>
        </w:rPr>
        <w:t>WRKPMPR3</w:t>
      </w:r>
      <w:r>
        <w:rPr>
          <w:szCs w:val="20"/>
        </w:rPr>
        <w:t>.</w:t>
      </w:r>
    </w:p>
    <w:p w:rsidR="00645ADE" w:rsidRPr="00543370" w:rsidRDefault="00645ADE" w:rsidP="00C73AC4">
      <w:pPr>
        <w:jc w:val="both"/>
        <w:rPr>
          <w:szCs w:val="20"/>
        </w:rPr>
      </w:pPr>
      <w:r w:rsidRPr="00543370">
        <w:rPr>
          <w:kern w:val="32"/>
          <w:szCs w:val="20"/>
        </w:rPr>
        <w:t>RMTR301</w:t>
      </w:r>
      <w:r>
        <w:rPr>
          <w:kern w:val="32"/>
          <w:szCs w:val="20"/>
        </w:rPr>
        <w:fldChar w:fldCharType="begin"/>
      </w:r>
      <w:r>
        <w:instrText>xe "</w:instrText>
      </w:r>
      <w:r w:rsidRPr="00EC7687">
        <w:rPr>
          <w:kern w:val="32"/>
          <w:szCs w:val="20"/>
        </w:rPr>
        <w:instrText>RMTR301</w:instrText>
      </w:r>
      <w:r>
        <w:instrText>"</w:instrText>
      </w:r>
      <w:r>
        <w:rPr>
          <w:kern w:val="32"/>
          <w:szCs w:val="20"/>
        </w:rPr>
        <w:fldChar w:fldCharType="end"/>
      </w:r>
      <w:r w:rsidRPr="00543370">
        <w:rPr>
          <w:kern w:val="32"/>
          <w:szCs w:val="20"/>
        </w:rPr>
        <w:tab/>
        <w:t>Received from this source? - retirement pension</w:t>
      </w:r>
      <w:r>
        <w:rPr>
          <w:kern w:val="32"/>
          <w:szCs w:val="20"/>
        </w:rPr>
        <w:t>. Codes are: 0</w:t>
      </w:r>
      <w:r w:rsidRPr="00543370">
        <w:rPr>
          <w:szCs w:val="20"/>
        </w:rPr>
        <w:t xml:space="preserve">0= No, </w:t>
      </w:r>
      <w:r>
        <w:rPr>
          <w:szCs w:val="20"/>
        </w:rPr>
        <w:t>0</w:t>
      </w:r>
      <w:r w:rsidRPr="00543370">
        <w:rPr>
          <w:szCs w:val="20"/>
        </w:rPr>
        <w:t>1= Yes</w:t>
      </w:r>
    </w:p>
    <w:p w:rsidR="00645ADE" w:rsidRDefault="00645ADE" w:rsidP="00C73AC4">
      <w:pPr>
        <w:ind w:left="1440" w:hanging="1440"/>
        <w:jc w:val="both"/>
        <w:rPr>
          <w:kern w:val="32"/>
          <w:szCs w:val="20"/>
        </w:rPr>
      </w:pPr>
      <w:r w:rsidRPr="00543370">
        <w:rPr>
          <w:kern w:val="32"/>
          <w:szCs w:val="20"/>
        </w:rPr>
        <w:t>RMTR302</w:t>
      </w:r>
      <w:r>
        <w:rPr>
          <w:kern w:val="32"/>
          <w:szCs w:val="20"/>
        </w:rPr>
        <w:fldChar w:fldCharType="begin"/>
      </w:r>
      <w:r>
        <w:instrText>xe "</w:instrText>
      </w:r>
      <w:r w:rsidRPr="00EC7687">
        <w:rPr>
          <w:kern w:val="32"/>
          <w:szCs w:val="20"/>
        </w:rPr>
        <w:instrText>RMTR302</w:instrText>
      </w:r>
      <w:r>
        <w:instrText>"</w:instrText>
      </w:r>
      <w:r>
        <w:rPr>
          <w:kern w:val="32"/>
          <w:szCs w:val="20"/>
        </w:rPr>
        <w:fldChar w:fldCharType="end"/>
      </w:r>
      <w:r w:rsidRPr="00543370">
        <w:rPr>
          <w:kern w:val="32"/>
          <w:szCs w:val="20"/>
        </w:rPr>
        <w:tab/>
        <w:t>Received from this source? - social security/social subsidy</w:t>
      </w:r>
      <w:r>
        <w:rPr>
          <w:kern w:val="32"/>
          <w:szCs w:val="20"/>
        </w:rPr>
        <w:t>. Codes are: 0</w:t>
      </w:r>
      <w:r w:rsidRPr="00543370">
        <w:rPr>
          <w:szCs w:val="20"/>
        </w:rPr>
        <w:t xml:space="preserve">0= No, </w:t>
      </w:r>
      <w:r>
        <w:rPr>
          <w:szCs w:val="20"/>
        </w:rPr>
        <w:t>0</w:t>
      </w:r>
      <w:r w:rsidRPr="00543370">
        <w:rPr>
          <w:szCs w:val="20"/>
        </w:rPr>
        <w:t>1= Yes</w:t>
      </w:r>
      <w:r w:rsidRPr="00543370">
        <w:rPr>
          <w:kern w:val="32"/>
          <w:szCs w:val="20"/>
        </w:rPr>
        <w:t xml:space="preserve"> </w:t>
      </w:r>
    </w:p>
    <w:p w:rsidR="00645ADE" w:rsidRDefault="00645ADE" w:rsidP="00C73AC4">
      <w:pPr>
        <w:jc w:val="both"/>
        <w:rPr>
          <w:kern w:val="32"/>
          <w:szCs w:val="20"/>
        </w:rPr>
      </w:pPr>
      <w:r w:rsidRPr="00543370">
        <w:rPr>
          <w:kern w:val="32"/>
          <w:szCs w:val="20"/>
        </w:rPr>
        <w:t>RMTR303</w:t>
      </w:r>
      <w:r>
        <w:rPr>
          <w:kern w:val="32"/>
          <w:szCs w:val="20"/>
        </w:rPr>
        <w:fldChar w:fldCharType="begin"/>
      </w:r>
      <w:r>
        <w:instrText>xe "</w:instrText>
      </w:r>
      <w:r w:rsidRPr="00EC7687">
        <w:rPr>
          <w:kern w:val="32"/>
          <w:szCs w:val="20"/>
        </w:rPr>
        <w:instrText>RMTR303</w:instrText>
      </w:r>
      <w:r>
        <w:instrText>"</w:instrText>
      </w:r>
      <w:r>
        <w:rPr>
          <w:kern w:val="32"/>
          <w:szCs w:val="20"/>
        </w:rPr>
        <w:fldChar w:fldCharType="end"/>
      </w:r>
      <w:r w:rsidRPr="00543370">
        <w:rPr>
          <w:kern w:val="32"/>
          <w:szCs w:val="20"/>
        </w:rPr>
        <w:tab/>
        <w:t>Received from this source? - food aid</w:t>
      </w:r>
      <w:r>
        <w:rPr>
          <w:kern w:val="32"/>
          <w:szCs w:val="20"/>
        </w:rPr>
        <w:t>. Codes are: 0</w:t>
      </w:r>
      <w:r w:rsidRPr="00543370">
        <w:rPr>
          <w:szCs w:val="20"/>
        </w:rPr>
        <w:t xml:space="preserve">0= No, </w:t>
      </w:r>
      <w:r>
        <w:rPr>
          <w:szCs w:val="20"/>
        </w:rPr>
        <w:t>0</w:t>
      </w:r>
      <w:r w:rsidRPr="00543370">
        <w:rPr>
          <w:szCs w:val="20"/>
        </w:rPr>
        <w:t>1= Yes</w:t>
      </w:r>
      <w:r w:rsidRPr="00543370">
        <w:rPr>
          <w:kern w:val="32"/>
          <w:szCs w:val="20"/>
        </w:rPr>
        <w:t xml:space="preserve"> </w:t>
      </w:r>
    </w:p>
    <w:p w:rsidR="00645ADE" w:rsidRDefault="00645ADE" w:rsidP="00C73AC4">
      <w:pPr>
        <w:ind w:left="1440" w:hanging="1440"/>
        <w:jc w:val="both"/>
        <w:rPr>
          <w:kern w:val="32"/>
          <w:szCs w:val="20"/>
        </w:rPr>
      </w:pPr>
      <w:r w:rsidRPr="00543370">
        <w:rPr>
          <w:kern w:val="32"/>
          <w:szCs w:val="20"/>
        </w:rPr>
        <w:t>RMTR304</w:t>
      </w:r>
      <w:r>
        <w:rPr>
          <w:kern w:val="32"/>
          <w:szCs w:val="20"/>
        </w:rPr>
        <w:fldChar w:fldCharType="begin"/>
      </w:r>
      <w:r>
        <w:instrText>xe "</w:instrText>
      </w:r>
      <w:r w:rsidRPr="00EC7687">
        <w:rPr>
          <w:kern w:val="32"/>
          <w:szCs w:val="20"/>
        </w:rPr>
        <w:instrText>RMTR304</w:instrText>
      </w:r>
      <w:r>
        <w:instrText>"</w:instrText>
      </w:r>
      <w:r>
        <w:rPr>
          <w:kern w:val="32"/>
          <w:szCs w:val="20"/>
        </w:rPr>
        <w:fldChar w:fldCharType="end"/>
      </w:r>
      <w:r w:rsidRPr="00543370">
        <w:rPr>
          <w:kern w:val="32"/>
          <w:szCs w:val="20"/>
        </w:rPr>
        <w:tab/>
        <w:t>Received from this source? - other type of government benefit</w:t>
      </w:r>
      <w:r>
        <w:rPr>
          <w:kern w:val="32"/>
          <w:szCs w:val="20"/>
        </w:rPr>
        <w:t>. Codes are: 0</w:t>
      </w:r>
      <w:r w:rsidRPr="00543370">
        <w:rPr>
          <w:szCs w:val="20"/>
        </w:rPr>
        <w:t xml:space="preserve">0= No, </w:t>
      </w:r>
      <w:r>
        <w:rPr>
          <w:szCs w:val="20"/>
        </w:rPr>
        <w:t>0</w:t>
      </w:r>
      <w:r w:rsidRPr="00543370">
        <w:rPr>
          <w:szCs w:val="20"/>
        </w:rPr>
        <w:t>1= Yes</w:t>
      </w:r>
      <w:r w:rsidRPr="00543370">
        <w:rPr>
          <w:kern w:val="32"/>
          <w:szCs w:val="20"/>
        </w:rPr>
        <w:t xml:space="preserve"> </w:t>
      </w:r>
    </w:p>
    <w:p w:rsidR="00645ADE" w:rsidRPr="00543370" w:rsidRDefault="00645ADE" w:rsidP="00C73AC4">
      <w:pPr>
        <w:jc w:val="both"/>
        <w:rPr>
          <w:kern w:val="32"/>
          <w:szCs w:val="20"/>
        </w:rPr>
      </w:pPr>
      <w:r w:rsidRPr="00543370">
        <w:rPr>
          <w:kern w:val="32"/>
          <w:szCs w:val="20"/>
        </w:rPr>
        <w:t>RMTR305</w:t>
      </w:r>
      <w:r>
        <w:rPr>
          <w:kern w:val="32"/>
          <w:szCs w:val="20"/>
        </w:rPr>
        <w:fldChar w:fldCharType="begin"/>
      </w:r>
      <w:r>
        <w:instrText>xe "</w:instrText>
      </w:r>
      <w:r w:rsidRPr="00EC7687">
        <w:rPr>
          <w:kern w:val="32"/>
          <w:szCs w:val="20"/>
        </w:rPr>
        <w:instrText>RMTR305</w:instrText>
      </w:r>
      <w:r>
        <w:instrText>"</w:instrText>
      </w:r>
      <w:r>
        <w:rPr>
          <w:kern w:val="32"/>
          <w:szCs w:val="20"/>
        </w:rPr>
        <w:fldChar w:fldCharType="end"/>
      </w:r>
      <w:r w:rsidRPr="00543370">
        <w:rPr>
          <w:kern w:val="32"/>
          <w:szCs w:val="20"/>
        </w:rPr>
        <w:tab/>
        <w:t>Received from this source? - religious organisation</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jc w:val="both"/>
        <w:rPr>
          <w:kern w:val="32"/>
          <w:szCs w:val="20"/>
        </w:rPr>
      </w:pPr>
      <w:r w:rsidRPr="00543370">
        <w:rPr>
          <w:kern w:val="32"/>
          <w:szCs w:val="20"/>
        </w:rPr>
        <w:t>RMTR306</w:t>
      </w:r>
      <w:r>
        <w:rPr>
          <w:kern w:val="32"/>
          <w:szCs w:val="20"/>
        </w:rPr>
        <w:fldChar w:fldCharType="begin"/>
      </w:r>
      <w:r>
        <w:instrText>xe "</w:instrText>
      </w:r>
      <w:r w:rsidRPr="00EC7687">
        <w:rPr>
          <w:kern w:val="32"/>
          <w:szCs w:val="20"/>
        </w:rPr>
        <w:instrText>RMTR306</w:instrText>
      </w:r>
      <w:r>
        <w:instrText>"</w:instrText>
      </w:r>
      <w:r>
        <w:rPr>
          <w:kern w:val="32"/>
          <w:szCs w:val="20"/>
        </w:rPr>
        <w:fldChar w:fldCharType="end"/>
      </w:r>
      <w:r w:rsidRPr="00543370">
        <w:rPr>
          <w:kern w:val="32"/>
          <w:szCs w:val="20"/>
        </w:rPr>
        <w:tab/>
        <w:t>Received from this source? - charity groups/NGOs</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RMTR307</w:t>
      </w:r>
      <w:r>
        <w:rPr>
          <w:kern w:val="32"/>
          <w:szCs w:val="20"/>
        </w:rPr>
        <w:fldChar w:fldCharType="begin"/>
      </w:r>
      <w:r>
        <w:instrText>xe "</w:instrText>
      </w:r>
      <w:r w:rsidRPr="00EC7687">
        <w:rPr>
          <w:kern w:val="32"/>
          <w:szCs w:val="20"/>
        </w:rPr>
        <w:instrText>RMTR307</w:instrText>
      </w:r>
      <w:r>
        <w:instrText>"</w:instrText>
      </w:r>
      <w:r>
        <w:rPr>
          <w:kern w:val="32"/>
          <w:szCs w:val="20"/>
        </w:rPr>
        <w:fldChar w:fldCharType="end"/>
      </w:r>
      <w:r w:rsidRPr="00543370">
        <w:rPr>
          <w:kern w:val="32"/>
          <w:szCs w:val="20"/>
        </w:rPr>
        <w:tab/>
        <w:t>Received from this source? - other transfers from groups or organisations</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RMTR308</w:t>
      </w:r>
      <w:r>
        <w:rPr>
          <w:kern w:val="32"/>
          <w:szCs w:val="20"/>
        </w:rPr>
        <w:fldChar w:fldCharType="begin"/>
      </w:r>
      <w:r>
        <w:instrText>xe "</w:instrText>
      </w:r>
      <w:r w:rsidRPr="00EC7687">
        <w:rPr>
          <w:kern w:val="32"/>
          <w:szCs w:val="20"/>
        </w:rPr>
        <w:instrText>RMTR308</w:instrText>
      </w:r>
      <w:r>
        <w:instrText>"</w:instrText>
      </w:r>
      <w:r>
        <w:rPr>
          <w:kern w:val="32"/>
          <w:szCs w:val="20"/>
        </w:rPr>
        <w:fldChar w:fldCharType="end"/>
      </w:r>
      <w:r w:rsidRPr="00543370">
        <w:rPr>
          <w:kern w:val="32"/>
          <w:szCs w:val="20"/>
        </w:rPr>
        <w:tab/>
        <w:t>Received from this source? - individuals outside the household</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RMTR309</w:t>
      </w:r>
      <w:r>
        <w:rPr>
          <w:kern w:val="32"/>
          <w:szCs w:val="20"/>
        </w:rPr>
        <w:fldChar w:fldCharType="begin"/>
      </w:r>
      <w:r>
        <w:instrText>xe "</w:instrText>
      </w:r>
      <w:r w:rsidRPr="00EC7687">
        <w:rPr>
          <w:kern w:val="32"/>
          <w:szCs w:val="20"/>
        </w:rPr>
        <w:instrText>RMTR309</w:instrText>
      </w:r>
      <w:r>
        <w:instrText>"</w:instrText>
      </w:r>
      <w:r>
        <w:rPr>
          <w:kern w:val="32"/>
          <w:szCs w:val="20"/>
        </w:rPr>
        <w:fldChar w:fldCharType="end"/>
      </w:r>
      <w:r w:rsidRPr="00543370">
        <w:rPr>
          <w:kern w:val="32"/>
          <w:szCs w:val="20"/>
        </w:rPr>
        <w:tab/>
        <w:t>Received from this source? – alimony</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RMTR310</w:t>
      </w:r>
      <w:r>
        <w:rPr>
          <w:kern w:val="32"/>
          <w:szCs w:val="20"/>
        </w:rPr>
        <w:fldChar w:fldCharType="begin"/>
      </w:r>
      <w:r>
        <w:instrText>xe "</w:instrText>
      </w:r>
      <w:r w:rsidRPr="00EC7687">
        <w:rPr>
          <w:kern w:val="32"/>
          <w:szCs w:val="20"/>
        </w:rPr>
        <w:instrText>RMTR310</w:instrText>
      </w:r>
      <w:r>
        <w:instrText>"</w:instrText>
      </w:r>
      <w:r>
        <w:rPr>
          <w:kern w:val="32"/>
          <w:szCs w:val="20"/>
        </w:rPr>
        <w:fldChar w:fldCharType="end"/>
      </w:r>
      <w:r w:rsidRPr="00543370">
        <w:rPr>
          <w:kern w:val="32"/>
          <w:szCs w:val="20"/>
        </w:rPr>
        <w:tab/>
        <w:t>Received from this source? - other transfers and remittances</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jc w:val="both"/>
        <w:rPr>
          <w:kern w:val="32"/>
          <w:szCs w:val="20"/>
        </w:rPr>
      </w:pPr>
      <w:r w:rsidRPr="00543370">
        <w:rPr>
          <w:kern w:val="32"/>
          <w:szCs w:val="20"/>
        </w:rPr>
        <w:t>RMTR311</w:t>
      </w:r>
      <w:r>
        <w:rPr>
          <w:kern w:val="32"/>
          <w:szCs w:val="20"/>
        </w:rPr>
        <w:fldChar w:fldCharType="begin"/>
      </w:r>
      <w:r>
        <w:instrText>xe "</w:instrText>
      </w:r>
      <w:r w:rsidRPr="00EC7687">
        <w:rPr>
          <w:kern w:val="32"/>
          <w:szCs w:val="20"/>
        </w:rPr>
        <w:instrText>RMTR311</w:instrText>
      </w:r>
      <w:r>
        <w:instrText>"</w:instrText>
      </w:r>
      <w:r>
        <w:rPr>
          <w:kern w:val="32"/>
          <w:szCs w:val="20"/>
        </w:rPr>
        <w:fldChar w:fldCharType="end"/>
      </w:r>
      <w:r w:rsidRPr="00543370">
        <w:rPr>
          <w:kern w:val="32"/>
          <w:szCs w:val="20"/>
        </w:rPr>
        <w:tab/>
        <w:t>Received from this source? - interest from savings</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RMTR312</w:t>
      </w:r>
      <w:r>
        <w:rPr>
          <w:kern w:val="32"/>
          <w:szCs w:val="20"/>
        </w:rPr>
        <w:fldChar w:fldCharType="begin"/>
      </w:r>
      <w:r>
        <w:instrText>xe "</w:instrText>
      </w:r>
      <w:r w:rsidRPr="00EC7687">
        <w:rPr>
          <w:kern w:val="32"/>
          <w:szCs w:val="20"/>
        </w:rPr>
        <w:instrText>RMTR312</w:instrText>
      </w:r>
      <w:r>
        <w:instrText>"</w:instrText>
      </w:r>
      <w:r>
        <w:rPr>
          <w:kern w:val="32"/>
          <w:szCs w:val="20"/>
        </w:rPr>
        <w:fldChar w:fldCharType="end"/>
      </w:r>
      <w:r w:rsidRPr="00543370">
        <w:rPr>
          <w:kern w:val="32"/>
          <w:szCs w:val="20"/>
        </w:rPr>
        <w:tab/>
        <w:t>Received from this source? - rent from property or other assets</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RMTR313</w:t>
      </w:r>
      <w:r>
        <w:rPr>
          <w:kern w:val="32"/>
          <w:szCs w:val="20"/>
        </w:rPr>
        <w:fldChar w:fldCharType="begin"/>
      </w:r>
      <w:r>
        <w:instrText>xe "</w:instrText>
      </w:r>
      <w:r w:rsidRPr="00EC7687">
        <w:rPr>
          <w:kern w:val="32"/>
          <w:szCs w:val="20"/>
        </w:rPr>
        <w:instrText>RMTR313</w:instrText>
      </w:r>
      <w:r>
        <w:instrText>"</w:instrText>
      </w:r>
      <w:r>
        <w:rPr>
          <w:kern w:val="32"/>
          <w:szCs w:val="20"/>
        </w:rPr>
        <w:fldChar w:fldCharType="end"/>
      </w:r>
      <w:r w:rsidRPr="00543370">
        <w:rPr>
          <w:kern w:val="32"/>
          <w:szCs w:val="20"/>
        </w:rPr>
        <w:tab/>
        <w:t>Received from this source? - household members who have temporarily migrated</w:t>
      </w:r>
      <w:r>
        <w:rPr>
          <w:kern w:val="32"/>
          <w:szCs w:val="20"/>
        </w:rPr>
        <w:t>. Codes are: 0</w:t>
      </w:r>
      <w:r w:rsidRPr="00543370">
        <w:rPr>
          <w:szCs w:val="20"/>
        </w:rPr>
        <w:t xml:space="preserve">0= No, </w:t>
      </w:r>
      <w:r>
        <w:rPr>
          <w:szCs w:val="20"/>
        </w:rPr>
        <w:t>0</w:t>
      </w:r>
      <w:r w:rsidRPr="00543370">
        <w:rPr>
          <w:szCs w:val="20"/>
        </w:rPr>
        <w:t>1= Yes</w:t>
      </w:r>
    </w:p>
    <w:p w:rsidR="00645ADE" w:rsidRPr="00543370" w:rsidRDefault="00645ADE" w:rsidP="00C73AC4">
      <w:pPr>
        <w:ind w:left="1440" w:hanging="1440"/>
        <w:jc w:val="both"/>
        <w:rPr>
          <w:kern w:val="32"/>
          <w:szCs w:val="20"/>
        </w:rPr>
      </w:pPr>
      <w:r w:rsidRPr="00543370">
        <w:rPr>
          <w:kern w:val="32"/>
          <w:szCs w:val="20"/>
        </w:rPr>
        <w:t>CASHR301</w:t>
      </w:r>
      <w:r>
        <w:rPr>
          <w:kern w:val="32"/>
          <w:szCs w:val="20"/>
        </w:rPr>
        <w:fldChar w:fldCharType="begin"/>
      </w:r>
      <w:r>
        <w:instrText>xe "</w:instrText>
      </w:r>
      <w:r w:rsidRPr="00EC7687">
        <w:rPr>
          <w:kern w:val="32"/>
          <w:szCs w:val="20"/>
        </w:rPr>
        <w:instrText>CASHR301</w:instrText>
      </w:r>
      <w:r>
        <w:instrText>"</w:instrText>
      </w:r>
      <w:r>
        <w:rPr>
          <w:kern w:val="32"/>
          <w:szCs w:val="20"/>
        </w:rPr>
        <w:fldChar w:fldCharType="end"/>
      </w:r>
      <w:r w:rsidRPr="00543370">
        <w:rPr>
          <w:kern w:val="32"/>
          <w:szCs w:val="20"/>
        </w:rPr>
        <w:tab/>
        <w:t>Total value of cash received in last 12 months from - retirement pension</w:t>
      </w:r>
      <w:r>
        <w:rPr>
          <w:kern w:val="32"/>
          <w:szCs w:val="20"/>
        </w:rPr>
        <w:t>. Missing value codes are negative.</w:t>
      </w:r>
    </w:p>
    <w:p w:rsidR="00645ADE" w:rsidRPr="00543370" w:rsidRDefault="00645ADE" w:rsidP="00C73AC4">
      <w:pPr>
        <w:ind w:left="1440" w:hanging="1440"/>
        <w:jc w:val="both"/>
        <w:rPr>
          <w:kern w:val="32"/>
          <w:szCs w:val="20"/>
        </w:rPr>
      </w:pPr>
      <w:r w:rsidRPr="00543370">
        <w:rPr>
          <w:szCs w:val="20"/>
        </w:rPr>
        <w:t>CASHR302</w:t>
      </w:r>
      <w:r>
        <w:rPr>
          <w:szCs w:val="20"/>
        </w:rPr>
        <w:fldChar w:fldCharType="begin"/>
      </w:r>
      <w:r>
        <w:instrText>xe "</w:instrText>
      </w:r>
      <w:r w:rsidRPr="00EC7687">
        <w:rPr>
          <w:szCs w:val="20"/>
        </w:rPr>
        <w:instrText>CASHR302</w:instrText>
      </w:r>
      <w:r>
        <w:instrText>"</w:instrText>
      </w:r>
      <w:r>
        <w:rPr>
          <w:szCs w:val="20"/>
        </w:rPr>
        <w:fldChar w:fldCharType="end"/>
      </w:r>
      <w:r w:rsidRPr="00543370">
        <w:rPr>
          <w:szCs w:val="20"/>
        </w:rPr>
        <w:tab/>
        <w:t>Total value of cash received in last 12 months from - social security/social subsidy</w:t>
      </w:r>
      <w:r>
        <w:rPr>
          <w:kern w:val="32"/>
          <w:szCs w:val="20"/>
        </w:rPr>
        <w:t>. Missing value codes are negative.</w:t>
      </w:r>
    </w:p>
    <w:p w:rsidR="00645ADE" w:rsidRPr="00543370" w:rsidRDefault="00645ADE" w:rsidP="00C73AC4">
      <w:pPr>
        <w:ind w:left="1440" w:hanging="1440"/>
        <w:jc w:val="both"/>
        <w:rPr>
          <w:kern w:val="32"/>
          <w:szCs w:val="20"/>
        </w:rPr>
      </w:pPr>
      <w:r w:rsidRPr="00543370">
        <w:rPr>
          <w:szCs w:val="20"/>
        </w:rPr>
        <w:t>CASHR303</w:t>
      </w:r>
      <w:r>
        <w:rPr>
          <w:szCs w:val="20"/>
        </w:rPr>
        <w:fldChar w:fldCharType="begin"/>
      </w:r>
      <w:r>
        <w:instrText>xe "</w:instrText>
      </w:r>
      <w:r w:rsidRPr="00EC7687">
        <w:rPr>
          <w:szCs w:val="20"/>
        </w:rPr>
        <w:instrText>CASHR303</w:instrText>
      </w:r>
      <w:r>
        <w:instrText>"</w:instrText>
      </w:r>
      <w:r>
        <w:rPr>
          <w:szCs w:val="20"/>
        </w:rPr>
        <w:fldChar w:fldCharType="end"/>
      </w:r>
      <w:r w:rsidRPr="00543370">
        <w:rPr>
          <w:szCs w:val="20"/>
        </w:rPr>
        <w:tab/>
        <w:t>Total value of cash received in last 12 months from - food aid</w:t>
      </w:r>
      <w:r>
        <w:rPr>
          <w:kern w:val="32"/>
          <w:szCs w:val="20"/>
        </w:rPr>
        <w:t>. Missing value codes are negative.</w:t>
      </w:r>
    </w:p>
    <w:p w:rsidR="00645ADE" w:rsidRPr="00543370" w:rsidRDefault="00645ADE" w:rsidP="00C73AC4">
      <w:pPr>
        <w:ind w:left="1440" w:hanging="1440"/>
        <w:jc w:val="both"/>
        <w:rPr>
          <w:kern w:val="32"/>
          <w:szCs w:val="20"/>
        </w:rPr>
      </w:pPr>
      <w:r w:rsidRPr="00543370">
        <w:rPr>
          <w:szCs w:val="20"/>
        </w:rPr>
        <w:t>CASHR304</w:t>
      </w:r>
      <w:r>
        <w:rPr>
          <w:szCs w:val="20"/>
        </w:rPr>
        <w:fldChar w:fldCharType="begin"/>
      </w:r>
      <w:r>
        <w:instrText>xe "</w:instrText>
      </w:r>
      <w:r w:rsidRPr="00EC7687">
        <w:rPr>
          <w:szCs w:val="20"/>
        </w:rPr>
        <w:instrText>CASHR304</w:instrText>
      </w:r>
      <w:r>
        <w:instrText>"</w:instrText>
      </w:r>
      <w:r>
        <w:rPr>
          <w:szCs w:val="20"/>
        </w:rPr>
        <w:fldChar w:fldCharType="end"/>
      </w:r>
      <w:r w:rsidRPr="00543370">
        <w:rPr>
          <w:szCs w:val="20"/>
        </w:rPr>
        <w:tab/>
        <w:t>Total value of cash received in last 12 months from - other type of government benefit</w:t>
      </w:r>
      <w:r>
        <w:rPr>
          <w:kern w:val="32"/>
          <w:szCs w:val="20"/>
        </w:rPr>
        <w:t>. Missing value codes are negative.</w:t>
      </w:r>
    </w:p>
    <w:p w:rsidR="00645ADE" w:rsidRPr="00543370" w:rsidRDefault="00645ADE" w:rsidP="00C73AC4">
      <w:pPr>
        <w:ind w:left="1440" w:hanging="1440"/>
        <w:jc w:val="both"/>
        <w:rPr>
          <w:kern w:val="32"/>
          <w:szCs w:val="20"/>
        </w:rPr>
      </w:pPr>
      <w:r w:rsidRPr="00543370">
        <w:rPr>
          <w:szCs w:val="20"/>
        </w:rPr>
        <w:t>CASHR305</w:t>
      </w:r>
      <w:r>
        <w:rPr>
          <w:szCs w:val="20"/>
        </w:rPr>
        <w:fldChar w:fldCharType="begin"/>
      </w:r>
      <w:r>
        <w:instrText>xe "</w:instrText>
      </w:r>
      <w:r w:rsidRPr="00EC7687">
        <w:rPr>
          <w:szCs w:val="20"/>
        </w:rPr>
        <w:instrText>CASHR305</w:instrText>
      </w:r>
      <w:r>
        <w:instrText>"</w:instrText>
      </w:r>
      <w:r>
        <w:rPr>
          <w:szCs w:val="20"/>
        </w:rPr>
        <w:fldChar w:fldCharType="end"/>
      </w:r>
      <w:r w:rsidRPr="00543370">
        <w:rPr>
          <w:szCs w:val="20"/>
        </w:rPr>
        <w:tab/>
        <w:t>Total value of cash received in last 12 months from - religious organisation</w:t>
      </w:r>
      <w:r>
        <w:rPr>
          <w:kern w:val="32"/>
          <w:szCs w:val="20"/>
        </w:rPr>
        <w:t>. Missing value codes are negative.</w:t>
      </w:r>
    </w:p>
    <w:p w:rsidR="00645ADE" w:rsidRPr="00543370" w:rsidRDefault="00645ADE" w:rsidP="00C73AC4">
      <w:pPr>
        <w:ind w:left="1440" w:hanging="1440"/>
        <w:jc w:val="both"/>
        <w:rPr>
          <w:kern w:val="32"/>
          <w:szCs w:val="20"/>
        </w:rPr>
      </w:pPr>
      <w:r w:rsidRPr="00543370">
        <w:rPr>
          <w:szCs w:val="20"/>
        </w:rPr>
        <w:t>CASHR306</w:t>
      </w:r>
      <w:r>
        <w:rPr>
          <w:szCs w:val="20"/>
        </w:rPr>
        <w:fldChar w:fldCharType="begin"/>
      </w:r>
      <w:r>
        <w:instrText>xe "</w:instrText>
      </w:r>
      <w:r w:rsidRPr="00EC7687">
        <w:rPr>
          <w:szCs w:val="20"/>
        </w:rPr>
        <w:instrText>CASHR306</w:instrText>
      </w:r>
      <w:r>
        <w:instrText>"</w:instrText>
      </w:r>
      <w:r>
        <w:rPr>
          <w:szCs w:val="20"/>
        </w:rPr>
        <w:fldChar w:fldCharType="end"/>
      </w:r>
      <w:r w:rsidRPr="00543370">
        <w:rPr>
          <w:szCs w:val="20"/>
        </w:rPr>
        <w:tab/>
        <w:t>Total value of cash received in last 12 months from - charity groups/NGOs</w:t>
      </w:r>
      <w:r>
        <w:rPr>
          <w:kern w:val="32"/>
          <w:szCs w:val="20"/>
        </w:rPr>
        <w:t>. Missing value codes are negative.</w:t>
      </w:r>
    </w:p>
    <w:p w:rsidR="00645ADE" w:rsidRPr="00543370" w:rsidRDefault="00645ADE" w:rsidP="00C73AC4">
      <w:pPr>
        <w:ind w:left="1440" w:hanging="1440"/>
        <w:jc w:val="both"/>
        <w:rPr>
          <w:kern w:val="32"/>
          <w:szCs w:val="20"/>
        </w:rPr>
      </w:pPr>
      <w:r w:rsidRPr="00B802E3">
        <w:t>CASHR307</w:t>
      </w:r>
      <w:r>
        <w:fldChar w:fldCharType="begin"/>
      </w:r>
      <w:r>
        <w:instrText>xe "</w:instrText>
      </w:r>
      <w:r w:rsidRPr="00EC7687">
        <w:instrText>CASHR307</w:instrText>
      </w:r>
      <w:r>
        <w:instrText>"</w:instrText>
      </w:r>
      <w:r>
        <w:fldChar w:fldCharType="end"/>
      </w:r>
      <w:r>
        <w:tab/>
      </w:r>
      <w:r w:rsidRPr="00B802E3">
        <w:t>Total value of cash received in last 12 months from - other transfers from groups or organisations</w:t>
      </w:r>
      <w:r>
        <w:rPr>
          <w:kern w:val="32"/>
          <w:szCs w:val="20"/>
        </w:rPr>
        <w:t>. Missing value codes are negative.</w:t>
      </w:r>
    </w:p>
    <w:p w:rsidR="00645ADE" w:rsidRPr="00543370" w:rsidRDefault="00645ADE" w:rsidP="00C73AC4">
      <w:pPr>
        <w:ind w:left="1440" w:hanging="1440"/>
        <w:jc w:val="both"/>
        <w:rPr>
          <w:kern w:val="32"/>
          <w:szCs w:val="20"/>
        </w:rPr>
      </w:pPr>
      <w:r w:rsidRPr="00B802E3">
        <w:t>ASHR308</w:t>
      </w:r>
      <w:r>
        <w:fldChar w:fldCharType="begin"/>
      </w:r>
      <w:r>
        <w:instrText>xe "</w:instrText>
      </w:r>
      <w:r w:rsidRPr="00EC7687">
        <w:instrText>ASHR308</w:instrText>
      </w:r>
      <w:r>
        <w:instrText>"</w:instrText>
      </w:r>
      <w:r>
        <w:fldChar w:fldCharType="end"/>
      </w:r>
      <w:r>
        <w:tab/>
      </w:r>
      <w:r w:rsidRPr="00B802E3">
        <w:t>Total value of cash received in last 12 months from - individuals outside the household</w:t>
      </w:r>
      <w:r>
        <w:rPr>
          <w:kern w:val="32"/>
          <w:szCs w:val="20"/>
        </w:rPr>
        <w:t>. Missing value codes are negative.</w:t>
      </w:r>
    </w:p>
    <w:p w:rsidR="00645ADE" w:rsidRPr="00543370" w:rsidRDefault="00645ADE" w:rsidP="00C73AC4">
      <w:pPr>
        <w:ind w:left="1440" w:hanging="1440"/>
        <w:jc w:val="both"/>
        <w:rPr>
          <w:kern w:val="32"/>
          <w:szCs w:val="20"/>
        </w:rPr>
      </w:pPr>
      <w:r w:rsidRPr="00E33B09">
        <w:t>CASHR309</w:t>
      </w:r>
      <w:r>
        <w:fldChar w:fldCharType="begin"/>
      </w:r>
      <w:r>
        <w:instrText>xe "</w:instrText>
      </w:r>
      <w:r w:rsidRPr="00EC7687">
        <w:instrText>CASHR309</w:instrText>
      </w:r>
      <w:r>
        <w:instrText>"</w:instrText>
      </w:r>
      <w:r>
        <w:fldChar w:fldCharType="end"/>
      </w:r>
      <w:r>
        <w:tab/>
      </w:r>
      <w:r w:rsidRPr="00E33B09">
        <w:t xml:space="preserve">Total value of cash received in last 12 months from </w:t>
      </w:r>
      <w:r>
        <w:t>–</w:t>
      </w:r>
      <w:r w:rsidRPr="00E33B09">
        <w:t xml:space="preserve"> alimony</w:t>
      </w:r>
      <w:r>
        <w:rPr>
          <w:kern w:val="32"/>
          <w:szCs w:val="20"/>
        </w:rPr>
        <w:t>. Missing value codes are negative.</w:t>
      </w:r>
    </w:p>
    <w:p w:rsidR="00645ADE" w:rsidRPr="00543370" w:rsidRDefault="00645ADE" w:rsidP="00C73AC4">
      <w:pPr>
        <w:ind w:left="1440" w:hanging="1440"/>
        <w:jc w:val="both"/>
        <w:rPr>
          <w:kern w:val="32"/>
          <w:szCs w:val="20"/>
        </w:rPr>
      </w:pPr>
      <w:r w:rsidRPr="00E33B09">
        <w:t>CASHR310</w:t>
      </w:r>
      <w:r>
        <w:fldChar w:fldCharType="begin"/>
      </w:r>
      <w:r>
        <w:instrText>xe "</w:instrText>
      </w:r>
      <w:r w:rsidRPr="00EC7687">
        <w:instrText>CASHR310</w:instrText>
      </w:r>
      <w:r>
        <w:instrText>"</w:instrText>
      </w:r>
      <w:r>
        <w:fldChar w:fldCharType="end"/>
      </w:r>
      <w:r>
        <w:tab/>
      </w:r>
      <w:r w:rsidRPr="00E33B09">
        <w:t>Total value of cash received in last 12 months from - other transfers and remittances</w:t>
      </w:r>
      <w:r>
        <w:rPr>
          <w:kern w:val="32"/>
          <w:szCs w:val="20"/>
        </w:rPr>
        <w:t>. Missing value codes are negative.</w:t>
      </w:r>
    </w:p>
    <w:p w:rsidR="00645ADE" w:rsidRPr="00543370" w:rsidRDefault="00645ADE" w:rsidP="00C73AC4">
      <w:pPr>
        <w:ind w:left="1440" w:hanging="1440"/>
        <w:jc w:val="both"/>
        <w:rPr>
          <w:kern w:val="32"/>
          <w:szCs w:val="20"/>
        </w:rPr>
      </w:pPr>
      <w:r w:rsidRPr="00E33B09">
        <w:t>CASHR311</w:t>
      </w:r>
      <w:r>
        <w:fldChar w:fldCharType="begin"/>
      </w:r>
      <w:r>
        <w:instrText>xe "</w:instrText>
      </w:r>
      <w:r w:rsidRPr="00EC7687">
        <w:instrText>CASHR311</w:instrText>
      </w:r>
      <w:r>
        <w:instrText>"</w:instrText>
      </w:r>
      <w:r>
        <w:fldChar w:fldCharType="end"/>
      </w:r>
      <w:r>
        <w:tab/>
      </w:r>
      <w:r w:rsidRPr="00E33B09">
        <w:t>Total value of cash received in last 12 months from - interest from savings</w:t>
      </w:r>
      <w:r>
        <w:rPr>
          <w:kern w:val="32"/>
          <w:szCs w:val="20"/>
        </w:rPr>
        <w:t>. Missing value codes are negative.</w:t>
      </w:r>
    </w:p>
    <w:p w:rsidR="00645ADE" w:rsidRPr="00543370" w:rsidRDefault="00645ADE" w:rsidP="00C73AC4">
      <w:pPr>
        <w:ind w:left="1440" w:hanging="1440"/>
        <w:jc w:val="both"/>
        <w:rPr>
          <w:kern w:val="32"/>
          <w:szCs w:val="20"/>
        </w:rPr>
      </w:pPr>
      <w:r w:rsidRPr="00E33B09">
        <w:t>CASHR312</w:t>
      </w:r>
      <w:r>
        <w:fldChar w:fldCharType="begin"/>
      </w:r>
      <w:r>
        <w:instrText>xe "</w:instrText>
      </w:r>
      <w:r w:rsidRPr="00EC7687">
        <w:instrText>CASHR312</w:instrText>
      </w:r>
      <w:r>
        <w:instrText>"</w:instrText>
      </w:r>
      <w:r>
        <w:fldChar w:fldCharType="end"/>
      </w:r>
      <w:r>
        <w:tab/>
      </w:r>
      <w:r w:rsidRPr="00E33B09">
        <w:t>Total value of cash received in last 12 months from - rent from property or other assets</w:t>
      </w:r>
      <w:r>
        <w:rPr>
          <w:kern w:val="32"/>
          <w:szCs w:val="20"/>
        </w:rPr>
        <w:t>. Missing value codes are negative.</w:t>
      </w:r>
    </w:p>
    <w:p w:rsidR="00645ADE" w:rsidRPr="00543370" w:rsidRDefault="00645ADE" w:rsidP="00C73AC4">
      <w:pPr>
        <w:ind w:left="1440" w:hanging="1440"/>
        <w:jc w:val="both"/>
        <w:rPr>
          <w:kern w:val="32"/>
          <w:szCs w:val="20"/>
        </w:rPr>
      </w:pPr>
      <w:r w:rsidRPr="00E33B09">
        <w:t>CASHR313</w:t>
      </w:r>
      <w:r>
        <w:fldChar w:fldCharType="begin"/>
      </w:r>
      <w:r>
        <w:instrText>xe "</w:instrText>
      </w:r>
      <w:r w:rsidRPr="00EC7687">
        <w:instrText>CASHR313</w:instrText>
      </w:r>
      <w:r>
        <w:instrText>"</w:instrText>
      </w:r>
      <w:r>
        <w:fldChar w:fldCharType="end"/>
      </w:r>
      <w:r>
        <w:tab/>
      </w:r>
      <w:r w:rsidRPr="00E33B09">
        <w:t xml:space="preserve">Total value of cash received in last 12 months from - household members who </w:t>
      </w:r>
      <w:r>
        <w:rPr>
          <w:kern w:val="32"/>
          <w:szCs w:val="20"/>
        </w:rPr>
        <w:t>. Missing value codes are negative.</w:t>
      </w:r>
    </w:p>
    <w:p w:rsidR="00645ADE" w:rsidRPr="00543370" w:rsidRDefault="00645ADE" w:rsidP="00C73AC4">
      <w:pPr>
        <w:ind w:left="1440" w:hanging="1440"/>
        <w:jc w:val="both"/>
        <w:rPr>
          <w:kern w:val="32"/>
          <w:szCs w:val="20"/>
        </w:rPr>
      </w:pPr>
      <w:r w:rsidRPr="00E33B09">
        <w:t>KINDR301</w:t>
      </w:r>
      <w:r>
        <w:fldChar w:fldCharType="begin"/>
      </w:r>
      <w:r>
        <w:instrText>xe "</w:instrText>
      </w:r>
      <w:r w:rsidRPr="00EC7687">
        <w:instrText>KINDR301</w:instrText>
      </w:r>
      <w:r>
        <w:instrText>"</w:instrText>
      </w:r>
      <w:r>
        <w:fldChar w:fldCharType="end"/>
      </w:r>
      <w:r>
        <w:tab/>
      </w:r>
      <w:r w:rsidRPr="00E33B09">
        <w:t>Total value of in kind payments received in last 12 months from - retirement pension</w:t>
      </w:r>
      <w:r>
        <w:rPr>
          <w:kern w:val="32"/>
          <w:szCs w:val="20"/>
        </w:rPr>
        <w:t>. Missing value codes are negative.</w:t>
      </w:r>
    </w:p>
    <w:p w:rsidR="00645ADE" w:rsidRPr="00543370" w:rsidRDefault="00645ADE" w:rsidP="00C73AC4">
      <w:pPr>
        <w:ind w:left="1440" w:hanging="1440"/>
        <w:jc w:val="both"/>
        <w:rPr>
          <w:kern w:val="32"/>
          <w:szCs w:val="20"/>
        </w:rPr>
      </w:pPr>
      <w:r w:rsidRPr="00AD25F0">
        <w:t>KINDR302</w:t>
      </w:r>
      <w:r>
        <w:fldChar w:fldCharType="begin"/>
      </w:r>
      <w:r>
        <w:instrText>xe "</w:instrText>
      </w:r>
      <w:r w:rsidRPr="00EC7687">
        <w:instrText>KINDR302</w:instrText>
      </w:r>
      <w:r>
        <w:instrText>"</w:instrText>
      </w:r>
      <w:r>
        <w:fldChar w:fldCharType="end"/>
      </w:r>
      <w:r>
        <w:tab/>
      </w:r>
      <w:r w:rsidRPr="00AD25F0">
        <w:t>Total value of in kind payments received in last 12 months from - social security/social subsidy</w:t>
      </w:r>
      <w:r>
        <w:rPr>
          <w:kern w:val="32"/>
          <w:szCs w:val="20"/>
        </w:rPr>
        <w:t>. Missing value codes are negative.</w:t>
      </w:r>
    </w:p>
    <w:p w:rsidR="00645ADE" w:rsidRPr="006B4A9A" w:rsidRDefault="00645ADE" w:rsidP="00C73AC4">
      <w:pPr>
        <w:ind w:left="1440" w:hanging="1440"/>
        <w:jc w:val="both"/>
        <w:rPr>
          <w:kern w:val="32"/>
          <w:szCs w:val="20"/>
        </w:rPr>
      </w:pPr>
      <w:r w:rsidRPr="002C60E7">
        <w:t>KINDR303</w:t>
      </w:r>
      <w:r>
        <w:fldChar w:fldCharType="begin"/>
      </w:r>
      <w:r>
        <w:instrText>xe "</w:instrText>
      </w:r>
      <w:r w:rsidRPr="00EC7687">
        <w:instrText>KINDR303</w:instrText>
      </w:r>
      <w:r>
        <w:instrText>"</w:instrText>
      </w:r>
      <w:r>
        <w:fldChar w:fldCharType="end"/>
      </w:r>
      <w:r>
        <w:tab/>
      </w:r>
      <w:r w:rsidRPr="002C60E7">
        <w:t>Total value of in kind payments received in last 12 months from - food aid</w:t>
      </w:r>
      <w:r>
        <w:rPr>
          <w:kern w:val="32"/>
          <w:szCs w:val="20"/>
        </w:rPr>
        <w:t xml:space="preserve">. Missing </w:t>
      </w:r>
      <w:r w:rsidRPr="006B4A9A">
        <w:rPr>
          <w:kern w:val="32"/>
          <w:szCs w:val="20"/>
        </w:rPr>
        <w:t>value codes are negative.</w:t>
      </w:r>
    </w:p>
    <w:p w:rsidR="00645ADE" w:rsidRPr="00543370" w:rsidRDefault="00645ADE" w:rsidP="00C73AC4">
      <w:pPr>
        <w:ind w:left="1440" w:hanging="1440"/>
        <w:jc w:val="both"/>
        <w:rPr>
          <w:kern w:val="32"/>
          <w:szCs w:val="20"/>
        </w:rPr>
      </w:pPr>
      <w:r w:rsidRPr="006B4A9A">
        <w:t>KINDR304</w:t>
      </w:r>
      <w:r>
        <w:fldChar w:fldCharType="begin"/>
      </w:r>
      <w:r>
        <w:instrText>xe "</w:instrText>
      </w:r>
      <w:r w:rsidRPr="00EC7687">
        <w:instrText>KINDR304</w:instrText>
      </w:r>
      <w:r>
        <w:instrText>"</w:instrText>
      </w:r>
      <w:r>
        <w:fldChar w:fldCharType="end"/>
      </w:r>
      <w:r w:rsidRPr="006B4A9A">
        <w:tab/>
        <w:t>Total value of in kind payments received in last 12 months from - other type of government benefit</w:t>
      </w:r>
      <w:r>
        <w:rPr>
          <w:kern w:val="32"/>
          <w:szCs w:val="20"/>
        </w:rPr>
        <w:t>. Missing value codes are negative.</w:t>
      </w:r>
    </w:p>
    <w:p w:rsidR="00645ADE" w:rsidRPr="00543370" w:rsidRDefault="00645ADE" w:rsidP="00C73AC4">
      <w:pPr>
        <w:ind w:left="1440" w:hanging="1440"/>
        <w:jc w:val="both"/>
        <w:rPr>
          <w:kern w:val="32"/>
          <w:szCs w:val="20"/>
        </w:rPr>
      </w:pPr>
      <w:r w:rsidRPr="002C60E7">
        <w:t>KINDR305</w:t>
      </w:r>
      <w:r>
        <w:fldChar w:fldCharType="begin"/>
      </w:r>
      <w:r>
        <w:instrText>xe "</w:instrText>
      </w:r>
      <w:r w:rsidRPr="00EC7687">
        <w:instrText>KINDR305</w:instrText>
      </w:r>
      <w:r>
        <w:instrText>"</w:instrText>
      </w:r>
      <w:r>
        <w:fldChar w:fldCharType="end"/>
      </w:r>
      <w:r>
        <w:tab/>
      </w:r>
      <w:r w:rsidRPr="002C60E7">
        <w:t>Total value of in kind payments received in last 12 months from - religious organisation</w:t>
      </w:r>
      <w:r>
        <w:rPr>
          <w:kern w:val="32"/>
          <w:szCs w:val="20"/>
        </w:rPr>
        <w:t>. Missing value codes are negative.</w:t>
      </w:r>
    </w:p>
    <w:p w:rsidR="00645ADE" w:rsidRPr="00543370" w:rsidRDefault="00645ADE" w:rsidP="00C73AC4">
      <w:pPr>
        <w:ind w:left="1440" w:hanging="1440"/>
        <w:jc w:val="both"/>
        <w:rPr>
          <w:kern w:val="32"/>
          <w:szCs w:val="20"/>
        </w:rPr>
      </w:pPr>
      <w:r w:rsidRPr="002C60E7">
        <w:t>KINDR306</w:t>
      </w:r>
      <w:r>
        <w:fldChar w:fldCharType="begin"/>
      </w:r>
      <w:r>
        <w:instrText>xe "</w:instrText>
      </w:r>
      <w:r w:rsidRPr="00EC7687">
        <w:instrText>KINDR306</w:instrText>
      </w:r>
      <w:r>
        <w:instrText>"</w:instrText>
      </w:r>
      <w:r>
        <w:fldChar w:fldCharType="end"/>
      </w:r>
      <w:r>
        <w:tab/>
      </w:r>
      <w:r w:rsidRPr="002C60E7">
        <w:t>Total value of in kind payments received in last 12 months from - charity groups/NGOs</w:t>
      </w:r>
      <w:r>
        <w:rPr>
          <w:kern w:val="32"/>
          <w:szCs w:val="20"/>
        </w:rPr>
        <w:t>. Missing value codes are negative.</w:t>
      </w:r>
    </w:p>
    <w:p w:rsidR="00645ADE" w:rsidRPr="00543370" w:rsidRDefault="00645ADE" w:rsidP="00C73AC4">
      <w:pPr>
        <w:ind w:left="1440" w:hanging="1440"/>
        <w:jc w:val="both"/>
        <w:rPr>
          <w:kern w:val="32"/>
          <w:szCs w:val="20"/>
        </w:rPr>
      </w:pPr>
      <w:r w:rsidRPr="004B5AF2">
        <w:t>KINDR307</w:t>
      </w:r>
      <w:r>
        <w:fldChar w:fldCharType="begin"/>
      </w:r>
      <w:r>
        <w:instrText>xe "</w:instrText>
      </w:r>
      <w:r w:rsidRPr="00EC7687">
        <w:instrText>KINDR307</w:instrText>
      </w:r>
      <w:r>
        <w:instrText>"</w:instrText>
      </w:r>
      <w:r>
        <w:fldChar w:fldCharType="end"/>
      </w:r>
      <w:r>
        <w:tab/>
      </w:r>
      <w:r w:rsidRPr="004B5AF2">
        <w:t>Total value of in kind payments received in last 12 months from - other transfers from groups or organisations</w:t>
      </w:r>
      <w:r>
        <w:rPr>
          <w:kern w:val="32"/>
          <w:szCs w:val="20"/>
        </w:rPr>
        <w:t>. Missing value codes are negative.</w:t>
      </w:r>
    </w:p>
    <w:p w:rsidR="00645ADE" w:rsidRPr="00543370" w:rsidRDefault="00645ADE" w:rsidP="00C73AC4">
      <w:pPr>
        <w:ind w:left="1440" w:hanging="1440"/>
        <w:jc w:val="both"/>
        <w:rPr>
          <w:kern w:val="32"/>
          <w:szCs w:val="20"/>
        </w:rPr>
      </w:pPr>
      <w:r w:rsidRPr="004B5AF2">
        <w:t>KINDR308</w:t>
      </w:r>
      <w:r>
        <w:fldChar w:fldCharType="begin"/>
      </w:r>
      <w:r>
        <w:instrText>xe "</w:instrText>
      </w:r>
      <w:r w:rsidRPr="00EC7687">
        <w:instrText>KINDR308</w:instrText>
      </w:r>
      <w:r>
        <w:instrText>"</w:instrText>
      </w:r>
      <w:r>
        <w:fldChar w:fldCharType="end"/>
      </w:r>
      <w:r>
        <w:tab/>
      </w:r>
      <w:r w:rsidRPr="004B5AF2">
        <w:t>Total value of in kind payments received in last 12 months from - individuals outside the household</w:t>
      </w:r>
      <w:r>
        <w:rPr>
          <w:kern w:val="32"/>
          <w:szCs w:val="20"/>
        </w:rPr>
        <w:t>. Missing value codes are negative.</w:t>
      </w:r>
    </w:p>
    <w:p w:rsidR="00645ADE" w:rsidRPr="00543370" w:rsidRDefault="00645ADE" w:rsidP="00C73AC4">
      <w:pPr>
        <w:ind w:left="1440" w:hanging="1440"/>
        <w:jc w:val="both"/>
        <w:rPr>
          <w:kern w:val="32"/>
          <w:szCs w:val="20"/>
        </w:rPr>
      </w:pPr>
      <w:r w:rsidRPr="00E60D13">
        <w:t>KINDR309</w:t>
      </w:r>
      <w:r>
        <w:fldChar w:fldCharType="begin"/>
      </w:r>
      <w:r>
        <w:instrText>xe "</w:instrText>
      </w:r>
      <w:r w:rsidRPr="00EC7687">
        <w:instrText>KINDR309</w:instrText>
      </w:r>
      <w:r>
        <w:instrText>"</w:instrText>
      </w:r>
      <w:r>
        <w:fldChar w:fldCharType="end"/>
      </w:r>
      <w:r>
        <w:tab/>
      </w:r>
      <w:r w:rsidRPr="00E60D13">
        <w:t xml:space="preserve">Total value of in kind payments received in last 12 months from </w:t>
      </w:r>
      <w:r>
        <w:t>–</w:t>
      </w:r>
      <w:r w:rsidRPr="00E60D13">
        <w:t xml:space="preserve"> alimony</w:t>
      </w:r>
      <w:r>
        <w:rPr>
          <w:kern w:val="32"/>
          <w:szCs w:val="20"/>
        </w:rPr>
        <w:t>. Missing value codes are negative.</w:t>
      </w:r>
    </w:p>
    <w:p w:rsidR="00645ADE" w:rsidRPr="00543370" w:rsidRDefault="00645ADE" w:rsidP="00C73AC4">
      <w:pPr>
        <w:ind w:left="1440" w:hanging="1440"/>
        <w:jc w:val="both"/>
        <w:rPr>
          <w:kern w:val="32"/>
          <w:szCs w:val="20"/>
        </w:rPr>
      </w:pPr>
      <w:r w:rsidRPr="00E60D13">
        <w:t>KINDR310</w:t>
      </w:r>
      <w:r>
        <w:fldChar w:fldCharType="begin"/>
      </w:r>
      <w:r>
        <w:instrText>xe "</w:instrText>
      </w:r>
      <w:r w:rsidRPr="00EC7687">
        <w:instrText>KINDR310</w:instrText>
      </w:r>
      <w:r>
        <w:instrText>"</w:instrText>
      </w:r>
      <w:r>
        <w:fldChar w:fldCharType="end"/>
      </w:r>
      <w:r>
        <w:tab/>
      </w:r>
      <w:r w:rsidRPr="00E60D13">
        <w:t>Total value of in kind payments received in last 12 months from - other transfers and remittances</w:t>
      </w:r>
      <w:r>
        <w:rPr>
          <w:kern w:val="32"/>
          <w:szCs w:val="20"/>
        </w:rPr>
        <w:t>. Missing value codes are negative.</w:t>
      </w:r>
    </w:p>
    <w:p w:rsidR="00645ADE" w:rsidRPr="00543370" w:rsidRDefault="00645ADE" w:rsidP="00C73AC4">
      <w:pPr>
        <w:ind w:left="1440" w:hanging="1440"/>
        <w:jc w:val="both"/>
        <w:rPr>
          <w:kern w:val="32"/>
          <w:szCs w:val="20"/>
        </w:rPr>
      </w:pPr>
      <w:r w:rsidRPr="00E60D13">
        <w:t>KINDR311</w:t>
      </w:r>
      <w:r>
        <w:fldChar w:fldCharType="begin"/>
      </w:r>
      <w:r>
        <w:instrText>xe "</w:instrText>
      </w:r>
      <w:r w:rsidRPr="00EC7687">
        <w:instrText>KINDR311</w:instrText>
      </w:r>
      <w:r>
        <w:instrText>"</w:instrText>
      </w:r>
      <w:r>
        <w:fldChar w:fldCharType="end"/>
      </w:r>
      <w:r>
        <w:tab/>
      </w:r>
      <w:r w:rsidRPr="00E60D13">
        <w:t>Total value of in kind payments received in last 12 months from - interest from savings</w:t>
      </w:r>
      <w:r>
        <w:rPr>
          <w:kern w:val="32"/>
          <w:szCs w:val="20"/>
        </w:rPr>
        <w:t>. Missing value codes are negative.</w:t>
      </w:r>
    </w:p>
    <w:p w:rsidR="00645ADE" w:rsidRPr="00543370" w:rsidRDefault="00645ADE" w:rsidP="00C73AC4">
      <w:pPr>
        <w:ind w:left="1440" w:hanging="1440"/>
        <w:jc w:val="both"/>
        <w:rPr>
          <w:kern w:val="32"/>
          <w:szCs w:val="20"/>
        </w:rPr>
      </w:pPr>
      <w:r w:rsidRPr="00E60D13">
        <w:t>KINDR312</w:t>
      </w:r>
      <w:r>
        <w:fldChar w:fldCharType="begin"/>
      </w:r>
      <w:r>
        <w:instrText>xe "</w:instrText>
      </w:r>
      <w:r w:rsidRPr="00EC7687">
        <w:instrText>KINDR312</w:instrText>
      </w:r>
      <w:r>
        <w:instrText>"</w:instrText>
      </w:r>
      <w:r>
        <w:fldChar w:fldCharType="end"/>
      </w:r>
      <w:r>
        <w:tab/>
      </w:r>
      <w:r w:rsidRPr="00E60D13">
        <w:t>Total value of in kind payments received in last 12 months from - rent from property or other assets</w:t>
      </w:r>
      <w:r>
        <w:rPr>
          <w:kern w:val="32"/>
          <w:szCs w:val="20"/>
        </w:rPr>
        <w:t>. Missing value codes are negative.</w:t>
      </w:r>
    </w:p>
    <w:p w:rsidR="00645ADE" w:rsidRPr="00543370" w:rsidRDefault="00645ADE" w:rsidP="00C73AC4">
      <w:pPr>
        <w:ind w:left="1440" w:hanging="1440"/>
        <w:jc w:val="both"/>
        <w:rPr>
          <w:kern w:val="32"/>
          <w:szCs w:val="20"/>
        </w:rPr>
      </w:pPr>
      <w:r w:rsidRPr="00E60D13">
        <w:t>KINDR313</w:t>
      </w:r>
      <w:r>
        <w:fldChar w:fldCharType="begin"/>
      </w:r>
      <w:r>
        <w:instrText>xe "</w:instrText>
      </w:r>
      <w:r w:rsidRPr="00EC7687">
        <w:instrText>KINDR313</w:instrText>
      </w:r>
      <w:r>
        <w:instrText>"</w:instrText>
      </w:r>
      <w:r>
        <w:fldChar w:fldCharType="end"/>
      </w:r>
      <w:r>
        <w:tab/>
      </w:r>
      <w:r w:rsidRPr="00E60D13">
        <w:t>Total value of in kind payments received in last 12 months from - household members who have temporarily migrated</w:t>
      </w:r>
      <w:r>
        <w:rPr>
          <w:kern w:val="32"/>
          <w:szCs w:val="20"/>
        </w:rPr>
        <w:t>. Missing value codes are negative.</w:t>
      </w:r>
    </w:p>
    <w:p w:rsidR="00645ADE" w:rsidRDefault="00645ADE" w:rsidP="00C73AC4">
      <w:pPr>
        <w:ind w:left="1440" w:hanging="1440"/>
        <w:jc w:val="both"/>
      </w:pPr>
      <w:r w:rsidRPr="00367216">
        <w:t>DRCTR301</w:t>
      </w:r>
      <w:r>
        <w:fldChar w:fldCharType="begin"/>
      </w:r>
      <w:r>
        <w:instrText>xe "</w:instrText>
      </w:r>
      <w:r w:rsidRPr="00EC7687">
        <w:instrText>DRCTR301</w:instrText>
      </w:r>
      <w:r>
        <w:instrText>"</w:instrText>
      </w:r>
      <w:r>
        <w:fldChar w:fldCharType="end"/>
      </w:r>
      <w:r>
        <w:tab/>
      </w:r>
      <w:r w:rsidRPr="00367216">
        <w:t>Did any of the money or goods go directly towards or to NAME? - retirement pension</w:t>
      </w:r>
      <w:r>
        <w:t>? Codes are: 00</w:t>
      </w:r>
      <w:r>
        <w:rPr>
          <w:szCs w:val="20"/>
        </w:rPr>
        <w:t>= No, 01= Yes</w:t>
      </w:r>
    </w:p>
    <w:p w:rsidR="00645ADE" w:rsidRPr="00AB6E3C" w:rsidRDefault="00645ADE" w:rsidP="00C73AC4">
      <w:pPr>
        <w:ind w:left="1440" w:hanging="1440"/>
        <w:jc w:val="both"/>
      </w:pPr>
      <w:r w:rsidRPr="00AB6E3C">
        <w:t>DRCTR302</w:t>
      </w:r>
      <w:r>
        <w:fldChar w:fldCharType="begin"/>
      </w:r>
      <w:r>
        <w:instrText>xe "</w:instrText>
      </w:r>
      <w:r w:rsidRPr="00EC7687">
        <w:instrText>DRCTR302</w:instrText>
      </w:r>
      <w:r>
        <w:instrText>"</w:instrText>
      </w:r>
      <w:r>
        <w:fldChar w:fldCharType="end"/>
      </w:r>
      <w:r>
        <w:tab/>
      </w:r>
      <w:r w:rsidRPr="00AB6E3C">
        <w:t>Did any of the money or goods go directly towards or to NAME? - social security/social subsidy</w:t>
      </w:r>
      <w:r>
        <w:t>? Codes are: 00</w:t>
      </w:r>
      <w:r>
        <w:rPr>
          <w:szCs w:val="20"/>
        </w:rPr>
        <w:t>= No, 01= Yes</w:t>
      </w:r>
    </w:p>
    <w:p w:rsidR="00645ADE" w:rsidRPr="00D9121F" w:rsidRDefault="00645ADE" w:rsidP="00C73AC4">
      <w:pPr>
        <w:ind w:left="1440" w:hanging="1440"/>
        <w:jc w:val="both"/>
      </w:pPr>
      <w:r w:rsidRPr="00D9121F">
        <w:t>DRCTR303</w:t>
      </w:r>
      <w:r>
        <w:fldChar w:fldCharType="begin"/>
      </w:r>
      <w:r>
        <w:instrText>xe "</w:instrText>
      </w:r>
      <w:r w:rsidRPr="00EC7687">
        <w:instrText>DRCTR303</w:instrText>
      </w:r>
      <w:r>
        <w:instrText>"</w:instrText>
      </w:r>
      <w:r>
        <w:fldChar w:fldCharType="end"/>
      </w:r>
      <w:r>
        <w:tab/>
      </w:r>
      <w:r w:rsidRPr="00D9121F">
        <w:t>Did any of the money or goods go directly towards or to NAME? - food aid</w:t>
      </w:r>
      <w:r>
        <w:t>? Codes are: 00</w:t>
      </w:r>
      <w:r>
        <w:rPr>
          <w:szCs w:val="20"/>
        </w:rPr>
        <w:t>= No, 01= Yes</w:t>
      </w:r>
    </w:p>
    <w:p w:rsidR="00645ADE" w:rsidRPr="00E52162" w:rsidRDefault="00645ADE" w:rsidP="00C73AC4">
      <w:pPr>
        <w:ind w:left="1440" w:hanging="1440"/>
        <w:jc w:val="both"/>
      </w:pPr>
      <w:r w:rsidRPr="00E52162">
        <w:t>DRCTR304</w:t>
      </w:r>
      <w:r>
        <w:fldChar w:fldCharType="begin"/>
      </w:r>
      <w:r>
        <w:instrText>xe "</w:instrText>
      </w:r>
      <w:r w:rsidRPr="00EC7687">
        <w:instrText>DRCTR304</w:instrText>
      </w:r>
      <w:r>
        <w:instrText>"</w:instrText>
      </w:r>
      <w:r>
        <w:fldChar w:fldCharType="end"/>
      </w:r>
      <w:r>
        <w:tab/>
      </w:r>
      <w:r w:rsidRPr="00E52162">
        <w:t>Did any of the money or goods go directly towards or to NAME? - other type of government benefit</w:t>
      </w:r>
    </w:p>
    <w:p w:rsidR="00645ADE" w:rsidRDefault="00645ADE" w:rsidP="00C73AC4">
      <w:pPr>
        <w:ind w:left="1440"/>
        <w:jc w:val="both"/>
      </w:pPr>
      <w:r>
        <w:rPr>
          <w:szCs w:val="20"/>
        </w:rPr>
        <w:t xml:space="preserve">0= No, 1= Yes, </w:t>
      </w:r>
      <w:r>
        <w:t>77= NK, 79= Refused to answer, 88= N/A, 99= Missing</w:t>
      </w:r>
    </w:p>
    <w:p w:rsidR="00645ADE" w:rsidRDefault="00645ADE" w:rsidP="00C73AC4">
      <w:pPr>
        <w:ind w:left="1440" w:hanging="1440"/>
        <w:jc w:val="both"/>
      </w:pPr>
      <w:r w:rsidRPr="00730DF0">
        <w:t>DRCTR305</w:t>
      </w:r>
      <w:r>
        <w:fldChar w:fldCharType="begin"/>
      </w:r>
      <w:r>
        <w:instrText>xe "</w:instrText>
      </w:r>
      <w:r w:rsidRPr="00EC7687">
        <w:instrText>DRCTR305</w:instrText>
      </w:r>
      <w:r>
        <w:instrText>"</w:instrText>
      </w:r>
      <w:r>
        <w:fldChar w:fldCharType="end"/>
      </w:r>
      <w:r>
        <w:tab/>
      </w:r>
      <w:r w:rsidRPr="00730DF0">
        <w:t>Did any of the money or goods go directly towards or to NAME? - religious organisation</w:t>
      </w:r>
      <w:r>
        <w:t>? Codes are: 00</w:t>
      </w:r>
      <w:r>
        <w:rPr>
          <w:szCs w:val="20"/>
        </w:rPr>
        <w:t>= No, 01= Yes</w:t>
      </w:r>
    </w:p>
    <w:p w:rsidR="00645ADE" w:rsidRDefault="00645ADE" w:rsidP="00C73AC4">
      <w:pPr>
        <w:ind w:left="1440" w:hanging="1440"/>
        <w:jc w:val="both"/>
      </w:pPr>
      <w:r w:rsidRPr="00730DF0">
        <w:t>DRCTR306</w:t>
      </w:r>
      <w:r>
        <w:fldChar w:fldCharType="begin"/>
      </w:r>
      <w:r>
        <w:instrText>xe "</w:instrText>
      </w:r>
      <w:r w:rsidRPr="00EC7687">
        <w:instrText>DRCTR306</w:instrText>
      </w:r>
      <w:r>
        <w:instrText>"</w:instrText>
      </w:r>
      <w:r>
        <w:fldChar w:fldCharType="end"/>
      </w:r>
      <w:r>
        <w:tab/>
      </w:r>
      <w:r w:rsidRPr="00730DF0">
        <w:t>Did any of the money or goods go directly towards or to NAME? - charity groups/NGOs</w:t>
      </w:r>
      <w:r>
        <w:t>? Codes are: 00</w:t>
      </w:r>
      <w:r>
        <w:rPr>
          <w:szCs w:val="20"/>
        </w:rPr>
        <w:t>= No, 01= Yes</w:t>
      </w:r>
    </w:p>
    <w:p w:rsidR="00645ADE" w:rsidRPr="00730DF0" w:rsidRDefault="00645ADE" w:rsidP="00C73AC4">
      <w:pPr>
        <w:ind w:left="1440" w:hanging="1440"/>
        <w:jc w:val="both"/>
      </w:pPr>
      <w:r w:rsidRPr="00730DF0">
        <w:t>DRCTR307</w:t>
      </w:r>
      <w:r>
        <w:fldChar w:fldCharType="begin"/>
      </w:r>
      <w:r>
        <w:instrText>xe "</w:instrText>
      </w:r>
      <w:r w:rsidRPr="00EC7687">
        <w:instrText>DRCTR307</w:instrText>
      </w:r>
      <w:r>
        <w:instrText>"</w:instrText>
      </w:r>
      <w:r>
        <w:fldChar w:fldCharType="end"/>
      </w:r>
      <w:r>
        <w:tab/>
      </w:r>
      <w:r w:rsidRPr="00730DF0">
        <w:t>Did any of the money or goods go directly towards or to NAME? - other transfers from groups or organisations</w:t>
      </w:r>
      <w:r>
        <w:t>? Codes are: 00</w:t>
      </w:r>
      <w:r>
        <w:rPr>
          <w:szCs w:val="20"/>
        </w:rPr>
        <w:t>= No, 01= Yes</w:t>
      </w:r>
    </w:p>
    <w:p w:rsidR="00645ADE" w:rsidRDefault="00645ADE" w:rsidP="00C73AC4">
      <w:pPr>
        <w:ind w:left="1440" w:hanging="1440"/>
        <w:jc w:val="both"/>
      </w:pPr>
      <w:r w:rsidRPr="00730DF0">
        <w:t>DRCTR308</w:t>
      </w:r>
      <w:r>
        <w:fldChar w:fldCharType="begin"/>
      </w:r>
      <w:r>
        <w:instrText>xe "</w:instrText>
      </w:r>
      <w:r w:rsidRPr="00EC7687">
        <w:instrText>DRCTR308</w:instrText>
      </w:r>
      <w:r>
        <w:instrText>"</w:instrText>
      </w:r>
      <w:r>
        <w:fldChar w:fldCharType="end"/>
      </w:r>
      <w:r>
        <w:tab/>
      </w:r>
      <w:r w:rsidRPr="00730DF0">
        <w:t>Did any of the money or goods go directly towards or to NAME? - individuals outside the household</w:t>
      </w:r>
      <w:r>
        <w:t>? Codes are: 00</w:t>
      </w:r>
      <w:r>
        <w:rPr>
          <w:szCs w:val="20"/>
        </w:rPr>
        <w:t>= No, 01= Yes</w:t>
      </w:r>
    </w:p>
    <w:p w:rsidR="00645ADE" w:rsidRDefault="00645ADE" w:rsidP="00C73AC4">
      <w:pPr>
        <w:ind w:left="1440" w:hanging="1440"/>
        <w:jc w:val="both"/>
      </w:pPr>
      <w:r w:rsidRPr="00730DF0">
        <w:t>DRCTR309</w:t>
      </w:r>
      <w:r>
        <w:fldChar w:fldCharType="begin"/>
      </w:r>
      <w:r>
        <w:instrText>xe "</w:instrText>
      </w:r>
      <w:r w:rsidRPr="00EC7687">
        <w:instrText>DRCTR309</w:instrText>
      </w:r>
      <w:r>
        <w:instrText>"</w:instrText>
      </w:r>
      <w:r>
        <w:fldChar w:fldCharType="end"/>
      </w:r>
      <w:r>
        <w:tab/>
      </w:r>
      <w:r w:rsidRPr="00730DF0">
        <w:t xml:space="preserve">Did any of the money or goods go directly towards or to NAME? </w:t>
      </w:r>
      <w:r>
        <w:t>–</w:t>
      </w:r>
      <w:r w:rsidRPr="00730DF0">
        <w:t xml:space="preserve"> alimony</w:t>
      </w:r>
      <w:r>
        <w:t>? Codes are: 00</w:t>
      </w:r>
      <w:r>
        <w:rPr>
          <w:szCs w:val="20"/>
        </w:rPr>
        <w:t>= No, 01= Yes</w:t>
      </w:r>
    </w:p>
    <w:p w:rsidR="00645ADE" w:rsidRPr="00730DF0" w:rsidRDefault="00645ADE" w:rsidP="00C73AC4">
      <w:pPr>
        <w:ind w:left="1440" w:hanging="1440"/>
        <w:jc w:val="both"/>
      </w:pPr>
      <w:r w:rsidRPr="00730DF0">
        <w:t>DRCTR310</w:t>
      </w:r>
      <w:r>
        <w:fldChar w:fldCharType="begin"/>
      </w:r>
      <w:r>
        <w:instrText>xe "</w:instrText>
      </w:r>
      <w:r w:rsidRPr="00EC7687">
        <w:instrText>DRCTR310</w:instrText>
      </w:r>
      <w:r>
        <w:instrText>"</w:instrText>
      </w:r>
      <w:r>
        <w:fldChar w:fldCharType="end"/>
      </w:r>
      <w:r>
        <w:tab/>
      </w:r>
      <w:r w:rsidRPr="00730DF0">
        <w:t>Did any of the money or goods go directly towards or to NAME? - other transfers and remittances</w:t>
      </w:r>
      <w:r>
        <w:t>? Codes are: 00</w:t>
      </w:r>
      <w:r>
        <w:rPr>
          <w:szCs w:val="20"/>
        </w:rPr>
        <w:t>= No, 01= Yes</w:t>
      </w:r>
    </w:p>
    <w:p w:rsidR="00645ADE" w:rsidRPr="00730DF0" w:rsidRDefault="00645ADE" w:rsidP="00C73AC4">
      <w:pPr>
        <w:ind w:left="1440" w:hanging="1440"/>
        <w:jc w:val="both"/>
      </w:pPr>
      <w:r w:rsidRPr="00730DF0">
        <w:t>DRCTR311</w:t>
      </w:r>
      <w:r>
        <w:fldChar w:fldCharType="begin"/>
      </w:r>
      <w:r>
        <w:instrText>xe "</w:instrText>
      </w:r>
      <w:r w:rsidRPr="00EC7687">
        <w:instrText>DRCTR311</w:instrText>
      </w:r>
      <w:r>
        <w:instrText>"</w:instrText>
      </w:r>
      <w:r>
        <w:fldChar w:fldCharType="end"/>
      </w:r>
      <w:r>
        <w:tab/>
      </w:r>
      <w:r w:rsidRPr="00730DF0">
        <w:t>Did any of the money or goods go directly towards or to NAME? - interest from savings</w:t>
      </w:r>
      <w:r>
        <w:t>? Codes are: 00</w:t>
      </w:r>
      <w:r>
        <w:rPr>
          <w:szCs w:val="20"/>
        </w:rPr>
        <w:t>= No, 01= Yes</w:t>
      </w:r>
    </w:p>
    <w:p w:rsidR="00645ADE" w:rsidRDefault="00645ADE" w:rsidP="00C73AC4">
      <w:pPr>
        <w:ind w:left="1440" w:hanging="1440"/>
        <w:jc w:val="both"/>
      </w:pPr>
      <w:r w:rsidRPr="00730DF0">
        <w:t>DRCTR312</w:t>
      </w:r>
      <w:r>
        <w:fldChar w:fldCharType="begin"/>
      </w:r>
      <w:r>
        <w:instrText>xe "</w:instrText>
      </w:r>
      <w:r w:rsidRPr="00EC7687">
        <w:instrText>DRCTR312</w:instrText>
      </w:r>
      <w:r>
        <w:instrText>"</w:instrText>
      </w:r>
      <w:r>
        <w:fldChar w:fldCharType="end"/>
      </w:r>
      <w:r>
        <w:tab/>
      </w:r>
      <w:r w:rsidRPr="00730DF0">
        <w:t>Did any of the money or goods go directly towards or to NAME? - rent from property or other assets</w:t>
      </w:r>
      <w:r>
        <w:t>? Codes are: 00</w:t>
      </w:r>
      <w:r>
        <w:rPr>
          <w:szCs w:val="20"/>
        </w:rPr>
        <w:t>= No, 01= Yes</w:t>
      </w:r>
    </w:p>
    <w:p w:rsidR="00645ADE" w:rsidRPr="000708C8" w:rsidRDefault="00645ADE" w:rsidP="00C73AC4">
      <w:pPr>
        <w:ind w:left="1440" w:hanging="1440"/>
        <w:jc w:val="both"/>
      </w:pPr>
      <w:r w:rsidRPr="000708C8">
        <w:t>DRCTR313</w:t>
      </w:r>
      <w:r>
        <w:fldChar w:fldCharType="begin"/>
      </w:r>
      <w:r>
        <w:instrText>xe "</w:instrText>
      </w:r>
      <w:r w:rsidRPr="00EC7687">
        <w:instrText>DRCTR313</w:instrText>
      </w:r>
      <w:r>
        <w:instrText>"</w:instrText>
      </w:r>
      <w:r>
        <w:fldChar w:fldCharType="end"/>
      </w:r>
      <w:r>
        <w:tab/>
      </w:r>
      <w:r w:rsidRPr="000708C8">
        <w:t>Did any of the money or goods go directly towards or to NAME? - household members who have temporarily migrated</w:t>
      </w:r>
      <w:r>
        <w:t>? Codes are: 00</w:t>
      </w:r>
      <w:r>
        <w:rPr>
          <w:szCs w:val="20"/>
        </w:rPr>
        <w:t>= No, 01= Yes</w:t>
      </w:r>
    </w:p>
    <w:p w:rsidR="00645ADE" w:rsidRDefault="00645ADE" w:rsidP="00C73AC4">
      <w:pPr>
        <w:ind w:left="1440" w:hanging="1440"/>
        <w:jc w:val="both"/>
      </w:pPr>
      <w:r w:rsidRPr="000708C8">
        <w:t>ETSUPPR3</w:t>
      </w:r>
      <w:r>
        <w:fldChar w:fldCharType="begin"/>
      </w:r>
      <w:r>
        <w:instrText>xe "</w:instrText>
      </w:r>
      <w:r w:rsidRPr="00EC7687">
        <w:instrText>ETSUPPR3</w:instrText>
      </w:r>
      <w:r>
        <w:instrText>"</w:instrText>
      </w:r>
      <w:r>
        <w:fldChar w:fldCharType="end"/>
      </w:r>
      <w:r>
        <w:tab/>
      </w:r>
      <w:r w:rsidRPr="000708C8">
        <w:t>Has your household received support or assistance through programmes provided by NGOs or GOs since our last visit?</w:t>
      </w:r>
      <w:r w:rsidRPr="006B4A9A">
        <w:t xml:space="preserve"> </w:t>
      </w:r>
      <w:r>
        <w:t>Codes are: 00</w:t>
      </w:r>
      <w:r>
        <w:rPr>
          <w:szCs w:val="20"/>
        </w:rPr>
        <w:t>= No, 01= Yes</w:t>
      </w:r>
    </w:p>
    <w:p w:rsidR="00645ADE" w:rsidRPr="00792E98" w:rsidRDefault="00645ADE" w:rsidP="00C73AC4">
      <w:pPr>
        <w:ind w:left="1440" w:hanging="1440"/>
        <w:jc w:val="both"/>
      </w:pPr>
      <w:r w:rsidRPr="00792E98">
        <w:t>VNPRHSER3</w:t>
      </w:r>
      <w:r>
        <w:fldChar w:fldCharType="begin"/>
      </w:r>
      <w:r>
        <w:instrText>xe "</w:instrText>
      </w:r>
      <w:r w:rsidRPr="00EC7687">
        <w:instrText>VNPRHSER3</w:instrText>
      </w:r>
      <w:r>
        <w:instrText>"</w:instrText>
      </w:r>
      <w:r>
        <w:fldChar w:fldCharType="end"/>
      </w:r>
      <w:r>
        <w:tab/>
      </w:r>
      <w:r w:rsidRPr="00792E98">
        <w:t xml:space="preserve">Is household included in list of poor households created by Commune Committee on the MOLISA criteria for Hunger </w:t>
      </w:r>
      <w:r>
        <w:t>Eradication &amp; Poverty Reduction</w:t>
      </w:r>
      <w:r w:rsidRPr="006B4A9A">
        <w:t xml:space="preserve"> </w:t>
      </w:r>
      <w:r>
        <w:t>? Codes are: 00</w:t>
      </w:r>
      <w:r>
        <w:rPr>
          <w:szCs w:val="20"/>
        </w:rPr>
        <w:t>= No, 01= Yes</w:t>
      </w:r>
    </w:p>
    <w:p w:rsidR="00645ADE" w:rsidRPr="003712FC" w:rsidRDefault="00645ADE" w:rsidP="00C73AC4">
      <w:pPr>
        <w:ind w:left="1440" w:hanging="1440"/>
        <w:jc w:val="both"/>
      </w:pPr>
      <w:r w:rsidRPr="003712FC">
        <w:t>BRWLNR3</w:t>
      </w:r>
      <w:r>
        <w:fldChar w:fldCharType="begin"/>
      </w:r>
      <w:r>
        <w:instrText>xe "</w:instrText>
      </w:r>
      <w:r w:rsidRPr="00EC7687">
        <w:instrText>BRWLNR3</w:instrText>
      </w:r>
      <w:r>
        <w:instrText>"</w:instrText>
      </w:r>
      <w:r>
        <w:fldChar w:fldCharType="end"/>
      </w:r>
      <w:r>
        <w:tab/>
      </w:r>
      <w:r w:rsidRPr="003712FC">
        <w:t xml:space="preserve">Has your household taken out </w:t>
      </w:r>
      <w:r>
        <w:t>any loans in the last 12 months? Codes are: 00</w:t>
      </w:r>
      <w:r>
        <w:rPr>
          <w:szCs w:val="20"/>
        </w:rPr>
        <w:t>= No, 01= Yes</w:t>
      </w:r>
    </w:p>
    <w:p w:rsidR="00645ADE" w:rsidRDefault="00645ADE" w:rsidP="00C73AC4">
      <w:pPr>
        <w:jc w:val="both"/>
      </w:pPr>
      <w:r w:rsidRPr="000C0B5F">
        <w:t>NOBWLNR3</w:t>
      </w:r>
      <w:r>
        <w:fldChar w:fldCharType="begin"/>
      </w:r>
      <w:r>
        <w:instrText>xe "</w:instrText>
      </w:r>
      <w:r w:rsidRPr="00EC7687">
        <w:instrText>NOBWLNR3</w:instrText>
      </w:r>
      <w:r>
        <w:instrText>"</w:instrText>
      </w:r>
      <w:r>
        <w:fldChar w:fldCharType="end"/>
      </w:r>
      <w:r>
        <w:tab/>
      </w:r>
      <w:r w:rsidRPr="000C0B5F">
        <w:t>Why have your household not taken out any loans?</w:t>
      </w:r>
      <w:r w:rsidRPr="006B4A9A">
        <w:t xml:space="preserve"> </w:t>
      </w:r>
      <w:r>
        <w:t>Codes are:</w:t>
      </w:r>
    </w:p>
    <w:p w:rsidR="00645ADE" w:rsidRDefault="00645ADE" w:rsidP="00C73AC4">
      <w:pPr>
        <w:ind w:left="2160"/>
        <w:jc w:val="both"/>
      </w:pPr>
      <w:r>
        <w:t>01= Don`t need the money</w:t>
      </w:r>
    </w:p>
    <w:p w:rsidR="00645ADE" w:rsidRDefault="00645ADE" w:rsidP="00C73AC4">
      <w:pPr>
        <w:ind w:left="2160"/>
        <w:jc w:val="both"/>
      </w:pPr>
      <w:r>
        <w:t>02= Unable to get a loan</w:t>
      </w:r>
    </w:p>
    <w:p w:rsidR="00645ADE" w:rsidRDefault="00645ADE" w:rsidP="00C73AC4">
      <w:pPr>
        <w:ind w:left="2160"/>
        <w:jc w:val="both"/>
      </w:pPr>
      <w:r>
        <w:t>03= Loans are too expensive</w:t>
      </w:r>
    </w:p>
    <w:p w:rsidR="00645ADE" w:rsidRDefault="00645ADE" w:rsidP="00C73AC4">
      <w:pPr>
        <w:ind w:left="2160"/>
        <w:jc w:val="both"/>
      </w:pPr>
      <w:r>
        <w:t>04= Other (specify)</w:t>
      </w:r>
    </w:p>
    <w:p w:rsidR="00645ADE" w:rsidRDefault="00645ADE" w:rsidP="00C73AC4">
      <w:pPr>
        <w:jc w:val="both"/>
      </w:pPr>
      <w:r w:rsidRPr="00802C29">
        <w:t>WHLNR31</w:t>
      </w:r>
      <w:r>
        <w:fldChar w:fldCharType="begin"/>
      </w:r>
      <w:r>
        <w:instrText>xe "</w:instrText>
      </w:r>
      <w:r w:rsidRPr="00EC7687">
        <w:instrText>WHLNR31</w:instrText>
      </w:r>
      <w:r>
        <w:instrText>"</w:instrText>
      </w:r>
      <w:r>
        <w:fldChar w:fldCharType="end"/>
      </w:r>
      <w:r>
        <w:t>,</w:t>
      </w:r>
      <w:r w:rsidRPr="006B4A9A">
        <w:t xml:space="preserve"> </w:t>
      </w:r>
      <w:r w:rsidRPr="001F4F71">
        <w:t>WHLNR32</w:t>
      </w:r>
      <w:r>
        <w:fldChar w:fldCharType="begin"/>
      </w:r>
      <w:r>
        <w:instrText>xe "</w:instrText>
      </w:r>
      <w:r w:rsidRPr="00EC7687">
        <w:instrText>WHLNR32</w:instrText>
      </w:r>
      <w:r>
        <w:instrText>"</w:instrText>
      </w:r>
      <w:r>
        <w:fldChar w:fldCharType="end"/>
      </w:r>
      <w:r>
        <w:t>, WHLNR33</w:t>
      </w:r>
      <w:r>
        <w:fldChar w:fldCharType="begin"/>
      </w:r>
      <w:r>
        <w:instrText>xe "</w:instrText>
      </w:r>
      <w:r w:rsidRPr="00EC7687">
        <w:instrText>WHLNR33</w:instrText>
      </w:r>
      <w:r>
        <w:instrText>"</w:instrText>
      </w:r>
      <w:r>
        <w:fldChar w:fldCharType="end"/>
      </w:r>
    </w:p>
    <w:p w:rsidR="00645ADE" w:rsidRDefault="00645ADE" w:rsidP="00C73AC4">
      <w:pPr>
        <w:jc w:val="both"/>
      </w:pPr>
      <w:r>
        <w:tab/>
      </w:r>
      <w:r w:rsidRPr="00802C29">
        <w:t>What are the main reasons you have taken an informal loan?</w:t>
      </w:r>
      <w:r>
        <w:t xml:space="preserve"> Codes are:</w:t>
      </w:r>
    </w:p>
    <w:p w:rsidR="00645ADE" w:rsidRDefault="00645ADE" w:rsidP="00C73AC4">
      <w:pPr>
        <w:ind w:left="2160"/>
        <w:jc w:val="both"/>
      </w:pPr>
      <w:r>
        <w:t>01= Easy to be approved for loan</w:t>
      </w:r>
    </w:p>
    <w:p w:rsidR="00645ADE" w:rsidRDefault="00645ADE" w:rsidP="00C73AC4">
      <w:pPr>
        <w:ind w:left="2160"/>
        <w:jc w:val="both"/>
      </w:pPr>
      <w:r>
        <w:t>02= Mortgage not required</w:t>
      </w:r>
    </w:p>
    <w:p w:rsidR="00645ADE" w:rsidRDefault="00645ADE" w:rsidP="00C73AC4">
      <w:pPr>
        <w:ind w:left="2160"/>
        <w:jc w:val="both"/>
      </w:pPr>
      <w:r>
        <w:t>03= Low loan value</w:t>
      </w:r>
    </w:p>
    <w:p w:rsidR="00645ADE" w:rsidRDefault="00645ADE" w:rsidP="00C73AC4">
      <w:pPr>
        <w:ind w:left="2160"/>
        <w:jc w:val="both"/>
      </w:pPr>
      <w:r>
        <w:t>04= Do not know procedures for loans from formal sources</w:t>
      </w:r>
    </w:p>
    <w:p w:rsidR="00645ADE" w:rsidRDefault="00645ADE" w:rsidP="00C73AC4">
      <w:pPr>
        <w:ind w:left="2160"/>
        <w:jc w:val="both"/>
      </w:pPr>
      <w:r>
        <w:t>05= Formal loan procedures are too complicated</w:t>
      </w:r>
    </w:p>
    <w:p w:rsidR="00645ADE" w:rsidRDefault="00645ADE" w:rsidP="00C73AC4">
      <w:pPr>
        <w:ind w:left="2160"/>
        <w:jc w:val="both"/>
      </w:pPr>
      <w:r>
        <w:t>06= Interest rates for formal loans are too high</w:t>
      </w:r>
    </w:p>
    <w:p w:rsidR="00645ADE" w:rsidRDefault="00645ADE" w:rsidP="00C73AC4">
      <w:pPr>
        <w:ind w:left="2160"/>
        <w:jc w:val="both"/>
      </w:pPr>
      <w:r>
        <w:t>07= Term/tenure of loans from formal loan sources is not suitable</w:t>
      </w:r>
    </w:p>
    <w:p w:rsidR="00645ADE" w:rsidRDefault="00645ADE" w:rsidP="00C73AC4">
      <w:pPr>
        <w:ind w:left="2160"/>
        <w:jc w:val="both"/>
      </w:pPr>
      <w:r>
        <w:t>08= I can repay the loan with products</w:t>
      </w:r>
    </w:p>
    <w:p w:rsidR="00645ADE" w:rsidRDefault="00645ADE" w:rsidP="00C73AC4">
      <w:pPr>
        <w:ind w:left="2160"/>
        <w:jc w:val="both"/>
      </w:pPr>
      <w:r>
        <w:t>09= Bank branch is too far away for a formal loan</w:t>
      </w:r>
    </w:p>
    <w:p w:rsidR="00645ADE" w:rsidRDefault="00645ADE" w:rsidP="00C73AC4">
      <w:pPr>
        <w:ind w:left="2160"/>
        <w:jc w:val="both"/>
      </w:pPr>
      <w:r>
        <w:t>10= It is more confidential to borrow from informal sources</w:t>
      </w:r>
    </w:p>
    <w:p w:rsidR="00645ADE" w:rsidRDefault="00645ADE" w:rsidP="00C73AC4">
      <w:pPr>
        <w:ind w:left="2160"/>
        <w:jc w:val="both"/>
      </w:pPr>
      <w:r>
        <w:t>11= Other (specify)</w:t>
      </w:r>
    </w:p>
    <w:p w:rsidR="00645ADE" w:rsidRDefault="00645ADE" w:rsidP="00C73AC4">
      <w:pPr>
        <w:jc w:val="both"/>
      </w:pPr>
      <w:r w:rsidRPr="00894016">
        <w:t>SPWHLN1</w:t>
      </w:r>
      <w:r>
        <w:fldChar w:fldCharType="begin"/>
      </w:r>
      <w:r>
        <w:instrText>xe "</w:instrText>
      </w:r>
      <w:r w:rsidRPr="00EC7687">
        <w:instrText>SPWHLN1</w:instrText>
      </w:r>
      <w:r>
        <w:instrText>"</w:instrText>
      </w:r>
      <w:r>
        <w:fldChar w:fldCharType="end"/>
      </w:r>
      <w:r>
        <w:t xml:space="preserve">, </w:t>
      </w:r>
      <w:r w:rsidRPr="00894016">
        <w:t>SPWHLN2</w:t>
      </w:r>
      <w:r>
        <w:fldChar w:fldCharType="begin"/>
      </w:r>
      <w:r>
        <w:instrText>xe "</w:instrText>
      </w:r>
      <w:r w:rsidRPr="00EC7687">
        <w:instrText>SPWHLN2</w:instrText>
      </w:r>
      <w:r>
        <w:instrText>"</w:instrText>
      </w:r>
      <w:r>
        <w:fldChar w:fldCharType="end"/>
      </w:r>
      <w:r>
        <w:t xml:space="preserve">, </w:t>
      </w:r>
      <w:r w:rsidRPr="00894016">
        <w:t>SPWHLN3</w:t>
      </w:r>
      <w:r>
        <w:fldChar w:fldCharType="begin"/>
      </w:r>
      <w:r>
        <w:instrText>xe "</w:instrText>
      </w:r>
      <w:r w:rsidRPr="00EC7687">
        <w:instrText>SPWHLN3</w:instrText>
      </w:r>
      <w:r>
        <w:instrText>"</w:instrText>
      </w:r>
      <w:r>
        <w:fldChar w:fldCharType="end"/>
      </w:r>
    </w:p>
    <w:p w:rsidR="00645ADE" w:rsidRPr="00894016" w:rsidRDefault="00645ADE" w:rsidP="00C73AC4">
      <w:pPr>
        <w:ind w:left="720" w:firstLine="720"/>
        <w:jc w:val="both"/>
      </w:pPr>
      <w:r w:rsidRPr="00894016">
        <w:t>Specify reason for taking out informal loan</w:t>
      </w:r>
    </w:p>
    <w:p w:rsidR="00645ADE" w:rsidRDefault="00645ADE" w:rsidP="00C73AC4">
      <w:pPr>
        <w:ind w:left="1440" w:hanging="1440"/>
        <w:jc w:val="both"/>
      </w:pPr>
      <w:r w:rsidRPr="00C9598E">
        <w:t>CNSRTER3</w:t>
      </w:r>
      <w:r>
        <w:fldChar w:fldCharType="begin"/>
      </w:r>
      <w:r>
        <w:instrText>xe "</w:instrText>
      </w:r>
      <w:r w:rsidRPr="00EC7687">
        <w:instrText>CNSRTER3</w:instrText>
      </w:r>
      <w:r>
        <w:instrText>"</w:instrText>
      </w:r>
      <w:r>
        <w:fldChar w:fldCharType="end"/>
      </w:r>
      <w:r>
        <w:tab/>
      </w:r>
      <w:r w:rsidRPr="00C9598E">
        <w:t>For your formal loan do you have a concessionary interest rate?</w:t>
      </w:r>
      <w:r>
        <w:t xml:space="preserve"> Codes are: 0</w:t>
      </w:r>
      <w:r>
        <w:rPr>
          <w:szCs w:val="20"/>
        </w:rPr>
        <w:t>0= No, 01= Yes</w:t>
      </w:r>
    </w:p>
    <w:p w:rsidR="00645ADE" w:rsidRDefault="00645ADE" w:rsidP="00C73AC4">
      <w:pPr>
        <w:ind w:left="1440" w:hanging="1440"/>
        <w:jc w:val="both"/>
      </w:pPr>
      <w:r w:rsidRPr="00606F4D">
        <w:t>CLLTRLR3</w:t>
      </w:r>
      <w:r>
        <w:fldChar w:fldCharType="begin"/>
      </w:r>
      <w:r>
        <w:instrText>xe "</w:instrText>
      </w:r>
      <w:r w:rsidRPr="00EC7687">
        <w:instrText>CLLTRLR3</w:instrText>
      </w:r>
      <w:r>
        <w:instrText>"</w:instrText>
      </w:r>
      <w:r>
        <w:fldChar w:fldCharType="end"/>
      </w:r>
      <w:r>
        <w:tab/>
      </w:r>
      <w:r w:rsidRPr="00606F4D">
        <w:t>Do you have to put up any collateral for the loan?</w:t>
      </w:r>
      <w:r w:rsidRPr="006B4A9A">
        <w:t xml:space="preserve"> </w:t>
      </w:r>
      <w:r>
        <w:t>Codes are: 0</w:t>
      </w:r>
      <w:r>
        <w:rPr>
          <w:szCs w:val="20"/>
        </w:rPr>
        <w:t>0= No, 01= Yes</w:t>
      </w:r>
    </w:p>
    <w:p w:rsidR="00645ADE" w:rsidRDefault="00645ADE" w:rsidP="00C73AC4">
      <w:pPr>
        <w:ind w:left="1440" w:hanging="1440"/>
        <w:jc w:val="both"/>
      </w:pPr>
      <w:r w:rsidRPr="00F952E5">
        <w:t>ESYAPPR3</w:t>
      </w:r>
      <w:r>
        <w:fldChar w:fldCharType="begin"/>
      </w:r>
      <w:r>
        <w:instrText>xe "</w:instrText>
      </w:r>
      <w:r w:rsidRPr="00EC7687">
        <w:instrText>ESYAPPR3</w:instrText>
      </w:r>
      <w:r>
        <w:instrText>"</w:instrText>
      </w:r>
      <w:r>
        <w:fldChar w:fldCharType="end"/>
      </w:r>
      <w:r>
        <w:tab/>
      </w:r>
      <w:r w:rsidRPr="00F952E5">
        <w:t>Was it easy for your household to be approved for the formal loan?</w:t>
      </w:r>
      <w:r w:rsidRPr="006B4A9A">
        <w:t xml:space="preserve"> </w:t>
      </w:r>
      <w:r>
        <w:t>Codes are: 0</w:t>
      </w:r>
      <w:r>
        <w:rPr>
          <w:szCs w:val="20"/>
        </w:rPr>
        <w:t>0= No, 01= Yes</w:t>
      </w:r>
    </w:p>
    <w:p w:rsidR="00645ADE" w:rsidRDefault="00645ADE" w:rsidP="00C73AC4">
      <w:pPr>
        <w:ind w:left="1440" w:hanging="1440"/>
        <w:jc w:val="both"/>
      </w:pPr>
      <w:r w:rsidRPr="00834DE4">
        <w:t>DFFAPR31</w:t>
      </w:r>
      <w:r>
        <w:fldChar w:fldCharType="begin"/>
      </w:r>
      <w:r>
        <w:instrText>xe "</w:instrText>
      </w:r>
      <w:r w:rsidRPr="00EC7687">
        <w:instrText>DFFAPR31</w:instrText>
      </w:r>
      <w:r>
        <w:instrText>"</w:instrText>
      </w:r>
      <w:r>
        <w:fldChar w:fldCharType="end"/>
      </w:r>
      <w:r>
        <w:t xml:space="preserve">, </w:t>
      </w:r>
      <w:r w:rsidRPr="00081AAC">
        <w:t>DFFAPR32</w:t>
      </w:r>
      <w:r>
        <w:fldChar w:fldCharType="begin"/>
      </w:r>
      <w:r>
        <w:instrText>xe "</w:instrText>
      </w:r>
      <w:r w:rsidRPr="00EC7687">
        <w:instrText>DFFAPR32</w:instrText>
      </w:r>
      <w:r>
        <w:instrText>"</w:instrText>
      </w:r>
      <w:r>
        <w:fldChar w:fldCharType="end"/>
      </w:r>
    </w:p>
    <w:p w:rsidR="00645ADE" w:rsidRDefault="00645ADE" w:rsidP="00C73AC4">
      <w:pPr>
        <w:ind w:left="1440"/>
        <w:jc w:val="both"/>
      </w:pPr>
      <w:r w:rsidRPr="00834DE4">
        <w:t>Why was it difficult for your household to be approved for the formal loan?</w:t>
      </w:r>
      <w:r>
        <w:t xml:space="preserve"> Codes are:</w:t>
      </w:r>
    </w:p>
    <w:p w:rsidR="00645ADE" w:rsidRDefault="00645ADE" w:rsidP="00C73AC4">
      <w:pPr>
        <w:ind w:left="2160"/>
        <w:jc w:val="both"/>
      </w:pPr>
      <w:r>
        <w:t>01= Complicated procedures</w:t>
      </w:r>
    </w:p>
    <w:p w:rsidR="00645ADE" w:rsidRDefault="00645ADE" w:rsidP="00C73AC4">
      <w:pPr>
        <w:ind w:left="2160"/>
        <w:jc w:val="both"/>
      </w:pPr>
      <w:r>
        <w:t>02= Attitude of bank staff</w:t>
      </w:r>
    </w:p>
    <w:p w:rsidR="00645ADE" w:rsidRDefault="00645ADE" w:rsidP="00C73AC4">
      <w:pPr>
        <w:ind w:left="2160"/>
        <w:jc w:val="both"/>
      </w:pPr>
      <w:r>
        <w:t>03= Difficult to obtain poverty certificate from commune authority</w:t>
      </w:r>
    </w:p>
    <w:p w:rsidR="00645ADE" w:rsidRDefault="00645ADE" w:rsidP="00C73AC4">
      <w:pPr>
        <w:ind w:left="2160"/>
        <w:jc w:val="both"/>
      </w:pPr>
      <w:r>
        <w:t>04= Other (specify</w:t>
      </w:r>
      <w:r>
        <w:rPr>
          <w:szCs w:val="20"/>
        </w:rPr>
        <w:t>)</w:t>
      </w:r>
    </w:p>
    <w:p w:rsidR="00645ADE" w:rsidRDefault="00645ADE" w:rsidP="00C73AC4">
      <w:pPr>
        <w:jc w:val="both"/>
      </w:pPr>
      <w:r w:rsidRPr="00081AAC">
        <w:t>SPDFFAPR1</w:t>
      </w:r>
      <w:r>
        <w:fldChar w:fldCharType="begin"/>
      </w:r>
      <w:r>
        <w:instrText>xe "</w:instrText>
      </w:r>
      <w:r w:rsidRPr="00EC7687">
        <w:instrText>SPDFFAPR1</w:instrText>
      </w:r>
      <w:r>
        <w:instrText>"</w:instrText>
      </w:r>
      <w:r>
        <w:fldChar w:fldCharType="end"/>
      </w:r>
      <w:r>
        <w:t xml:space="preserve">, </w:t>
      </w:r>
      <w:r>
        <w:tab/>
      </w:r>
      <w:r w:rsidRPr="00081AAC">
        <w:t>SPDFFAPR2</w:t>
      </w:r>
      <w:r>
        <w:fldChar w:fldCharType="begin"/>
      </w:r>
      <w:r>
        <w:instrText>xe "</w:instrText>
      </w:r>
      <w:r w:rsidRPr="00EC7687">
        <w:instrText>SPDFFAPR2</w:instrText>
      </w:r>
      <w:r>
        <w:instrText>"</w:instrText>
      </w:r>
      <w:r>
        <w:fldChar w:fldCharType="end"/>
      </w:r>
    </w:p>
    <w:p w:rsidR="00645ADE" w:rsidRPr="00081AAC" w:rsidRDefault="00645ADE" w:rsidP="00C73AC4">
      <w:pPr>
        <w:ind w:left="720" w:firstLine="720"/>
        <w:jc w:val="both"/>
      </w:pPr>
      <w:r w:rsidRPr="00081AAC">
        <w:t>Specify why it was difficult to be approved for the formal loan</w:t>
      </w:r>
    </w:p>
    <w:p w:rsidR="00645ADE" w:rsidRDefault="00645ADE" w:rsidP="00C73AC4">
      <w:pPr>
        <w:ind w:left="1440" w:hanging="1440"/>
        <w:jc w:val="both"/>
      </w:pPr>
      <w:r w:rsidRPr="00FE3D87">
        <w:t>OREMITR3</w:t>
      </w:r>
      <w:r>
        <w:fldChar w:fldCharType="begin"/>
      </w:r>
      <w:r>
        <w:instrText>xe "</w:instrText>
      </w:r>
      <w:r w:rsidRPr="00EC7687">
        <w:instrText>OREMITR3</w:instrText>
      </w:r>
      <w:r>
        <w:instrText>"</w:instrText>
      </w:r>
      <w:r>
        <w:fldChar w:fldCharType="end"/>
      </w:r>
      <w:r>
        <w:tab/>
      </w:r>
      <w:r w:rsidRPr="00FE3D87">
        <w:t>During the last 12 months has any household member given money or goods to support individuals outside the household?</w:t>
      </w:r>
      <w:r>
        <w:t xml:space="preserve"> Codes are: 0</w:t>
      </w:r>
      <w:r>
        <w:rPr>
          <w:szCs w:val="20"/>
        </w:rPr>
        <w:t>0= No, 01= Yes</w:t>
      </w:r>
    </w:p>
    <w:p w:rsidR="00645ADE" w:rsidRPr="002A2CA2" w:rsidRDefault="00645ADE" w:rsidP="00C73AC4">
      <w:pPr>
        <w:jc w:val="both"/>
        <w:rPr>
          <w:szCs w:val="18"/>
        </w:rPr>
      </w:pPr>
      <w:r w:rsidRPr="00F77E4A">
        <w:rPr>
          <w:szCs w:val="18"/>
        </w:rPr>
        <w:t>DEBTR3</w:t>
      </w:r>
      <w:r>
        <w:rPr>
          <w:szCs w:val="18"/>
        </w:rPr>
        <w:fldChar w:fldCharType="begin"/>
      </w:r>
      <w:r>
        <w:instrText>xe "</w:instrText>
      </w:r>
      <w:r w:rsidRPr="00EC7687">
        <w:rPr>
          <w:szCs w:val="18"/>
        </w:rPr>
        <w:instrText>DEBTR3</w:instrText>
      </w:r>
      <w:r>
        <w:instrText>"</w:instrText>
      </w:r>
      <w:r>
        <w:rPr>
          <w:szCs w:val="18"/>
        </w:rPr>
        <w:fldChar w:fldCharType="end"/>
      </w:r>
      <w:r>
        <w:rPr>
          <w:szCs w:val="18"/>
        </w:rPr>
        <w:tab/>
      </w:r>
      <w:r w:rsidRPr="002A2CA2">
        <w:rPr>
          <w:szCs w:val="18"/>
        </w:rPr>
        <w:t>Do you have any serious debts?</w:t>
      </w:r>
      <w:r w:rsidRPr="006B4A9A">
        <w:t xml:space="preserve"> </w:t>
      </w:r>
      <w:r>
        <w:t>Codes are: 0</w:t>
      </w:r>
      <w:r>
        <w:rPr>
          <w:szCs w:val="20"/>
        </w:rPr>
        <w:t>0= No, 01= Yes</w:t>
      </w:r>
    </w:p>
    <w:p w:rsidR="00645ADE" w:rsidRDefault="00645ADE" w:rsidP="00C73AC4">
      <w:pPr>
        <w:jc w:val="both"/>
      </w:pPr>
      <w:r w:rsidRPr="007515F3">
        <w:t>PLANR301</w:t>
      </w:r>
      <w:r>
        <w:fldChar w:fldCharType="begin"/>
      </w:r>
      <w:r>
        <w:instrText>xe "</w:instrText>
      </w:r>
      <w:r w:rsidRPr="00EC7687">
        <w:instrText>PLANR301</w:instrText>
      </w:r>
      <w:r>
        <w:instrText>"</w:instrText>
      </w:r>
      <w:r>
        <w:fldChar w:fldCharType="end"/>
      </w:r>
      <w:r>
        <w:t xml:space="preserve">, </w:t>
      </w:r>
      <w:r w:rsidRPr="00AC27C6">
        <w:t>PLANR302</w:t>
      </w:r>
      <w:r>
        <w:fldChar w:fldCharType="begin"/>
      </w:r>
      <w:r>
        <w:instrText>xe "</w:instrText>
      </w:r>
      <w:r w:rsidRPr="00EC7687">
        <w:instrText>PLANR302</w:instrText>
      </w:r>
      <w:r>
        <w:instrText>"</w:instrText>
      </w:r>
      <w:r>
        <w:fldChar w:fldCharType="end"/>
      </w:r>
      <w:r>
        <w:t xml:space="preserve">, </w:t>
      </w:r>
      <w:r w:rsidRPr="00AC27C6">
        <w:t>PLANR303</w:t>
      </w:r>
      <w:r>
        <w:fldChar w:fldCharType="begin"/>
      </w:r>
      <w:r>
        <w:instrText>xe "</w:instrText>
      </w:r>
      <w:r w:rsidRPr="00EC7687">
        <w:instrText>PLANR303</w:instrText>
      </w:r>
      <w:r>
        <w:instrText>"</w:instrText>
      </w:r>
      <w:r>
        <w:fldChar w:fldCharType="end"/>
      </w:r>
    </w:p>
    <w:p w:rsidR="00645ADE" w:rsidRDefault="00645ADE" w:rsidP="00C73AC4">
      <w:pPr>
        <w:jc w:val="both"/>
      </w:pPr>
      <w:r>
        <w:tab/>
      </w:r>
      <w:r>
        <w:tab/>
      </w:r>
      <w:r w:rsidRPr="007515F3">
        <w:t>What would you do in case of hard times?</w:t>
      </w:r>
      <w:r>
        <w:t xml:space="preserve"> Codes are:</w:t>
      </w:r>
    </w:p>
    <w:p w:rsidR="00645ADE" w:rsidRDefault="00645ADE" w:rsidP="00C73AC4">
      <w:pPr>
        <w:ind w:left="2160"/>
        <w:jc w:val="both"/>
      </w:pPr>
      <w:r>
        <w:t>01= Nothing haven`t thought about it</w:t>
      </w:r>
    </w:p>
    <w:p w:rsidR="00645ADE" w:rsidRDefault="00645ADE" w:rsidP="00C73AC4">
      <w:pPr>
        <w:ind w:left="2160"/>
        <w:jc w:val="both"/>
      </w:pPr>
      <w:r>
        <w:t>02= Ask relatives for help</w:t>
      </w:r>
    </w:p>
    <w:p w:rsidR="00645ADE" w:rsidRDefault="00645ADE" w:rsidP="00C73AC4">
      <w:pPr>
        <w:ind w:left="2160"/>
        <w:jc w:val="both"/>
      </w:pPr>
      <w:r>
        <w:t>03= Ask friends/neighbours for help</w:t>
      </w:r>
    </w:p>
    <w:p w:rsidR="00645ADE" w:rsidRDefault="00645ADE" w:rsidP="00C73AC4">
      <w:pPr>
        <w:ind w:left="2160"/>
        <w:jc w:val="both"/>
      </w:pPr>
      <w:r>
        <w:t>04= Look for work</w:t>
      </w:r>
    </w:p>
    <w:p w:rsidR="00645ADE" w:rsidRDefault="00645ADE" w:rsidP="00C73AC4">
      <w:pPr>
        <w:ind w:left="2160"/>
        <w:jc w:val="both"/>
      </w:pPr>
      <w:r>
        <w:t>05= Use of formal savings</w:t>
      </w:r>
    </w:p>
    <w:p w:rsidR="00645ADE" w:rsidRDefault="00645ADE" w:rsidP="00C73AC4">
      <w:pPr>
        <w:ind w:left="2160"/>
        <w:jc w:val="both"/>
      </w:pPr>
      <w:r>
        <w:t>06= Use of informal savings</w:t>
      </w:r>
    </w:p>
    <w:p w:rsidR="00645ADE" w:rsidRDefault="00645ADE" w:rsidP="00C73AC4">
      <w:pPr>
        <w:ind w:left="2160"/>
        <w:jc w:val="both"/>
      </w:pPr>
      <w:r>
        <w:t>07= Ask for credit or loan from the bank</w:t>
      </w:r>
    </w:p>
    <w:p w:rsidR="00645ADE" w:rsidRDefault="00645ADE" w:rsidP="00C73AC4">
      <w:pPr>
        <w:ind w:left="2160"/>
        <w:jc w:val="both"/>
      </w:pPr>
      <w:r>
        <w:t>08= Borrow from money lender,</w:t>
      </w:r>
    </w:p>
    <w:p w:rsidR="00645ADE" w:rsidRDefault="00645ADE" w:rsidP="00C73AC4">
      <w:pPr>
        <w:ind w:left="2160"/>
        <w:jc w:val="both"/>
      </w:pPr>
      <w:r>
        <w:t>09= Get credit from informal loan system</w:t>
      </w:r>
    </w:p>
    <w:p w:rsidR="00645ADE" w:rsidRDefault="00645ADE" w:rsidP="00C73AC4">
      <w:pPr>
        <w:ind w:left="2160"/>
        <w:jc w:val="both"/>
      </w:pPr>
      <w:r>
        <w:t>10= Migrate to another part of the country</w:t>
      </w:r>
    </w:p>
    <w:p w:rsidR="00645ADE" w:rsidRDefault="00645ADE" w:rsidP="00C73AC4">
      <w:pPr>
        <w:ind w:left="2160"/>
        <w:jc w:val="both"/>
      </w:pPr>
      <w:r>
        <w:t>11= Make use of the Good for Work Programme</w:t>
      </w:r>
    </w:p>
    <w:p w:rsidR="00645ADE" w:rsidRDefault="00645ADE" w:rsidP="00C73AC4">
      <w:pPr>
        <w:ind w:left="2160"/>
        <w:jc w:val="both"/>
      </w:pPr>
      <w:r>
        <w:t>12= Work longer hours</w:t>
      </w:r>
    </w:p>
    <w:p w:rsidR="00645ADE" w:rsidRDefault="00645ADE" w:rsidP="00C73AC4">
      <w:pPr>
        <w:ind w:left="2160"/>
        <w:jc w:val="both"/>
      </w:pPr>
      <w:r>
        <w:t>13= Send children to work</w:t>
      </w:r>
    </w:p>
    <w:p w:rsidR="00645ADE" w:rsidRDefault="00645ADE" w:rsidP="00C73AC4">
      <w:pPr>
        <w:ind w:left="2160"/>
        <w:jc w:val="both"/>
      </w:pPr>
      <w:r>
        <w:t>14= Take children out of school</w:t>
      </w:r>
    </w:p>
    <w:p w:rsidR="00645ADE" w:rsidRDefault="00645ADE" w:rsidP="00C73AC4">
      <w:pPr>
        <w:ind w:left="2160"/>
        <w:jc w:val="both"/>
      </w:pPr>
      <w:r>
        <w:t>15= Emigrate to another country</w:t>
      </w:r>
    </w:p>
    <w:p w:rsidR="00645ADE" w:rsidRDefault="00645ADE" w:rsidP="00C73AC4">
      <w:pPr>
        <w:ind w:left="2160"/>
        <w:jc w:val="both"/>
      </w:pPr>
      <w:r>
        <w:t>16= Faith/pray to God/ Allah</w:t>
      </w:r>
    </w:p>
    <w:p w:rsidR="00645ADE" w:rsidRDefault="00645ADE" w:rsidP="00C73AC4">
      <w:pPr>
        <w:ind w:left="2160"/>
        <w:jc w:val="both"/>
      </w:pPr>
      <w:r>
        <w:t>17= Sell properties or assets</w:t>
      </w:r>
    </w:p>
    <w:p w:rsidR="00645ADE" w:rsidRDefault="00645ADE" w:rsidP="00C73AC4">
      <w:pPr>
        <w:ind w:left="2160"/>
        <w:jc w:val="both"/>
      </w:pPr>
      <w:r>
        <w:t>18= Mortgage assets</w:t>
      </w:r>
    </w:p>
    <w:p w:rsidR="00645ADE" w:rsidRDefault="00645ADE" w:rsidP="00C73AC4">
      <w:pPr>
        <w:ind w:left="2160"/>
        <w:jc w:val="both"/>
      </w:pPr>
      <w:r>
        <w:t>19= Borrow from farmers</w:t>
      </w:r>
    </w:p>
    <w:p w:rsidR="00645ADE" w:rsidRDefault="00645ADE" w:rsidP="00C73AC4">
      <w:pPr>
        <w:ind w:left="2160"/>
        <w:jc w:val="both"/>
      </w:pPr>
      <w:r>
        <w:t>20= Other (specify)</w:t>
      </w:r>
    </w:p>
    <w:p w:rsidR="00645ADE" w:rsidRDefault="00645ADE" w:rsidP="00C73AC4">
      <w:pPr>
        <w:ind w:left="2160"/>
        <w:jc w:val="both"/>
      </w:pPr>
      <w:r>
        <w:t>21= Borrow from neighbours</w:t>
      </w:r>
    </w:p>
    <w:p w:rsidR="00645ADE" w:rsidRDefault="00645ADE" w:rsidP="00C73AC4">
      <w:pPr>
        <w:ind w:left="2160"/>
        <w:jc w:val="both"/>
      </w:pPr>
      <w:r>
        <w:t>22= Borrow from family</w:t>
      </w:r>
    </w:p>
    <w:p w:rsidR="00645ADE" w:rsidRDefault="00645ADE" w:rsidP="00C73AC4">
      <w:pPr>
        <w:ind w:left="2160"/>
        <w:jc w:val="both"/>
      </w:pPr>
      <w:r>
        <w:t>30= Sell my animals</w:t>
      </w:r>
    </w:p>
    <w:p w:rsidR="00645ADE" w:rsidRDefault="00645ADE" w:rsidP="00C73AC4">
      <w:pPr>
        <w:ind w:left="2160"/>
        <w:jc w:val="both"/>
      </w:pPr>
      <w:r>
        <w:t>31= Return to my home town</w:t>
      </w:r>
    </w:p>
    <w:p w:rsidR="00645ADE" w:rsidRDefault="00645ADE" w:rsidP="00C73AC4">
      <w:pPr>
        <w:ind w:left="2160"/>
        <w:jc w:val="both"/>
      </w:pPr>
      <w:r>
        <w:t>33= Leave/move-in with my family</w:t>
      </w:r>
    </w:p>
    <w:p w:rsidR="00645ADE" w:rsidRDefault="00645ADE" w:rsidP="00C73AC4">
      <w:pPr>
        <w:ind w:left="2160"/>
        <w:jc w:val="both"/>
      </w:pPr>
      <w:r>
        <w:t>34= Use savings</w:t>
      </w:r>
    </w:p>
    <w:p w:rsidR="00645ADE" w:rsidRDefault="00645ADE" w:rsidP="00C73AC4">
      <w:pPr>
        <w:ind w:left="2160"/>
        <w:jc w:val="both"/>
      </w:pPr>
      <w:r>
        <w:t>35= Ask for help from government/authority</w:t>
      </w:r>
    </w:p>
    <w:p w:rsidR="00645ADE" w:rsidRDefault="00645ADE" w:rsidP="00C73AC4">
      <w:pPr>
        <w:ind w:left="2160"/>
        <w:jc w:val="both"/>
      </w:pPr>
      <w:r>
        <w:t>37= Start own business</w:t>
      </w:r>
    </w:p>
    <w:p w:rsidR="00645ADE" w:rsidRDefault="00645ADE" w:rsidP="00C73AC4">
      <w:pPr>
        <w:jc w:val="both"/>
      </w:pPr>
      <w:r w:rsidRPr="00AC27C6">
        <w:t>SPPLAN01</w:t>
      </w:r>
      <w:r>
        <w:fldChar w:fldCharType="begin"/>
      </w:r>
      <w:r>
        <w:instrText>xe "</w:instrText>
      </w:r>
      <w:r w:rsidRPr="00EC7687">
        <w:instrText>SPPLAN01</w:instrText>
      </w:r>
      <w:r>
        <w:instrText>"</w:instrText>
      </w:r>
      <w:r>
        <w:fldChar w:fldCharType="end"/>
      </w:r>
      <w:r>
        <w:t xml:space="preserve">, </w:t>
      </w:r>
      <w:r w:rsidRPr="00AC27C6">
        <w:t>SPPLAN02</w:t>
      </w:r>
      <w:r>
        <w:fldChar w:fldCharType="begin"/>
      </w:r>
      <w:r>
        <w:instrText>xe "</w:instrText>
      </w:r>
      <w:r w:rsidRPr="00EC7687">
        <w:instrText>SPPLAN02</w:instrText>
      </w:r>
      <w:r>
        <w:instrText>"</w:instrText>
      </w:r>
      <w:r>
        <w:fldChar w:fldCharType="end"/>
      </w:r>
      <w:r>
        <w:t>, SPPLAN03</w:t>
      </w:r>
      <w:r>
        <w:fldChar w:fldCharType="begin"/>
      </w:r>
      <w:r>
        <w:instrText>xe "</w:instrText>
      </w:r>
      <w:r w:rsidRPr="00EC7687">
        <w:instrText>SPPLAN03</w:instrText>
      </w:r>
      <w:r>
        <w:instrText>"</w:instrText>
      </w:r>
      <w:r>
        <w:fldChar w:fldCharType="end"/>
      </w:r>
    </w:p>
    <w:p w:rsidR="00645ADE" w:rsidRDefault="00645ADE" w:rsidP="00C73AC4">
      <w:pPr>
        <w:jc w:val="both"/>
      </w:pPr>
      <w:r>
        <w:tab/>
      </w:r>
      <w:r>
        <w:tab/>
      </w:r>
      <w:r w:rsidRPr="00AC27C6">
        <w:t>Specify action in case of hard times</w:t>
      </w:r>
    </w:p>
    <w:p w:rsidR="00645ADE" w:rsidRDefault="00645ADE" w:rsidP="00C73AC4">
      <w:pPr>
        <w:ind w:left="1440" w:hanging="1440"/>
        <w:jc w:val="both"/>
      </w:pPr>
      <w:r w:rsidRPr="00493DE6">
        <w:t>RAISER3</w:t>
      </w:r>
      <w:r>
        <w:fldChar w:fldCharType="begin"/>
      </w:r>
      <w:r>
        <w:instrText>xe "</w:instrText>
      </w:r>
      <w:r w:rsidRPr="00EC7687">
        <w:instrText>RAISER3</w:instrText>
      </w:r>
      <w:r>
        <w:instrText>"</w:instrText>
      </w:r>
      <w:r>
        <w:fldChar w:fldCharType="end"/>
      </w:r>
      <w:r>
        <w:tab/>
      </w:r>
      <w:r w:rsidRPr="00493DE6">
        <w:t>Would your household be able to raise 300,000 VND in one week if you needed it?</w:t>
      </w:r>
      <w:r>
        <w:t xml:space="preserve"> Codes are:</w:t>
      </w:r>
      <w:r>
        <w:tab/>
      </w:r>
    </w:p>
    <w:p w:rsidR="00645ADE" w:rsidRDefault="00645ADE" w:rsidP="00C73AC4">
      <w:pPr>
        <w:ind w:left="2160"/>
        <w:jc w:val="both"/>
      </w:pPr>
      <w:r>
        <w:t>01= Yes, very easily</w:t>
      </w:r>
    </w:p>
    <w:p w:rsidR="00645ADE" w:rsidRDefault="00645ADE" w:rsidP="00C73AC4">
      <w:pPr>
        <w:ind w:left="2160"/>
        <w:jc w:val="both"/>
      </w:pPr>
      <w:r>
        <w:t>02= Probably</w:t>
      </w:r>
    </w:p>
    <w:p w:rsidR="00645ADE" w:rsidRDefault="00645ADE" w:rsidP="00C73AC4">
      <w:pPr>
        <w:ind w:left="2160"/>
        <w:jc w:val="both"/>
      </w:pPr>
      <w:r>
        <w:t>03= Not at all</w:t>
      </w:r>
    </w:p>
    <w:p w:rsidR="00645ADE" w:rsidRDefault="00645ADE" w:rsidP="00C73AC4">
      <w:pPr>
        <w:jc w:val="both"/>
      </w:pPr>
      <w:r w:rsidRPr="0043671D">
        <w:t>HOWRSR3</w:t>
      </w:r>
      <w:r>
        <w:fldChar w:fldCharType="begin"/>
      </w:r>
      <w:r>
        <w:instrText>xe "</w:instrText>
      </w:r>
      <w:r w:rsidRPr="00EC7687">
        <w:instrText>HOWRSR3</w:instrText>
      </w:r>
      <w:r>
        <w:instrText>"</w:instrText>
      </w:r>
      <w:r>
        <w:fldChar w:fldCharType="end"/>
      </w:r>
      <w:r>
        <w:tab/>
      </w:r>
      <w:r w:rsidRPr="0043671D">
        <w:t>How would your household try to raise 300,000 VND in one week?</w:t>
      </w:r>
      <w:r>
        <w:t xml:space="preserve"> Codes are:</w:t>
      </w:r>
    </w:p>
    <w:p w:rsidR="00645ADE" w:rsidRDefault="00645ADE" w:rsidP="00C73AC4">
      <w:pPr>
        <w:ind w:left="2160"/>
        <w:jc w:val="both"/>
      </w:pPr>
      <w:r>
        <w:t>01= From relatives/friends in the same village/town</w:t>
      </w:r>
    </w:p>
    <w:p w:rsidR="00645ADE" w:rsidRDefault="00645ADE" w:rsidP="00C73AC4">
      <w:pPr>
        <w:ind w:left="2160"/>
        <w:jc w:val="both"/>
      </w:pPr>
      <w:r>
        <w:t>02= From relatives/friends in different location</w:t>
      </w:r>
    </w:p>
    <w:p w:rsidR="00645ADE" w:rsidRDefault="00645ADE" w:rsidP="00C73AC4">
      <w:pPr>
        <w:ind w:left="2160"/>
        <w:jc w:val="both"/>
      </w:pPr>
      <w:r>
        <w:t>03= From savings</w:t>
      </w:r>
    </w:p>
    <w:p w:rsidR="00645ADE" w:rsidRDefault="00645ADE" w:rsidP="00C73AC4">
      <w:pPr>
        <w:ind w:left="2160"/>
        <w:jc w:val="both"/>
      </w:pPr>
      <w:r>
        <w:t>04= Micro-finance</w:t>
      </w:r>
    </w:p>
    <w:p w:rsidR="00645ADE" w:rsidRDefault="00645ADE" w:rsidP="00C73AC4">
      <w:pPr>
        <w:ind w:left="2160"/>
        <w:jc w:val="both"/>
      </w:pPr>
      <w:r>
        <w:t>05= Self durable goods/equipment</w:t>
      </w:r>
    </w:p>
    <w:p w:rsidR="00645ADE" w:rsidRDefault="00645ADE" w:rsidP="00C73AC4">
      <w:pPr>
        <w:ind w:left="2160"/>
        <w:jc w:val="both"/>
      </w:pPr>
      <w:r>
        <w:t>06= Sell land/house</w:t>
      </w:r>
    </w:p>
    <w:p w:rsidR="00645ADE" w:rsidRDefault="00645ADE" w:rsidP="00C73AC4">
      <w:pPr>
        <w:ind w:left="2160"/>
        <w:jc w:val="both"/>
      </w:pPr>
      <w:r>
        <w:t>07= Sell livestock</w:t>
      </w:r>
    </w:p>
    <w:p w:rsidR="00645ADE" w:rsidRDefault="00645ADE" w:rsidP="00C73AC4">
      <w:pPr>
        <w:ind w:left="2160"/>
        <w:jc w:val="both"/>
      </w:pPr>
      <w:r>
        <w:t>08= Sell stocks or crops</w:t>
      </w:r>
    </w:p>
    <w:p w:rsidR="00645ADE" w:rsidRDefault="00645ADE" w:rsidP="00C73AC4">
      <w:pPr>
        <w:ind w:left="2160"/>
        <w:jc w:val="both"/>
      </w:pPr>
      <w:r>
        <w:t>09= Taking a loan (formal)</w:t>
      </w:r>
    </w:p>
    <w:p w:rsidR="00645ADE" w:rsidRDefault="00645ADE" w:rsidP="00C73AC4">
      <w:pPr>
        <w:ind w:left="2160"/>
        <w:jc w:val="both"/>
      </w:pPr>
      <w:r>
        <w:t>10= Taking a loan (informal)</w:t>
      </w:r>
    </w:p>
    <w:p w:rsidR="00645ADE" w:rsidRDefault="00645ADE" w:rsidP="00C73AC4">
      <w:pPr>
        <w:ind w:left="2160"/>
        <w:jc w:val="both"/>
      </w:pPr>
      <w:r>
        <w:t>11= Taking extra work</w:t>
      </w:r>
    </w:p>
    <w:p w:rsidR="00645ADE" w:rsidRDefault="00645ADE" w:rsidP="00C73AC4">
      <w:pPr>
        <w:ind w:left="2160"/>
        <w:jc w:val="both"/>
      </w:pPr>
      <w:r>
        <w:t>12= Other (specify)</w:t>
      </w:r>
    </w:p>
    <w:p w:rsidR="00645ADE" w:rsidRDefault="00645ADE" w:rsidP="00C73AC4">
      <w:pPr>
        <w:jc w:val="both"/>
      </w:pPr>
      <w:r w:rsidRPr="00B6584E">
        <w:t>SPCHOWRS</w:t>
      </w:r>
      <w:r>
        <w:fldChar w:fldCharType="begin"/>
      </w:r>
      <w:r>
        <w:instrText>xe "</w:instrText>
      </w:r>
      <w:r w:rsidRPr="00EC7687">
        <w:instrText>SPCHOWRS</w:instrText>
      </w:r>
      <w:r>
        <w:instrText>"</w:instrText>
      </w:r>
      <w:r>
        <w:fldChar w:fldCharType="end"/>
      </w:r>
      <w:r>
        <w:tab/>
      </w:r>
      <w:r w:rsidRPr="00B6584E">
        <w:t>Specify how you would raise 300,000 VND in one week</w:t>
      </w:r>
    </w:p>
    <w:bookmarkEnd w:id="2"/>
    <w:p w:rsidR="00645ADE" w:rsidRPr="00F77E4A" w:rsidRDefault="00645ADE" w:rsidP="00933D86">
      <w:pPr>
        <w:pStyle w:val="Heading1"/>
      </w:pPr>
      <w:r>
        <w:t>Section 4–Household Food a</w:t>
      </w:r>
      <w:r w:rsidRPr="00F77E4A">
        <w:t xml:space="preserve">nd Non-Food Consumption &amp; Expenditure                                    </w:t>
      </w:r>
    </w:p>
    <w:p w:rsidR="00645ADE" w:rsidRDefault="00645ADE" w:rsidP="00933D86">
      <w:pPr>
        <w:jc w:val="both"/>
      </w:pPr>
    </w:p>
    <w:p w:rsidR="00645ADE" w:rsidRDefault="00645ADE" w:rsidP="00933D86">
      <w:pPr>
        <w:jc w:val="both"/>
      </w:pPr>
      <w:r w:rsidRPr="008D4C95">
        <w:t>IDR34</w:t>
      </w:r>
      <w:r>
        <w:fldChar w:fldCharType="begin"/>
      </w:r>
      <w:r>
        <w:instrText>xe "</w:instrText>
      </w:r>
      <w:r w:rsidRPr="00EC7687">
        <w:instrText>IDR34</w:instrText>
      </w:r>
      <w:r>
        <w:instrText>"</w:instrText>
      </w:r>
      <w:r>
        <w:fldChar w:fldCharType="end"/>
      </w:r>
      <w:r>
        <w:tab/>
      </w:r>
      <w:r>
        <w:tab/>
      </w:r>
      <w:r w:rsidRPr="008D4C95">
        <w:t>ID of respondent for section 4</w:t>
      </w:r>
      <w:r>
        <w:t>. Code is: 90= Not a member of the household</w:t>
      </w:r>
    </w:p>
    <w:p w:rsidR="00645ADE" w:rsidRDefault="00645ADE" w:rsidP="00933D86">
      <w:pPr>
        <w:ind w:left="1440" w:hanging="1440"/>
        <w:jc w:val="both"/>
      </w:pPr>
      <w:r w:rsidRPr="008D4C95">
        <w:t>BQNTR300</w:t>
      </w:r>
      <w:r>
        <w:fldChar w:fldCharType="begin"/>
      </w:r>
      <w:r>
        <w:instrText>xe "</w:instrText>
      </w:r>
      <w:r w:rsidRPr="00EC7687">
        <w:instrText>BQNTR300</w:instrText>
      </w:r>
      <w:r>
        <w:instrText>"</w:instrText>
      </w:r>
      <w:r>
        <w:fldChar w:fldCharType="end"/>
      </w:r>
      <w:r>
        <w:tab/>
      </w:r>
      <w:r w:rsidRPr="008D4C95">
        <w:t>Quantity bought and consumed in last 2 weeks of - oil seeds</w:t>
      </w:r>
      <w:r>
        <w:t>. Code is: 00= None. Missing value codes are negative.</w:t>
      </w:r>
    </w:p>
    <w:p w:rsidR="00645ADE" w:rsidRDefault="00645ADE" w:rsidP="00933D86">
      <w:pPr>
        <w:ind w:left="1440" w:hanging="1440"/>
        <w:jc w:val="both"/>
      </w:pPr>
      <w:r w:rsidRPr="00B563DF">
        <w:t>BQNTR301</w:t>
      </w:r>
      <w:r>
        <w:fldChar w:fldCharType="begin"/>
      </w:r>
      <w:r>
        <w:instrText>xe "</w:instrText>
      </w:r>
      <w:r w:rsidRPr="00EC7687">
        <w:instrText>BQNTR301</w:instrText>
      </w:r>
      <w:r>
        <w:instrText>"</w:instrText>
      </w:r>
      <w:r>
        <w:fldChar w:fldCharType="end"/>
      </w:r>
      <w:r>
        <w:tab/>
      </w:r>
      <w:r w:rsidRPr="00B563DF">
        <w:t>Quantity bought and consumed in last 2 weeks of - pulses/lentils/beans</w:t>
      </w:r>
      <w:r>
        <w:t>. Code is: 00= None. Missing value codes are negative.</w:t>
      </w:r>
    </w:p>
    <w:p w:rsidR="00645ADE" w:rsidRDefault="00645ADE" w:rsidP="00933D86">
      <w:pPr>
        <w:ind w:left="1440" w:hanging="1440"/>
        <w:jc w:val="both"/>
      </w:pPr>
      <w:r w:rsidRPr="00B563DF">
        <w:t>BQNTR302</w:t>
      </w:r>
      <w:r>
        <w:fldChar w:fldCharType="begin"/>
      </w:r>
      <w:r>
        <w:instrText>xe "</w:instrText>
      </w:r>
      <w:r w:rsidRPr="00EC7687">
        <w:instrText>BQNTR302</w:instrText>
      </w:r>
      <w:r>
        <w:instrText>"</w:instrText>
      </w:r>
      <w:r>
        <w:fldChar w:fldCharType="end"/>
      </w:r>
      <w:r>
        <w:tab/>
      </w:r>
      <w:r w:rsidRPr="00B563DF">
        <w:t>Quantity bought and consumed in last 2 weeks of - pasta/rice</w:t>
      </w:r>
      <w:r>
        <w:t>. Code is: 00= None. Missing value codes are negative.</w:t>
      </w:r>
    </w:p>
    <w:p w:rsidR="00645ADE" w:rsidRDefault="00645ADE" w:rsidP="00933D86">
      <w:pPr>
        <w:ind w:left="1440" w:hanging="1440"/>
        <w:jc w:val="both"/>
      </w:pPr>
      <w:r w:rsidRPr="00B563DF">
        <w:t>BQNTR320</w:t>
      </w:r>
      <w:r>
        <w:fldChar w:fldCharType="begin"/>
      </w:r>
      <w:r>
        <w:instrText>xe "</w:instrText>
      </w:r>
      <w:r w:rsidRPr="00EC7687">
        <w:instrText>BQNTR320</w:instrText>
      </w:r>
      <w:r>
        <w:instrText>"</w:instrText>
      </w:r>
      <w:r>
        <w:fldChar w:fldCharType="end"/>
      </w:r>
      <w:r>
        <w:tab/>
      </w:r>
      <w:r w:rsidRPr="00B563DF">
        <w:t>Quantity bought and consumed in last 2 weeks of - bread/wheat flour</w:t>
      </w:r>
      <w:r>
        <w:t>. Code is: 00= None. Missing value codes are negative.</w:t>
      </w:r>
    </w:p>
    <w:p w:rsidR="00645ADE" w:rsidRDefault="00645ADE" w:rsidP="00933D86">
      <w:pPr>
        <w:ind w:left="1440" w:hanging="1440"/>
        <w:jc w:val="both"/>
      </w:pPr>
      <w:r w:rsidRPr="008323C8">
        <w:t>BQNTR303</w:t>
      </w:r>
      <w:r>
        <w:fldChar w:fldCharType="begin"/>
      </w:r>
      <w:r>
        <w:instrText>xe "</w:instrText>
      </w:r>
      <w:r w:rsidRPr="00EC7687">
        <w:instrText>BQNTR303</w:instrText>
      </w:r>
      <w:r>
        <w:instrText>"</w:instrText>
      </w:r>
      <w:r>
        <w:fldChar w:fldCharType="end"/>
      </w:r>
      <w:r>
        <w:tab/>
      </w:r>
      <w:r w:rsidRPr="008323C8">
        <w:t xml:space="preserve">Quantity bought and consumed in last 2 weeks of </w:t>
      </w:r>
      <w:r>
        <w:t>–</w:t>
      </w:r>
      <w:r w:rsidRPr="008323C8">
        <w:t xml:space="preserve"> cereals</w:t>
      </w:r>
      <w:r>
        <w:t>. Code is: 00= None. Missing value codes are negative.</w:t>
      </w:r>
    </w:p>
    <w:p w:rsidR="00645ADE" w:rsidRDefault="00645ADE" w:rsidP="00933D86">
      <w:pPr>
        <w:ind w:left="1440" w:hanging="1440"/>
        <w:jc w:val="both"/>
      </w:pPr>
      <w:r w:rsidRPr="008323C8">
        <w:t>BQNTR304</w:t>
      </w:r>
      <w:r>
        <w:fldChar w:fldCharType="begin"/>
      </w:r>
      <w:r>
        <w:instrText>xe "</w:instrText>
      </w:r>
      <w:r w:rsidRPr="00EC7687">
        <w:instrText>BQNTR304</w:instrText>
      </w:r>
      <w:r>
        <w:instrText>"</w:instrText>
      </w:r>
      <w:r>
        <w:fldChar w:fldCharType="end"/>
      </w:r>
      <w:r>
        <w:tab/>
      </w:r>
      <w:r w:rsidRPr="008323C8">
        <w:t>Quantity bought and consumed in last 2 weeks of - tubers/potatoes/root crops</w:t>
      </w:r>
      <w:r>
        <w:t>. Code is: 00= None. Missing value codes are negative.</w:t>
      </w:r>
    </w:p>
    <w:p w:rsidR="00645ADE" w:rsidRDefault="00645ADE" w:rsidP="00933D86">
      <w:pPr>
        <w:ind w:left="1440" w:hanging="1440"/>
        <w:jc w:val="both"/>
      </w:pPr>
      <w:r w:rsidRPr="008323C8">
        <w:t>BQNTR305</w:t>
      </w:r>
      <w:r>
        <w:fldChar w:fldCharType="begin"/>
      </w:r>
      <w:r>
        <w:instrText>xe "</w:instrText>
      </w:r>
      <w:r w:rsidRPr="00EC7687">
        <w:instrText>BQNTR305</w:instrText>
      </w:r>
      <w:r>
        <w:instrText>"</w:instrText>
      </w:r>
      <w:r>
        <w:fldChar w:fldCharType="end"/>
      </w:r>
      <w:r>
        <w:tab/>
      </w:r>
      <w:r w:rsidRPr="008323C8">
        <w:t>Quantity bought and consumed in last 2 weeks of - meat products</w:t>
      </w:r>
      <w:r>
        <w:t>. Code is: 00= None. Missing value codes are negative.</w:t>
      </w:r>
    </w:p>
    <w:p w:rsidR="00645ADE" w:rsidRDefault="00645ADE" w:rsidP="00933D86">
      <w:pPr>
        <w:ind w:left="1440" w:hanging="1440"/>
        <w:jc w:val="both"/>
      </w:pPr>
      <w:r w:rsidRPr="008323C8">
        <w:t>BQNTR306</w:t>
      </w:r>
      <w:r>
        <w:fldChar w:fldCharType="begin"/>
      </w:r>
      <w:r>
        <w:instrText>xe "</w:instrText>
      </w:r>
      <w:r w:rsidRPr="00EC7687">
        <w:instrText>BQNTR306</w:instrText>
      </w:r>
      <w:r>
        <w:instrText>"</w:instrText>
      </w:r>
      <w:r>
        <w:fldChar w:fldCharType="end"/>
      </w:r>
      <w:r>
        <w:tab/>
      </w:r>
      <w:r w:rsidRPr="008323C8">
        <w:t>Quantity bought and consumed in last 2 weeks of - powdered/formula milk</w:t>
      </w:r>
      <w:r>
        <w:t>. Code is: 00= None. Missing value codes are negative.</w:t>
      </w:r>
    </w:p>
    <w:p w:rsidR="00645ADE" w:rsidRDefault="00645ADE" w:rsidP="00933D86">
      <w:pPr>
        <w:ind w:left="1440" w:hanging="1440"/>
        <w:jc w:val="both"/>
      </w:pPr>
      <w:r w:rsidRPr="008323C8">
        <w:t>BQNTR307</w:t>
      </w:r>
      <w:r>
        <w:fldChar w:fldCharType="begin"/>
      </w:r>
      <w:r>
        <w:instrText>xe "</w:instrText>
      </w:r>
      <w:r w:rsidRPr="00EC7687">
        <w:instrText>BQNTR307</w:instrText>
      </w:r>
      <w:r>
        <w:instrText>"</w:instrText>
      </w:r>
      <w:r>
        <w:fldChar w:fldCharType="end"/>
      </w:r>
      <w:r>
        <w:tab/>
      </w:r>
      <w:r w:rsidRPr="008323C8">
        <w:t>Quantity bought and consumed in last 2 weeks of - milk or milk products</w:t>
      </w:r>
      <w:r>
        <w:t>. Code is: 00= None. Missing value codes are negative.</w:t>
      </w:r>
    </w:p>
    <w:p w:rsidR="00645ADE" w:rsidRDefault="00645ADE" w:rsidP="00933D86">
      <w:pPr>
        <w:ind w:left="1440" w:hanging="1440"/>
        <w:jc w:val="both"/>
      </w:pPr>
      <w:r w:rsidRPr="008323C8">
        <w:t>BQNTR308</w:t>
      </w:r>
      <w:r>
        <w:fldChar w:fldCharType="begin"/>
      </w:r>
      <w:r>
        <w:instrText>xe "</w:instrText>
      </w:r>
      <w:r w:rsidRPr="00EC7687">
        <w:instrText>BQNTR308</w:instrText>
      </w:r>
      <w:r>
        <w:instrText>"</w:instrText>
      </w:r>
      <w:r>
        <w:fldChar w:fldCharType="end"/>
      </w:r>
      <w:r>
        <w:tab/>
      </w:r>
      <w:r w:rsidRPr="008323C8">
        <w:t>Quantity bought and consumed in last 2 weeks of - fresh fish</w:t>
      </w:r>
      <w:r>
        <w:t>. Code is: 00= None. Missing value codes are negative.</w:t>
      </w:r>
    </w:p>
    <w:p w:rsidR="00645ADE" w:rsidRDefault="00645ADE" w:rsidP="00933D86">
      <w:pPr>
        <w:ind w:left="1440" w:hanging="1440"/>
        <w:jc w:val="both"/>
      </w:pPr>
      <w:r w:rsidRPr="008323C8">
        <w:t>BQNTR309</w:t>
      </w:r>
      <w:r>
        <w:fldChar w:fldCharType="begin"/>
      </w:r>
      <w:r>
        <w:instrText>xe "</w:instrText>
      </w:r>
      <w:r w:rsidRPr="00EC7687">
        <w:instrText>BQNTR309</w:instrText>
      </w:r>
      <w:r>
        <w:instrText>"</w:instrText>
      </w:r>
      <w:r>
        <w:fldChar w:fldCharType="end"/>
      </w:r>
      <w:r>
        <w:tab/>
      </w:r>
      <w:r w:rsidRPr="008323C8">
        <w:t>Quantity bought and consumed in last 2 weeks of - processed fish</w:t>
      </w:r>
      <w:r>
        <w:t>. Code is: 00= None. Missing value codes are negative.</w:t>
      </w:r>
    </w:p>
    <w:p w:rsidR="00645ADE" w:rsidRDefault="00645ADE" w:rsidP="00933D86">
      <w:pPr>
        <w:ind w:left="1440" w:hanging="1440"/>
        <w:jc w:val="both"/>
      </w:pPr>
      <w:r w:rsidRPr="008323C8">
        <w:t>BQNTR310</w:t>
      </w:r>
      <w:r>
        <w:fldChar w:fldCharType="begin"/>
      </w:r>
      <w:r>
        <w:instrText>xe "</w:instrText>
      </w:r>
      <w:r w:rsidRPr="00EC7687">
        <w:instrText>BQNTR310</w:instrText>
      </w:r>
      <w:r>
        <w:instrText>"</w:instrText>
      </w:r>
      <w:r>
        <w:fldChar w:fldCharType="end"/>
      </w:r>
      <w:r>
        <w:tab/>
      </w:r>
      <w:r w:rsidRPr="008323C8">
        <w:t xml:space="preserve">Quantity bought and consumed in last 2 weeks of </w:t>
      </w:r>
      <w:r>
        <w:t>–</w:t>
      </w:r>
      <w:r w:rsidRPr="008323C8">
        <w:t xml:space="preserve"> eggs</w:t>
      </w:r>
      <w:r>
        <w:t>. Code is: 00= None. Missing value codes are negative.</w:t>
      </w:r>
    </w:p>
    <w:p w:rsidR="00645ADE" w:rsidRDefault="00645ADE" w:rsidP="00933D86">
      <w:pPr>
        <w:ind w:left="1440" w:hanging="1440"/>
        <w:jc w:val="both"/>
      </w:pPr>
      <w:r w:rsidRPr="008323C8">
        <w:t>BQNTR311</w:t>
      </w:r>
      <w:r>
        <w:fldChar w:fldCharType="begin"/>
      </w:r>
      <w:r>
        <w:instrText>xe "</w:instrText>
      </w:r>
      <w:r w:rsidRPr="00EC7687">
        <w:instrText>BQNTR311</w:instrText>
      </w:r>
      <w:r>
        <w:instrText>"</w:instrText>
      </w:r>
      <w:r>
        <w:fldChar w:fldCharType="end"/>
      </w:r>
      <w:r>
        <w:tab/>
      </w:r>
      <w:r w:rsidRPr="008323C8">
        <w:t>Quantity bought and consumed in last 2 weeks of - vegetables</w:t>
      </w:r>
      <w:r>
        <w:t>. Code is: 00= None. Missing value codes are negative.</w:t>
      </w:r>
    </w:p>
    <w:p w:rsidR="00645ADE" w:rsidRDefault="00645ADE" w:rsidP="00933D86">
      <w:pPr>
        <w:ind w:left="1440" w:hanging="1440"/>
        <w:jc w:val="both"/>
      </w:pPr>
      <w:r w:rsidRPr="008323C8">
        <w:t>BQNTR312</w:t>
      </w:r>
      <w:r>
        <w:fldChar w:fldCharType="begin"/>
      </w:r>
      <w:r>
        <w:instrText>xe "</w:instrText>
      </w:r>
      <w:r w:rsidRPr="00EC7687">
        <w:instrText>BQNTR312</w:instrText>
      </w:r>
      <w:r>
        <w:instrText>"</w:instrText>
      </w:r>
      <w:r>
        <w:fldChar w:fldCharType="end"/>
      </w:r>
      <w:r>
        <w:tab/>
      </w:r>
      <w:r w:rsidRPr="008323C8">
        <w:t xml:space="preserve">Quantity bought and consumed in last 2 weeks of </w:t>
      </w:r>
      <w:r>
        <w:t>–</w:t>
      </w:r>
      <w:r w:rsidRPr="008323C8">
        <w:t xml:space="preserve"> fruit</w:t>
      </w:r>
      <w:r>
        <w:t>. Code is: 00= None. Missing value codes are negative.</w:t>
      </w:r>
    </w:p>
    <w:p w:rsidR="00645ADE" w:rsidRDefault="00645ADE" w:rsidP="00933D86">
      <w:pPr>
        <w:ind w:left="1440" w:hanging="1440"/>
        <w:jc w:val="both"/>
      </w:pPr>
      <w:r w:rsidRPr="008323C8">
        <w:t>BQNTR313</w:t>
      </w:r>
      <w:r>
        <w:fldChar w:fldCharType="begin"/>
      </w:r>
      <w:r>
        <w:instrText>xe "</w:instrText>
      </w:r>
      <w:r w:rsidRPr="00EC7687">
        <w:instrText>BQNTR313</w:instrText>
      </w:r>
      <w:r>
        <w:instrText>"</w:instrText>
      </w:r>
      <w:r>
        <w:fldChar w:fldCharType="end"/>
      </w:r>
      <w:r>
        <w:tab/>
      </w:r>
      <w:r w:rsidRPr="008323C8">
        <w:t>Quantity bought and consumed in last 2 weeks of - salt/spices</w:t>
      </w:r>
      <w:r>
        <w:t>. Code is: 00= None. Missing value codes are negative.</w:t>
      </w:r>
    </w:p>
    <w:p w:rsidR="00645ADE" w:rsidRDefault="00645ADE" w:rsidP="00933D86">
      <w:pPr>
        <w:ind w:left="1440" w:hanging="1440"/>
        <w:jc w:val="both"/>
      </w:pPr>
      <w:r w:rsidRPr="00EB2412">
        <w:t>BQNTR314</w:t>
      </w:r>
      <w:r>
        <w:fldChar w:fldCharType="begin"/>
      </w:r>
      <w:r>
        <w:instrText>xe "</w:instrText>
      </w:r>
      <w:r w:rsidRPr="00EC7687">
        <w:instrText>BQNTR314</w:instrText>
      </w:r>
      <w:r>
        <w:instrText>"</w:instrText>
      </w:r>
      <w:r>
        <w:fldChar w:fldCharType="end"/>
      </w:r>
      <w:r>
        <w:tab/>
      </w:r>
      <w:r w:rsidRPr="00EB2412">
        <w:t>Quantity bought and consumed in last 2 weeks of - oil</w:t>
      </w:r>
      <w:r>
        <w:t>. Code is: 00= None. Missing value codes are negative.</w:t>
      </w:r>
    </w:p>
    <w:p w:rsidR="00645ADE" w:rsidRDefault="00645ADE" w:rsidP="00933D86">
      <w:pPr>
        <w:ind w:left="1440" w:hanging="1440"/>
        <w:jc w:val="both"/>
      </w:pPr>
      <w:r w:rsidRPr="000475E0">
        <w:t>BQNTR315</w:t>
      </w:r>
      <w:r>
        <w:fldChar w:fldCharType="begin"/>
      </w:r>
      <w:r>
        <w:instrText>xe "</w:instrText>
      </w:r>
      <w:r w:rsidRPr="00EC7687">
        <w:instrText>BQNTR315</w:instrText>
      </w:r>
      <w:r>
        <w:instrText>"</w:instrText>
      </w:r>
      <w:r>
        <w:fldChar w:fldCharType="end"/>
      </w:r>
      <w:r>
        <w:tab/>
      </w:r>
      <w:r w:rsidRPr="000475E0">
        <w:t>Quantity bought and consumed in last 2 weeks of - sugar/honey</w:t>
      </w:r>
      <w:r>
        <w:t>. Code is: 00= None. Missing value codes are negative.</w:t>
      </w:r>
    </w:p>
    <w:p w:rsidR="00645ADE" w:rsidRDefault="00645ADE" w:rsidP="00933D86">
      <w:pPr>
        <w:ind w:left="1440" w:hanging="1440"/>
        <w:jc w:val="both"/>
      </w:pPr>
      <w:r w:rsidRPr="007E1A73">
        <w:t>BQNTR316</w:t>
      </w:r>
      <w:r>
        <w:fldChar w:fldCharType="begin"/>
      </w:r>
      <w:r>
        <w:instrText>xe "</w:instrText>
      </w:r>
      <w:r w:rsidRPr="00EC7687">
        <w:instrText>BQNTR316</w:instrText>
      </w:r>
      <w:r>
        <w:instrText>"</w:instrText>
      </w:r>
      <w:r>
        <w:fldChar w:fldCharType="end"/>
      </w:r>
      <w:r>
        <w:tab/>
      </w:r>
      <w:r w:rsidRPr="007E1A73">
        <w:t>Quantity bought and consumed in last 2 weeks of - prepared food</w:t>
      </w:r>
      <w:r>
        <w:t>. Code is: 00= None. Missing value codes are negative.</w:t>
      </w:r>
    </w:p>
    <w:p w:rsidR="00645ADE" w:rsidRDefault="00645ADE" w:rsidP="00933D86">
      <w:pPr>
        <w:ind w:left="1440" w:hanging="1440"/>
        <w:jc w:val="both"/>
      </w:pPr>
      <w:r w:rsidRPr="001D3DB2">
        <w:t>BQNTR317</w:t>
      </w:r>
      <w:r>
        <w:fldChar w:fldCharType="begin"/>
      </w:r>
      <w:r>
        <w:instrText>xe "</w:instrText>
      </w:r>
      <w:r w:rsidRPr="00EC7687">
        <w:instrText>BQNTR317</w:instrText>
      </w:r>
      <w:r>
        <w:instrText>"</w:instrText>
      </w:r>
      <w:r>
        <w:fldChar w:fldCharType="end"/>
      </w:r>
      <w:r>
        <w:tab/>
      </w:r>
      <w:r w:rsidRPr="001D3DB2">
        <w:t>Quantity bought and consumed in last 2 weeks of - packaged sweets</w:t>
      </w:r>
      <w:r>
        <w:t>. Code is: 00= None. Missing value codes are negative.</w:t>
      </w:r>
    </w:p>
    <w:p w:rsidR="00645ADE" w:rsidRDefault="00645ADE" w:rsidP="00933D86">
      <w:pPr>
        <w:ind w:left="1440" w:hanging="1440"/>
        <w:jc w:val="both"/>
      </w:pPr>
      <w:r w:rsidRPr="001D3DB2">
        <w:t>BQNTR318</w:t>
      </w:r>
      <w:r>
        <w:fldChar w:fldCharType="begin"/>
      </w:r>
      <w:r>
        <w:instrText>xe "</w:instrText>
      </w:r>
      <w:r w:rsidRPr="00EC7687">
        <w:instrText>BQNTR318</w:instrText>
      </w:r>
      <w:r>
        <w:instrText>"</w:instrText>
      </w:r>
      <w:r>
        <w:fldChar w:fldCharType="end"/>
      </w:r>
      <w:r>
        <w:tab/>
      </w:r>
      <w:r w:rsidRPr="001D3DB2">
        <w:t>Quantity bought and consumed in last 2 weeks of - coffee and tea</w:t>
      </w:r>
      <w:r>
        <w:t>. Code is: 00= None. Missing value codes are negative.</w:t>
      </w:r>
    </w:p>
    <w:p w:rsidR="00645ADE" w:rsidRDefault="00645ADE" w:rsidP="00933D86">
      <w:pPr>
        <w:ind w:left="1440" w:hanging="1440"/>
        <w:jc w:val="both"/>
      </w:pPr>
      <w:r w:rsidRPr="00223C6F">
        <w:t>BQNTR319</w:t>
      </w:r>
      <w:r>
        <w:fldChar w:fldCharType="begin"/>
      </w:r>
      <w:r>
        <w:instrText>xe "</w:instrText>
      </w:r>
      <w:r w:rsidRPr="00EC7687">
        <w:instrText>BQNTR319</w:instrText>
      </w:r>
      <w:r>
        <w:instrText>"</w:instrText>
      </w:r>
      <w:r>
        <w:fldChar w:fldCharType="end"/>
      </w:r>
      <w:r>
        <w:tab/>
      </w:r>
      <w:r w:rsidRPr="00223C6F">
        <w:t>Quantity bought and consumed in last 2 weeks of - soft drinks</w:t>
      </w:r>
      <w:r>
        <w:t>. Code is: 00= None. Missing value codes are negative.</w:t>
      </w:r>
    </w:p>
    <w:p w:rsidR="00645ADE" w:rsidRDefault="00645ADE" w:rsidP="00933D86">
      <w:pPr>
        <w:ind w:left="1440" w:hanging="1440"/>
        <w:jc w:val="both"/>
      </w:pPr>
      <w:r w:rsidRPr="00223C6F">
        <w:t>BQNTR321</w:t>
      </w:r>
      <w:r>
        <w:fldChar w:fldCharType="begin"/>
      </w:r>
      <w:r>
        <w:instrText>xe "</w:instrText>
      </w:r>
      <w:r w:rsidRPr="00EC7687">
        <w:instrText>BQNTR321</w:instrText>
      </w:r>
      <w:r>
        <w:instrText>"</w:instrText>
      </w:r>
      <w:r>
        <w:fldChar w:fldCharType="end"/>
      </w:r>
      <w:r>
        <w:tab/>
      </w:r>
      <w:r w:rsidRPr="00223C6F">
        <w:t xml:space="preserve">Quantity bought and consumed in last 2 weeks of </w:t>
      </w:r>
      <w:r>
        <w:t>–</w:t>
      </w:r>
      <w:r w:rsidRPr="00223C6F">
        <w:t xml:space="preserve"> alcohol</w:t>
      </w:r>
      <w:r>
        <w:t>. Code is: 00= None. Missing value codes are negative.</w:t>
      </w:r>
    </w:p>
    <w:p w:rsidR="00645ADE" w:rsidRDefault="00645ADE" w:rsidP="00933D86">
      <w:pPr>
        <w:ind w:left="1440" w:hanging="1440"/>
        <w:jc w:val="both"/>
      </w:pPr>
      <w:r w:rsidRPr="00223C6F">
        <w:t>BQNTR324</w:t>
      </w:r>
      <w:r>
        <w:fldChar w:fldCharType="begin"/>
      </w:r>
      <w:r>
        <w:instrText>xe "</w:instrText>
      </w:r>
      <w:r w:rsidRPr="00EC7687">
        <w:instrText>BQNTR324</w:instrText>
      </w:r>
      <w:r>
        <w:instrText>"</w:instrText>
      </w:r>
      <w:r>
        <w:fldChar w:fldCharType="end"/>
      </w:r>
      <w:r>
        <w:tab/>
      </w:r>
      <w:r w:rsidRPr="00223C6F">
        <w:t>Quantity bought and consumed in last 2 weeks of - other food item</w:t>
      </w:r>
      <w:r>
        <w:t>. Code is: 00= None. Missing value codes are negative.</w:t>
      </w:r>
    </w:p>
    <w:p w:rsidR="00645ADE" w:rsidRPr="00223C6F" w:rsidRDefault="00645ADE" w:rsidP="00933D86">
      <w:pPr>
        <w:jc w:val="both"/>
      </w:pPr>
      <w:r w:rsidRPr="00223C6F">
        <w:t>SPECFOD1</w:t>
      </w:r>
      <w:r>
        <w:fldChar w:fldCharType="begin"/>
      </w:r>
      <w:r>
        <w:instrText>xe "</w:instrText>
      </w:r>
      <w:r w:rsidRPr="00EC7687">
        <w:instrText>SPECFOD1</w:instrText>
      </w:r>
      <w:r>
        <w:instrText>"</w:instrText>
      </w:r>
      <w:r>
        <w:fldChar w:fldCharType="end"/>
      </w:r>
      <w:r>
        <w:tab/>
      </w:r>
      <w:r w:rsidRPr="00223C6F">
        <w:t>Specify other food item bought and consume in last 2 weeks</w:t>
      </w:r>
    </w:p>
    <w:p w:rsidR="00645ADE" w:rsidRDefault="00645ADE" w:rsidP="00933D86">
      <w:pPr>
        <w:jc w:val="both"/>
      </w:pPr>
      <w:r w:rsidRPr="00CC55FA">
        <w:t>BUNTR300</w:t>
      </w:r>
      <w:r>
        <w:fldChar w:fldCharType="begin"/>
      </w:r>
      <w:r>
        <w:instrText>xe "</w:instrText>
      </w:r>
      <w:r w:rsidRPr="00EC7687">
        <w:instrText>BUNTR300</w:instrText>
      </w:r>
      <w:r>
        <w:instrText>"</w:instrText>
      </w:r>
      <w:r>
        <w:fldChar w:fldCharType="end"/>
      </w:r>
      <w:r>
        <w:tab/>
      </w:r>
      <w:r w:rsidRPr="00CC55FA">
        <w:t>Local units for - oil seeds</w:t>
      </w:r>
      <w:r>
        <w:t>. Codes are:</w:t>
      </w:r>
    </w:p>
    <w:p w:rsidR="00645ADE" w:rsidRDefault="00645ADE" w:rsidP="00933D86">
      <w:pPr>
        <w:ind w:left="2160"/>
        <w:jc w:val="both"/>
      </w:pPr>
      <w:r>
        <w:t>01= Kilogram</w:t>
      </w:r>
    </w:p>
    <w:p w:rsidR="00645ADE" w:rsidRDefault="00645ADE" w:rsidP="00933D86">
      <w:pPr>
        <w:ind w:left="2160"/>
        <w:jc w:val="both"/>
      </w:pPr>
      <w:r>
        <w:t>09= Meals (eat out)</w:t>
      </w:r>
    </w:p>
    <w:p w:rsidR="00645ADE" w:rsidRDefault="00645ADE" w:rsidP="00933D86">
      <w:pPr>
        <w:ind w:left="2160"/>
        <w:jc w:val="both"/>
      </w:pPr>
      <w:r>
        <w:t>12= Packets</w:t>
      </w:r>
    </w:p>
    <w:p w:rsidR="00645ADE" w:rsidRDefault="00645ADE" w:rsidP="00933D86">
      <w:pPr>
        <w:ind w:left="2160"/>
        <w:jc w:val="both"/>
      </w:pPr>
      <w:r>
        <w:t>13= Bags</w:t>
      </w:r>
    </w:p>
    <w:p w:rsidR="00645ADE" w:rsidRDefault="00645ADE" w:rsidP="00933D86">
      <w:pPr>
        <w:ind w:left="2160"/>
        <w:jc w:val="both"/>
      </w:pPr>
      <w:r>
        <w:t>14= Bundles</w:t>
      </w:r>
    </w:p>
    <w:p w:rsidR="00645ADE" w:rsidRDefault="00645ADE" w:rsidP="00933D86">
      <w:pPr>
        <w:ind w:left="2160"/>
        <w:jc w:val="both"/>
      </w:pPr>
      <w:r>
        <w:t>15= Pieces</w:t>
      </w:r>
    </w:p>
    <w:p w:rsidR="00645ADE" w:rsidRDefault="00645ADE" w:rsidP="00933D86">
      <w:pPr>
        <w:ind w:left="2160"/>
        <w:jc w:val="both"/>
      </w:pPr>
      <w:r>
        <w:t>16= Bars</w:t>
      </w:r>
    </w:p>
    <w:p w:rsidR="00645ADE" w:rsidRDefault="00645ADE" w:rsidP="00933D86">
      <w:pPr>
        <w:ind w:left="2160"/>
        <w:jc w:val="both"/>
      </w:pPr>
      <w:r>
        <w:t>17= Boxes</w:t>
      </w:r>
    </w:p>
    <w:p w:rsidR="00645ADE" w:rsidRDefault="00645ADE" w:rsidP="00933D86">
      <w:pPr>
        <w:ind w:left="2160"/>
        <w:jc w:val="both"/>
      </w:pPr>
      <w:r>
        <w:t>18= Leaves</w:t>
      </w:r>
    </w:p>
    <w:p w:rsidR="00645ADE" w:rsidRDefault="00645ADE" w:rsidP="00933D86">
      <w:pPr>
        <w:ind w:left="2160"/>
        <w:jc w:val="both"/>
      </w:pPr>
      <w:r>
        <w:t>19= Litres</w:t>
      </w:r>
    </w:p>
    <w:p w:rsidR="00645ADE" w:rsidRDefault="00645ADE" w:rsidP="00933D86">
      <w:pPr>
        <w:ind w:left="2160"/>
        <w:jc w:val="both"/>
      </w:pPr>
      <w:r>
        <w:t>25= Citrus fruits, apple, egg, etc.</w:t>
      </w:r>
    </w:p>
    <w:p w:rsidR="00645ADE" w:rsidRDefault="00645ADE" w:rsidP="00933D86">
      <w:pPr>
        <w:ind w:left="2160"/>
        <w:jc w:val="both"/>
      </w:pPr>
      <w:r>
        <w:t>29= Bottles</w:t>
      </w:r>
    </w:p>
    <w:p w:rsidR="00645ADE" w:rsidRDefault="00645ADE" w:rsidP="00933D86">
      <w:pPr>
        <w:ind w:left="2160"/>
        <w:jc w:val="both"/>
      </w:pPr>
      <w:r>
        <w:t>45= Plastic bag</w:t>
      </w:r>
    </w:p>
    <w:p w:rsidR="00645ADE" w:rsidRDefault="00645ADE" w:rsidP="00933D86">
      <w:pPr>
        <w:ind w:left="2160"/>
        <w:jc w:val="both"/>
      </w:pPr>
      <w:r>
        <w:t>48= Small plastic bag</w:t>
      </w:r>
    </w:p>
    <w:p w:rsidR="00645ADE" w:rsidRDefault="00645ADE" w:rsidP="00933D86">
      <w:pPr>
        <w:ind w:left="2160"/>
        <w:jc w:val="both"/>
      </w:pPr>
      <w:r>
        <w:t>50= Bunch</w:t>
      </w:r>
    </w:p>
    <w:p w:rsidR="00645ADE" w:rsidRDefault="00645ADE" w:rsidP="00933D86">
      <w:pPr>
        <w:ind w:left="2160"/>
        <w:jc w:val="both"/>
      </w:pPr>
      <w:r>
        <w:t>56= Number</w:t>
      </w:r>
    </w:p>
    <w:p w:rsidR="00645ADE" w:rsidRDefault="00645ADE" w:rsidP="00933D86">
      <w:pPr>
        <w:jc w:val="both"/>
      </w:pPr>
      <w:r w:rsidRPr="00B459BA">
        <w:t>SPECBU00</w:t>
      </w:r>
      <w:r>
        <w:fldChar w:fldCharType="begin"/>
      </w:r>
      <w:r>
        <w:instrText>xe "</w:instrText>
      </w:r>
      <w:r w:rsidRPr="00EC7687">
        <w:instrText>SPECBU00</w:instrText>
      </w:r>
      <w:r>
        <w:instrText>"</w:instrText>
      </w:r>
      <w:r>
        <w:fldChar w:fldCharType="end"/>
      </w:r>
      <w:r>
        <w:tab/>
      </w:r>
      <w:r w:rsidRPr="00B459BA">
        <w:t>Specify local units for - oil seeds</w:t>
      </w:r>
    </w:p>
    <w:p w:rsidR="00645ADE" w:rsidRDefault="00645ADE" w:rsidP="00933D86">
      <w:pPr>
        <w:jc w:val="both"/>
      </w:pPr>
      <w:r w:rsidRPr="00B459BA">
        <w:t>BUNTR301</w:t>
      </w:r>
      <w:r>
        <w:fldChar w:fldCharType="begin"/>
      </w:r>
      <w:r>
        <w:instrText>xe "</w:instrText>
      </w:r>
      <w:r w:rsidRPr="00EC7687">
        <w:instrText>BUNTR301</w:instrText>
      </w:r>
      <w:r>
        <w:instrText>"</w:instrText>
      </w:r>
      <w:r>
        <w:fldChar w:fldCharType="end"/>
      </w:r>
      <w:r>
        <w:tab/>
      </w:r>
      <w:r w:rsidRPr="00B459BA">
        <w:t>Local units for - pulses/lentils/beans</w:t>
      </w:r>
      <w:r>
        <w:t xml:space="preserve">. Codes are the same as used for </w:t>
      </w:r>
      <w:r w:rsidRPr="00CC55FA">
        <w:t>BUNTR300</w:t>
      </w:r>
      <w:r>
        <w:t>.</w:t>
      </w:r>
    </w:p>
    <w:p w:rsidR="00645ADE" w:rsidRDefault="00645ADE" w:rsidP="00933D86">
      <w:pPr>
        <w:jc w:val="both"/>
      </w:pPr>
      <w:r w:rsidRPr="00B459BA">
        <w:t>SPECBU01</w:t>
      </w:r>
      <w:r>
        <w:fldChar w:fldCharType="begin"/>
      </w:r>
      <w:r>
        <w:instrText>xe "</w:instrText>
      </w:r>
      <w:r w:rsidRPr="00EC7687">
        <w:instrText>SPECBU01</w:instrText>
      </w:r>
      <w:r>
        <w:instrText>"</w:instrText>
      </w:r>
      <w:r>
        <w:fldChar w:fldCharType="end"/>
      </w:r>
      <w:r>
        <w:tab/>
      </w:r>
      <w:r w:rsidRPr="00B459BA">
        <w:t>Specify local units for - pulses/lentils/beans</w:t>
      </w:r>
    </w:p>
    <w:p w:rsidR="00645ADE" w:rsidRDefault="00645ADE" w:rsidP="00933D86">
      <w:pPr>
        <w:jc w:val="both"/>
      </w:pPr>
      <w:r w:rsidRPr="00B459BA">
        <w:t>BUNTR302</w:t>
      </w:r>
      <w:r>
        <w:fldChar w:fldCharType="begin"/>
      </w:r>
      <w:r>
        <w:instrText>xe "</w:instrText>
      </w:r>
      <w:r w:rsidRPr="00EC7687">
        <w:instrText>BUNTR302</w:instrText>
      </w:r>
      <w:r>
        <w:instrText>"</w:instrText>
      </w:r>
      <w:r>
        <w:fldChar w:fldCharType="end"/>
      </w:r>
      <w:r>
        <w:tab/>
      </w:r>
      <w:r w:rsidRPr="00B459BA">
        <w:t>Local units for - pasta/rice</w:t>
      </w:r>
      <w:r>
        <w:t xml:space="preserve">. Codes are the same as used for </w:t>
      </w:r>
      <w:r w:rsidRPr="00CC55FA">
        <w:t>BUNTR300</w:t>
      </w:r>
      <w:r>
        <w:t>.</w:t>
      </w:r>
    </w:p>
    <w:p w:rsidR="00645ADE" w:rsidRDefault="00645ADE" w:rsidP="00933D86">
      <w:pPr>
        <w:jc w:val="both"/>
      </w:pPr>
      <w:r w:rsidRPr="00B459BA">
        <w:t>SPECBU02</w:t>
      </w:r>
      <w:r>
        <w:fldChar w:fldCharType="begin"/>
      </w:r>
      <w:r>
        <w:instrText>xe "</w:instrText>
      </w:r>
      <w:r w:rsidRPr="00EC7687">
        <w:instrText>SPECBU02</w:instrText>
      </w:r>
      <w:r>
        <w:instrText>"</w:instrText>
      </w:r>
      <w:r>
        <w:fldChar w:fldCharType="end"/>
      </w:r>
      <w:r>
        <w:tab/>
      </w:r>
      <w:r w:rsidRPr="00B459BA">
        <w:t>Specify local units for - pasta/rice</w:t>
      </w:r>
    </w:p>
    <w:p w:rsidR="00645ADE" w:rsidRDefault="00645ADE" w:rsidP="00933D86">
      <w:pPr>
        <w:jc w:val="both"/>
      </w:pPr>
      <w:r w:rsidRPr="00B459BA">
        <w:t>BUNTR320</w:t>
      </w:r>
      <w:r>
        <w:fldChar w:fldCharType="begin"/>
      </w:r>
      <w:r>
        <w:instrText>xe "</w:instrText>
      </w:r>
      <w:r w:rsidRPr="00EC7687">
        <w:instrText>BUNTR320</w:instrText>
      </w:r>
      <w:r>
        <w:instrText>"</w:instrText>
      </w:r>
      <w:r>
        <w:fldChar w:fldCharType="end"/>
      </w:r>
      <w:r>
        <w:tab/>
      </w:r>
      <w:r w:rsidRPr="00B459BA">
        <w:t>Local units for - bread/wheat flour</w:t>
      </w:r>
      <w:r>
        <w:t xml:space="preserve">. Codes are the same as used for </w:t>
      </w:r>
      <w:r w:rsidRPr="00CC55FA">
        <w:t>BUNTR300</w:t>
      </w:r>
      <w:r>
        <w:t>.</w:t>
      </w:r>
    </w:p>
    <w:p w:rsidR="00645ADE" w:rsidRDefault="00645ADE" w:rsidP="00933D86">
      <w:pPr>
        <w:jc w:val="both"/>
      </w:pPr>
      <w:r w:rsidRPr="00B459BA">
        <w:t>SPECBU20</w:t>
      </w:r>
      <w:r>
        <w:fldChar w:fldCharType="begin"/>
      </w:r>
      <w:r>
        <w:instrText>xe "</w:instrText>
      </w:r>
      <w:r w:rsidRPr="00EC7687">
        <w:instrText>SPECBU20</w:instrText>
      </w:r>
      <w:r>
        <w:instrText>"</w:instrText>
      </w:r>
      <w:r>
        <w:fldChar w:fldCharType="end"/>
      </w:r>
      <w:r>
        <w:tab/>
      </w:r>
      <w:r w:rsidRPr="00B459BA">
        <w:t>Specify local units for - bread/wheat flour</w:t>
      </w:r>
    </w:p>
    <w:p w:rsidR="00645ADE" w:rsidRDefault="00645ADE" w:rsidP="00933D86">
      <w:pPr>
        <w:jc w:val="both"/>
      </w:pPr>
      <w:r w:rsidRPr="00B459BA">
        <w:t>BUNTR303</w:t>
      </w:r>
      <w:r>
        <w:fldChar w:fldCharType="begin"/>
      </w:r>
      <w:r>
        <w:instrText>xe "</w:instrText>
      </w:r>
      <w:r w:rsidRPr="00EC7687">
        <w:instrText>BUNTR303</w:instrText>
      </w:r>
      <w:r>
        <w:instrText>"</w:instrText>
      </w:r>
      <w:r>
        <w:fldChar w:fldCharType="end"/>
      </w:r>
      <w:r>
        <w:tab/>
      </w:r>
      <w:r w:rsidRPr="00B459BA">
        <w:t xml:space="preserve">Local units for </w:t>
      </w:r>
      <w:r>
        <w:t>–</w:t>
      </w:r>
      <w:r w:rsidRPr="00B459BA">
        <w:t xml:space="preserve"> cereals</w:t>
      </w:r>
      <w:r>
        <w:t xml:space="preserve">. Codes are the same as used for </w:t>
      </w:r>
      <w:r w:rsidRPr="00CC55FA">
        <w:t>BUNTR300</w:t>
      </w:r>
      <w:r>
        <w:t>.</w:t>
      </w:r>
    </w:p>
    <w:p w:rsidR="00645ADE" w:rsidRDefault="00645ADE" w:rsidP="00933D86">
      <w:pPr>
        <w:jc w:val="both"/>
      </w:pPr>
      <w:r w:rsidRPr="00B459BA">
        <w:t>SPECBU03</w:t>
      </w:r>
      <w:r>
        <w:fldChar w:fldCharType="begin"/>
      </w:r>
      <w:r>
        <w:instrText>xe "</w:instrText>
      </w:r>
      <w:r w:rsidRPr="00EC7687">
        <w:instrText>SPECBU03</w:instrText>
      </w:r>
      <w:r>
        <w:instrText>"</w:instrText>
      </w:r>
      <w:r>
        <w:fldChar w:fldCharType="end"/>
      </w:r>
      <w:r>
        <w:tab/>
      </w:r>
      <w:r w:rsidRPr="00B459BA">
        <w:t xml:space="preserve">Specify local units for </w:t>
      </w:r>
      <w:r>
        <w:t>–</w:t>
      </w:r>
      <w:r w:rsidRPr="00B459BA">
        <w:t xml:space="preserve"> cereals</w:t>
      </w:r>
    </w:p>
    <w:p w:rsidR="00645ADE" w:rsidRDefault="00645ADE" w:rsidP="00933D86">
      <w:pPr>
        <w:ind w:left="1440" w:hanging="1440"/>
        <w:jc w:val="both"/>
      </w:pPr>
      <w:r w:rsidRPr="00B459BA">
        <w:t>BUNTR304</w:t>
      </w:r>
      <w:r>
        <w:tab/>
      </w:r>
      <w:r w:rsidRPr="00B459BA">
        <w:t>Local units for - tubers/potatoes/root crops</w:t>
      </w:r>
      <w:r>
        <w:t xml:space="preserve">. Codes are the same as used for </w:t>
      </w:r>
      <w:r w:rsidRPr="00CC55FA">
        <w:t>BUNTR300</w:t>
      </w:r>
      <w:r>
        <w:t>.</w:t>
      </w:r>
    </w:p>
    <w:p w:rsidR="00645ADE" w:rsidRDefault="00645ADE" w:rsidP="00933D86">
      <w:pPr>
        <w:jc w:val="both"/>
      </w:pPr>
      <w:r w:rsidRPr="00B459BA">
        <w:t>SPECBU04</w:t>
      </w:r>
      <w:r>
        <w:fldChar w:fldCharType="begin"/>
      </w:r>
      <w:r>
        <w:instrText>xe "</w:instrText>
      </w:r>
      <w:r w:rsidRPr="00EC7687">
        <w:instrText>SPECBU04</w:instrText>
      </w:r>
      <w:r>
        <w:instrText>"</w:instrText>
      </w:r>
      <w:r>
        <w:fldChar w:fldCharType="end"/>
      </w:r>
      <w:r>
        <w:tab/>
      </w:r>
      <w:r w:rsidRPr="00B459BA">
        <w:t>Specify local units for - tubers/potatoes/root crops</w:t>
      </w:r>
    </w:p>
    <w:p w:rsidR="00645ADE" w:rsidRDefault="00645ADE" w:rsidP="00933D86">
      <w:pPr>
        <w:jc w:val="both"/>
      </w:pPr>
      <w:r w:rsidRPr="00B459BA">
        <w:t>BUNTR305</w:t>
      </w:r>
      <w:r>
        <w:fldChar w:fldCharType="begin"/>
      </w:r>
      <w:r>
        <w:instrText>xe "</w:instrText>
      </w:r>
      <w:r w:rsidRPr="00EC7687">
        <w:instrText>BUNTR305</w:instrText>
      </w:r>
      <w:r>
        <w:instrText>"</w:instrText>
      </w:r>
      <w:r>
        <w:fldChar w:fldCharType="end"/>
      </w:r>
      <w:r>
        <w:tab/>
      </w:r>
      <w:r w:rsidRPr="00B459BA">
        <w:t>Local units for - meat products</w:t>
      </w:r>
      <w:r>
        <w:t xml:space="preserve">. Codes are the same as used for </w:t>
      </w:r>
      <w:r w:rsidRPr="00CC55FA">
        <w:t>BUNTR300</w:t>
      </w:r>
      <w:r>
        <w:t>.</w:t>
      </w:r>
    </w:p>
    <w:p w:rsidR="00645ADE" w:rsidRDefault="00645ADE" w:rsidP="00933D86">
      <w:pPr>
        <w:jc w:val="both"/>
      </w:pPr>
      <w:r w:rsidRPr="00B459BA">
        <w:t>SPECBU05</w:t>
      </w:r>
      <w:r>
        <w:fldChar w:fldCharType="begin"/>
      </w:r>
      <w:r>
        <w:instrText>xe "</w:instrText>
      </w:r>
      <w:r w:rsidRPr="00EC7687">
        <w:instrText>SPECBU05</w:instrText>
      </w:r>
      <w:r>
        <w:instrText>"</w:instrText>
      </w:r>
      <w:r>
        <w:fldChar w:fldCharType="end"/>
      </w:r>
      <w:r>
        <w:tab/>
      </w:r>
      <w:r w:rsidRPr="00B459BA">
        <w:t>Specify local units for - meat products</w:t>
      </w:r>
    </w:p>
    <w:p w:rsidR="00645ADE" w:rsidRDefault="00645ADE" w:rsidP="00933D86">
      <w:pPr>
        <w:ind w:left="1440" w:hanging="1440"/>
        <w:jc w:val="both"/>
      </w:pPr>
      <w:r w:rsidRPr="00B459BA">
        <w:t>BUNTR306</w:t>
      </w:r>
      <w:r>
        <w:fldChar w:fldCharType="begin"/>
      </w:r>
      <w:r>
        <w:instrText>xe "</w:instrText>
      </w:r>
      <w:r w:rsidRPr="00EC7687">
        <w:instrText>BUNTR306</w:instrText>
      </w:r>
      <w:r>
        <w:instrText>"</w:instrText>
      </w:r>
      <w:r>
        <w:fldChar w:fldCharType="end"/>
      </w:r>
      <w:r>
        <w:tab/>
      </w:r>
      <w:r w:rsidRPr="00B459BA">
        <w:t>Local units for - powdered/formula milk</w:t>
      </w:r>
      <w:r>
        <w:t xml:space="preserve">. Codes are the same as used for </w:t>
      </w:r>
      <w:r w:rsidRPr="00CC55FA">
        <w:t>BUNTR300</w:t>
      </w:r>
      <w:r>
        <w:t>.</w:t>
      </w:r>
    </w:p>
    <w:p w:rsidR="00645ADE" w:rsidRDefault="00645ADE" w:rsidP="00933D86">
      <w:pPr>
        <w:jc w:val="both"/>
      </w:pPr>
      <w:r w:rsidRPr="00B459BA">
        <w:t>SPECBU06</w:t>
      </w:r>
      <w:r>
        <w:fldChar w:fldCharType="begin"/>
      </w:r>
      <w:r>
        <w:instrText>xe "</w:instrText>
      </w:r>
      <w:r w:rsidRPr="00EC7687">
        <w:instrText>SPECBU06</w:instrText>
      </w:r>
      <w:r>
        <w:instrText>"</w:instrText>
      </w:r>
      <w:r>
        <w:fldChar w:fldCharType="end"/>
      </w:r>
      <w:r>
        <w:tab/>
      </w:r>
      <w:r w:rsidRPr="00B459BA">
        <w:t>Specify local units for - powdered/formula milk</w:t>
      </w:r>
    </w:p>
    <w:p w:rsidR="00645ADE" w:rsidRDefault="00645ADE" w:rsidP="00933D86">
      <w:pPr>
        <w:jc w:val="both"/>
      </w:pPr>
      <w:r w:rsidRPr="00B459BA">
        <w:t>BUNTR307</w:t>
      </w:r>
      <w:r>
        <w:fldChar w:fldCharType="begin"/>
      </w:r>
      <w:r>
        <w:instrText>xe "</w:instrText>
      </w:r>
      <w:r w:rsidRPr="00EC7687">
        <w:instrText>BUNTR307</w:instrText>
      </w:r>
      <w:r>
        <w:instrText>"</w:instrText>
      </w:r>
      <w:r>
        <w:fldChar w:fldCharType="end"/>
      </w:r>
      <w:r>
        <w:tab/>
      </w:r>
      <w:r w:rsidRPr="00B459BA">
        <w:t>Local units for - milk or milk products</w:t>
      </w:r>
      <w:r>
        <w:t xml:space="preserve">. Codes are the same as used for </w:t>
      </w:r>
      <w:r w:rsidRPr="00CC55FA">
        <w:t>BUNTR300</w:t>
      </w:r>
      <w:r>
        <w:t>.</w:t>
      </w:r>
    </w:p>
    <w:p w:rsidR="00645ADE" w:rsidRDefault="00645ADE" w:rsidP="00933D86">
      <w:pPr>
        <w:jc w:val="both"/>
      </w:pPr>
      <w:r w:rsidRPr="00B459BA">
        <w:t>SPECBU07</w:t>
      </w:r>
      <w:r>
        <w:fldChar w:fldCharType="begin"/>
      </w:r>
      <w:r>
        <w:instrText>xe "</w:instrText>
      </w:r>
      <w:r w:rsidRPr="00EC7687">
        <w:instrText>SPECBU07</w:instrText>
      </w:r>
      <w:r>
        <w:instrText>"</w:instrText>
      </w:r>
      <w:r>
        <w:fldChar w:fldCharType="end"/>
      </w:r>
      <w:r>
        <w:tab/>
      </w:r>
      <w:r w:rsidRPr="00B459BA">
        <w:t>Specify local units for - milk or milk products</w:t>
      </w:r>
    </w:p>
    <w:p w:rsidR="00645ADE" w:rsidRDefault="00645ADE" w:rsidP="00933D86">
      <w:pPr>
        <w:jc w:val="both"/>
      </w:pPr>
      <w:r w:rsidRPr="00B459BA">
        <w:t>BUNTR308</w:t>
      </w:r>
      <w:r>
        <w:fldChar w:fldCharType="begin"/>
      </w:r>
      <w:r>
        <w:instrText>xe "</w:instrText>
      </w:r>
      <w:r w:rsidRPr="00EC7687">
        <w:instrText>BUNTR308</w:instrText>
      </w:r>
      <w:r>
        <w:instrText>"</w:instrText>
      </w:r>
      <w:r>
        <w:fldChar w:fldCharType="end"/>
      </w:r>
      <w:r>
        <w:tab/>
      </w:r>
      <w:r w:rsidRPr="00B459BA">
        <w:t>Local units for - fresh fish</w:t>
      </w:r>
      <w:r>
        <w:t xml:space="preserve">. Codes are the same as used for </w:t>
      </w:r>
      <w:r w:rsidRPr="00CC55FA">
        <w:t>BUNTR300</w:t>
      </w:r>
      <w:r>
        <w:t>.</w:t>
      </w:r>
    </w:p>
    <w:p w:rsidR="00645ADE" w:rsidRDefault="00645ADE" w:rsidP="00933D86">
      <w:pPr>
        <w:jc w:val="both"/>
      </w:pPr>
      <w:r w:rsidRPr="00B459BA">
        <w:t>SPECBU08</w:t>
      </w:r>
      <w:r>
        <w:fldChar w:fldCharType="begin"/>
      </w:r>
      <w:r>
        <w:instrText>xe "</w:instrText>
      </w:r>
      <w:r w:rsidRPr="00EC7687">
        <w:instrText>SPECBU08</w:instrText>
      </w:r>
      <w:r>
        <w:instrText>"</w:instrText>
      </w:r>
      <w:r>
        <w:fldChar w:fldCharType="end"/>
      </w:r>
      <w:r>
        <w:tab/>
      </w:r>
      <w:r w:rsidRPr="00B459BA">
        <w:t>Specify local units for - fresh fish</w:t>
      </w:r>
    </w:p>
    <w:p w:rsidR="00645ADE" w:rsidRDefault="00645ADE" w:rsidP="00933D86">
      <w:pPr>
        <w:jc w:val="both"/>
      </w:pPr>
      <w:r w:rsidRPr="00B459BA">
        <w:t>BUNTR309</w:t>
      </w:r>
      <w:r>
        <w:fldChar w:fldCharType="begin"/>
      </w:r>
      <w:r>
        <w:instrText>xe "</w:instrText>
      </w:r>
      <w:r w:rsidRPr="00EC7687">
        <w:instrText>BUNTR309</w:instrText>
      </w:r>
      <w:r>
        <w:instrText>"</w:instrText>
      </w:r>
      <w:r>
        <w:fldChar w:fldCharType="end"/>
      </w:r>
      <w:r>
        <w:tab/>
      </w:r>
      <w:r w:rsidRPr="00B459BA">
        <w:t>Local units for - processed fish</w:t>
      </w:r>
      <w:r>
        <w:t xml:space="preserve">. Codes are the same as used for </w:t>
      </w:r>
      <w:r w:rsidRPr="00CC55FA">
        <w:t>BUNTR300</w:t>
      </w:r>
      <w:r>
        <w:t>.</w:t>
      </w:r>
    </w:p>
    <w:p w:rsidR="00645ADE" w:rsidRDefault="00645ADE" w:rsidP="00933D86">
      <w:pPr>
        <w:jc w:val="both"/>
      </w:pPr>
      <w:r w:rsidRPr="00B459BA">
        <w:t>SPECBU09</w:t>
      </w:r>
      <w:r>
        <w:fldChar w:fldCharType="begin"/>
      </w:r>
      <w:r>
        <w:instrText>xe "</w:instrText>
      </w:r>
      <w:r w:rsidRPr="00EC7687">
        <w:instrText>SPECBU09</w:instrText>
      </w:r>
      <w:r>
        <w:instrText>"</w:instrText>
      </w:r>
      <w:r>
        <w:fldChar w:fldCharType="end"/>
      </w:r>
      <w:r>
        <w:tab/>
      </w:r>
      <w:r w:rsidRPr="00B459BA">
        <w:t>Specify local units for - processed fish</w:t>
      </w:r>
    </w:p>
    <w:p w:rsidR="00645ADE" w:rsidRDefault="00645ADE" w:rsidP="00933D86">
      <w:pPr>
        <w:jc w:val="both"/>
      </w:pPr>
      <w:r w:rsidRPr="00B459BA">
        <w:t>BUNTR310</w:t>
      </w:r>
      <w:r>
        <w:fldChar w:fldCharType="begin"/>
      </w:r>
      <w:r>
        <w:instrText>xe "</w:instrText>
      </w:r>
      <w:r w:rsidRPr="00EC7687">
        <w:instrText>BUNTR310</w:instrText>
      </w:r>
      <w:r>
        <w:instrText>"</w:instrText>
      </w:r>
      <w:r>
        <w:fldChar w:fldCharType="end"/>
      </w:r>
      <w:r>
        <w:tab/>
      </w:r>
      <w:r w:rsidRPr="00B459BA">
        <w:t xml:space="preserve">Local units for </w:t>
      </w:r>
      <w:r>
        <w:t>–</w:t>
      </w:r>
      <w:r w:rsidRPr="00B459BA">
        <w:t xml:space="preserve"> eggs</w:t>
      </w:r>
      <w:r>
        <w:t xml:space="preserve">. Codes are the same as used for </w:t>
      </w:r>
      <w:r w:rsidRPr="00CC55FA">
        <w:t>BUNTR300</w:t>
      </w:r>
      <w:r>
        <w:t>.</w:t>
      </w:r>
    </w:p>
    <w:p w:rsidR="00645ADE" w:rsidRDefault="00645ADE" w:rsidP="00933D86">
      <w:pPr>
        <w:jc w:val="both"/>
      </w:pPr>
      <w:r w:rsidRPr="00B459BA">
        <w:t>SPECBU10</w:t>
      </w:r>
      <w:r>
        <w:fldChar w:fldCharType="begin"/>
      </w:r>
      <w:r>
        <w:instrText>xe "</w:instrText>
      </w:r>
      <w:r w:rsidRPr="00EC7687">
        <w:instrText>SPECBU10</w:instrText>
      </w:r>
      <w:r>
        <w:instrText>"</w:instrText>
      </w:r>
      <w:r>
        <w:fldChar w:fldCharType="end"/>
      </w:r>
      <w:r>
        <w:tab/>
      </w:r>
      <w:r w:rsidRPr="00B459BA">
        <w:t xml:space="preserve">Specify local units for </w:t>
      </w:r>
      <w:r>
        <w:t>–</w:t>
      </w:r>
      <w:r w:rsidRPr="00B459BA">
        <w:t xml:space="preserve"> eggs</w:t>
      </w:r>
    </w:p>
    <w:p w:rsidR="00645ADE" w:rsidRDefault="00645ADE" w:rsidP="00933D86">
      <w:pPr>
        <w:jc w:val="both"/>
      </w:pPr>
      <w:r w:rsidRPr="00B459BA">
        <w:t>BUNTR311</w:t>
      </w:r>
      <w:r>
        <w:fldChar w:fldCharType="begin"/>
      </w:r>
      <w:r>
        <w:instrText>xe "</w:instrText>
      </w:r>
      <w:r w:rsidRPr="00EC7687">
        <w:instrText>BUNTR311</w:instrText>
      </w:r>
      <w:r>
        <w:instrText>"</w:instrText>
      </w:r>
      <w:r>
        <w:fldChar w:fldCharType="end"/>
      </w:r>
      <w:r>
        <w:tab/>
      </w:r>
      <w:r w:rsidRPr="00B459BA">
        <w:t xml:space="preserve">Local units for </w:t>
      </w:r>
      <w:r>
        <w:t>–</w:t>
      </w:r>
      <w:r w:rsidRPr="00B459BA">
        <w:t xml:space="preserve"> vegetables</w:t>
      </w:r>
      <w:r>
        <w:t xml:space="preserve">. Codes are the same as used for </w:t>
      </w:r>
      <w:r w:rsidRPr="00CC55FA">
        <w:t>BUNTR300</w:t>
      </w:r>
      <w:r>
        <w:t>.</w:t>
      </w:r>
    </w:p>
    <w:p w:rsidR="00645ADE" w:rsidRDefault="00645ADE" w:rsidP="00933D86">
      <w:pPr>
        <w:jc w:val="both"/>
      </w:pPr>
      <w:r w:rsidRPr="00B459BA">
        <w:t>SPECBU11</w:t>
      </w:r>
      <w:r>
        <w:fldChar w:fldCharType="begin"/>
      </w:r>
      <w:r>
        <w:instrText>xe "</w:instrText>
      </w:r>
      <w:r w:rsidRPr="00EC7687">
        <w:instrText>SPECBU11</w:instrText>
      </w:r>
      <w:r>
        <w:instrText>"</w:instrText>
      </w:r>
      <w:r>
        <w:fldChar w:fldCharType="end"/>
      </w:r>
      <w:r>
        <w:tab/>
      </w:r>
      <w:r w:rsidRPr="00B459BA">
        <w:t xml:space="preserve">Specify local units for </w:t>
      </w:r>
      <w:r>
        <w:t>–</w:t>
      </w:r>
      <w:r w:rsidRPr="00B459BA">
        <w:t xml:space="preserve"> vegetables</w:t>
      </w:r>
    </w:p>
    <w:p w:rsidR="00645ADE" w:rsidRPr="00B459BA" w:rsidRDefault="00645ADE" w:rsidP="00933D86">
      <w:pPr>
        <w:jc w:val="both"/>
      </w:pPr>
      <w:r w:rsidRPr="00B459BA">
        <w:t>BUNTR312</w:t>
      </w:r>
      <w:r>
        <w:fldChar w:fldCharType="begin"/>
      </w:r>
      <w:r>
        <w:instrText>xe "</w:instrText>
      </w:r>
      <w:r w:rsidRPr="00EC7687">
        <w:instrText>BUNTR312</w:instrText>
      </w:r>
      <w:r>
        <w:instrText>"</w:instrText>
      </w:r>
      <w:r>
        <w:fldChar w:fldCharType="end"/>
      </w:r>
      <w:r>
        <w:tab/>
      </w:r>
      <w:r w:rsidRPr="00B459BA">
        <w:t>Local units for - fruit</w:t>
      </w:r>
      <w:r>
        <w:t xml:space="preserve">. Codes are the same as used for </w:t>
      </w:r>
      <w:r w:rsidRPr="00CC55FA">
        <w:t>BUNTR300</w:t>
      </w:r>
      <w:r>
        <w:t>.</w:t>
      </w:r>
    </w:p>
    <w:p w:rsidR="00645ADE" w:rsidRDefault="00645ADE" w:rsidP="00933D86">
      <w:pPr>
        <w:jc w:val="both"/>
      </w:pPr>
      <w:r w:rsidRPr="00B459BA">
        <w:t>SPECBU12</w:t>
      </w:r>
      <w:r>
        <w:fldChar w:fldCharType="begin"/>
      </w:r>
      <w:r>
        <w:instrText>xe "</w:instrText>
      </w:r>
      <w:r w:rsidRPr="00EC7687">
        <w:instrText>SPECBU12</w:instrText>
      </w:r>
      <w:r>
        <w:instrText>"</w:instrText>
      </w:r>
      <w:r>
        <w:fldChar w:fldCharType="end"/>
      </w:r>
      <w:r>
        <w:tab/>
      </w:r>
      <w:r w:rsidRPr="00B459BA">
        <w:t xml:space="preserve">Specify local units for </w:t>
      </w:r>
      <w:r>
        <w:t>–</w:t>
      </w:r>
      <w:r w:rsidRPr="00B459BA">
        <w:t xml:space="preserve"> fruit</w:t>
      </w:r>
    </w:p>
    <w:p w:rsidR="00645ADE" w:rsidRDefault="00645ADE" w:rsidP="00933D86">
      <w:pPr>
        <w:jc w:val="both"/>
      </w:pPr>
      <w:r w:rsidRPr="00B459BA">
        <w:t>BUNTR313</w:t>
      </w:r>
      <w:r>
        <w:fldChar w:fldCharType="begin"/>
      </w:r>
      <w:r>
        <w:instrText>xe "</w:instrText>
      </w:r>
      <w:r w:rsidRPr="00EC7687">
        <w:instrText>BUNTR313</w:instrText>
      </w:r>
      <w:r>
        <w:instrText>"</w:instrText>
      </w:r>
      <w:r>
        <w:fldChar w:fldCharType="end"/>
      </w:r>
      <w:r>
        <w:tab/>
      </w:r>
      <w:r w:rsidRPr="00B459BA">
        <w:t>Local units for - salt/spices</w:t>
      </w:r>
      <w:r>
        <w:t xml:space="preserve">. Codes are the same as used for </w:t>
      </w:r>
      <w:r w:rsidRPr="00CC55FA">
        <w:t>BUNTR300</w:t>
      </w:r>
      <w:r>
        <w:t>.</w:t>
      </w:r>
    </w:p>
    <w:p w:rsidR="00645ADE" w:rsidRDefault="00645ADE" w:rsidP="00933D86">
      <w:pPr>
        <w:jc w:val="both"/>
      </w:pPr>
      <w:r w:rsidRPr="00B459BA">
        <w:t>SPECBU13</w:t>
      </w:r>
      <w:r>
        <w:fldChar w:fldCharType="begin"/>
      </w:r>
      <w:r>
        <w:instrText>xe "</w:instrText>
      </w:r>
      <w:r w:rsidRPr="00EC7687">
        <w:instrText>SPECBU13</w:instrText>
      </w:r>
      <w:r>
        <w:instrText>"</w:instrText>
      </w:r>
      <w:r>
        <w:fldChar w:fldCharType="end"/>
      </w:r>
      <w:r>
        <w:tab/>
      </w:r>
      <w:r w:rsidRPr="00B459BA">
        <w:t>Specify local units for - salt/spices</w:t>
      </w:r>
    </w:p>
    <w:p w:rsidR="00645ADE" w:rsidRDefault="00645ADE" w:rsidP="00933D86">
      <w:pPr>
        <w:jc w:val="both"/>
      </w:pPr>
      <w:r w:rsidRPr="00B459BA">
        <w:t>BUNTR314</w:t>
      </w:r>
      <w:r>
        <w:fldChar w:fldCharType="begin"/>
      </w:r>
      <w:r>
        <w:instrText>xe "</w:instrText>
      </w:r>
      <w:r w:rsidRPr="00EC7687">
        <w:instrText>BUNTR314</w:instrText>
      </w:r>
      <w:r>
        <w:instrText>"</w:instrText>
      </w:r>
      <w:r>
        <w:fldChar w:fldCharType="end"/>
      </w:r>
      <w:r>
        <w:tab/>
      </w:r>
      <w:r w:rsidRPr="00B459BA">
        <w:t xml:space="preserve">Local units for </w:t>
      </w:r>
      <w:r>
        <w:t>–</w:t>
      </w:r>
      <w:r w:rsidRPr="00B459BA">
        <w:t xml:space="preserve"> oil</w:t>
      </w:r>
      <w:r>
        <w:t xml:space="preserve">. Codes are the same as used for </w:t>
      </w:r>
      <w:r w:rsidRPr="00CC55FA">
        <w:t>BUNTR300</w:t>
      </w:r>
      <w:r>
        <w:t>.</w:t>
      </w:r>
    </w:p>
    <w:p w:rsidR="00645ADE" w:rsidRDefault="00645ADE" w:rsidP="00933D86">
      <w:pPr>
        <w:jc w:val="both"/>
      </w:pPr>
      <w:r w:rsidRPr="00B459BA">
        <w:t>SPECBU14</w:t>
      </w:r>
      <w:r>
        <w:fldChar w:fldCharType="begin"/>
      </w:r>
      <w:r>
        <w:instrText>xe "</w:instrText>
      </w:r>
      <w:r w:rsidRPr="00EC7687">
        <w:instrText>SPECBU14</w:instrText>
      </w:r>
      <w:r>
        <w:instrText>"</w:instrText>
      </w:r>
      <w:r>
        <w:fldChar w:fldCharType="end"/>
      </w:r>
      <w:r>
        <w:tab/>
      </w:r>
      <w:r w:rsidRPr="00B459BA">
        <w:t xml:space="preserve">Specify local units for </w:t>
      </w:r>
      <w:r>
        <w:t>–</w:t>
      </w:r>
      <w:r w:rsidRPr="00B459BA">
        <w:t xml:space="preserve"> oil</w:t>
      </w:r>
    </w:p>
    <w:p w:rsidR="00645ADE" w:rsidRDefault="00645ADE" w:rsidP="00933D86">
      <w:pPr>
        <w:jc w:val="both"/>
      </w:pPr>
      <w:r w:rsidRPr="00B459BA">
        <w:t>BUNTR315</w:t>
      </w:r>
      <w:r>
        <w:fldChar w:fldCharType="begin"/>
      </w:r>
      <w:r>
        <w:instrText>xe "</w:instrText>
      </w:r>
      <w:r w:rsidRPr="00EC7687">
        <w:instrText>BUNTR315</w:instrText>
      </w:r>
      <w:r>
        <w:instrText>"</w:instrText>
      </w:r>
      <w:r>
        <w:fldChar w:fldCharType="end"/>
      </w:r>
      <w:r>
        <w:tab/>
      </w:r>
      <w:r w:rsidRPr="00B459BA">
        <w:t>Local units for - sugar/honey</w:t>
      </w:r>
      <w:r>
        <w:t xml:space="preserve">. Codes are the same as used for </w:t>
      </w:r>
      <w:r w:rsidRPr="00CC55FA">
        <w:t>BUNTR300</w:t>
      </w:r>
      <w:r>
        <w:t>.</w:t>
      </w:r>
    </w:p>
    <w:p w:rsidR="00645ADE" w:rsidRDefault="00645ADE" w:rsidP="00933D86">
      <w:pPr>
        <w:jc w:val="both"/>
      </w:pPr>
      <w:r w:rsidRPr="00B459BA">
        <w:t>SPECBU15</w:t>
      </w:r>
      <w:r>
        <w:fldChar w:fldCharType="begin"/>
      </w:r>
      <w:r>
        <w:instrText>xe "</w:instrText>
      </w:r>
      <w:r w:rsidRPr="00EC7687">
        <w:instrText>SPECBU15</w:instrText>
      </w:r>
      <w:r>
        <w:instrText>"</w:instrText>
      </w:r>
      <w:r>
        <w:fldChar w:fldCharType="end"/>
      </w:r>
      <w:r>
        <w:tab/>
      </w:r>
      <w:r w:rsidRPr="00B459BA">
        <w:t>Specify local units for - sugar/honey</w:t>
      </w:r>
    </w:p>
    <w:p w:rsidR="00645ADE" w:rsidRPr="00B459BA" w:rsidRDefault="00645ADE" w:rsidP="00933D86">
      <w:pPr>
        <w:jc w:val="both"/>
      </w:pPr>
      <w:r w:rsidRPr="00B459BA">
        <w:t>BUNTR316</w:t>
      </w:r>
      <w:r>
        <w:fldChar w:fldCharType="begin"/>
      </w:r>
      <w:r>
        <w:instrText>xe "</w:instrText>
      </w:r>
      <w:r w:rsidRPr="00EC7687">
        <w:instrText>BUNTR316</w:instrText>
      </w:r>
      <w:r>
        <w:instrText>"</w:instrText>
      </w:r>
      <w:r>
        <w:fldChar w:fldCharType="end"/>
      </w:r>
      <w:r>
        <w:tab/>
      </w:r>
      <w:r w:rsidRPr="00B459BA">
        <w:t>Local units for - prepared food</w:t>
      </w:r>
      <w:r>
        <w:t xml:space="preserve">. Codes are the same as used for </w:t>
      </w:r>
      <w:r w:rsidRPr="00CC55FA">
        <w:t>BUNTR300</w:t>
      </w:r>
      <w:r>
        <w:t>.</w:t>
      </w:r>
    </w:p>
    <w:p w:rsidR="00645ADE" w:rsidRPr="00B459BA" w:rsidRDefault="00645ADE" w:rsidP="00933D86">
      <w:pPr>
        <w:jc w:val="both"/>
      </w:pPr>
      <w:r w:rsidRPr="00B459BA">
        <w:t>SPECBU16</w:t>
      </w:r>
      <w:r>
        <w:fldChar w:fldCharType="begin"/>
      </w:r>
      <w:r>
        <w:instrText>xe "</w:instrText>
      </w:r>
      <w:r w:rsidRPr="00EC7687">
        <w:instrText>SPECBU16</w:instrText>
      </w:r>
      <w:r>
        <w:instrText>"</w:instrText>
      </w:r>
      <w:r>
        <w:fldChar w:fldCharType="end"/>
      </w:r>
      <w:r>
        <w:tab/>
      </w:r>
      <w:r w:rsidRPr="00B459BA">
        <w:t>Specify local units for - prepared food</w:t>
      </w:r>
    </w:p>
    <w:p w:rsidR="00645ADE" w:rsidRDefault="00645ADE" w:rsidP="00933D86">
      <w:pPr>
        <w:jc w:val="both"/>
      </w:pPr>
      <w:r w:rsidRPr="00B459BA">
        <w:t>BUNTR317</w:t>
      </w:r>
      <w:r>
        <w:fldChar w:fldCharType="begin"/>
      </w:r>
      <w:r>
        <w:instrText>xe "</w:instrText>
      </w:r>
      <w:r w:rsidRPr="00EC7687">
        <w:instrText>BUNTR317</w:instrText>
      </w:r>
      <w:r>
        <w:instrText>"</w:instrText>
      </w:r>
      <w:r>
        <w:fldChar w:fldCharType="end"/>
      </w:r>
      <w:r>
        <w:tab/>
      </w:r>
      <w:r w:rsidRPr="00B459BA">
        <w:t>Local units for - packaged sweets</w:t>
      </w:r>
      <w:r>
        <w:t xml:space="preserve">. Codes are the same as used for </w:t>
      </w:r>
      <w:r w:rsidRPr="00CC55FA">
        <w:t>BUNTR300</w:t>
      </w:r>
      <w:r>
        <w:t>.</w:t>
      </w:r>
    </w:p>
    <w:p w:rsidR="00645ADE" w:rsidRDefault="00645ADE" w:rsidP="00933D86">
      <w:pPr>
        <w:jc w:val="both"/>
      </w:pPr>
      <w:r w:rsidRPr="00B459BA">
        <w:t>SPECBU17</w:t>
      </w:r>
      <w:r>
        <w:fldChar w:fldCharType="begin"/>
      </w:r>
      <w:r>
        <w:instrText>xe "</w:instrText>
      </w:r>
      <w:r w:rsidRPr="00EC7687">
        <w:instrText>SPECBU17</w:instrText>
      </w:r>
      <w:r>
        <w:instrText>"</w:instrText>
      </w:r>
      <w:r>
        <w:fldChar w:fldCharType="end"/>
      </w:r>
      <w:r>
        <w:tab/>
      </w:r>
      <w:r w:rsidRPr="00B459BA">
        <w:t>Specify local units for - packaged sweets</w:t>
      </w:r>
    </w:p>
    <w:p w:rsidR="00645ADE" w:rsidRDefault="00645ADE" w:rsidP="00933D86">
      <w:pPr>
        <w:jc w:val="both"/>
      </w:pPr>
      <w:r w:rsidRPr="00E70F8F">
        <w:t>BUNTR318</w:t>
      </w:r>
      <w:r>
        <w:fldChar w:fldCharType="begin"/>
      </w:r>
      <w:r>
        <w:instrText>xe "</w:instrText>
      </w:r>
      <w:r w:rsidRPr="00EC7687">
        <w:instrText>BUNTR318</w:instrText>
      </w:r>
      <w:r>
        <w:instrText>"</w:instrText>
      </w:r>
      <w:r>
        <w:fldChar w:fldCharType="end"/>
      </w:r>
      <w:r>
        <w:tab/>
      </w:r>
      <w:r w:rsidRPr="00E70F8F">
        <w:t>Local units for - coffee and tea</w:t>
      </w:r>
      <w:r>
        <w:t xml:space="preserve">. Codes are the same as used for </w:t>
      </w:r>
      <w:r w:rsidRPr="00CC55FA">
        <w:t>BUNTR300</w:t>
      </w:r>
      <w:r>
        <w:t>.</w:t>
      </w:r>
    </w:p>
    <w:p w:rsidR="00645ADE" w:rsidRDefault="00645ADE" w:rsidP="00933D86">
      <w:pPr>
        <w:jc w:val="both"/>
      </w:pPr>
      <w:r w:rsidRPr="00E70F8F">
        <w:t>SPECBU18</w:t>
      </w:r>
      <w:r>
        <w:fldChar w:fldCharType="begin"/>
      </w:r>
      <w:r>
        <w:instrText>xe "</w:instrText>
      </w:r>
      <w:r w:rsidRPr="00EC7687">
        <w:instrText>SPECBU18</w:instrText>
      </w:r>
      <w:r>
        <w:instrText>"</w:instrText>
      </w:r>
      <w:r>
        <w:fldChar w:fldCharType="end"/>
      </w:r>
      <w:r>
        <w:tab/>
      </w:r>
      <w:r w:rsidRPr="00E70F8F">
        <w:t>Specify local units for - coffee and tea</w:t>
      </w:r>
    </w:p>
    <w:p w:rsidR="00645ADE" w:rsidRDefault="00645ADE" w:rsidP="00933D86">
      <w:pPr>
        <w:jc w:val="both"/>
      </w:pPr>
      <w:r w:rsidRPr="00E70F8F">
        <w:t>BUNTR319</w:t>
      </w:r>
      <w:r>
        <w:fldChar w:fldCharType="begin"/>
      </w:r>
      <w:r>
        <w:instrText>xe "</w:instrText>
      </w:r>
      <w:r w:rsidRPr="00EC7687">
        <w:instrText>BUNTR319</w:instrText>
      </w:r>
      <w:r>
        <w:instrText>"</w:instrText>
      </w:r>
      <w:r>
        <w:fldChar w:fldCharType="end"/>
      </w:r>
      <w:r>
        <w:tab/>
      </w:r>
      <w:r w:rsidRPr="00E70F8F">
        <w:t>Local units for - soft drinks</w:t>
      </w:r>
      <w:r>
        <w:t xml:space="preserve">. Codes are the same as used for </w:t>
      </w:r>
      <w:r w:rsidRPr="00CC55FA">
        <w:t>BUNTR300</w:t>
      </w:r>
      <w:r>
        <w:t>.</w:t>
      </w:r>
    </w:p>
    <w:p w:rsidR="00645ADE" w:rsidRDefault="00645ADE" w:rsidP="00933D86">
      <w:pPr>
        <w:jc w:val="both"/>
      </w:pPr>
      <w:r w:rsidRPr="00E70F8F">
        <w:t>SPECBU19</w:t>
      </w:r>
      <w:r>
        <w:fldChar w:fldCharType="begin"/>
      </w:r>
      <w:r>
        <w:instrText>xe "</w:instrText>
      </w:r>
      <w:r w:rsidRPr="00EC7687">
        <w:instrText>SPECBU19</w:instrText>
      </w:r>
      <w:r>
        <w:instrText>"</w:instrText>
      </w:r>
      <w:r>
        <w:fldChar w:fldCharType="end"/>
      </w:r>
      <w:r>
        <w:tab/>
      </w:r>
      <w:r w:rsidRPr="00E70F8F">
        <w:t>Specify local units for - soft drinks</w:t>
      </w:r>
    </w:p>
    <w:p w:rsidR="00645ADE" w:rsidRDefault="00645ADE" w:rsidP="00933D86">
      <w:pPr>
        <w:jc w:val="both"/>
      </w:pPr>
      <w:r w:rsidRPr="00E70F8F">
        <w:t>BUNTR321</w:t>
      </w:r>
      <w:r>
        <w:fldChar w:fldCharType="begin"/>
      </w:r>
      <w:r>
        <w:instrText>xe "</w:instrText>
      </w:r>
      <w:r w:rsidRPr="00EC7687">
        <w:instrText>BUNTR321</w:instrText>
      </w:r>
      <w:r>
        <w:instrText>"</w:instrText>
      </w:r>
      <w:r>
        <w:fldChar w:fldCharType="end"/>
      </w:r>
      <w:r>
        <w:tab/>
      </w:r>
      <w:r w:rsidRPr="00E70F8F">
        <w:t xml:space="preserve">Local units for </w:t>
      </w:r>
      <w:r>
        <w:t>–</w:t>
      </w:r>
      <w:r w:rsidRPr="00E70F8F">
        <w:t xml:space="preserve"> alcohol</w:t>
      </w:r>
      <w:r>
        <w:t xml:space="preserve">. Codes are the same as used for </w:t>
      </w:r>
      <w:r w:rsidRPr="00CC55FA">
        <w:t>BUNTR300</w:t>
      </w:r>
      <w:r>
        <w:t>.</w:t>
      </w:r>
    </w:p>
    <w:p w:rsidR="00645ADE" w:rsidRDefault="00645ADE" w:rsidP="00933D86">
      <w:pPr>
        <w:jc w:val="both"/>
      </w:pPr>
      <w:r w:rsidRPr="00E70F8F">
        <w:t>SPECBU21</w:t>
      </w:r>
      <w:r>
        <w:fldChar w:fldCharType="begin"/>
      </w:r>
      <w:r>
        <w:instrText>xe "</w:instrText>
      </w:r>
      <w:r w:rsidRPr="00EC7687">
        <w:instrText>SPECBU21</w:instrText>
      </w:r>
      <w:r>
        <w:instrText>"</w:instrText>
      </w:r>
      <w:r>
        <w:fldChar w:fldCharType="end"/>
      </w:r>
      <w:r>
        <w:tab/>
      </w:r>
      <w:r w:rsidRPr="00E70F8F">
        <w:t xml:space="preserve">Specify local units for </w:t>
      </w:r>
      <w:r>
        <w:t>–</w:t>
      </w:r>
      <w:r w:rsidRPr="00E70F8F">
        <w:t xml:space="preserve"> alcohol</w:t>
      </w:r>
    </w:p>
    <w:p w:rsidR="00645ADE" w:rsidRDefault="00645ADE" w:rsidP="00933D86">
      <w:pPr>
        <w:jc w:val="both"/>
      </w:pPr>
      <w:r w:rsidRPr="009A7ECE">
        <w:t>BUNTR324</w:t>
      </w:r>
      <w:r>
        <w:fldChar w:fldCharType="begin"/>
      </w:r>
      <w:r>
        <w:instrText>xe "</w:instrText>
      </w:r>
      <w:r w:rsidRPr="00EC7687">
        <w:instrText>BUNTR324</w:instrText>
      </w:r>
      <w:r>
        <w:instrText>"</w:instrText>
      </w:r>
      <w:r>
        <w:fldChar w:fldCharType="end"/>
      </w:r>
      <w:r>
        <w:tab/>
      </w:r>
      <w:r w:rsidRPr="009A7ECE">
        <w:t>Local units for - other food item</w:t>
      </w:r>
      <w:r>
        <w:t xml:space="preserve">. Codes are the same as used for </w:t>
      </w:r>
      <w:r w:rsidRPr="00CC55FA">
        <w:t>BUNTR300</w:t>
      </w:r>
      <w:r>
        <w:t>.</w:t>
      </w:r>
    </w:p>
    <w:p w:rsidR="00645ADE" w:rsidRDefault="00645ADE" w:rsidP="00933D86">
      <w:pPr>
        <w:jc w:val="both"/>
      </w:pPr>
      <w:r w:rsidRPr="009A7ECE">
        <w:t>SPECBU24</w:t>
      </w:r>
      <w:r>
        <w:fldChar w:fldCharType="begin"/>
      </w:r>
      <w:r>
        <w:instrText>xe "</w:instrText>
      </w:r>
      <w:r w:rsidRPr="00EC7687">
        <w:instrText>SPECBU24</w:instrText>
      </w:r>
      <w:r>
        <w:instrText>"</w:instrText>
      </w:r>
      <w:r>
        <w:fldChar w:fldCharType="end"/>
      </w:r>
      <w:r>
        <w:tab/>
      </w:r>
      <w:r w:rsidRPr="009A7ECE">
        <w:t>Specify local units for - other food item</w:t>
      </w:r>
    </w:p>
    <w:p w:rsidR="00645ADE" w:rsidRPr="00413FAB" w:rsidRDefault="00645ADE" w:rsidP="00933D86">
      <w:pPr>
        <w:ind w:left="1440" w:hanging="1440"/>
        <w:jc w:val="both"/>
      </w:pPr>
      <w:r w:rsidRPr="00413FAB">
        <w:t>EATVR300</w:t>
      </w:r>
      <w:r>
        <w:fldChar w:fldCharType="begin"/>
      </w:r>
      <w:r>
        <w:instrText>xe "</w:instrText>
      </w:r>
      <w:r w:rsidRPr="00EC7687">
        <w:instrText>EATVR300</w:instrText>
      </w:r>
      <w:r>
        <w:instrText>"</w:instrText>
      </w:r>
      <w:r>
        <w:fldChar w:fldCharType="end"/>
      </w:r>
      <w:r>
        <w:tab/>
      </w:r>
      <w:r w:rsidRPr="00413FAB">
        <w:t>Estimated value bought and consumed in last 2 weeks of - oil seeds</w:t>
      </w:r>
      <w:r>
        <w:t>. Missing value codes are negative.</w:t>
      </w:r>
    </w:p>
    <w:p w:rsidR="00645ADE" w:rsidRPr="00413FAB" w:rsidRDefault="00645ADE" w:rsidP="00933D86">
      <w:pPr>
        <w:ind w:left="1440" w:hanging="1440"/>
        <w:jc w:val="both"/>
      </w:pPr>
      <w:r w:rsidRPr="002C026D">
        <w:t>EATVR301</w:t>
      </w:r>
      <w:r>
        <w:fldChar w:fldCharType="begin"/>
      </w:r>
      <w:r>
        <w:instrText>xe "</w:instrText>
      </w:r>
      <w:r w:rsidRPr="00EC7687">
        <w:instrText>EATVR301</w:instrText>
      </w:r>
      <w:r>
        <w:instrText>"</w:instrText>
      </w:r>
      <w:r>
        <w:fldChar w:fldCharType="end"/>
      </w:r>
      <w:r>
        <w:tab/>
      </w:r>
      <w:r w:rsidRPr="002C026D">
        <w:t>Estimated value bought and consumed in last 2 weeks of - pulses/lentils/beans</w:t>
      </w:r>
      <w:r>
        <w:t>. Missing value codes are negative.</w:t>
      </w:r>
    </w:p>
    <w:p w:rsidR="00645ADE" w:rsidRPr="00413FAB" w:rsidRDefault="00645ADE" w:rsidP="00933D86">
      <w:pPr>
        <w:ind w:left="1440" w:hanging="1440"/>
        <w:jc w:val="both"/>
      </w:pPr>
      <w:r w:rsidRPr="002C026D">
        <w:t>EATVR302</w:t>
      </w:r>
      <w:r>
        <w:fldChar w:fldCharType="begin"/>
      </w:r>
      <w:r>
        <w:instrText>xe "</w:instrText>
      </w:r>
      <w:r w:rsidRPr="00EC7687">
        <w:instrText>EATVR302</w:instrText>
      </w:r>
      <w:r>
        <w:instrText>"</w:instrText>
      </w:r>
      <w:r>
        <w:fldChar w:fldCharType="end"/>
      </w:r>
      <w:r>
        <w:tab/>
      </w:r>
      <w:r w:rsidRPr="002C026D">
        <w:t>Estimated value bought and consumed in last 2 weeks of - pasta/rice</w:t>
      </w:r>
      <w:r>
        <w:t>. Missing value codes are negative.</w:t>
      </w:r>
    </w:p>
    <w:p w:rsidR="00645ADE" w:rsidRPr="00413FAB" w:rsidRDefault="00645ADE" w:rsidP="00933D86">
      <w:pPr>
        <w:ind w:left="1440" w:hanging="1440"/>
        <w:jc w:val="both"/>
      </w:pPr>
      <w:r w:rsidRPr="002C026D">
        <w:t>EATVR320</w:t>
      </w:r>
      <w:r>
        <w:fldChar w:fldCharType="begin"/>
      </w:r>
      <w:r>
        <w:instrText>xe "</w:instrText>
      </w:r>
      <w:r w:rsidRPr="00EC7687">
        <w:instrText>EATVR320</w:instrText>
      </w:r>
      <w:r>
        <w:instrText>"</w:instrText>
      </w:r>
      <w:r>
        <w:fldChar w:fldCharType="end"/>
      </w:r>
      <w:r>
        <w:tab/>
      </w:r>
      <w:r w:rsidRPr="002C026D">
        <w:t>Estimated value bought and consumed in last 2 weeks of - bread/wheat flour</w:t>
      </w:r>
      <w:r>
        <w:t>. Missing value codes are negative.</w:t>
      </w:r>
    </w:p>
    <w:p w:rsidR="00645ADE" w:rsidRPr="00413FAB" w:rsidRDefault="00645ADE" w:rsidP="00933D86">
      <w:pPr>
        <w:ind w:left="1440" w:hanging="1440"/>
        <w:jc w:val="both"/>
      </w:pPr>
      <w:r w:rsidRPr="002C026D">
        <w:t>EATVR303</w:t>
      </w:r>
      <w:r>
        <w:fldChar w:fldCharType="begin"/>
      </w:r>
      <w:r>
        <w:instrText>xe "</w:instrText>
      </w:r>
      <w:r w:rsidRPr="00EC7687">
        <w:instrText>EATVR303</w:instrText>
      </w:r>
      <w:r>
        <w:instrText>"</w:instrText>
      </w:r>
      <w:r>
        <w:fldChar w:fldCharType="end"/>
      </w:r>
      <w:r>
        <w:tab/>
      </w:r>
      <w:r w:rsidRPr="002C026D">
        <w:t xml:space="preserve">Estimated value bought and consumed in last 2 weeks of </w:t>
      </w:r>
      <w:r>
        <w:t>–</w:t>
      </w:r>
      <w:r w:rsidRPr="002C026D">
        <w:t xml:space="preserve"> cereals</w:t>
      </w:r>
      <w:r>
        <w:t>. Missing value codes are negative.</w:t>
      </w:r>
    </w:p>
    <w:p w:rsidR="00645ADE" w:rsidRPr="00413FAB" w:rsidRDefault="00645ADE" w:rsidP="00933D86">
      <w:pPr>
        <w:ind w:left="1440" w:hanging="1440"/>
        <w:jc w:val="both"/>
      </w:pPr>
      <w:r w:rsidRPr="002C026D">
        <w:t>EATVR304</w:t>
      </w:r>
      <w:r>
        <w:fldChar w:fldCharType="begin"/>
      </w:r>
      <w:r>
        <w:instrText>xe "</w:instrText>
      </w:r>
      <w:r w:rsidRPr="00EC7687">
        <w:instrText>EATVR304</w:instrText>
      </w:r>
      <w:r>
        <w:instrText>"</w:instrText>
      </w:r>
      <w:r>
        <w:fldChar w:fldCharType="end"/>
      </w:r>
      <w:r>
        <w:tab/>
      </w:r>
      <w:r w:rsidRPr="002C026D">
        <w:t>Estimated value bought and consumed in last 2 weeks of - tubers/potatoes/root crops</w:t>
      </w:r>
      <w:r>
        <w:t>. Missing value codes are negative.</w:t>
      </w:r>
    </w:p>
    <w:p w:rsidR="00645ADE" w:rsidRPr="00413FAB" w:rsidRDefault="00645ADE" w:rsidP="00933D86">
      <w:pPr>
        <w:ind w:left="1440" w:hanging="1440"/>
        <w:jc w:val="both"/>
      </w:pPr>
      <w:r w:rsidRPr="002C026D">
        <w:t>EATVR305</w:t>
      </w:r>
      <w:r>
        <w:fldChar w:fldCharType="begin"/>
      </w:r>
      <w:r>
        <w:instrText>xe "</w:instrText>
      </w:r>
      <w:r w:rsidRPr="00EC7687">
        <w:instrText>EATVR305</w:instrText>
      </w:r>
      <w:r>
        <w:instrText>"</w:instrText>
      </w:r>
      <w:r>
        <w:fldChar w:fldCharType="end"/>
      </w:r>
      <w:r>
        <w:tab/>
      </w:r>
      <w:r w:rsidRPr="002C026D">
        <w:t>Estimated value bought and consumed in last 2 weeks of - meat products</w:t>
      </w:r>
      <w:r>
        <w:t>. Missing value codes are negative.</w:t>
      </w:r>
    </w:p>
    <w:p w:rsidR="00645ADE" w:rsidRPr="00413FAB" w:rsidRDefault="00645ADE" w:rsidP="00933D86">
      <w:pPr>
        <w:ind w:left="1440" w:hanging="1440"/>
        <w:jc w:val="both"/>
      </w:pPr>
      <w:r w:rsidRPr="002C026D">
        <w:t>EATVR306</w:t>
      </w:r>
      <w:r>
        <w:fldChar w:fldCharType="begin"/>
      </w:r>
      <w:r>
        <w:instrText>xe "</w:instrText>
      </w:r>
      <w:r w:rsidRPr="00EC7687">
        <w:instrText>EATVR306</w:instrText>
      </w:r>
      <w:r>
        <w:instrText>"</w:instrText>
      </w:r>
      <w:r>
        <w:fldChar w:fldCharType="end"/>
      </w:r>
      <w:r>
        <w:tab/>
      </w:r>
      <w:r w:rsidRPr="002C026D">
        <w:t>Estimated value bought and consumed in last 2 weeks of - powdered/formula milk</w:t>
      </w:r>
      <w:r>
        <w:t>. Missing value codes are negative.</w:t>
      </w:r>
    </w:p>
    <w:p w:rsidR="00645ADE" w:rsidRPr="00413FAB" w:rsidRDefault="00645ADE" w:rsidP="00933D86">
      <w:pPr>
        <w:ind w:left="1440" w:hanging="1440"/>
        <w:jc w:val="both"/>
      </w:pPr>
      <w:r w:rsidRPr="002C026D">
        <w:t>EATVR307</w:t>
      </w:r>
      <w:r>
        <w:fldChar w:fldCharType="begin"/>
      </w:r>
      <w:r>
        <w:instrText>xe "</w:instrText>
      </w:r>
      <w:r w:rsidRPr="00EC7687">
        <w:instrText>EATVR307</w:instrText>
      </w:r>
      <w:r>
        <w:instrText>"</w:instrText>
      </w:r>
      <w:r>
        <w:fldChar w:fldCharType="end"/>
      </w:r>
      <w:r>
        <w:tab/>
      </w:r>
      <w:r w:rsidRPr="002C026D">
        <w:t>Estimated value bought and consumed in last 2 weeks of - milk or milk products</w:t>
      </w:r>
      <w:r>
        <w:t>. Missing value codes are negative.</w:t>
      </w:r>
    </w:p>
    <w:p w:rsidR="00645ADE" w:rsidRPr="00413FAB" w:rsidRDefault="00645ADE" w:rsidP="00933D86">
      <w:pPr>
        <w:ind w:left="1440" w:hanging="1440"/>
        <w:jc w:val="both"/>
      </w:pPr>
      <w:r w:rsidRPr="002C026D">
        <w:t>EATVR308</w:t>
      </w:r>
      <w:r>
        <w:fldChar w:fldCharType="begin"/>
      </w:r>
      <w:r>
        <w:instrText>xe "</w:instrText>
      </w:r>
      <w:r w:rsidRPr="00EC7687">
        <w:instrText>EATVR308</w:instrText>
      </w:r>
      <w:r>
        <w:instrText>"</w:instrText>
      </w:r>
      <w:r>
        <w:fldChar w:fldCharType="end"/>
      </w:r>
      <w:r>
        <w:tab/>
      </w:r>
      <w:r w:rsidRPr="002C026D">
        <w:t>Estimated value bought and consumed in last 2 weeks of - fresh fish</w:t>
      </w:r>
      <w:r>
        <w:t>. Missing value codes are negative.</w:t>
      </w:r>
    </w:p>
    <w:p w:rsidR="00645ADE" w:rsidRPr="00413FAB" w:rsidRDefault="00645ADE" w:rsidP="00933D86">
      <w:pPr>
        <w:ind w:left="1440" w:hanging="1440"/>
        <w:jc w:val="both"/>
      </w:pPr>
      <w:r w:rsidRPr="002C026D">
        <w:t>EATVR309</w:t>
      </w:r>
      <w:r>
        <w:fldChar w:fldCharType="begin"/>
      </w:r>
      <w:r>
        <w:instrText>xe "</w:instrText>
      </w:r>
      <w:r w:rsidRPr="00EC7687">
        <w:instrText>EATVR309</w:instrText>
      </w:r>
      <w:r>
        <w:instrText>"</w:instrText>
      </w:r>
      <w:r>
        <w:fldChar w:fldCharType="end"/>
      </w:r>
      <w:r>
        <w:tab/>
      </w:r>
      <w:r w:rsidRPr="002C026D">
        <w:t>Estimated value bought and consumed in last 2 weeks of - processed fish</w:t>
      </w:r>
      <w:r>
        <w:t>. Missing value codes are negative.</w:t>
      </w:r>
    </w:p>
    <w:p w:rsidR="00645ADE" w:rsidRPr="00413FAB" w:rsidRDefault="00645ADE" w:rsidP="00933D86">
      <w:pPr>
        <w:ind w:left="1440" w:hanging="1440"/>
        <w:jc w:val="both"/>
      </w:pPr>
      <w:r w:rsidRPr="002C026D">
        <w:t>EATVR310</w:t>
      </w:r>
      <w:r>
        <w:fldChar w:fldCharType="begin"/>
      </w:r>
      <w:r>
        <w:instrText>xe "</w:instrText>
      </w:r>
      <w:r w:rsidRPr="00EC7687">
        <w:instrText>EATVR310</w:instrText>
      </w:r>
      <w:r>
        <w:instrText>"</w:instrText>
      </w:r>
      <w:r>
        <w:fldChar w:fldCharType="end"/>
      </w:r>
      <w:r>
        <w:tab/>
      </w:r>
      <w:r w:rsidRPr="002C026D">
        <w:t xml:space="preserve">Estimated value bought and consumed in last 2 weeks of </w:t>
      </w:r>
      <w:r>
        <w:t>–</w:t>
      </w:r>
      <w:r w:rsidRPr="002C026D">
        <w:t xml:space="preserve"> eggs</w:t>
      </w:r>
      <w:r>
        <w:t>. Missing value codes are negative.</w:t>
      </w:r>
    </w:p>
    <w:p w:rsidR="00645ADE" w:rsidRPr="00413FAB" w:rsidRDefault="00645ADE" w:rsidP="00933D86">
      <w:pPr>
        <w:ind w:left="1440" w:hanging="1440"/>
        <w:jc w:val="both"/>
      </w:pPr>
      <w:r w:rsidRPr="002C026D">
        <w:t>EATVR311</w:t>
      </w:r>
      <w:r>
        <w:fldChar w:fldCharType="begin"/>
      </w:r>
      <w:r>
        <w:instrText>xe "</w:instrText>
      </w:r>
      <w:r w:rsidRPr="00EC7687">
        <w:instrText>EATVR311</w:instrText>
      </w:r>
      <w:r>
        <w:instrText>"</w:instrText>
      </w:r>
      <w:r>
        <w:fldChar w:fldCharType="end"/>
      </w:r>
      <w:r>
        <w:tab/>
      </w:r>
      <w:r w:rsidRPr="002C026D">
        <w:t xml:space="preserve">Estimated value bought and consumed in last 2 weeks of </w:t>
      </w:r>
      <w:r>
        <w:t>–</w:t>
      </w:r>
      <w:r w:rsidRPr="002C026D">
        <w:t xml:space="preserve"> vegetables</w:t>
      </w:r>
      <w:r>
        <w:t>. Missing value codes are negative.</w:t>
      </w:r>
    </w:p>
    <w:p w:rsidR="00645ADE" w:rsidRPr="00413FAB" w:rsidRDefault="00645ADE" w:rsidP="00933D86">
      <w:pPr>
        <w:ind w:left="1440" w:hanging="1440"/>
        <w:jc w:val="both"/>
      </w:pPr>
      <w:r w:rsidRPr="002C026D">
        <w:t>EATVR312</w:t>
      </w:r>
      <w:r>
        <w:fldChar w:fldCharType="begin"/>
      </w:r>
      <w:r>
        <w:instrText>xe "</w:instrText>
      </w:r>
      <w:r w:rsidRPr="00EC7687">
        <w:instrText>EATVR312</w:instrText>
      </w:r>
      <w:r>
        <w:instrText>"</w:instrText>
      </w:r>
      <w:r>
        <w:fldChar w:fldCharType="end"/>
      </w:r>
      <w:r>
        <w:tab/>
      </w:r>
      <w:r w:rsidRPr="002C026D">
        <w:t xml:space="preserve">Estimated value bought and consumed in last 2 weeks of </w:t>
      </w:r>
      <w:r>
        <w:t>–</w:t>
      </w:r>
      <w:r w:rsidRPr="002C026D">
        <w:t xml:space="preserve"> fruit</w:t>
      </w:r>
      <w:r>
        <w:t>. Missing value codes are negative.</w:t>
      </w:r>
    </w:p>
    <w:p w:rsidR="00645ADE" w:rsidRPr="00413FAB" w:rsidRDefault="00645ADE" w:rsidP="00933D86">
      <w:pPr>
        <w:ind w:left="1440" w:hanging="1440"/>
        <w:jc w:val="both"/>
      </w:pPr>
      <w:r w:rsidRPr="002C026D">
        <w:t>EATVR313</w:t>
      </w:r>
      <w:r>
        <w:fldChar w:fldCharType="begin"/>
      </w:r>
      <w:r>
        <w:instrText>xe "</w:instrText>
      </w:r>
      <w:r w:rsidRPr="00EC7687">
        <w:instrText>EATVR313</w:instrText>
      </w:r>
      <w:r>
        <w:instrText>"</w:instrText>
      </w:r>
      <w:r>
        <w:fldChar w:fldCharType="end"/>
      </w:r>
      <w:r>
        <w:tab/>
      </w:r>
      <w:r w:rsidRPr="002C026D">
        <w:t>Estimated value bought and consumed in last 2 weeks of - salt/spices</w:t>
      </w:r>
      <w:r>
        <w:t>. Missing value codes are negative.</w:t>
      </w:r>
    </w:p>
    <w:p w:rsidR="00645ADE" w:rsidRPr="00413FAB" w:rsidRDefault="00645ADE" w:rsidP="00933D86">
      <w:pPr>
        <w:ind w:left="1440" w:hanging="1440"/>
        <w:jc w:val="both"/>
      </w:pPr>
      <w:r w:rsidRPr="002C026D">
        <w:t>EATVR314</w:t>
      </w:r>
      <w:r>
        <w:fldChar w:fldCharType="begin"/>
      </w:r>
      <w:r>
        <w:instrText>xe "</w:instrText>
      </w:r>
      <w:r w:rsidRPr="00EC7687">
        <w:instrText>EATVR314</w:instrText>
      </w:r>
      <w:r>
        <w:instrText>"</w:instrText>
      </w:r>
      <w:r>
        <w:fldChar w:fldCharType="end"/>
      </w:r>
      <w:r>
        <w:tab/>
      </w:r>
      <w:r w:rsidRPr="002C026D">
        <w:t xml:space="preserve">Estimated value bought and consumed in last 2 weeks of </w:t>
      </w:r>
      <w:r>
        <w:t>–</w:t>
      </w:r>
      <w:r w:rsidRPr="002C026D">
        <w:t xml:space="preserve"> oil</w:t>
      </w:r>
      <w:r>
        <w:t>. Missing value codes are negative.</w:t>
      </w:r>
    </w:p>
    <w:p w:rsidR="00645ADE" w:rsidRPr="00413FAB" w:rsidRDefault="00645ADE" w:rsidP="00933D86">
      <w:pPr>
        <w:ind w:left="1440" w:hanging="1440"/>
        <w:jc w:val="both"/>
      </w:pPr>
      <w:r w:rsidRPr="002C026D">
        <w:t>EATVR315</w:t>
      </w:r>
      <w:r>
        <w:fldChar w:fldCharType="begin"/>
      </w:r>
      <w:r>
        <w:instrText>xe "</w:instrText>
      </w:r>
      <w:r w:rsidRPr="00EC7687">
        <w:instrText>EATVR315</w:instrText>
      </w:r>
      <w:r>
        <w:instrText>"</w:instrText>
      </w:r>
      <w:r>
        <w:fldChar w:fldCharType="end"/>
      </w:r>
      <w:r>
        <w:tab/>
      </w:r>
      <w:r w:rsidRPr="002C026D">
        <w:t>Estimated value bought and consumed in last 2 weeks of - sugar/honey</w:t>
      </w:r>
      <w:r>
        <w:t>. Missing value codes are negative.</w:t>
      </w:r>
    </w:p>
    <w:p w:rsidR="00645ADE" w:rsidRPr="00413FAB" w:rsidRDefault="00645ADE" w:rsidP="00933D86">
      <w:pPr>
        <w:ind w:left="1440" w:hanging="1440"/>
        <w:jc w:val="both"/>
      </w:pPr>
      <w:r w:rsidRPr="002C026D">
        <w:t>EATVR316</w:t>
      </w:r>
      <w:r>
        <w:fldChar w:fldCharType="begin"/>
      </w:r>
      <w:r>
        <w:instrText>xe "</w:instrText>
      </w:r>
      <w:r w:rsidRPr="00EC7687">
        <w:instrText>EATVR316</w:instrText>
      </w:r>
      <w:r>
        <w:instrText>"</w:instrText>
      </w:r>
      <w:r>
        <w:fldChar w:fldCharType="end"/>
      </w:r>
      <w:r>
        <w:tab/>
      </w:r>
      <w:r w:rsidRPr="002C026D">
        <w:t>Estimated value bought and consumed in last 2 weeks of - prepared food</w:t>
      </w:r>
      <w:r>
        <w:t>. Missing value codes are negative.</w:t>
      </w:r>
    </w:p>
    <w:p w:rsidR="00645ADE" w:rsidRPr="00413FAB" w:rsidRDefault="00645ADE" w:rsidP="00933D86">
      <w:pPr>
        <w:ind w:left="1440" w:hanging="1440"/>
        <w:jc w:val="both"/>
      </w:pPr>
      <w:r w:rsidRPr="002C026D">
        <w:t>EATVR317</w:t>
      </w:r>
      <w:r>
        <w:fldChar w:fldCharType="begin"/>
      </w:r>
      <w:r>
        <w:instrText>xe "</w:instrText>
      </w:r>
      <w:r w:rsidRPr="00EC7687">
        <w:instrText>EATVR317</w:instrText>
      </w:r>
      <w:r>
        <w:instrText>"</w:instrText>
      </w:r>
      <w:r>
        <w:fldChar w:fldCharType="end"/>
      </w:r>
      <w:r>
        <w:tab/>
      </w:r>
      <w:r w:rsidRPr="002C026D">
        <w:t>Estimated value bought and consumed in last 2 weeks of - packaged sweets</w:t>
      </w:r>
      <w:r>
        <w:t>. Missing value codes are negative.</w:t>
      </w:r>
    </w:p>
    <w:p w:rsidR="00645ADE" w:rsidRPr="00413FAB" w:rsidRDefault="00645ADE" w:rsidP="00933D86">
      <w:pPr>
        <w:ind w:left="1440" w:hanging="1440"/>
        <w:jc w:val="both"/>
      </w:pPr>
      <w:r w:rsidRPr="002C026D">
        <w:t>EATVR318</w:t>
      </w:r>
      <w:r>
        <w:fldChar w:fldCharType="begin"/>
      </w:r>
      <w:r>
        <w:instrText>xe "</w:instrText>
      </w:r>
      <w:r w:rsidRPr="00EC7687">
        <w:instrText>EATVR318</w:instrText>
      </w:r>
      <w:r>
        <w:instrText>"</w:instrText>
      </w:r>
      <w:r>
        <w:fldChar w:fldCharType="end"/>
      </w:r>
      <w:r>
        <w:tab/>
      </w:r>
      <w:r w:rsidRPr="002C026D">
        <w:t>Estimated value bought and consumed in last 2 weeks of - coffee and tea</w:t>
      </w:r>
      <w:r>
        <w:t>. Missing value codes are negative.</w:t>
      </w:r>
    </w:p>
    <w:p w:rsidR="00645ADE" w:rsidRPr="00413FAB" w:rsidRDefault="00645ADE" w:rsidP="00933D86">
      <w:pPr>
        <w:ind w:left="1440" w:hanging="1440"/>
        <w:jc w:val="both"/>
      </w:pPr>
      <w:r w:rsidRPr="002C026D">
        <w:t>EATVR319</w:t>
      </w:r>
      <w:r>
        <w:fldChar w:fldCharType="begin"/>
      </w:r>
      <w:r>
        <w:instrText>xe "</w:instrText>
      </w:r>
      <w:r w:rsidRPr="00EC7687">
        <w:instrText>EATVR319</w:instrText>
      </w:r>
      <w:r>
        <w:instrText>"</w:instrText>
      </w:r>
      <w:r>
        <w:fldChar w:fldCharType="end"/>
      </w:r>
      <w:r>
        <w:tab/>
      </w:r>
      <w:r w:rsidRPr="002C026D">
        <w:t>Estimated value bought and consumed in last 2 weeks of - soft drinks</w:t>
      </w:r>
      <w:r>
        <w:t>. Missing value codes are negative.</w:t>
      </w:r>
    </w:p>
    <w:p w:rsidR="00645ADE" w:rsidRPr="00413FAB" w:rsidRDefault="00645ADE" w:rsidP="00933D86">
      <w:pPr>
        <w:ind w:left="1440" w:hanging="1440"/>
        <w:jc w:val="both"/>
      </w:pPr>
      <w:r w:rsidRPr="002C026D">
        <w:t>EATVR321</w:t>
      </w:r>
      <w:r>
        <w:fldChar w:fldCharType="begin"/>
      </w:r>
      <w:r>
        <w:instrText>xe "</w:instrText>
      </w:r>
      <w:r w:rsidRPr="00EC7687">
        <w:instrText>EATVR321</w:instrText>
      </w:r>
      <w:r>
        <w:instrText>"</w:instrText>
      </w:r>
      <w:r>
        <w:fldChar w:fldCharType="end"/>
      </w:r>
      <w:r>
        <w:tab/>
      </w:r>
      <w:r w:rsidRPr="002C026D">
        <w:t xml:space="preserve">Estimated value bought and consumed in last 2 weeks of </w:t>
      </w:r>
      <w:r>
        <w:t>–</w:t>
      </w:r>
      <w:r w:rsidRPr="002C026D">
        <w:t xml:space="preserve"> alcohol</w:t>
      </w:r>
      <w:r>
        <w:t>. Missing value codes are negative.</w:t>
      </w:r>
    </w:p>
    <w:p w:rsidR="00645ADE" w:rsidRPr="00413FAB" w:rsidRDefault="00645ADE" w:rsidP="00933D86">
      <w:pPr>
        <w:ind w:left="1440" w:hanging="1440"/>
        <w:jc w:val="both"/>
      </w:pPr>
      <w:r w:rsidRPr="002C026D">
        <w:t>EATVR324</w:t>
      </w:r>
      <w:r>
        <w:fldChar w:fldCharType="begin"/>
      </w:r>
      <w:r>
        <w:instrText>xe "</w:instrText>
      </w:r>
      <w:r w:rsidRPr="00EC7687">
        <w:instrText>EATVR324</w:instrText>
      </w:r>
      <w:r>
        <w:instrText>"</w:instrText>
      </w:r>
      <w:r>
        <w:fldChar w:fldCharType="end"/>
      </w:r>
      <w:r>
        <w:tab/>
      </w:r>
      <w:r w:rsidRPr="002C026D">
        <w:t>Estimated value bought and consumed in last 2 weeks of - other food item</w:t>
      </w:r>
      <w:r>
        <w:t>. Missing value codes are negative.</w:t>
      </w:r>
    </w:p>
    <w:p w:rsidR="00645ADE" w:rsidRPr="00413FAB" w:rsidRDefault="00645ADE" w:rsidP="00933D86">
      <w:pPr>
        <w:ind w:left="1440" w:hanging="1440"/>
        <w:jc w:val="both"/>
      </w:pPr>
      <w:r w:rsidRPr="00FC5D37">
        <w:t>OWNVR300</w:t>
      </w:r>
      <w:r>
        <w:fldChar w:fldCharType="begin"/>
      </w:r>
      <w:r>
        <w:instrText>xe "</w:instrText>
      </w:r>
      <w:r w:rsidRPr="00EC7687">
        <w:instrText>OWNVR300</w:instrText>
      </w:r>
      <w:r>
        <w:instrText>"</w:instrText>
      </w:r>
      <w:r>
        <w:fldChar w:fldCharType="end"/>
      </w:r>
      <w:r>
        <w:tab/>
      </w:r>
      <w:r w:rsidRPr="00FC5D37">
        <w:t>How much did you consume from your own stock or harvest (estimated value) of - oil seeds</w:t>
      </w:r>
      <w:r>
        <w:t>. Missing value codes are negative.</w:t>
      </w:r>
    </w:p>
    <w:p w:rsidR="00645ADE" w:rsidRPr="00413FAB" w:rsidRDefault="00645ADE" w:rsidP="00933D86">
      <w:pPr>
        <w:ind w:left="1440" w:hanging="1440"/>
        <w:jc w:val="both"/>
      </w:pPr>
      <w:r w:rsidRPr="00FC5D37">
        <w:t>OWNVR301</w:t>
      </w:r>
      <w:r>
        <w:fldChar w:fldCharType="begin"/>
      </w:r>
      <w:r>
        <w:instrText>xe "</w:instrText>
      </w:r>
      <w:r w:rsidRPr="00EC7687">
        <w:instrText>OWNVR301</w:instrText>
      </w:r>
      <w:r>
        <w:instrText>"</w:instrText>
      </w:r>
      <w:r>
        <w:fldChar w:fldCharType="end"/>
      </w:r>
      <w:r>
        <w:tab/>
      </w:r>
      <w:r w:rsidRPr="00FC5D37">
        <w:t>How much did you consume from your own stock or harvest (estimated value) of - pulses/lentils/beans</w:t>
      </w:r>
      <w:r>
        <w:t>. Missing value codes are negative.</w:t>
      </w:r>
    </w:p>
    <w:p w:rsidR="00645ADE" w:rsidRPr="00413FAB" w:rsidRDefault="00645ADE" w:rsidP="00933D86">
      <w:pPr>
        <w:ind w:left="1440" w:hanging="1440"/>
        <w:jc w:val="both"/>
      </w:pPr>
      <w:r w:rsidRPr="00FC5D37">
        <w:t>OWNVR302</w:t>
      </w:r>
      <w:r>
        <w:fldChar w:fldCharType="begin"/>
      </w:r>
      <w:r>
        <w:instrText>xe "</w:instrText>
      </w:r>
      <w:r w:rsidRPr="00EC7687">
        <w:instrText>OWNVR302</w:instrText>
      </w:r>
      <w:r>
        <w:instrText>"</w:instrText>
      </w:r>
      <w:r>
        <w:fldChar w:fldCharType="end"/>
      </w:r>
      <w:r>
        <w:tab/>
      </w:r>
      <w:r w:rsidRPr="00FC5D37">
        <w:t>How much did you consume from your own stock or harvest (estimated value) of - pasta/rice</w:t>
      </w:r>
      <w:r>
        <w:t>. Missing value codes are negative.</w:t>
      </w:r>
    </w:p>
    <w:p w:rsidR="00645ADE" w:rsidRPr="00413FAB" w:rsidRDefault="00645ADE" w:rsidP="00933D86">
      <w:pPr>
        <w:ind w:left="1440" w:hanging="1440"/>
        <w:jc w:val="both"/>
      </w:pPr>
      <w:r w:rsidRPr="00FC5D37">
        <w:t>OWNVR303</w:t>
      </w:r>
      <w:r>
        <w:fldChar w:fldCharType="begin"/>
      </w:r>
      <w:r>
        <w:instrText>xe "</w:instrText>
      </w:r>
      <w:r w:rsidRPr="00EC7687">
        <w:instrText>OWNVR303</w:instrText>
      </w:r>
      <w:r>
        <w:instrText>"</w:instrText>
      </w:r>
      <w:r>
        <w:fldChar w:fldCharType="end"/>
      </w:r>
      <w:r>
        <w:tab/>
      </w:r>
      <w:r w:rsidRPr="00FC5D37">
        <w:t>How much did you consume from your own stock or harvest (estimated value) of - bread/wheat flour</w:t>
      </w:r>
      <w:r>
        <w:t>. Missing value codes are negative.</w:t>
      </w:r>
    </w:p>
    <w:p w:rsidR="00645ADE" w:rsidRPr="00413FAB" w:rsidRDefault="00645ADE" w:rsidP="00933D86">
      <w:pPr>
        <w:ind w:left="1440" w:hanging="1440"/>
        <w:jc w:val="both"/>
      </w:pPr>
      <w:r w:rsidRPr="00FC5D37">
        <w:t>OWNVR304</w:t>
      </w:r>
      <w:r>
        <w:fldChar w:fldCharType="begin"/>
      </w:r>
      <w:r>
        <w:instrText>xe "</w:instrText>
      </w:r>
      <w:r w:rsidRPr="00EC7687">
        <w:instrText>OWNVR304</w:instrText>
      </w:r>
      <w:r>
        <w:instrText>"</w:instrText>
      </w:r>
      <w:r>
        <w:fldChar w:fldCharType="end"/>
      </w:r>
      <w:r>
        <w:tab/>
      </w:r>
      <w:r w:rsidRPr="00FC5D37">
        <w:t xml:space="preserve">How much did you consume from your own stock or harvest (estimated value) of </w:t>
      </w:r>
      <w:r>
        <w:t>–</w:t>
      </w:r>
      <w:r w:rsidRPr="00FC5D37">
        <w:t xml:space="preserve"> cereals</w:t>
      </w:r>
      <w:r>
        <w:t>. Missing value codes are negative.</w:t>
      </w:r>
    </w:p>
    <w:p w:rsidR="00645ADE" w:rsidRPr="00413FAB" w:rsidRDefault="00645ADE" w:rsidP="00933D86">
      <w:pPr>
        <w:ind w:left="1440" w:hanging="1440"/>
        <w:jc w:val="both"/>
      </w:pPr>
      <w:r w:rsidRPr="00FC5D37">
        <w:t>OWNVR305</w:t>
      </w:r>
      <w:r>
        <w:fldChar w:fldCharType="begin"/>
      </w:r>
      <w:r>
        <w:instrText>xe "</w:instrText>
      </w:r>
      <w:r w:rsidRPr="00EC7687">
        <w:instrText>OWNVR305</w:instrText>
      </w:r>
      <w:r>
        <w:instrText>"</w:instrText>
      </w:r>
      <w:r>
        <w:fldChar w:fldCharType="end"/>
      </w:r>
      <w:r>
        <w:tab/>
      </w:r>
      <w:r w:rsidRPr="00FC5D37">
        <w:t>How much did you consume from your own stock or harvest (estimated value) of - tubers/potatoes/root crops</w:t>
      </w:r>
      <w:r>
        <w:t>. Missing value codes are negative.</w:t>
      </w:r>
    </w:p>
    <w:p w:rsidR="00645ADE" w:rsidRPr="00413FAB" w:rsidRDefault="00645ADE" w:rsidP="00933D86">
      <w:pPr>
        <w:ind w:left="1440" w:hanging="1440"/>
        <w:jc w:val="both"/>
      </w:pPr>
      <w:r w:rsidRPr="00FC5D37">
        <w:t>OWNVR306</w:t>
      </w:r>
      <w:r>
        <w:fldChar w:fldCharType="begin"/>
      </w:r>
      <w:r>
        <w:instrText>xe "</w:instrText>
      </w:r>
      <w:r w:rsidRPr="00EC7687">
        <w:instrText>OWNVR306</w:instrText>
      </w:r>
      <w:r>
        <w:instrText>"</w:instrText>
      </w:r>
      <w:r>
        <w:fldChar w:fldCharType="end"/>
      </w:r>
      <w:r>
        <w:tab/>
      </w:r>
      <w:r w:rsidRPr="00FC5D37">
        <w:t>How much did you consume from your own stock or harvest (estimated value) of - meat products</w:t>
      </w:r>
      <w:r>
        <w:t>. Missing value codes are negative.</w:t>
      </w:r>
    </w:p>
    <w:p w:rsidR="00645ADE" w:rsidRPr="00413FAB" w:rsidRDefault="00645ADE" w:rsidP="00933D86">
      <w:pPr>
        <w:ind w:left="1440" w:hanging="1440"/>
        <w:jc w:val="both"/>
      </w:pPr>
      <w:r w:rsidRPr="00FC5D37">
        <w:t>OWNVR307</w:t>
      </w:r>
      <w:r>
        <w:fldChar w:fldCharType="begin"/>
      </w:r>
      <w:r>
        <w:instrText>xe "</w:instrText>
      </w:r>
      <w:r w:rsidRPr="00EC7687">
        <w:instrText>OWNVR307</w:instrText>
      </w:r>
      <w:r>
        <w:instrText>"</w:instrText>
      </w:r>
      <w:r>
        <w:fldChar w:fldCharType="end"/>
      </w:r>
      <w:r>
        <w:tab/>
      </w:r>
      <w:r w:rsidRPr="00FC5D37">
        <w:t>How much did you consume from your own stock or harvest (estimated value) of - powdered/formula milk</w:t>
      </w:r>
      <w:r>
        <w:t>. Missing value codes are negative.</w:t>
      </w:r>
    </w:p>
    <w:p w:rsidR="00645ADE" w:rsidRPr="00413FAB" w:rsidRDefault="00645ADE" w:rsidP="00933D86">
      <w:pPr>
        <w:ind w:left="1440" w:hanging="1440"/>
        <w:jc w:val="both"/>
      </w:pPr>
      <w:r w:rsidRPr="00FC5D37">
        <w:t>OWNVR308</w:t>
      </w:r>
      <w:r>
        <w:fldChar w:fldCharType="begin"/>
      </w:r>
      <w:r>
        <w:instrText>xe "</w:instrText>
      </w:r>
      <w:r w:rsidRPr="00EC7687">
        <w:instrText>OWNVR308</w:instrText>
      </w:r>
      <w:r>
        <w:instrText>"</w:instrText>
      </w:r>
      <w:r>
        <w:fldChar w:fldCharType="end"/>
      </w:r>
      <w:r>
        <w:tab/>
      </w:r>
      <w:r w:rsidRPr="00FC5D37">
        <w:t xml:space="preserve">How much did you consume from your own stock or harvest (estimated </w:t>
      </w:r>
      <w:r>
        <w:t xml:space="preserve">to </w:t>
      </w:r>
      <w:r w:rsidRPr="00FC5D37">
        <w:t>value) of - milk or milk products</w:t>
      </w:r>
      <w:r>
        <w:t>. Missing value codes are negative.</w:t>
      </w:r>
    </w:p>
    <w:p w:rsidR="00645ADE" w:rsidRPr="00413FAB" w:rsidRDefault="00645ADE" w:rsidP="00933D86">
      <w:pPr>
        <w:ind w:left="1440" w:hanging="1440"/>
        <w:jc w:val="both"/>
      </w:pPr>
      <w:r w:rsidRPr="00FC5D37">
        <w:t>OWNVR309</w:t>
      </w:r>
      <w:r>
        <w:fldChar w:fldCharType="begin"/>
      </w:r>
      <w:r>
        <w:instrText>xe "</w:instrText>
      </w:r>
      <w:r w:rsidRPr="00EC7687">
        <w:instrText>OWNVR309</w:instrText>
      </w:r>
      <w:r>
        <w:instrText>"</w:instrText>
      </w:r>
      <w:r>
        <w:fldChar w:fldCharType="end"/>
      </w:r>
      <w:r>
        <w:tab/>
      </w:r>
      <w:r w:rsidRPr="00FC5D37">
        <w:t>How much did you consume from your own stock or harvest (estimated value) of - fresh fish</w:t>
      </w:r>
      <w:r>
        <w:t>. Missing value codes are negative.</w:t>
      </w:r>
    </w:p>
    <w:p w:rsidR="00645ADE" w:rsidRPr="00413FAB" w:rsidRDefault="00645ADE" w:rsidP="00933D86">
      <w:pPr>
        <w:ind w:left="1440" w:hanging="1440"/>
        <w:jc w:val="both"/>
      </w:pPr>
      <w:r w:rsidRPr="00FC5D37">
        <w:t>OWNVR310</w:t>
      </w:r>
      <w:r>
        <w:fldChar w:fldCharType="begin"/>
      </w:r>
      <w:r>
        <w:instrText>xe "</w:instrText>
      </w:r>
      <w:r w:rsidRPr="00EC7687">
        <w:instrText>OWNVR310</w:instrText>
      </w:r>
      <w:r>
        <w:instrText>"</w:instrText>
      </w:r>
      <w:r>
        <w:fldChar w:fldCharType="end"/>
      </w:r>
      <w:r>
        <w:tab/>
      </w:r>
      <w:r w:rsidRPr="00FC5D37">
        <w:t>How much did you consume from your own stock or harvest (estimated value) of - processed fish</w:t>
      </w:r>
      <w:r>
        <w:t>. Missing value codes are negative.</w:t>
      </w:r>
    </w:p>
    <w:p w:rsidR="00645ADE" w:rsidRPr="00413FAB" w:rsidRDefault="00645ADE" w:rsidP="00933D86">
      <w:pPr>
        <w:ind w:left="1440" w:hanging="1440"/>
        <w:jc w:val="both"/>
      </w:pPr>
      <w:r w:rsidRPr="00C60D6E">
        <w:t>OWNVR311</w:t>
      </w:r>
      <w:r>
        <w:fldChar w:fldCharType="begin"/>
      </w:r>
      <w:r>
        <w:instrText>xe "</w:instrText>
      </w:r>
      <w:r w:rsidRPr="00EC7687">
        <w:instrText>OWNVR311</w:instrText>
      </w:r>
      <w:r>
        <w:instrText>"</w:instrText>
      </w:r>
      <w:r>
        <w:fldChar w:fldCharType="end"/>
      </w:r>
      <w:r>
        <w:tab/>
      </w:r>
      <w:r w:rsidRPr="00C60D6E">
        <w:t xml:space="preserve">How much did you consume from your own stock or harvest (estimated value) of </w:t>
      </w:r>
      <w:r>
        <w:t>–</w:t>
      </w:r>
      <w:r w:rsidRPr="00C60D6E">
        <w:t xml:space="preserve"> eggs</w:t>
      </w:r>
      <w:r>
        <w:t>. Missing value codes are negative.</w:t>
      </w:r>
    </w:p>
    <w:p w:rsidR="00645ADE" w:rsidRPr="00413FAB" w:rsidRDefault="00645ADE" w:rsidP="00933D86">
      <w:pPr>
        <w:ind w:left="1440" w:hanging="1440"/>
        <w:jc w:val="both"/>
      </w:pPr>
      <w:r w:rsidRPr="004F23E4">
        <w:t>OWNVR312</w:t>
      </w:r>
      <w:r>
        <w:fldChar w:fldCharType="begin"/>
      </w:r>
      <w:r>
        <w:instrText>xe "</w:instrText>
      </w:r>
      <w:r w:rsidRPr="00EC7687">
        <w:instrText>OWNVR312</w:instrText>
      </w:r>
      <w:r>
        <w:instrText>"</w:instrText>
      </w:r>
      <w:r>
        <w:fldChar w:fldCharType="end"/>
      </w:r>
      <w:r>
        <w:tab/>
      </w:r>
      <w:r w:rsidRPr="004F23E4">
        <w:t xml:space="preserve">How much did you consume from your own stock or harvest (estimated value) of </w:t>
      </w:r>
      <w:r>
        <w:t>–</w:t>
      </w:r>
      <w:r w:rsidRPr="004F23E4">
        <w:t xml:space="preserve"> vegetables</w:t>
      </w:r>
      <w:r>
        <w:t>. Missing value codes are negative.</w:t>
      </w:r>
    </w:p>
    <w:p w:rsidR="00645ADE" w:rsidRPr="00413FAB" w:rsidRDefault="00645ADE" w:rsidP="00933D86">
      <w:pPr>
        <w:ind w:left="1440" w:hanging="1440"/>
        <w:jc w:val="both"/>
      </w:pPr>
      <w:r w:rsidRPr="004F23E4">
        <w:t>OWNVR313</w:t>
      </w:r>
      <w:r>
        <w:fldChar w:fldCharType="begin"/>
      </w:r>
      <w:r>
        <w:instrText>xe "</w:instrText>
      </w:r>
      <w:r w:rsidRPr="00EC7687">
        <w:instrText>OWNVR313</w:instrText>
      </w:r>
      <w:r>
        <w:instrText>"</w:instrText>
      </w:r>
      <w:r>
        <w:fldChar w:fldCharType="end"/>
      </w:r>
      <w:r>
        <w:tab/>
      </w:r>
      <w:r w:rsidRPr="004F23E4">
        <w:t xml:space="preserve">How much did you consume from your own stock or harvest (estimated value) of </w:t>
      </w:r>
      <w:r>
        <w:t>–</w:t>
      </w:r>
      <w:r w:rsidRPr="004F23E4">
        <w:t xml:space="preserve"> fruit</w:t>
      </w:r>
      <w:r>
        <w:t>. Missing value codes are negative.</w:t>
      </w:r>
    </w:p>
    <w:p w:rsidR="00645ADE" w:rsidRPr="00413FAB" w:rsidRDefault="00645ADE" w:rsidP="00933D86">
      <w:pPr>
        <w:ind w:left="1440" w:hanging="1440"/>
        <w:jc w:val="both"/>
      </w:pPr>
      <w:r w:rsidRPr="004F23E4">
        <w:t>OWNVR314</w:t>
      </w:r>
      <w:r>
        <w:fldChar w:fldCharType="begin"/>
      </w:r>
      <w:r>
        <w:instrText>xe "</w:instrText>
      </w:r>
      <w:r w:rsidRPr="00EC7687">
        <w:instrText>OWNVR314</w:instrText>
      </w:r>
      <w:r>
        <w:instrText>"</w:instrText>
      </w:r>
      <w:r>
        <w:fldChar w:fldCharType="end"/>
      </w:r>
      <w:r>
        <w:tab/>
      </w:r>
      <w:r w:rsidRPr="004F23E4">
        <w:t>How much did you consume from your own stock or harvest (estimated value) of - salt/spices</w:t>
      </w:r>
      <w:r>
        <w:t>. Missing value codes are negative.</w:t>
      </w:r>
    </w:p>
    <w:p w:rsidR="00645ADE" w:rsidRPr="00413FAB" w:rsidRDefault="00645ADE" w:rsidP="00933D86">
      <w:pPr>
        <w:ind w:left="1440" w:hanging="1440"/>
        <w:jc w:val="both"/>
      </w:pPr>
      <w:r w:rsidRPr="004F23E4">
        <w:t>OWNVR315</w:t>
      </w:r>
      <w:r>
        <w:fldChar w:fldCharType="begin"/>
      </w:r>
      <w:r>
        <w:instrText>xe "</w:instrText>
      </w:r>
      <w:r w:rsidRPr="00EC7687">
        <w:instrText>OWNVR315</w:instrText>
      </w:r>
      <w:r>
        <w:instrText>"</w:instrText>
      </w:r>
      <w:r>
        <w:fldChar w:fldCharType="end"/>
      </w:r>
      <w:r>
        <w:tab/>
      </w:r>
      <w:r w:rsidRPr="004F23E4">
        <w:t xml:space="preserve">How much did you consume from your own stock or harvest (estimated value) of </w:t>
      </w:r>
      <w:r>
        <w:t>–</w:t>
      </w:r>
      <w:r w:rsidRPr="004F23E4">
        <w:t xml:space="preserve"> oil</w:t>
      </w:r>
      <w:r>
        <w:t>. Missing value codes are negative.</w:t>
      </w:r>
    </w:p>
    <w:p w:rsidR="00645ADE" w:rsidRPr="00413FAB" w:rsidRDefault="00645ADE" w:rsidP="00933D86">
      <w:pPr>
        <w:ind w:left="1440" w:hanging="1440"/>
        <w:jc w:val="both"/>
      </w:pPr>
      <w:r w:rsidRPr="004F23E4">
        <w:t>OWNVR316</w:t>
      </w:r>
      <w:r>
        <w:fldChar w:fldCharType="begin"/>
      </w:r>
      <w:r>
        <w:instrText>xe "</w:instrText>
      </w:r>
      <w:r w:rsidRPr="00EC7687">
        <w:instrText>OWNVR316</w:instrText>
      </w:r>
      <w:r>
        <w:instrText>"</w:instrText>
      </w:r>
      <w:r>
        <w:fldChar w:fldCharType="end"/>
      </w:r>
      <w:r>
        <w:tab/>
      </w:r>
      <w:r w:rsidRPr="004F23E4">
        <w:t>How much did you consume from your own stock or harvest (estimated value) of - sugar/honey</w:t>
      </w:r>
      <w:r>
        <w:t>. Missing value codes are negative.</w:t>
      </w:r>
    </w:p>
    <w:p w:rsidR="00645ADE" w:rsidRPr="00413FAB" w:rsidRDefault="00645ADE" w:rsidP="00933D86">
      <w:pPr>
        <w:ind w:left="1440" w:hanging="1440"/>
        <w:jc w:val="both"/>
      </w:pPr>
      <w:r w:rsidRPr="004F23E4">
        <w:t>OWNVR317</w:t>
      </w:r>
      <w:r>
        <w:fldChar w:fldCharType="begin"/>
      </w:r>
      <w:r>
        <w:instrText>xe "</w:instrText>
      </w:r>
      <w:r w:rsidRPr="00EC7687">
        <w:instrText>OWNVR317</w:instrText>
      </w:r>
      <w:r>
        <w:instrText>"</w:instrText>
      </w:r>
      <w:r>
        <w:fldChar w:fldCharType="end"/>
      </w:r>
      <w:r>
        <w:tab/>
      </w:r>
      <w:r w:rsidRPr="004F23E4">
        <w:t>How much did you consume from your own stock or harvest (estimated value) of - prepared food</w:t>
      </w:r>
      <w:r>
        <w:t>. Missing value codes are negative.</w:t>
      </w:r>
    </w:p>
    <w:p w:rsidR="00645ADE" w:rsidRPr="00413FAB" w:rsidRDefault="00645ADE" w:rsidP="00933D86">
      <w:pPr>
        <w:ind w:left="1440" w:hanging="1440"/>
        <w:jc w:val="both"/>
      </w:pPr>
      <w:r w:rsidRPr="004F23E4">
        <w:t>OWNVR318</w:t>
      </w:r>
      <w:r>
        <w:fldChar w:fldCharType="begin"/>
      </w:r>
      <w:r>
        <w:instrText>xe "</w:instrText>
      </w:r>
      <w:r w:rsidRPr="00EC7687">
        <w:instrText>OWNVR318</w:instrText>
      </w:r>
      <w:r>
        <w:instrText>"</w:instrText>
      </w:r>
      <w:r>
        <w:fldChar w:fldCharType="end"/>
      </w:r>
      <w:r>
        <w:tab/>
      </w:r>
      <w:r w:rsidRPr="004F23E4">
        <w:t>How much did you consume from your own stock or harvest (estimated value) of - packaged sweets</w:t>
      </w:r>
      <w:r>
        <w:t>. Missing value codes are negative.</w:t>
      </w:r>
    </w:p>
    <w:p w:rsidR="00645ADE" w:rsidRPr="00413FAB" w:rsidRDefault="00645ADE" w:rsidP="00933D86">
      <w:pPr>
        <w:ind w:left="1440" w:hanging="1440"/>
        <w:jc w:val="both"/>
      </w:pPr>
      <w:r w:rsidRPr="004F23E4">
        <w:t>OWNVR319</w:t>
      </w:r>
      <w:r>
        <w:fldChar w:fldCharType="begin"/>
      </w:r>
      <w:r>
        <w:instrText>xe "</w:instrText>
      </w:r>
      <w:r w:rsidRPr="00EC7687">
        <w:instrText>OWNVR319</w:instrText>
      </w:r>
      <w:r>
        <w:instrText>"</w:instrText>
      </w:r>
      <w:r>
        <w:fldChar w:fldCharType="end"/>
      </w:r>
      <w:r>
        <w:tab/>
      </w:r>
      <w:r w:rsidRPr="004F23E4">
        <w:t>How much did you consume from your own stock or harvest (estimated value) of - coffee and tea</w:t>
      </w:r>
      <w:r>
        <w:t>. Missing value codes are negative.</w:t>
      </w:r>
    </w:p>
    <w:p w:rsidR="00645ADE" w:rsidRPr="00413FAB" w:rsidRDefault="00645ADE" w:rsidP="00933D86">
      <w:pPr>
        <w:ind w:left="1440" w:hanging="1440"/>
        <w:jc w:val="both"/>
      </w:pPr>
      <w:r w:rsidRPr="004F23E4">
        <w:t>OWNVR320</w:t>
      </w:r>
      <w:r>
        <w:fldChar w:fldCharType="begin"/>
      </w:r>
      <w:r>
        <w:instrText>xe "</w:instrText>
      </w:r>
      <w:r w:rsidRPr="00EC7687">
        <w:instrText>OWNVR320</w:instrText>
      </w:r>
      <w:r>
        <w:instrText>"</w:instrText>
      </w:r>
      <w:r>
        <w:fldChar w:fldCharType="end"/>
      </w:r>
      <w:r>
        <w:tab/>
      </w:r>
      <w:r w:rsidRPr="004F23E4">
        <w:t>How much did you consume from your own stock or harvest (estimated value) of - soft drinks</w:t>
      </w:r>
      <w:r>
        <w:t>. Missing value codes are negative.</w:t>
      </w:r>
    </w:p>
    <w:p w:rsidR="00645ADE" w:rsidRPr="00413FAB" w:rsidRDefault="00645ADE" w:rsidP="00933D86">
      <w:pPr>
        <w:ind w:left="1440" w:hanging="1440"/>
        <w:jc w:val="both"/>
      </w:pPr>
      <w:r w:rsidRPr="004F23E4">
        <w:t>OWNVR321</w:t>
      </w:r>
      <w:r>
        <w:fldChar w:fldCharType="begin"/>
      </w:r>
      <w:r>
        <w:instrText>xe "</w:instrText>
      </w:r>
      <w:r w:rsidRPr="00EC7687">
        <w:instrText>OWNVR321</w:instrText>
      </w:r>
      <w:r>
        <w:instrText>"</w:instrText>
      </w:r>
      <w:r>
        <w:fldChar w:fldCharType="end"/>
      </w:r>
      <w:r>
        <w:tab/>
      </w:r>
      <w:r w:rsidRPr="004F23E4">
        <w:t xml:space="preserve">How much did you consume from your own stock or harvest (estimated value) of </w:t>
      </w:r>
      <w:r>
        <w:t>–</w:t>
      </w:r>
      <w:r w:rsidRPr="004F23E4">
        <w:t xml:space="preserve"> alcohol</w:t>
      </w:r>
      <w:r>
        <w:t>. Missing value codes are negative.</w:t>
      </w:r>
    </w:p>
    <w:p w:rsidR="00645ADE" w:rsidRPr="00413FAB" w:rsidRDefault="00645ADE" w:rsidP="00933D86">
      <w:pPr>
        <w:ind w:left="1440" w:hanging="1440"/>
        <w:jc w:val="both"/>
      </w:pPr>
      <w:r w:rsidRPr="004F23E4">
        <w:t>OWNVR324</w:t>
      </w:r>
      <w:r>
        <w:fldChar w:fldCharType="begin"/>
      </w:r>
      <w:r>
        <w:instrText>xe "</w:instrText>
      </w:r>
      <w:r w:rsidRPr="00EC7687">
        <w:instrText>OWNVR324</w:instrText>
      </w:r>
      <w:r>
        <w:instrText>"</w:instrText>
      </w:r>
      <w:r>
        <w:fldChar w:fldCharType="end"/>
      </w:r>
      <w:r>
        <w:tab/>
      </w:r>
      <w:r w:rsidRPr="004F23E4">
        <w:t>How much did you consume from your own stock or harvest (estimated value) of - other food item</w:t>
      </w:r>
      <w:r>
        <w:t>. Missing value codes are negative.</w:t>
      </w:r>
    </w:p>
    <w:p w:rsidR="00645ADE" w:rsidRPr="004F23E4" w:rsidRDefault="00645ADE" w:rsidP="00933D86">
      <w:pPr>
        <w:ind w:left="1440" w:hanging="1440"/>
        <w:jc w:val="both"/>
      </w:pPr>
      <w:r w:rsidRPr="004F23E4">
        <w:t>SPOWN24</w:t>
      </w:r>
      <w:r>
        <w:fldChar w:fldCharType="begin"/>
      </w:r>
      <w:r>
        <w:instrText>xe "</w:instrText>
      </w:r>
      <w:r w:rsidRPr="00EC7687">
        <w:instrText>SPOWN24</w:instrText>
      </w:r>
      <w:r>
        <w:instrText>"</w:instrText>
      </w:r>
      <w:r>
        <w:fldChar w:fldCharType="end"/>
      </w:r>
      <w:r>
        <w:tab/>
      </w:r>
      <w:r w:rsidRPr="004F23E4">
        <w:t>Specify other food item</w:t>
      </w:r>
    </w:p>
    <w:p w:rsidR="00645ADE" w:rsidRPr="00413FAB" w:rsidRDefault="00645ADE" w:rsidP="00933D86">
      <w:pPr>
        <w:ind w:left="1440" w:hanging="1440"/>
        <w:jc w:val="both"/>
      </w:pPr>
      <w:r w:rsidRPr="0064173A">
        <w:t>GFTVR300</w:t>
      </w:r>
      <w:r>
        <w:fldChar w:fldCharType="begin"/>
      </w:r>
      <w:r>
        <w:instrText>xe "</w:instrText>
      </w:r>
      <w:r w:rsidRPr="00EC7687">
        <w:instrText>GFTVR300</w:instrText>
      </w:r>
      <w:r>
        <w:instrText>"</w:instrText>
      </w:r>
      <w:r>
        <w:fldChar w:fldCharType="end"/>
      </w:r>
      <w:r>
        <w:tab/>
      </w:r>
      <w:r w:rsidRPr="0064173A">
        <w:t>How much did you consume from gifts or food aid (estimated value) of - oil seeds</w:t>
      </w:r>
      <w:r>
        <w:t>. Missing value codes are negative.</w:t>
      </w:r>
    </w:p>
    <w:p w:rsidR="00645ADE" w:rsidRPr="00413FAB" w:rsidRDefault="00645ADE" w:rsidP="00933D86">
      <w:pPr>
        <w:ind w:left="1440" w:hanging="1440"/>
        <w:jc w:val="both"/>
      </w:pPr>
      <w:r w:rsidRPr="0064173A">
        <w:t>GFTVR301</w:t>
      </w:r>
      <w:r>
        <w:fldChar w:fldCharType="begin"/>
      </w:r>
      <w:r>
        <w:instrText>xe "</w:instrText>
      </w:r>
      <w:r w:rsidRPr="00EC7687">
        <w:instrText>GFTVR301</w:instrText>
      </w:r>
      <w:r>
        <w:instrText>"</w:instrText>
      </w:r>
      <w:r>
        <w:fldChar w:fldCharType="end"/>
      </w:r>
      <w:r>
        <w:tab/>
      </w:r>
      <w:r w:rsidRPr="0064173A">
        <w:t>How much did you consume from gifts or food aid (estimated value) of - pulses/lentils/beans</w:t>
      </w:r>
      <w:r>
        <w:t>. Missing value codes are negative.</w:t>
      </w:r>
    </w:p>
    <w:p w:rsidR="00645ADE" w:rsidRPr="00413FAB" w:rsidRDefault="00645ADE" w:rsidP="00933D86">
      <w:pPr>
        <w:ind w:left="1440" w:hanging="1440"/>
        <w:jc w:val="both"/>
      </w:pPr>
      <w:r w:rsidRPr="0064173A">
        <w:t>GFTVR302</w:t>
      </w:r>
      <w:r>
        <w:fldChar w:fldCharType="begin"/>
      </w:r>
      <w:r>
        <w:instrText>xe "</w:instrText>
      </w:r>
      <w:r w:rsidRPr="00EC7687">
        <w:instrText>GFTVR302</w:instrText>
      </w:r>
      <w:r>
        <w:instrText>"</w:instrText>
      </w:r>
      <w:r>
        <w:fldChar w:fldCharType="end"/>
      </w:r>
      <w:r>
        <w:tab/>
      </w:r>
      <w:r w:rsidRPr="0064173A">
        <w:t>How much did you consume from gifts or food aid (estimated value) of - pasta/rice</w:t>
      </w:r>
      <w:r>
        <w:t>. Missing value codes are negative.</w:t>
      </w:r>
    </w:p>
    <w:p w:rsidR="00645ADE" w:rsidRPr="00413FAB" w:rsidRDefault="00645ADE" w:rsidP="00933D86">
      <w:pPr>
        <w:ind w:left="1440" w:hanging="1440"/>
        <w:jc w:val="both"/>
      </w:pPr>
      <w:r w:rsidRPr="00201C74">
        <w:t>GFTVR303</w:t>
      </w:r>
      <w:r>
        <w:fldChar w:fldCharType="begin"/>
      </w:r>
      <w:r>
        <w:instrText>xe "</w:instrText>
      </w:r>
      <w:r w:rsidRPr="00EC7687">
        <w:instrText>GFTVR303</w:instrText>
      </w:r>
      <w:r>
        <w:instrText>"</w:instrText>
      </w:r>
      <w:r>
        <w:fldChar w:fldCharType="end"/>
      </w:r>
      <w:r>
        <w:tab/>
      </w:r>
      <w:r w:rsidRPr="00201C74">
        <w:t>How much did you consume from gifts or food aid (estimated value) of - bread/wheat flour</w:t>
      </w:r>
      <w:r>
        <w:t>. Missing value codes are negative.</w:t>
      </w:r>
    </w:p>
    <w:p w:rsidR="00645ADE" w:rsidRPr="00413FAB" w:rsidRDefault="00645ADE" w:rsidP="00933D86">
      <w:pPr>
        <w:ind w:left="1440" w:hanging="1440"/>
        <w:jc w:val="both"/>
      </w:pPr>
      <w:r w:rsidRPr="00773FF2">
        <w:t>GFTVR304</w:t>
      </w:r>
      <w:r>
        <w:fldChar w:fldCharType="begin"/>
      </w:r>
      <w:r>
        <w:instrText>xe "</w:instrText>
      </w:r>
      <w:r w:rsidRPr="00EC7687">
        <w:instrText>GFTVR304</w:instrText>
      </w:r>
      <w:r>
        <w:instrText>"</w:instrText>
      </w:r>
      <w:r>
        <w:fldChar w:fldCharType="end"/>
      </w:r>
      <w:r>
        <w:tab/>
      </w:r>
      <w:r w:rsidRPr="00773FF2">
        <w:t xml:space="preserve">How much did you consume from gifts or food aid (estimated value) of </w:t>
      </w:r>
      <w:r>
        <w:t>–</w:t>
      </w:r>
      <w:r w:rsidRPr="00773FF2">
        <w:t xml:space="preserve"> cereals</w:t>
      </w:r>
      <w:r>
        <w:t>. Missing value codes are negative.</w:t>
      </w:r>
    </w:p>
    <w:p w:rsidR="00645ADE" w:rsidRPr="00413FAB" w:rsidRDefault="00645ADE" w:rsidP="00933D86">
      <w:pPr>
        <w:ind w:left="1440" w:hanging="1440"/>
        <w:jc w:val="both"/>
      </w:pPr>
      <w:r w:rsidRPr="00773FF2">
        <w:t>GFTVR305</w:t>
      </w:r>
      <w:r>
        <w:fldChar w:fldCharType="begin"/>
      </w:r>
      <w:r>
        <w:instrText>xe "</w:instrText>
      </w:r>
      <w:r w:rsidRPr="00EC7687">
        <w:instrText>GFTVR305</w:instrText>
      </w:r>
      <w:r>
        <w:instrText>"</w:instrText>
      </w:r>
      <w:r>
        <w:fldChar w:fldCharType="end"/>
      </w:r>
      <w:r>
        <w:tab/>
      </w:r>
      <w:r w:rsidRPr="00773FF2">
        <w:t>How much did you consume from gifts or food aid (estimated value) of - tubers/potatoes/root crops</w:t>
      </w:r>
      <w:r>
        <w:t>. Missing value codes are negative.</w:t>
      </w:r>
    </w:p>
    <w:p w:rsidR="00645ADE" w:rsidRPr="00413FAB" w:rsidRDefault="00645ADE" w:rsidP="00933D86">
      <w:pPr>
        <w:ind w:left="1440" w:hanging="1440"/>
        <w:jc w:val="both"/>
      </w:pPr>
      <w:r w:rsidRPr="00773FF2">
        <w:t>GFTVR306</w:t>
      </w:r>
      <w:r>
        <w:fldChar w:fldCharType="begin"/>
      </w:r>
      <w:r>
        <w:instrText>xe "</w:instrText>
      </w:r>
      <w:r w:rsidRPr="00EC7687">
        <w:instrText>GFTVR306</w:instrText>
      </w:r>
      <w:r>
        <w:instrText>"</w:instrText>
      </w:r>
      <w:r>
        <w:fldChar w:fldCharType="end"/>
      </w:r>
      <w:r>
        <w:tab/>
      </w:r>
      <w:r w:rsidRPr="00773FF2">
        <w:t>How much did you consume from gifts or food aid (estimated value) of - meat products</w:t>
      </w:r>
      <w:r>
        <w:t>. Missing value codes are negative.</w:t>
      </w:r>
    </w:p>
    <w:p w:rsidR="00645ADE" w:rsidRPr="00413FAB" w:rsidRDefault="00645ADE" w:rsidP="00933D86">
      <w:pPr>
        <w:ind w:left="1440" w:hanging="1440"/>
        <w:jc w:val="both"/>
      </w:pPr>
      <w:r w:rsidRPr="00773FF2">
        <w:t>GFTVR307</w:t>
      </w:r>
      <w:r>
        <w:fldChar w:fldCharType="begin"/>
      </w:r>
      <w:r>
        <w:instrText>xe "</w:instrText>
      </w:r>
      <w:r w:rsidRPr="00EC7687">
        <w:instrText>GFTVR307</w:instrText>
      </w:r>
      <w:r>
        <w:instrText>"</w:instrText>
      </w:r>
      <w:r>
        <w:fldChar w:fldCharType="end"/>
      </w:r>
      <w:r>
        <w:tab/>
      </w:r>
      <w:r w:rsidRPr="00773FF2">
        <w:t>How much did you consume from gifts or food aid (estimated value) of - powdered/formula milk</w:t>
      </w:r>
      <w:r>
        <w:t>. Missing value codes are negative.</w:t>
      </w:r>
    </w:p>
    <w:p w:rsidR="00645ADE" w:rsidRPr="00413FAB" w:rsidRDefault="00645ADE" w:rsidP="00933D86">
      <w:pPr>
        <w:ind w:left="1440" w:hanging="1440"/>
        <w:jc w:val="both"/>
      </w:pPr>
      <w:r w:rsidRPr="00773FF2">
        <w:t>GFTVR308</w:t>
      </w:r>
      <w:r>
        <w:fldChar w:fldCharType="begin"/>
      </w:r>
      <w:r>
        <w:instrText>xe "</w:instrText>
      </w:r>
      <w:r w:rsidRPr="00EC7687">
        <w:instrText>GFTVR308</w:instrText>
      </w:r>
      <w:r>
        <w:instrText>"</w:instrText>
      </w:r>
      <w:r>
        <w:fldChar w:fldCharType="end"/>
      </w:r>
      <w:r>
        <w:tab/>
      </w:r>
      <w:r w:rsidRPr="00773FF2">
        <w:t>How much did you consume from gifts or food aid (estimated value) of - milk or milk products</w:t>
      </w:r>
      <w:r>
        <w:t>. Missing value codes are negative.</w:t>
      </w:r>
    </w:p>
    <w:p w:rsidR="00645ADE" w:rsidRPr="00413FAB" w:rsidRDefault="00645ADE" w:rsidP="00933D86">
      <w:pPr>
        <w:ind w:left="1440" w:hanging="1440"/>
        <w:jc w:val="both"/>
      </w:pPr>
      <w:r w:rsidRPr="00773FF2">
        <w:t>GFTVR309</w:t>
      </w:r>
      <w:r>
        <w:fldChar w:fldCharType="begin"/>
      </w:r>
      <w:r>
        <w:instrText>xe "</w:instrText>
      </w:r>
      <w:r w:rsidRPr="00EC7687">
        <w:instrText>GFTVR309</w:instrText>
      </w:r>
      <w:r>
        <w:instrText>"</w:instrText>
      </w:r>
      <w:r>
        <w:fldChar w:fldCharType="end"/>
      </w:r>
      <w:r>
        <w:tab/>
      </w:r>
      <w:r w:rsidRPr="00773FF2">
        <w:t>How much did you consume from gifts or food aid (estimated value) of - fresh fish</w:t>
      </w:r>
      <w:r>
        <w:t>. Missing value codes are negative.</w:t>
      </w:r>
    </w:p>
    <w:p w:rsidR="00645ADE" w:rsidRPr="00413FAB" w:rsidRDefault="00645ADE" w:rsidP="00933D86">
      <w:pPr>
        <w:ind w:left="1440" w:hanging="1440"/>
        <w:jc w:val="both"/>
      </w:pPr>
      <w:r w:rsidRPr="00773FF2">
        <w:t>GFTVR310</w:t>
      </w:r>
      <w:r>
        <w:fldChar w:fldCharType="begin"/>
      </w:r>
      <w:r>
        <w:instrText>xe "</w:instrText>
      </w:r>
      <w:r w:rsidRPr="00EC7687">
        <w:instrText>GFTVR310</w:instrText>
      </w:r>
      <w:r>
        <w:instrText>"</w:instrText>
      </w:r>
      <w:r>
        <w:fldChar w:fldCharType="end"/>
      </w:r>
      <w:r>
        <w:tab/>
      </w:r>
      <w:r w:rsidRPr="00773FF2">
        <w:t>How much did you consume from gifts or food aid (estimated value) of - processed fish</w:t>
      </w:r>
      <w:r>
        <w:t>. Missing value codes are negative.</w:t>
      </w:r>
    </w:p>
    <w:p w:rsidR="00645ADE" w:rsidRPr="00413FAB" w:rsidRDefault="00645ADE" w:rsidP="00933D86">
      <w:pPr>
        <w:ind w:left="1440" w:hanging="1440"/>
        <w:jc w:val="both"/>
      </w:pPr>
      <w:r w:rsidRPr="00C60D6E">
        <w:t>GFTVR311</w:t>
      </w:r>
      <w:r>
        <w:fldChar w:fldCharType="begin"/>
      </w:r>
      <w:r>
        <w:instrText>xe "</w:instrText>
      </w:r>
      <w:r w:rsidRPr="00EC7687">
        <w:instrText>GFTVR311</w:instrText>
      </w:r>
      <w:r>
        <w:instrText>"</w:instrText>
      </w:r>
      <w:r>
        <w:fldChar w:fldCharType="end"/>
      </w:r>
      <w:r>
        <w:tab/>
      </w:r>
      <w:r w:rsidRPr="00C60D6E">
        <w:t xml:space="preserve">How much did you consume from gifts or food aid (estimated value) of </w:t>
      </w:r>
      <w:r>
        <w:t>–</w:t>
      </w:r>
      <w:r w:rsidRPr="00C60D6E">
        <w:t xml:space="preserve"> eggs</w:t>
      </w:r>
      <w:r>
        <w:t>. Missing value codes are negative.</w:t>
      </w:r>
    </w:p>
    <w:p w:rsidR="00645ADE" w:rsidRPr="00413FAB" w:rsidRDefault="00645ADE" w:rsidP="00933D86">
      <w:pPr>
        <w:ind w:left="1440" w:hanging="1440"/>
        <w:jc w:val="both"/>
      </w:pPr>
      <w:r w:rsidRPr="00482CE0">
        <w:t>GFTVR312</w:t>
      </w:r>
      <w:r>
        <w:fldChar w:fldCharType="begin"/>
      </w:r>
      <w:r>
        <w:instrText>xe "</w:instrText>
      </w:r>
      <w:r w:rsidRPr="00EC7687">
        <w:instrText>GFTVR312</w:instrText>
      </w:r>
      <w:r>
        <w:instrText>"</w:instrText>
      </w:r>
      <w:r>
        <w:fldChar w:fldCharType="end"/>
      </w:r>
      <w:r>
        <w:tab/>
      </w:r>
      <w:r w:rsidRPr="00482CE0">
        <w:t xml:space="preserve">How much did you consume from gifts or food aid (estimated value) of </w:t>
      </w:r>
      <w:r>
        <w:t>–</w:t>
      </w:r>
      <w:r w:rsidRPr="00482CE0">
        <w:t xml:space="preserve"> vegetables</w:t>
      </w:r>
      <w:r>
        <w:t>. Missing value codes are negative.</w:t>
      </w:r>
    </w:p>
    <w:p w:rsidR="00645ADE" w:rsidRPr="00413FAB" w:rsidRDefault="00645ADE" w:rsidP="00933D86">
      <w:pPr>
        <w:ind w:left="1440" w:hanging="1440"/>
        <w:jc w:val="both"/>
      </w:pPr>
      <w:r w:rsidRPr="00482CE0">
        <w:t>GFTVR313</w:t>
      </w:r>
      <w:r>
        <w:fldChar w:fldCharType="begin"/>
      </w:r>
      <w:r>
        <w:instrText>xe "</w:instrText>
      </w:r>
      <w:r w:rsidRPr="00EC7687">
        <w:instrText>GFTVR313</w:instrText>
      </w:r>
      <w:r>
        <w:instrText>"</w:instrText>
      </w:r>
      <w:r>
        <w:fldChar w:fldCharType="end"/>
      </w:r>
      <w:r>
        <w:tab/>
      </w:r>
      <w:r w:rsidRPr="00482CE0">
        <w:t xml:space="preserve">How much did you consume from gifts or food aid (estimated value) of </w:t>
      </w:r>
      <w:r>
        <w:t>–</w:t>
      </w:r>
      <w:r w:rsidRPr="00482CE0">
        <w:t xml:space="preserve"> fruit</w:t>
      </w:r>
      <w:r>
        <w:t>. Missing value codes are negative.</w:t>
      </w:r>
    </w:p>
    <w:p w:rsidR="00645ADE" w:rsidRPr="00413FAB" w:rsidRDefault="00645ADE" w:rsidP="00933D86">
      <w:pPr>
        <w:ind w:left="1440" w:hanging="1440"/>
        <w:jc w:val="both"/>
      </w:pPr>
      <w:r w:rsidRPr="00482CE0">
        <w:t>GFTVR314</w:t>
      </w:r>
      <w:r>
        <w:fldChar w:fldCharType="begin"/>
      </w:r>
      <w:r>
        <w:instrText>xe "</w:instrText>
      </w:r>
      <w:r w:rsidRPr="00EC7687">
        <w:instrText>GFTVR314</w:instrText>
      </w:r>
      <w:r>
        <w:instrText>"</w:instrText>
      </w:r>
      <w:r>
        <w:fldChar w:fldCharType="end"/>
      </w:r>
      <w:r>
        <w:tab/>
      </w:r>
      <w:r w:rsidRPr="00482CE0">
        <w:t>How much did you consume from gifts or food aid (estimated value) of - salt/spices</w:t>
      </w:r>
      <w:r>
        <w:t>. Missing value codes are negative.</w:t>
      </w:r>
    </w:p>
    <w:p w:rsidR="00645ADE" w:rsidRPr="00413FAB" w:rsidRDefault="00645ADE" w:rsidP="00933D86">
      <w:pPr>
        <w:ind w:left="1440" w:hanging="1440"/>
        <w:jc w:val="both"/>
      </w:pPr>
      <w:r w:rsidRPr="00482CE0">
        <w:t>GFTVR315</w:t>
      </w:r>
      <w:r>
        <w:fldChar w:fldCharType="begin"/>
      </w:r>
      <w:r>
        <w:instrText>xe "</w:instrText>
      </w:r>
      <w:r w:rsidRPr="00EC7687">
        <w:instrText>GFTVR315</w:instrText>
      </w:r>
      <w:r>
        <w:instrText>"</w:instrText>
      </w:r>
      <w:r>
        <w:fldChar w:fldCharType="end"/>
      </w:r>
      <w:r>
        <w:tab/>
      </w:r>
      <w:r w:rsidRPr="00482CE0">
        <w:t xml:space="preserve">How much did you consume from gifts or food aid (estimated value) of </w:t>
      </w:r>
      <w:r>
        <w:t>–</w:t>
      </w:r>
      <w:r w:rsidRPr="00482CE0">
        <w:t xml:space="preserve"> oil</w:t>
      </w:r>
      <w:r>
        <w:t>. Missing value codes are negative.</w:t>
      </w:r>
    </w:p>
    <w:p w:rsidR="00645ADE" w:rsidRPr="00413FAB" w:rsidRDefault="00645ADE" w:rsidP="00933D86">
      <w:pPr>
        <w:ind w:left="1440" w:hanging="1440"/>
        <w:jc w:val="both"/>
      </w:pPr>
      <w:r w:rsidRPr="00332E28">
        <w:t>GFTVR316</w:t>
      </w:r>
      <w:r>
        <w:fldChar w:fldCharType="begin"/>
      </w:r>
      <w:r>
        <w:instrText>xe "</w:instrText>
      </w:r>
      <w:r w:rsidRPr="00EC7687">
        <w:instrText>GFTVR316</w:instrText>
      </w:r>
      <w:r>
        <w:instrText>"</w:instrText>
      </w:r>
      <w:r>
        <w:fldChar w:fldCharType="end"/>
      </w:r>
      <w:r>
        <w:tab/>
      </w:r>
      <w:r w:rsidRPr="00332E28">
        <w:t>How much did you consume from gifts or food aid (estimated value) of - sugar/honey</w:t>
      </w:r>
      <w:r>
        <w:t>. Missing value codes are negative.</w:t>
      </w:r>
    </w:p>
    <w:p w:rsidR="00645ADE" w:rsidRPr="00413FAB" w:rsidRDefault="00645ADE" w:rsidP="00933D86">
      <w:pPr>
        <w:ind w:left="1440" w:hanging="1440"/>
        <w:jc w:val="both"/>
      </w:pPr>
      <w:r w:rsidRPr="00332E28">
        <w:t>GFTVR317</w:t>
      </w:r>
      <w:r>
        <w:fldChar w:fldCharType="begin"/>
      </w:r>
      <w:r>
        <w:instrText>xe "</w:instrText>
      </w:r>
      <w:r w:rsidRPr="00EC7687">
        <w:instrText>GFTVR317</w:instrText>
      </w:r>
      <w:r>
        <w:instrText>"</w:instrText>
      </w:r>
      <w:r>
        <w:fldChar w:fldCharType="end"/>
      </w:r>
      <w:r>
        <w:tab/>
      </w:r>
      <w:r w:rsidRPr="00332E28">
        <w:t>How much did you consume from gifts or food aid (estimated value) of - prepared food</w:t>
      </w:r>
      <w:r>
        <w:t>. Missing value codes are negative.</w:t>
      </w:r>
    </w:p>
    <w:p w:rsidR="00645ADE" w:rsidRPr="00413FAB" w:rsidRDefault="00645ADE" w:rsidP="00933D86">
      <w:pPr>
        <w:ind w:left="1440" w:hanging="1440"/>
        <w:jc w:val="both"/>
      </w:pPr>
      <w:r w:rsidRPr="00332E28">
        <w:t>GFTVR318</w:t>
      </w:r>
      <w:r>
        <w:fldChar w:fldCharType="begin"/>
      </w:r>
      <w:r>
        <w:instrText>xe "</w:instrText>
      </w:r>
      <w:r w:rsidRPr="00EC7687">
        <w:instrText>GFTVR318</w:instrText>
      </w:r>
      <w:r>
        <w:instrText>"</w:instrText>
      </w:r>
      <w:r>
        <w:fldChar w:fldCharType="end"/>
      </w:r>
      <w:r>
        <w:tab/>
      </w:r>
      <w:r w:rsidRPr="00332E28">
        <w:t>How much did you consume from gifts or food aid (estimated value) of - packaged sweets</w:t>
      </w:r>
      <w:r>
        <w:t>. Missing value codes are negative.</w:t>
      </w:r>
    </w:p>
    <w:p w:rsidR="00645ADE" w:rsidRPr="00413FAB" w:rsidRDefault="00645ADE" w:rsidP="00933D86">
      <w:pPr>
        <w:ind w:left="1440" w:hanging="1440"/>
        <w:jc w:val="both"/>
      </w:pPr>
      <w:r w:rsidRPr="00332E28">
        <w:t>GFTVR319</w:t>
      </w:r>
      <w:r>
        <w:fldChar w:fldCharType="begin"/>
      </w:r>
      <w:r>
        <w:instrText>xe "</w:instrText>
      </w:r>
      <w:r w:rsidRPr="00EC7687">
        <w:instrText>GFTVR319</w:instrText>
      </w:r>
      <w:r>
        <w:instrText>"</w:instrText>
      </w:r>
      <w:r>
        <w:fldChar w:fldCharType="end"/>
      </w:r>
      <w:r>
        <w:tab/>
      </w:r>
      <w:r w:rsidRPr="00332E28">
        <w:t>How much did you consume from gifts or food aid (estimated value) of - coffee and tea</w:t>
      </w:r>
      <w:r>
        <w:t>. Missing value codes are negative.</w:t>
      </w:r>
    </w:p>
    <w:p w:rsidR="00645ADE" w:rsidRPr="00413FAB" w:rsidRDefault="00645ADE" w:rsidP="00933D86">
      <w:pPr>
        <w:ind w:left="1440" w:hanging="1440"/>
        <w:jc w:val="both"/>
      </w:pPr>
      <w:r w:rsidRPr="00332E28">
        <w:t>GFTVR320</w:t>
      </w:r>
      <w:r>
        <w:fldChar w:fldCharType="begin"/>
      </w:r>
      <w:r>
        <w:instrText>xe "</w:instrText>
      </w:r>
      <w:r w:rsidRPr="00EC7687">
        <w:instrText>GFTVR320</w:instrText>
      </w:r>
      <w:r>
        <w:instrText>"</w:instrText>
      </w:r>
      <w:r>
        <w:fldChar w:fldCharType="end"/>
      </w:r>
      <w:r>
        <w:tab/>
      </w:r>
      <w:r w:rsidRPr="00332E28">
        <w:t>How much did you consume from gifts or food aid (estimated value) of - soft drinks</w:t>
      </w:r>
      <w:r>
        <w:t>. Missing value codes are negative.</w:t>
      </w:r>
    </w:p>
    <w:p w:rsidR="00645ADE" w:rsidRPr="00413FAB" w:rsidRDefault="00645ADE" w:rsidP="00933D86">
      <w:pPr>
        <w:ind w:left="1440" w:hanging="1440"/>
        <w:jc w:val="both"/>
      </w:pPr>
      <w:r w:rsidRPr="00332E28">
        <w:t>GFTVR321</w:t>
      </w:r>
      <w:r>
        <w:fldChar w:fldCharType="begin"/>
      </w:r>
      <w:r>
        <w:instrText>xe "</w:instrText>
      </w:r>
      <w:r w:rsidRPr="00EC7687">
        <w:instrText>GFTVR321</w:instrText>
      </w:r>
      <w:r>
        <w:instrText>"</w:instrText>
      </w:r>
      <w:r>
        <w:fldChar w:fldCharType="end"/>
      </w:r>
      <w:r>
        <w:tab/>
      </w:r>
      <w:r w:rsidRPr="00332E28">
        <w:t xml:space="preserve">How much did you consume from gifts or food aid (estimated value) of </w:t>
      </w:r>
      <w:r>
        <w:t>–</w:t>
      </w:r>
      <w:r w:rsidRPr="00332E28">
        <w:t xml:space="preserve"> alcohol</w:t>
      </w:r>
      <w:r>
        <w:t>. Missing value codes are negative.</w:t>
      </w:r>
    </w:p>
    <w:p w:rsidR="00645ADE" w:rsidRPr="00413FAB" w:rsidRDefault="00645ADE" w:rsidP="00933D86">
      <w:pPr>
        <w:ind w:left="1440" w:hanging="1440"/>
        <w:jc w:val="both"/>
      </w:pPr>
      <w:r w:rsidRPr="00332E28">
        <w:t>GFTVR324</w:t>
      </w:r>
      <w:r>
        <w:fldChar w:fldCharType="begin"/>
      </w:r>
      <w:r>
        <w:instrText>xe "</w:instrText>
      </w:r>
      <w:r w:rsidRPr="00EC7687">
        <w:instrText>GFTVR324</w:instrText>
      </w:r>
      <w:r>
        <w:instrText>"</w:instrText>
      </w:r>
      <w:r>
        <w:fldChar w:fldCharType="end"/>
      </w:r>
      <w:r>
        <w:tab/>
      </w:r>
      <w:r w:rsidRPr="00332E28">
        <w:t>How much did you consume from gifts or food aid (estimated value) of - other food item</w:t>
      </w:r>
      <w:r>
        <w:t>. Missing value codes are negative.</w:t>
      </w:r>
    </w:p>
    <w:p w:rsidR="00645ADE" w:rsidRDefault="00645ADE" w:rsidP="00933D86">
      <w:pPr>
        <w:ind w:left="1440" w:hanging="1440"/>
        <w:jc w:val="both"/>
      </w:pPr>
      <w:r w:rsidRPr="00773FF2">
        <w:t>GFSRR300</w:t>
      </w:r>
      <w:r>
        <w:fldChar w:fldCharType="begin"/>
      </w:r>
      <w:r>
        <w:instrText>xe "</w:instrText>
      </w:r>
      <w:r w:rsidRPr="00EC7687">
        <w:instrText>GFSRR300</w:instrText>
      </w:r>
      <w:r>
        <w:instrText>"</w:instrText>
      </w:r>
      <w:r>
        <w:fldChar w:fldCharType="end"/>
      </w:r>
      <w:r>
        <w:tab/>
      </w:r>
      <w:r w:rsidRPr="00773FF2">
        <w:t>Main source of - oil seeds</w:t>
      </w:r>
      <w:r>
        <w:t>. Codes are:</w:t>
      </w:r>
    </w:p>
    <w:p w:rsidR="00645ADE" w:rsidRDefault="00645ADE" w:rsidP="00933D86">
      <w:pPr>
        <w:ind w:left="2160"/>
        <w:jc w:val="both"/>
      </w:pPr>
      <w:r>
        <w:t>01= Gift from relatives/friends/neighbours</w:t>
      </w:r>
    </w:p>
    <w:p w:rsidR="00645ADE" w:rsidRDefault="00645ADE" w:rsidP="00933D86">
      <w:pPr>
        <w:ind w:left="2160"/>
        <w:jc w:val="both"/>
      </w:pPr>
      <w:r>
        <w:t>02= Food aid, transfer</w:t>
      </w:r>
    </w:p>
    <w:p w:rsidR="00645ADE" w:rsidRDefault="00645ADE" w:rsidP="00933D86">
      <w:pPr>
        <w:ind w:left="2160"/>
        <w:jc w:val="both"/>
      </w:pPr>
      <w:r>
        <w:t>03= Food for work</w:t>
      </w:r>
    </w:p>
    <w:p w:rsidR="00645ADE" w:rsidRDefault="00645ADE" w:rsidP="00933D86">
      <w:pPr>
        <w:ind w:left="2160"/>
        <w:jc w:val="both"/>
      </w:pPr>
      <w:r>
        <w:t>04= Other (specify)</w:t>
      </w:r>
    </w:p>
    <w:p w:rsidR="00645ADE" w:rsidRPr="001253A8" w:rsidRDefault="00645ADE" w:rsidP="00933D86">
      <w:pPr>
        <w:jc w:val="both"/>
      </w:pPr>
      <w:r w:rsidRPr="001253A8">
        <w:t>SPECGF00</w:t>
      </w:r>
      <w:r>
        <w:fldChar w:fldCharType="begin"/>
      </w:r>
      <w:r>
        <w:instrText>xe "</w:instrText>
      </w:r>
      <w:r w:rsidRPr="00EC7687">
        <w:instrText>SPECGF00</w:instrText>
      </w:r>
      <w:r>
        <w:instrText>"</w:instrText>
      </w:r>
      <w:r>
        <w:fldChar w:fldCharType="end"/>
      </w:r>
      <w:r>
        <w:tab/>
      </w:r>
      <w:r w:rsidRPr="001253A8">
        <w:t>Specify other source of - oil seeds</w:t>
      </w:r>
    </w:p>
    <w:p w:rsidR="00645ADE" w:rsidRPr="001253A8" w:rsidRDefault="00645ADE" w:rsidP="00933D86">
      <w:pPr>
        <w:ind w:left="1440" w:hanging="1440"/>
        <w:jc w:val="both"/>
      </w:pPr>
      <w:r w:rsidRPr="001253A8">
        <w:t>GFSRR301</w:t>
      </w:r>
      <w:r>
        <w:fldChar w:fldCharType="begin"/>
      </w:r>
      <w:r>
        <w:instrText>xe "</w:instrText>
      </w:r>
      <w:r w:rsidRPr="00EC7687">
        <w:instrText>GFSRR301</w:instrText>
      </w:r>
      <w:r>
        <w:instrText>"</w:instrText>
      </w:r>
      <w:r>
        <w:fldChar w:fldCharType="end"/>
      </w:r>
      <w:r>
        <w:tab/>
      </w:r>
      <w:r w:rsidRPr="001253A8">
        <w:t>Main source of - pulses/lentils/beans</w:t>
      </w:r>
      <w:r>
        <w:t xml:space="preserve">. Codes are the same as used for </w:t>
      </w:r>
      <w:r w:rsidRPr="00773FF2">
        <w:t>GFSRR300</w:t>
      </w:r>
      <w:r>
        <w:t>.</w:t>
      </w:r>
    </w:p>
    <w:p w:rsidR="00645ADE" w:rsidRDefault="00645ADE" w:rsidP="00933D86">
      <w:pPr>
        <w:jc w:val="both"/>
      </w:pPr>
      <w:r w:rsidRPr="000B756C">
        <w:t>SPECGF01</w:t>
      </w:r>
      <w:r>
        <w:fldChar w:fldCharType="begin"/>
      </w:r>
      <w:r>
        <w:instrText>xe "</w:instrText>
      </w:r>
      <w:r w:rsidRPr="00EC7687">
        <w:instrText>SPECGF01</w:instrText>
      </w:r>
      <w:r>
        <w:instrText>"</w:instrText>
      </w:r>
      <w:r>
        <w:fldChar w:fldCharType="end"/>
      </w:r>
      <w:r>
        <w:tab/>
      </w:r>
      <w:r w:rsidRPr="000B756C">
        <w:t>Specify other source of - pulses/lentils/beans</w:t>
      </w:r>
    </w:p>
    <w:p w:rsidR="00645ADE" w:rsidRDefault="00645ADE" w:rsidP="00933D86">
      <w:pPr>
        <w:jc w:val="both"/>
      </w:pPr>
      <w:r w:rsidRPr="000B756C">
        <w:t>GFSRR302</w:t>
      </w:r>
      <w:r>
        <w:fldChar w:fldCharType="begin"/>
      </w:r>
      <w:r>
        <w:instrText>xe "</w:instrText>
      </w:r>
      <w:r w:rsidRPr="00EC7687">
        <w:instrText>GFSRR302</w:instrText>
      </w:r>
      <w:r>
        <w:instrText>"</w:instrText>
      </w:r>
      <w:r>
        <w:fldChar w:fldCharType="end"/>
      </w:r>
      <w:r>
        <w:tab/>
      </w:r>
      <w:r w:rsidRPr="000B756C">
        <w:t>Main source of - pasta/rice</w:t>
      </w:r>
      <w:r>
        <w:t xml:space="preserve">. Codes are the same as used for </w:t>
      </w:r>
      <w:r w:rsidRPr="00773FF2">
        <w:t>GFSRR300</w:t>
      </w:r>
      <w:r>
        <w:t>.</w:t>
      </w:r>
    </w:p>
    <w:p w:rsidR="00645ADE" w:rsidRDefault="00645ADE" w:rsidP="00933D86">
      <w:pPr>
        <w:jc w:val="both"/>
      </w:pPr>
      <w:r w:rsidRPr="000B756C">
        <w:t>SPECGF02</w:t>
      </w:r>
      <w:r>
        <w:fldChar w:fldCharType="begin"/>
      </w:r>
      <w:r>
        <w:instrText>xe "</w:instrText>
      </w:r>
      <w:r w:rsidRPr="00EC7687">
        <w:instrText>SPECGF02</w:instrText>
      </w:r>
      <w:r>
        <w:instrText>"</w:instrText>
      </w:r>
      <w:r>
        <w:fldChar w:fldCharType="end"/>
      </w:r>
      <w:r>
        <w:tab/>
      </w:r>
      <w:r w:rsidRPr="000B756C">
        <w:t>Specify other source of - pasta/rice</w:t>
      </w:r>
    </w:p>
    <w:p w:rsidR="00645ADE" w:rsidRDefault="00645ADE" w:rsidP="00933D86">
      <w:pPr>
        <w:jc w:val="both"/>
      </w:pPr>
      <w:r w:rsidRPr="00B83034">
        <w:t>GFSRR303</w:t>
      </w:r>
      <w:r>
        <w:fldChar w:fldCharType="begin"/>
      </w:r>
      <w:r>
        <w:instrText>xe "</w:instrText>
      </w:r>
      <w:r w:rsidRPr="00EC7687">
        <w:instrText>GFSRR303</w:instrText>
      </w:r>
      <w:r>
        <w:instrText>"</w:instrText>
      </w:r>
      <w:r>
        <w:fldChar w:fldCharType="end"/>
      </w:r>
      <w:r>
        <w:tab/>
      </w:r>
      <w:r w:rsidRPr="00B83034">
        <w:t>Main source of - bread/wheat flour</w:t>
      </w:r>
      <w:r>
        <w:t xml:space="preserve">. Codes are the same as used for </w:t>
      </w:r>
      <w:r w:rsidRPr="00773FF2">
        <w:t>GFSRR300</w:t>
      </w:r>
      <w:r>
        <w:t>.</w:t>
      </w:r>
    </w:p>
    <w:p w:rsidR="00645ADE" w:rsidRDefault="00645ADE" w:rsidP="00933D86">
      <w:pPr>
        <w:jc w:val="both"/>
      </w:pPr>
      <w:r w:rsidRPr="00B83034">
        <w:t>SPECGF03</w:t>
      </w:r>
      <w:r>
        <w:fldChar w:fldCharType="begin"/>
      </w:r>
      <w:r>
        <w:instrText>xe "</w:instrText>
      </w:r>
      <w:r w:rsidRPr="00EC7687">
        <w:instrText>SPECGF03</w:instrText>
      </w:r>
      <w:r>
        <w:instrText>"</w:instrText>
      </w:r>
      <w:r>
        <w:fldChar w:fldCharType="end"/>
      </w:r>
      <w:r>
        <w:tab/>
      </w:r>
      <w:r w:rsidRPr="00B83034">
        <w:t>Specify other source of - bread/wheat flour</w:t>
      </w:r>
    </w:p>
    <w:p w:rsidR="00645ADE" w:rsidRDefault="00645ADE" w:rsidP="00933D86">
      <w:pPr>
        <w:jc w:val="both"/>
      </w:pPr>
      <w:r w:rsidRPr="00B83034">
        <w:t>GFSRR304</w:t>
      </w:r>
      <w:r>
        <w:fldChar w:fldCharType="begin"/>
      </w:r>
      <w:r>
        <w:instrText>xe "</w:instrText>
      </w:r>
      <w:r w:rsidRPr="00EC7687">
        <w:instrText>GFSRR304</w:instrText>
      </w:r>
      <w:r>
        <w:instrText>"</w:instrText>
      </w:r>
      <w:r>
        <w:fldChar w:fldCharType="end"/>
      </w:r>
      <w:r>
        <w:tab/>
      </w:r>
      <w:r w:rsidRPr="00B83034">
        <w:t xml:space="preserve">Main source of </w:t>
      </w:r>
      <w:r>
        <w:t>–</w:t>
      </w:r>
      <w:r w:rsidRPr="00B83034">
        <w:t xml:space="preserve"> cereals</w:t>
      </w:r>
      <w:r>
        <w:t xml:space="preserve">. Codes are the same as used for </w:t>
      </w:r>
      <w:r w:rsidRPr="00773FF2">
        <w:t>GFSRR300</w:t>
      </w:r>
      <w:r>
        <w:t>.</w:t>
      </w:r>
    </w:p>
    <w:p w:rsidR="00645ADE" w:rsidRDefault="00645ADE" w:rsidP="00933D86">
      <w:pPr>
        <w:jc w:val="both"/>
      </w:pPr>
      <w:r w:rsidRPr="00B83034">
        <w:t>SPECGF04</w:t>
      </w:r>
      <w:r>
        <w:fldChar w:fldCharType="begin"/>
      </w:r>
      <w:r>
        <w:instrText>xe "</w:instrText>
      </w:r>
      <w:r w:rsidRPr="00EC7687">
        <w:instrText>SPECGF04</w:instrText>
      </w:r>
      <w:r>
        <w:instrText>"</w:instrText>
      </w:r>
      <w:r>
        <w:fldChar w:fldCharType="end"/>
      </w:r>
      <w:r>
        <w:tab/>
      </w:r>
      <w:r w:rsidRPr="00B83034">
        <w:t xml:space="preserve">Specify other source of </w:t>
      </w:r>
      <w:r>
        <w:t>–</w:t>
      </w:r>
      <w:r w:rsidRPr="00B83034">
        <w:t xml:space="preserve"> cereals</w:t>
      </w:r>
    </w:p>
    <w:p w:rsidR="00645ADE" w:rsidRDefault="00645ADE" w:rsidP="00933D86">
      <w:pPr>
        <w:jc w:val="both"/>
      </w:pPr>
      <w:r w:rsidRPr="00B83034">
        <w:t>GFSRR305</w:t>
      </w:r>
      <w:r>
        <w:fldChar w:fldCharType="begin"/>
      </w:r>
      <w:r>
        <w:instrText>xe "</w:instrText>
      </w:r>
      <w:r w:rsidRPr="00EC7687">
        <w:instrText>GFSRR305</w:instrText>
      </w:r>
      <w:r>
        <w:instrText>"</w:instrText>
      </w:r>
      <w:r>
        <w:fldChar w:fldCharType="end"/>
      </w:r>
      <w:r>
        <w:tab/>
      </w:r>
      <w:r w:rsidRPr="00B83034">
        <w:t>Main source of - tubers/potatoes/root crops</w:t>
      </w:r>
      <w:r>
        <w:t xml:space="preserve">. Codes are the same as used for </w:t>
      </w:r>
      <w:r>
        <w:tab/>
      </w:r>
      <w:r>
        <w:tab/>
      </w:r>
      <w:r>
        <w:tab/>
      </w:r>
      <w:r w:rsidRPr="00773FF2">
        <w:t>GFSRR300</w:t>
      </w:r>
      <w:r>
        <w:t>.</w:t>
      </w:r>
    </w:p>
    <w:p w:rsidR="00645ADE" w:rsidRDefault="00645ADE" w:rsidP="00933D86">
      <w:pPr>
        <w:jc w:val="both"/>
      </w:pPr>
      <w:r w:rsidRPr="00B83034">
        <w:t>SPECGF05</w:t>
      </w:r>
      <w:r>
        <w:fldChar w:fldCharType="begin"/>
      </w:r>
      <w:r>
        <w:instrText>xe "</w:instrText>
      </w:r>
      <w:r w:rsidRPr="00EC7687">
        <w:instrText>SPECGF05</w:instrText>
      </w:r>
      <w:r>
        <w:instrText>"</w:instrText>
      </w:r>
      <w:r>
        <w:fldChar w:fldCharType="end"/>
      </w:r>
      <w:r>
        <w:tab/>
      </w:r>
      <w:r w:rsidRPr="00B83034">
        <w:t>Specify other source of - tubers/potatoes/root crops</w:t>
      </w:r>
    </w:p>
    <w:p w:rsidR="00645ADE" w:rsidRDefault="00645ADE" w:rsidP="00933D86">
      <w:pPr>
        <w:jc w:val="both"/>
      </w:pPr>
      <w:r w:rsidRPr="00B83034">
        <w:t>GFSRR306</w:t>
      </w:r>
      <w:r>
        <w:fldChar w:fldCharType="begin"/>
      </w:r>
      <w:r>
        <w:instrText>xe "</w:instrText>
      </w:r>
      <w:r w:rsidRPr="00EC7687">
        <w:instrText>GFSRR306</w:instrText>
      </w:r>
      <w:r>
        <w:instrText>"</w:instrText>
      </w:r>
      <w:r>
        <w:fldChar w:fldCharType="end"/>
      </w:r>
      <w:r>
        <w:tab/>
      </w:r>
      <w:r w:rsidRPr="00B83034">
        <w:t>Main source of - meat products</w:t>
      </w:r>
      <w:r>
        <w:t xml:space="preserve">. Codes are the same as used for </w:t>
      </w:r>
      <w:r w:rsidRPr="00773FF2">
        <w:t>GFSRR300</w:t>
      </w:r>
      <w:r>
        <w:t>.</w:t>
      </w:r>
    </w:p>
    <w:p w:rsidR="00645ADE" w:rsidRDefault="00645ADE" w:rsidP="00933D86">
      <w:pPr>
        <w:jc w:val="both"/>
      </w:pPr>
      <w:r w:rsidRPr="00B83034">
        <w:t>SPECGF06</w:t>
      </w:r>
      <w:r>
        <w:fldChar w:fldCharType="begin"/>
      </w:r>
      <w:r>
        <w:instrText>xe "</w:instrText>
      </w:r>
      <w:r w:rsidRPr="00EC7687">
        <w:instrText>SPECGF06</w:instrText>
      </w:r>
      <w:r>
        <w:instrText>"</w:instrText>
      </w:r>
      <w:r>
        <w:fldChar w:fldCharType="end"/>
      </w:r>
      <w:r>
        <w:tab/>
      </w:r>
      <w:r w:rsidRPr="00B83034">
        <w:t>Specify other source of - meat products</w:t>
      </w:r>
    </w:p>
    <w:p w:rsidR="00645ADE" w:rsidRDefault="00645ADE" w:rsidP="00933D86">
      <w:pPr>
        <w:jc w:val="both"/>
      </w:pPr>
      <w:r w:rsidRPr="00B83034">
        <w:t>GFSRR307</w:t>
      </w:r>
      <w:r>
        <w:fldChar w:fldCharType="begin"/>
      </w:r>
      <w:r>
        <w:instrText>xe "</w:instrText>
      </w:r>
      <w:r w:rsidRPr="00EC7687">
        <w:instrText>GFSRR307</w:instrText>
      </w:r>
      <w:r>
        <w:instrText>"</w:instrText>
      </w:r>
      <w:r>
        <w:fldChar w:fldCharType="end"/>
      </w:r>
      <w:r>
        <w:tab/>
      </w:r>
      <w:r w:rsidRPr="00B83034">
        <w:t>Main source of - powdered/formula milk</w:t>
      </w:r>
      <w:r>
        <w:t xml:space="preserve">. Codes are the same as used for </w:t>
      </w:r>
      <w:r w:rsidRPr="00773FF2">
        <w:t>GFSRR300</w:t>
      </w:r>
      <w:r>
        <w:t>.</w:t>
      </w:r>
    </w:p>
    <w:p w:rsidR="00645ADE" w:rsidRDefault="00645ADE" w:rsidP="00933D86">
      <w:pPr>
        <w:jc w:val="both"/>
      </w:pPr>
      <w:r w:rsidRPr="00B83034">
        <w:t>SPECGF07</w:t>
      </w:r>
      <w:r>
        <w:fldChar w:fldCharType="begin"/>
      </w:r>
      <w:r>
        <w:instrText>xe "</w:instrText>
      </w:r>
      <w:r w:rsidRPr="00EC7687">
        <w:instrText>SPECGF07</w:instrText>
      </w:r>
      <w:r>
        <w:instrText>"</w:instrText>
      </w:r>
      <w:r>
        <w:fldChar w:fldCharType="end"/>
      </w:r>
      <w:r>
        <w:tab/>
      </w:r>
      <w:r w:rsidRPr="00B83034">
        <w:t>Specify other source of - powdered/formula milk</w:t>
      </w:r>
    </w:p>
    <w:p w:rsidR="00645ADE" w:rsidRDefault="00645ADE" w:rsidP="00933D86">
      <w:pPr>
        <w:jc w:val="both"/>
      </w:pPr>
      <w:r w:rsidRPr="00B83034">
        <w:t>GFSRR308</w:t>
      </w:r>
      <w:r>
        <w:fldChar w:fldCharType="begin"/>
      </w:r>
      <w:r>
        <w:instrText>xe "</w:instrText>
      </w:r>
      <w:r w:rsidRPr="00EC7687">
        <w:instrText>GFSRR308</w:instrText>
      </w:r>
      <w:r>
        <w:instrText>"</w:instrText>
      </w:r>
      <w:r>
        <w:fldChar w:fldCharType="end"/>
      </w:r>
      <w:r>
        <w:tab/>
      </w:r>
      <w:r w:rsidRPr="00B83034">
        <w:t>Main source of - milk or milk products</w:t>
      </w:r>
      <w:r>
        <w:t xml:space="preserve">. Codes are the same as used for </w:t>
      </w:r>
      <w:r w:rsidRPr="00773FF2">
        <w:t>GFSRR300</w:t>
      </w:r>
      <w:r>
        <w:t>.</w:t>
      </w:r>
    </w:p>
    <w:p w:rsidR="00645ADE" w:rsidRDefault="00645ADE" w:rsidP="00933D86">
      <w:pPr>
        <w:jc w:val="both"/>
      </w:pPr>
      <w:r w:rsidRPr="00B83034">
        <w:t>SPECGF08</w:t>
      </w:r>
      <w:r>
        <w:fldChar w:fldCharType="begin"/>
      </w:r>
      <w:r>
        <w:instrText>xe "</w:instrText>
      </w:r>
      <w:r w:rsidRPr="00EC7687">
        <w:instrText>SPECGF08</w:instrText>
      </w:r>
      <w:r>
        <w:instrText>"</w:instrText>
      </w:r>
      <w:r>
        <w:fldChar w:fldCharType="end"/>
      </w:r>
      <w:r>
        <w:tab/>
      </w:r>
      <w:r w:rsidRPr="00B83034">
        <w:t>Specify other source of - milk or milk products</w:t>
      </w:r>
    </w:p>
    <w:p w:rsidR="00645ADE" w:rsidRDefault="00645ADE" w:rsidP="00933D86">
      <w:pPr>
        <w:jc w:val="both"/>
      </w:pPr>
      <w:r w:rsidRPr="00B83034">
        <w:t>GFSRR309</w:t>
      </w:r>
      <w:r>
        <w:fldChar w:fldCharType="begin"/>
      </w:r>
      <w:r>
        <w:instrText>xe "</w:instrText>
      </w:r>
      <w:r w:rsidRPr="00EC7687">
        <w:instrText>GFSRR309</w:instrText>
      </w:r>
      <w:r>
        <w:instrText>"</w:instrText>
      </w:r>
      <w:r>
        <w:fldChar w:fldCharType="end"/>
      </w:r>
      <w:r>
        <w:tab/>
      </w:r>
      <w:r w:rsidRPr="00B83034">
        <w:t>Main source of - fresh fish</w:t>
      </w:r>
      <w:r>
        <w:t xml:space="preserve">. Codes are the same as used for </w:t>
      </w:r>
      <w:r w:rsidRPr="00773FF2">
        <w:t>GFSRR300</w:t>
      </w:r>
      <w:r>
        <w:t>.</w:t>
      </w:r>
    </w:p>
    <w:p w:rsidR="00645ADE" w:rsidRDefault="00645ADE" w:rsidP="00933D86">
      <w:pPr>
        <w:jc w:val="both"/>
      </w:pPr>
      <w:r w:rsidRPr="00B83034">
        <w:t>SPECGF09</w:t>
      </w:r>
      <w:r>
        <w:fldChar w:fldCharType="begin"/>
      </w:r>
      <w:r>
        <w:instrText>xe "</w:instrText>
      </w:r>
      <w:r w:rsidRPr="00EC7687">
        <w:instrText>SPECGF09</w:instrText>
      </w:r>
      <w:r>
        <w:instrText>"</w:instrText>
      </w:r>
      <w:r>
        <w:fldChar w:fldCharType="end"/>
      </w:r>
      <w:r>
        <w:tab/>
      </w:r>
      <w:r w:rsidRPr="00B83034">
        <w:t>Specify other source of - fresh fish</w:t>
      </w:r>
    </w:p>
    <w:p w:rsidR="00645ADE" w:rsidRDefault="00645ADE" w:rsidP="00933D86">
      <w:pPr>
        <w:jc w:val="both"/>
      </w:pPr>
      <w:r w:rsidRPr="00B83034">
        <w:t>GFSRR310</w:t>
      </w:r>
      <w:r>
        <w:fldChar w:fldCharType="begin"/>
      </w:r>
      <w:r>
        <w:instrText>xe "</w:instrText>
      </w:r>
      <w:r w:rsidRPr="00EC7687">
        <w:instrText>GFSRR310</w:instrText>
      </w:r>
      <w:r>
        <w:instrText>"</w:instrText>
      </w:r>
      <w:r>
        <w:fldChar w:fldCharType="end"/>
      </w:r>
      <w:r>
        <w:tab/>
      </w:r>
      <w:r w:rsidRPr="00B83034">
        <w:t>Main source of - processed fish</w:t>
      </w:r>
      <w:r>
        <w:t xml:space="preserve">. Codes are the same as used for </w:t>
      </w:r>
      <w:r w:rsidRPr="00773FF2">
        <w:t>GFSRR300</w:t>
      </w:r>
      <w:r>
        <w:t>.</w:t>
      </w:r>
    </w:p>
    <w:p w:rsidR="00645ADE" w:rsidRPr="00B83034" w:rsidRDefault="00645ADE" w:rsidP="00933D86">
      <w:pPr>
        <w:jc w:val="both"/>
      </w:pPr>
      <w:r w:rsidRPr="00B83034">
        <w:t>SPECGF10</w:t>
      </w:r>
      <w:r>
        <w:fldChar w:fldCharType="begin"/>
      </w:r>
      <w:r>
        <w:instrText>xe "</w:instrText>
      </w:r>
      <w:r w:rsidRPr="00EC7687">
        <w:instrText>SPECGF10</w:instrText>
      </w:r>
      <w:r>
        <w:instrText>"</w:instrText>
      </w:r>
      <w:r>
        <w:fldChar w:fldCharType="end"/>
      </w:r>
      <w:r>
        <w:tab/>
      </w:r>
      <w:r w:rsidRPr="00B83034">
        <w:t>Specify other source of - processed fish</w:t>
      </w:r>
    </w:p>
    <w:p w:rsidR="00645ADE" w:rsidRDefault="00645ADE" w:rsidP="00933D86">
      <w:pPr>
        <w:jc w:val="both"/>
      </w:pPr>
      <w:r w:rsidRPr="00C60D6E">
        <w:t>GFSRR311</w:t>
      </w:r>
      <w:r>
        <w:fldChar w:fldCharType="begin"/>
      </w:r>
      <w:r>
        <w:instrText>xe "</w:instrText>
      </w:r>
      <w:r w:rsidRPr="00EC7687">
        <w:instrText>GFSRR311</w:instrText>
      </w:r>
      <w:r>
        <w:instrText>"</w:instrText>
      </w:r>
      <w:r>
        <w:fldChar w:fldCharType="end"/>
      </w:r>
      <w:r>
        <w:tab/>
      </w:r>
      <w:r w:rsidRPr="00C60D6E">
        <w:t xml:space="preserve">Main source of </w:t>
      </w:r>
      <w:r>
        <w:t>–</w:t>
      </w:r>
      <w:r w:rsidRPr="00C60D6E">
        <w:t xml:space="preserve"> eggs</w:t>
      </w:r>
      <w:r>
        <w:t xml:space="preserve">. Codes are the same as used for </w:t>
      </w:r>
      <w:r w:rsidRPr="00773FF2">
        <w:t>GFSRR300</w:t>
      </w:r>
      <w:r>
        <w:t>.</w:t>
      </w:r>
    </w:p>
    <w:p w:rsidR="00645ADE" w:rsidRDefault="00645ADE" w:rsidP="00933D86">
      <w:pPr>
        <w:jc w:val="both"/>
      </w:pPr>
      <w:r w:rsidRPr="00C60D6E">
        <w:t>SPECGF11</w:t>
      </w:r>
      <w:r>
        <w:fldChar w:fldCharType="begin"/>
      </w:r>
      <w:r>
        <w:instrText>xe "</w:instrText>
      </w:r>
      <w:r w:rsidRPr="00EC7687">
        <w:instrText>SPECGF11</w:instrText>
      </w:r>
      <w:r>
        <w:instrText>"</w:instrText>
      </w:r>
      <w:r>
        <w:fldChar w:fldCharType="end"/>
      </w:r>
      <w:r>
        <w:tab/>
      </w:r>
      <w:r w:rsidRPr="00C60D6E">
        <w:t xml:space="preserve">Specify other source of </w:t>
      </w:r>
      <w:r>
        <w:t>–</w:t>
      </w:r>
      <w:r w:rsidRPr="00C60D6E">
        <w:t xml:space="preserve"> eggs</w:t>
      </w:r>
    </w:p>
    <w:p w:rsidR="00645ADE" w:rsidRDefault="00645ADE" w:rsidP="00933D86">
      <w:pPr>
        <w:jc w:val="both"/>
      </w:pPr>
      <w:r w:rsidRPr="00332E28">
        <w:t>GFSRR312</w:t>
      </w:r>
      <w:r>
        <w:fldChar w:fldCharType="begin"/>
      </w:r>
      <w:r>
        <w:instrText>xe "</w:instrText>
      </w:r>
      <w:r w:rsidRPr="00EC7687">
        <w:instrText>GFSRR312</w:instrText>
      </w:r>
      <w:r>
        <w:instrText>"</w:instrText>
      </w:r>
      <w:r>
        <w:fldChar w:fldCharType="end"/>
      </w:r>
      <w:r>
        <w:tab/>
      </w:r>
      <w:r w:rsidRPr="00332E28">
        <w:t>Main source of - vegetables</w:t>
      </w:r>
      <w:r>
        <w:t xml:space="preserve">. Codes are the same as used for </w:t>
      </w:r>
      <w:r w:rsidRPr="00773FF2">
        <w:t>GFSRR300</w:t>
      </w:r>
      <w:r>
        <w:t>.</w:t>
      </w:r>
    </w:p>
    <w:p w:rsidR="00645ADE" w:rsidRDefault="00645ADE" w:rsidP="00933D86">
      <w:pPr>
        <w:jc w:val="both"/>
      </w:pPr>
      <w:r w:rsidRPr="00332E28">
        <w:t>SPECGF12</w:t>
      </w:r>
      <w:r>
        <w:fldChar w:fldCharType="begin"/>
      </w:r>
      <w:r>
        <w:instrText>xe "</w:instrText>
      </w:r>
      <w:r w:rsidRPr="00EC7687">
        <w:instrText>SPECGF12</w:instrText>
      </w:r>
      <w:r>
        <w:instrText>"</w:instrText>
      </w:r>
      <w:r>
        <w:fldChar w:fldCharType="end"/>
      </w:r>
      <w:r>
        <w:tab/>
      </w:r>
      <w:r w:rsidRPr="00332E28">
        <w:t xml:space="preserve">Specify main source of </w:t>
      </w:r>
      <w:r>
        <w:t>–</w:t>
      </w:r>
      <w:r w:rsidRPr="00332E28">
        <w:t xml:space="preserve"> vegetables</w:t>
      </w:r>
    </w:p>
    <w:p w:rsidR="00645ADE" w:rsidRDefault="00645ADE" w:rsidP="00933D86">
      <w:pPr>
        <w:jc w:val="both"/>
      </w:pPr>
      <w:r w:rsidRPr="00332E28">
        <w:t>GFSRR313</w:t>
      </w:r>
      <w:r>
        <w:fldChar w:fldCharType="begin"/>
      </w:r>
      <w:r>
        <w:instrText>xe "</w:instrText>
      </w:r>
      <w:r w:rsidRPr="00EC7687">
        <w:instrText>GFSRR313</w:instrText>
      </w:r>
      <w:r>
        <w:instrText>"</w:instrText>
      </w:r>
      <w:r>
        <w:fldChar w:fldCharType="end"/>
      </w:r>
      <w:r>
        <w:tab/>
      </w:r>
      <w:r w:rsidRPr="00332E28">
        <w:t xml:space="preserve">Main source of </w:t>
      </w:r>
      <w:r>
        <w:t>–</w:t>
      </w:r>
      <w:r w:rsidRPr="00332E28">
        <w:t xml:space="preserve"> fruit</w:t>
      </w:r>
      <w:r>
        <w:t xml:space="preserve">. Codes are the same as used for </w:t>
      </w:r>
      <w:r w:rsidRPr="00773FF2">
        <w:t>GFSRR300</w:t>
      </w:r>
      <w:r>
        <w:t>.</w:t>
      </w:r>
    </w:p>
    <w:p w:rsidR="00645ADE" w:rsidRDefault="00645ADE" w:rsidP="00933D86">
      <w:pPr>
        <w:jc w:val="both"/>
      </w:pPr>
      <w:r w:rsidRPr="00E55E65">
        <w:t>SPECGF13</w:t>
      </w:r>
      <w:r>
        <w:fldChar w:fldCharType="begin"/>
      </w:r>
      <w:r>
        <w:instrText>xe "</w:instrText>
      </w:r>
      <w:r w:rsidRPr="00EC7687">
        <w:instrText>SPECGF13</w:instrText>
      </w:r>
      <w:r>
        <w:instrText>"</w:instrText>
      </w:r>
      <w:r>
        <w:fldChar w:fldCharType="end"/>
      </w:r>
      <w:r>
        <w:tab/>
      </w:r>
      <w:r w:rsidRPr="00E55E65">
        <w:t xml:space="preserve">Specify main source of </w:t>
      </w:r>
      <w:r>
        <w:t>–</w:t>
      </w:r>
      <w:r w:rsidRPr="00E55E65">
        <w:t xml:space="preserve"> fruit</w:t>
      </w:r>
    </w:p>
    <w:p w:rsidR="00645ADE" w:rsidRDefault="00645ADE" w:rsidP="00933D86">
      <w:pPr>
        <w:jc w:val="both"/>
      </w:pPr>
      <w:r w:rsidRPr="00E55E65">
        <w:t>GFSRR314</w:t>
      </w:r>
      <w:r>
        <w:fldChar w:fldCharType="begin"/>
      </w:r>
      <w:r>
        <w:instrText>xe "</w:instrText>
      </w:r>
      <w:r w:rsidRPr="00EC7687">
        <w:instrText>GFSRR314</w:instrText>
      </w:r>
      <w:r>
        <w:instrText>"</w:instrText>
      </w:r>
      <w:r>
        <w:fldChar w:fldCharType="end"/>
      </w:r>
      <w:r>
        <w:tab/>
      </w:r>
      <w:r w:rsidRPr="00E55E65">
        <w:t>Main source of - salt/spices</w:t>
      </w:r>
      <w:r>
        <w:t xml:space="preserve">. Codes are the same as used for </w:t>
      </w:r>
      <w:r w:rsidRPr="00773FF2">
        <w:t>GFSRR300</w:t>
      </w:r>
      <w:r>
        <w:t>.</w:t>
      </w:r>
    </w:p>
    <w:p w:rsidR="00645ADE" w:rsidRDefault="00645ADE" w:rsidP="00933D86">
      <w:pPr>
        <w:ind w:left="1440" w:hanging="1440"/>
        <w:jc w:val="both"/>
      </w:pPr>
      <w:r w:rsidRPr="00E55E65">
        <w:t>SPECGF14</w:t>
      </w:r>
      <w:r>
        <w:fldChar w:fldCharType="begin"/>
      </w:r>
      <w:r>
        <w:instrText>xe "</w:instrText>
      </w:r>
      <w:r w:rsidRPr="00EC7687">
        <w:instrText>SPECGF14</w:instrText>
      </w:r>
      <w:r>
        <w:instrText>"</w:instrText>
      </w:r>
      <w:r>
        <w:fldChar w:fldCharType="end"/>
      </w:r>
      <w:r>
        <w:tab/>
      </w:r>
      <w:r w:rsidRPr="00E55E65">
        <w:t>Specify main source of - salt/spices</w:t>
      </w:r>
    </w:p>
    <w:p w:rsidR="00645ADE" w:rsidRDefault="00645ADE" w:rsidP="00933D86">
      <w:pPr>
        <w:ind w:left="1440" w:hanging="1440"/>
        <w:jc w:val="both"/>
      </w:pPr>
      <w:r w:rsidRPr="00E55E65">
        <w:t>GFSRR315</w:t>
      </w:r>
      <w:r>
        <w:fldChar w:fldCharType="begin"/>
      </w:r>
      <w:r>
        <w:instrText>xe "</w:instrText>
      </w:r>
      <w:r w:rsidRPr="00EC7687">
        <w:instrText>GFSRR315</w:instrText>
      </w:r>
      <w:r>
        <w:instrText>"</w:instrText>
      </w:r>
      <w:r>
        <w:fldChar w:fldCharType="end"/>
      </w:r>
      <w:r>
        <w:tab/>
      </w:r>
      <w:r w:rsidRPr="00E55E65">
        <w:t xml:space="preserve">Main source of </w:t>
      </w:r>
      <w:r>
        <w:t>–</w:t>
      </w:r>
      <w:r w:rsidRPr="00E55E65">
        <w:t xml:space="preserve"> oil</w:t>
      </w:r>
      <w:r>
        <w:t xml:space="preserve">. Codes are the same as used for </w:t>
      </w:r>
      <w:r w:rsidRPr="00773FF2">
        <w:t>GFSRR300</w:t>
      </w:r>
      <w:r>
        <w:t>.</w:t>
      </w:r>
    </w:p>
    <w:p w:rsidR="00645ADE" w:rsidRDefault="00645ADE" w:rsidP="00933D86">
      <w:pPr>
        <w:ind w:left="1440" w:hanging="1440"/>
        <w:jc w:val="both"/>
      </w:pPr>
      <w:r w:rsidRPr="00E55E65">
        <w:t>SPECGF15</w:t>
      </w:r>
      <w:r>
        <w:fldChar w:fldCharType="begin"/>
      </w:r>
      <w:r>
        <w:instrText>xe "</w:instrText>
      </w:r>
      <w:r w:rsidRPr="00EC7687">
        <w:instrText>SPECGF15</w:instrText>
      </w:r>
      <w:r>
        <w:instrText>"</w:instrText>
      </w:r>
      <w:r>
        <w:fldChar w:fldCharType="end"/>
      </w:r>
      <w:r>
        <w:tab/>
      </w:r>
      <w:r w:rsidRPr="00E55E65">
        <w:t xml:space="preserve">Specify main source of </w:t>
      </w:r>
      <w:r>
        <w:t>–</w:t>
      </w:r>
      <w:r w:rsidRPr="00E55E65">
        <w:t xml:space="preserve"> oil</w:t>
      </w:r>
    </w:p>
    <w:p w:rsidR="00645ADE" w:rsidRDefault="00645ADE" w:rsidP="00933D86">
      <w:pPr>
        <w:ind w:left="1440" w:hanging="1440"/>
        <w:jc w:val="both"/>
      </w:pPr>
      <w:r w:rsidRPr="00E55E65">
        <w:t>GFSRR316</w:t>
      </w:r>
      <w:r>
        <w:fldChar w:fldCharType="begin"/>
      </w:r>
      <w:r>
        <w:instrText>xe "</w:instrText>
      </w:r>
      <w:r w:rsidRPr="00EC7687">
        <w:instrText>GFSRR316</w:instrText>
      </w:r>
      <w:r>
        <w:instrText>"</w:instrText>
      </w:r>
      <w:r>
        <w:fldChar w:fldCharType="end"/>
      </w:r>
      <w:r>
        <w:tab/>
      </w:r>
      <w:r w:rsidRPr="00E55E65">
        <w:t>Main source of - sugar/honey</w:t>
      </w:r>
      <w:r>
        <w:t xml:space="preserve">. Codes are the same as used for </w:t>
      </w:r>
      <w:r w:rsidRPr="00773FF2">
        <w:t>GFSRR300</w:t>
      </w:r>
      <w:r>
        <w:t>.</w:t>
      </w:r>
    </w:p>
    <w:p w:rsidR="00645ADE" w:rsidRDefault="00645ADE" w:rsidP="00933D86">
      <w:pPr>
        <w:ind w:left="1440" w:hanging="1440"/>
        <w:jc w:val="both"/>
      </w:pPr>
      <w:r w:rsidRPr="00E55E65">
        <w:t>SPECGF16</w:t>
      </w:r>
      <w:r>
        <w:fldChar w:fldCharType="begin"/>
      </w:r>
      <w:r>
        <w:instrText>xe "</w:instrText>
      </w:r>
      <w:r w:rsidRPr="00EC7687">
        <w:instrText>SPECGF16</w:instrText>
      </w:r>
      <w:r>
        <w:instrText>"</w:instrText>
      </w:r>
      <w:r>
        <w:fldChar w:fldCharType="end"/>
      </w:r>
      <w:r>
        <w:tab/>
      </w:r>
      <w:r w:rsidRPr="00E55E65">
        <w:t>Specify main source of - sugar/honey</w:t>
      </w:r>
    </w:p>
    <w:p w:rsidR="00645ADE" w:rsidRDefault="00645ADE" w:rsidP="00933D86">
      <w:pPr>
        <w:ind w:left="1440" w:hanging="1440"/>
        <w:jc w:val="both"/>
      </w:pPr>
      <w:r w:rsidRPr="00E55E65">
        <w:t>GFSRR317</w:t>
      </w:r>
      <w:r>
        <w:fldChar w:fldCharType="begin"/>
      </w:r>
      <w:r>
        <w:instrText>xe "</w:instrText>
      </w:r>
      <w:r w:rsidRPr="00EC7687">
        <w:instrText>GFSRR317</w:instrText>
      </w:r>
      <w:r>
        <w:instrText>"</w:instrText>
      </w:r>
      <w:r>
        <w:fldChar w:fldCharType="end"/>
      </w:r>
      <w:r>
        <w:tab/>
      </w:r>
      <w:r w:rsidRPr="00E55E65">
        <w:t>Main source of - prepared food</w:t>
      </w:r>
      <w:r>
        <w:t xml:space="preserve">. Codes are the same as used for </w:t>
      </w:r>
      <w:r w:rsidRPr="00773FF2">
        <w:t>GFSRR300</w:t>
      </w:r>
      <w:r>
        <w:t>.</w:t>
      </w:r>
    </w:p>
    <w:p w:rsidR="00645ADE" w:rsidRDefault="00645ADE" w:rsidP="00933D86">
      <w:pPr>
        <w:ind w:left="1440" w:hanging="1440"/>
        <w:jc w:val="both"/>
      </w:pPr>
      <w:r w:rsidRPr="00E55E65">
        <w:t>SPECGF17</w:t>
      </w:r>
      <w:r>
        <w:fldChar w:fldCharType="begin"/>
      </w:r>
      <w:r>
        <w:instrText>xe "</w:instrText>
      </w:r>
      <w:r w:rsidRPr="00EC7687">
        <w:instrText>SPECGF17</w:instrText>
      </w:r>
      <w:r>
        <w:instrText>"</w:instrText>
      </w:r>
      <w:r>
        <w:fldChar w:fldCharType="end"/>
      </w:r>
      <w:r>
        <w:tab/>
      </w:r>
      <w:r w:rsidRPr="00E55E65">
        <w:t>Specify main source of - prepared food</w:t>
      </w:r>
    </w:p>
    <w:p w:rsidR="00645ADE" w:rsidRDefault="00645ADE" w:rsidP="00933D86">
      <w:pPr>
        <w:ind w:left="1440" w:hanging="1440"/>
        <w:jc w:val="both"/>
      </w:pPr>
      <w:r w:rsidRPr="00E55E65">
        <w:t>GFSRR318</w:t>
      </w:r>
      <w:r>
        <w:fldChar w:fldCharType="begin"/>
      </w:r>
      <w:r>
        <w:instrText>xe "</w:instrText>
      </w:r>
      <w:r w:rsidRPr="00EC7687">
        <w:instrText>GFSRR318</w:instrText>
      </w:r>
      <w:r>
        <w:instrText>"</w:instrText>
      </w:r>
      <w:r>
        <w:fldChar w:fldCharType="end"/>
      </w:r>
      <w:r>
        <w:tab/>
      </w:r>
      <w:r w:rsidRPr="00E55E65">
        <w:t>Main source of - packaged sweets</w:t>
      </w:r>
      <w:r>
        <w:t xml:space="preserve">. Codes are the same as used for </w:t>
      </w:r>
      <w:r w:rsidRPr="00773FF2">
        <w:t>GFSRR300</w:t>
      </w:r>
      <w:r>
        <w:t>.</w:t>
      </w:r>
    </w:p>
    <w:p w:rsidR="00645ADE" w:rsidRDefault="00645ADE" w:rsidP="00933D86">
      <w:pPr>
        <w:ind w:left="1440" w:hanging="1440"/>
        <w:jc w:val="both"/>
      </w:pPr>
      <w:r w:rsidRPr="00E55E65">
        <w:t>SPECGF18</w:t>
      </w:r>
      <w:r>
        <w:fldChar w:fldCharType="begin"/>
      </w:r>
      <w:r>
        <w:instrText>xe "</w:instrText>
      </w:r>
      <w:r w:rsidRPr="00EC7687">
        <w:instrText>SPECGF18</w:instrText>
      </w:r>
      <w:r>
        <w:instrText>"</w:instrText>
      </w:r>
      <w:r>
        <w:fldChar w:fldCharType="end"/>
      </w:r>
      <w:r>
        <w:tab/>
      </w:r>
      <w:r w:rsidRPr="00E55E65">
        <w:t>Specify main source of - packaged sweets</w:t>
      </w:r>
    </w:p>
    <w:p w:rsidR="00645ADE" w:rsidRDefault="00645ADE" w:rsidP="00933D86">
      <w:pPr>
        <w:ind w:left="1440" w:hanging="1440"/>
        <w:jc w:val="both"/>
      </w:pPr>
      <w:r w:rsidRPr="00E55E65">
        <w:t>GFSRR319</w:t>
      </w:r>
      <w:r>
        <w:fldChar w:fldCharType="begin"/>
      </w:r>
      <w:r>
        <w:instrText>xe "</w:instrText>
      </w:r>
      <w:r w:rsidRPr="00EC7687">
        <w:instrText>GFSRR319</w:instrText>
      </w:r>
      <w:r>
        <w:instrText>"</w:instrText>
      </w:r>
      <w:r>
        <w:fldChar w:fldCharType="end"/>
      </w:r>
      <w:r>
        <w:tab/>
      </w:r>
      <w:r w:rsidRPr="00E55E65">
        <w:t>Main source of - coffee and tea</w:t>
      </w:r>
      <w:r>
        <w:t xml:space="preserve">. Codes are the same as used for </w:t>
      </w:r>
      <w:r w:rsidRPr="00773FF2">
        <w:t>GFSRR300</w:t>
      </w:r>
      <w:r>
        <w:t>.</w:t>
      </w:r>
    </w:p>
    <w:p w:rsidR="00645ADE" w:rsidRDefault="00645ADE" w:rsidP="00933D86">
      <w:pPr>
        <w:ind w:left="1440" w:hanging="1440"/>
        <w:jc w:val="both"/>
      </w:pPr>
      <w:r w:rsidRPr="00E55E65">
        <w:t>SPECGF19</w:t>
      </w:r>
      <w:r>
        <w:fldChar w:fldCharType="begin"/>
      </w:r>
      <w:r>
        <w:instrText>xe "</w:instrText>
      </w:r>
      <w:r w:rsidRPr="00EC7687">
        <w:instrText>SPECGF19</w:instrText>
      </w:r>
      <w:r>
        <w:instrText>"</w:instrText>
      </w:r>
      <w:r>
        <w:fldChar w:fldCharType="end"/>
      </w:r>
      <w:r>
        <w:tab/>
      </w:r>
      <w:r w:rsidRPr="00E55E65">
        <w:t>Specify main source of - coffee and tea</w:t>
      </w:r>
    </w:p>
    <w:p w:rsidR="00645ADE" w:rsidRDefault="00645ADE" w:rsidP="00933D86">
      <w:pPr>
        <w:ind w:left="1440" w:hanging="1440"/>
        <w:jc w:val="both"/>
      </w:pPr>
      <w:r w:rsidRPr="00E55E65">
        <w:t>GFSRR320</w:t>
      </w:r>
      <w:r>
        <w:fldChar w:fldCharType="begin"/>
      </w:r>
      <w:r>
        <w:instrText>xe "</w:instrText>
      </w:r>
      <w:r w:rsidRPr="00EC7687">
        <w:instrText>GFSRR320</w:instrText>
      </w:r>
      <w:r>
        <w:instrText>"</w:instrText>
      </w:r>
      <w:r>
        <w:fldChar w:fldCharType="end"/>
      </w:r>
      <w:r>
        <w:tab/>
      </w:r>
      <w:r w:rsidRPr="00E55E65">
        <w:t>Main source of - soft drinks</w:t>
      </w:r>
      <w:r>
        <w:t xml:space="preserve">. Codes are the same as used for </w:t>
      </w:r>
      <w:r w:rsidRPr="00773FF2">
        <w:t>GFSRR300</w:t>
      </w:r>
      <w:r>
        <w:t>.</w:t>
      </w:r>
    </w:p>
    <w:p w:rsidR="00645ADE" w:rsidRDefault="00645ADE" w:rsidP="00933D86">
      <w:pPr>
        <w:ind w:left="1440" w:hanging="1440"/>
        <w:jc w:val="both"/>
      </w:pPr>
      <w:r w:rsidRPr="00E55E65">
        <w:t>SPECGF20</w:t>
      </w:r>
      <w:r>
        <w:fldChar w:fldCharType="begin"/>
      </w:r>
      <w:r>
        <w:instrText>xe "</w:instrText>
      </w:r>
      <w:r w:rsidRPr="00EC7687">
        <w:instrText>SPECGF20</w:instrText>
      </w:r>
      <w:r>
        <w:instrText>"</w:instrText>
      </w:r>
      <w:r>
        <w:fldChar w:fldCharType="end"/>
      </w:r>
      <w:r>
        <w:tab/>
      </w:r>
      <w:r w:rsidRPr="00E55E65">
        <w:t>Specify main source of - soft drinks</w:t>
      </w:r>
    </w:p>
    <w:p w:rsidR="00645ADE" w:rsidRDefault="00645ADE" w:rsidP="00933D86">
      <w:pPr>
        <w:ind w:left="1440" w:hanging="1440"/>
        <w:jc w:val="both"/>
      </w:pPr>
      <w:r w:rsidRPr="00E55E65">
        <w:t>GFSRR321</w:t>
      </w:r>
      <w:r>
        <w:fldChar w:fldCharType="begin"/>
      </w:r>
      <w:r>
        <w:instrText>xe "</w:instrText>
      </w:r>
      <w:r w:rsidRPr="00EC7687">
        <w:instrText>GFSRR321</w:instrText>
      </w:r>
      <w:r>
        <w:instrText>"</w:instrText>
      </w:r>
      <w:r>
        <w:fldChar w:fldCharType="end"/>
      </w:r>
      <w:r>
        <w:tab/>
      </w:r>
      <w:r w:rsidRPr="00E55E65">
        <w:t xml:space="preserve">Main source of </w:t>
      </w:r>
      <w:r>
        <w:t>–</w:t>
      </w:r>
      <w:r w:rsidRPr="00E55E65">
        <w:t xml:space="preserve"> alcohol</w:t>
      </w:r>
      <w:r>
        <w:t xml:space="preserve">. Codes are the same as used for </w:t>
      </w:r>
      <w:r w:rsidRPr="00773FF2">
        <w:t>GFSRR300</w:t>
      </w:r>
      <w:r>
        <w:t>.</w:t>
      </w:r>
    </w:p>
    <w:p w:rsidR="00645ADE" w:rsidRDefault="00645ADE" w:rsidP="00933D86">
      <w:pPr>
        <w:ind w:left="1440" w:hanging="1440"/>
        <w:jc w:val="both"/>
      </w:pPr>
      <w:r w:rsidRPr="00E55E65">
        <w:t>SPECGF21</w:t>
      </w:r>
      <w:r>
        <w:fldChar w:fldCharType="begin"/>
      </w:r>
      <w:r>
        <w:instrText>xe "</w:instrText>
      </w:r>
      <w:r w:rsidRPr="00EC7687">
        <w:instrText>SPECGF21</w:instrText>
      </w:r>
      <w:r>
        <w:instrText>"</w:instrText>
      </w:r>
      <w:r>
        <w:fldChar w:fldCharType="end"/>
      </w:r>
      <w:r>
        <w:tab/>
      </w:r>
      <w:r w:rsidRPr="00E55E65">
        <w:t xml:space="preserve">Specify main source of </w:t>
      </w:r>
      <w:r>
        <w:t>–</w:t>
      </w:r>
      <w:r w:rsidRPr="00E55E65">
        <w:t xml:space="preserve"> alcohol</w:t>
      </w:r>
    </w:p>
    <w:p w:rsidR="00645ADE" w:rsidRDefault="00645ADE" w:rsidP="00933D86">
      <w:pPr>
        <w:ind w:left="1440" w:hanging="1440"/>
        <w:jc w:val="both"/>
      </w:pPr>
      <w:r w:rsidRPr="00E55E65">
        <w:t>GFSRR324</w:t>
      </w:r>
      <w:r>
        <w:fldChar w:fldCharType="begin"/>
      </w:r>
      <w:r>
        <w:instrText>xe "</w:instrText>
      </w:r>
      <w:r w:rsidRPr="00EC7687">
        <w:instrText>GFSRR324</w:instrText>
      </w:r>
      <w:r>
        <w:instrText>"</w:instrText>
      </w:r>
      <w:r>
        <w:fldChar w:fldCharType="end"/>
      </w:r>
      <w:r>
        <w:tab/>
      </w:r>
      <w:r w:rsidRPr="00E55E65">
        <w:t>Main source of - other food item</w:t>
      </w:r>
    </w:p>
    <w:p w:rsidR="00645ADE" w:rsidRDefault="00645ADE" w:rsidP="00933D86">
      <w:pPr>
        <w:ind w:left="1440" w:hanging="1440"/>
        <w:jc w:val="both"/>
      </w:pPr>
      <w:r w:rsidRPr="00E55E65">
        <w:t>SPECGF24</w:t>
      </w:r>
      <w:r>
        <w:fldChar w:fldCharType="begin"/>
      </w:r>
      <w:r>
        <w:instrText>xe "</w:instrText>
      </w:r>
      <w:r w:rsidRPr="00EC7687">
        <w:instrText>SPECGF24</w:instrText>
      </w:r>
      <w:r>
        <w:instrText>"</w:instrText>
      </w:r>
      <w:r>
        <w:fldChar w:fldCharType="end"/>
      </w:r>
      <w:r>
        <w:tab/>
      </w:r>
      <w:r w:rsidRPr="00E55E65">
        <w:t>Specify main source of - other food item</w:t>
      </w:r>
    </w:p>
    <w:p w:rsidR="00645ADE" w:rsidRDefault="00645ADE" w:rsidP="00933D86">
      <w:pPr>
        <w:ind w:left="1440" w:hanging="1440"/>
        <w:jc w:val="both"/>
      </w:pPr>
      <w:r w:rsidRPr="00E55E65">
        <w:t>SPNDR301</w:t>
      </w:r>
      <w:r>
        <w:fldChar w:fldCharType="begin"/>
      </w:r>
      <w:r>
        <w:instrText>xe "</w:instrText>
      </w:r>
      <w:r w:rsidRPr="00EC7687">
        <w:instrText>SPNDR301</w:instrText>
      </w:r>
      <w:r>
        <w:instrText>"</w:instrText>
      </w:r>
      <w:r>
        <w:fldChar w:fldCharType="end"/>
      </w:r>
      <w:r>
        <w:tab/>
      </w:r>
      <w:r w:rsidRPr="00E55E65">
        <w:t>Value of amount purchased by household in last 30 days of - Tobacco, cigarettes, etc.</w:t>
      </w:r>
      <w:r>
        <w:t xml:space="preserve"> Missing value codes are negative.</w:t>
      </w:r>
    </w:p>
    <w:p w:rsidR="00645ADE" w:rsidRDefault="00645ADE" w:rsidP="00933D86">
      <w:pPr>
        <w:ind w:left="1440" w:hanging="1440"/>
        <w:jc w:val="both"/>
      </w:pPr>
      <w:r w:rsidRPr="00E55E65">
        <w:t>SPNDR302</w:t>
      </w:r>
      <w:r>
        <w:fldChar w:fldCharType="begin"/>
      </w:r>
      <w:r>
        <w:instrText>xe "</w:instrText>
      </w:r>
      <w:r w:rsidRPr="00EC7687">
        <w:instrText>SPNDR302</w:instrText>
      </w:r>
      <w:r>
        <w:instrText>"</w:instrText>
      </w:r>
      <w:r>
        <w:fldChar w:fldCharType="end"/>
      </w:r>
      <w:r>
        <w:tab/>
      </w:r>
      <w:r w:rsidRPr="00E55E65">
        <w:t>Value of amount purchased by household in last 30 days of - Personal care items.</w:t>
      </w:r>
      <w:r>
        <w:t xml:space="preserve"> Missing value codes are negative.</w:t>
      </w:r>
    </w:p>
    <w:p w:rsidR="00645ADE" w:rsidRDefault="00645ADE" w:rsidP="00933D86">
      <w:pPr>
        <w:ind w:left="1440" w:hanging="1440"/>
        <w:jc w:val="both"/>
      </w:pPr>
      <w:r w:rsidRPr="001F4F10">
        <w:t>SPNDR303</w:t>
      </w:r>
      <w:r>
        <w:fldChar w:fldCharType="begin"/>
      </w:r>
      <w:r>
        <w:instrText>xe "</w:instrText>
      </w:r>
      <w:r w:rsidRPr="00EC7687">
        <w:instrText>SPNDR303</w:instrText>
      </w:r>
      <w:r>
        <w:instrText>"</w:instrText>
      </w:r>
      <w:r>
        <w:fldChar w:fldCharType="end"/>
      </w:r>
      <w:r>
        <w:tab/>
      </w:r>
      <w:r w:rsidRPr="001F4F10">
        <w:t>Value of amount purchased by household in last 30 days of - Firewood/Kerosene/gas/batteries/candles</w:t>
      </w:r>
      <w:r w:rsidRPr="00E55E65">
        <w:t>.</w:t>
      </w:r>
      <w:r>
        <w:t xml:space="preserve"> Missing value codes are negative.</w:t>
      </w:r>
    </w:p>
    <w:p w:rsidR="00645ADE" w:rsidRDefault="00645ADE" w:rsidP="00933D86">
      <w:pPr>
        <w:ind w:left="1440" w:hanging="1440"/>
        <w:jc w:val="both"/>
      </w:pPr>
      <w:r w:rsidRPr="001F4F10">
        <w:t>SPNDR304</w:t>
      </w:r>
      <w:r>
        <w:fldChar w:fldCharType="begin"/>
      </w:r>
      <w:r>
        <w:instrText>xe "</w:instrText>
      </w:r>
      <w:r w:rsidRPr="00EC7687">
        <w:instrText>SPNDR304</w:instrText>
      </w:r>
      <w:r>
        <w:instrText>"</w:instrText>
      </w:r>
      <w:r>
        <w:fldChar w:fldCharType="end"/>
      </w:r>
      <w:r>
        <w:tab/>
      </w:r>
      <w:r w:rsidRPr="001F4F10">
        <w:t>Value of amount purchased by household in last 30 days of - Internet use</w:t>
      </w:r>
      <w:r w:rsidRPr="00E55E65">
        <w:t>.</w:t>
      </w:r>
      <w:r>
        <w:t xml:space="preserve"> Missing value codes are negative.</w:t>
      </w:r>
    </w:p>
    <w:p w:rsidR="00645ADE" w:rsidRDefault="00645ADE" w:rsidP="00933D86">
      <w:pPr>
        <w:ind w:left="1440" w:hanging="1440"/>
        <w:jc w:val="both"/>
      </w:pPr>
      <w:r w:rsidRPr="001F4F10">
        <w:t>SPNDR305</w:t>
      </w:r>
      <w:r>
        <w:fldChar w:fldCharType="begin"/>
      </w:r>
      <w:r>
        <w:instrText>xe "</w:instrText>
      </w:r>
      <w:r w:rsidRPr="00EC7687">
        <w:instrText>SPNDR305</w:instrText>
      </w:r>
      <w:r>
        <w:instrText>"</w:instrText>
      </w:r>
      <w:r>
        <w:fldChar w:fldCharType="end"/>
      </w:r>
      <w:r>
        <w:tab/>
      </w:r>
      <w:r w:rsidRPr="001F4F10">
        <w:t>Value of amount purchased by household in last 30 days of - Public transport</w:t>
      </w:r>
      <w:r w:rsidRPr="00E55E65">
        <w:t>.</w:t>
      </w:r>
      <w:r>
        <w:t xml:space="preserve"> Missing value codes are negative.</w:t>
      </w:r>
    </w:p>
    <w:p w:rsidR="00645ADE" w:rsidRDefault="00645ADE" w:rsidP="00933D86">
      <w:pPr>
        <w:ind w:left="1440" w:hanging="1440"/>
        <w:jc w:val="both"/>
      </w:pPr>
      <w:r w:rsidRPr="001F4F10">
        <w:t>SPNDR306</w:t>
      </w:r>
      <w:r>
        <w:fldChar w:fldCharType="begin"/>
      </w:r>
      <w:r>
        <w:instrText>xe "</w:instrText>
      </w:r>
      <w:r w:rsidRPr="00EC7687">
        <w:instrText>SPNDR306</w:instrText>
      </w:r>
      <w:r>
        <w:instrText>"</w:instrText>
      </w:r>
      <w:r>
        <w:fldChar w:fldCharType="end"/>
      </w:r>
      <w:r>
        <w:tab/>
      </w:r>
      <w:r w:rsidRPr="001F4F10">
        <w:t>Value of amount purchased by household in last 30 days of - Security guards/house maid</w:t>
      </w:r>
      <w:r w:rsidRPr="00E55E65">
        <w:t>.</w:t>
      </w:r>
      <w:r>
        <w:t xml:space="preserve"> Missing value codes are negative.</w:t>
      </w:r>
    </w:p>
    <w:p w:rsidR="00645ADE" w:rsidRDefault="00645ADE" w:rsidP="00933D86">
      <w:pPr>
        <w:ind w:left="1440" w:hanging="1440"/>
        <w:jc w:val="both"/>
      </w:pPr>
      <w:r w:rsidRPr="001F4F10">
        <w:t>SPNDR307</w:t>
      </w:r>
      <w:r>
        <w:fldChar w:fldCharType="begin"/>
      </w:r>
      <w:r>
        <w:instrText>xe "</w:instrText>
      </w:r>
      <w:r w:rsidRPr="00EC7687">
        <w:instrText>SPNDR307</w:instrText>
      </w:r>
      <w:r>
        <w:instrText>"</w:instrText>
      </w:r>
      <w:r>
        <w:fldChar w:fldCharType="end"/>
      </w:r>
      <w:r>
        <w:tab/>
      </w:r>
      <w:r w:rsidRPr="001F4F10">
        <w:t>Value of amount purchased by household in last 30 days of - Petrol for motorcycles/cars</w:t>
      </w:r>
      <w:r w:rsidRPr="00E55E65">
        <w:t>.</w:t>
      </w:r>
      <w:r>
        <w:t xml:space="preserve"> Missing value codes are negative.</w:t>
      </w:r>
    </w:p>
    <w:p w:rsidR="00645ADE" w:rsidRDefault="00645ADE" w:rsidP="00933D86">
      <w:pPr>
        <w:ind w:left="1440" w:hanging="1440"/>
        <w:jc w:val="both"/>
      </w:pPr>
      <w:r w:rsidRPr="001F4F10">
        <w:t>BGYRR307</w:t>
      </w:r>
      <w:r>
        <w:fldChar w:fldCharType="begin"/>
      </w:r>
      <w:r>
        <w:instrText>xe "</w:instrText>
      </w:r>
      <w:r w:rsidRPr="00EC7687">
        <w:instrText>BGYRR307</w:instrText>
      </w:r>
      <w:r>
        <w:instrText>"</w:instrText>
      </w:r>
      <w:r>
        <w:fldChar w:fldCharType="end"/>
      </w:r>
      <w:r>
        <w:tab/>
      </w:r>
      <w:r w:rsidRPr="001F4F10">
        <w:t>How much did household spend in the last 12 months on - Rent (house for residence)</w:t>
      </w:r>
      <w:r w:rsidRPr="003D44F5">
        <w:t xml:space="preserve"> </w:t>
      </w:r>
      <w:r>
        <w:t>Missing value codes are negative.</w:t>
      </w:r>
    </w:p>
    <w:p w:rsidR="00645ADE" w:rsidRDefault="00645ADE" w:rsidP="00933D86">
      <w:pPr>
        <w:ind w:left="1440" w:hanging="1440"/>
        <w:jc w:val="both"/>
      </w:pPr>
      <w:r w:rsidRPr="001F4F10">
        <w:t>BGYRR312</w:t>
      </w:r>
      <w:r>
        <w:fldChar w:fldCharType="begin"/>
      </w:r>
      <w:r>
        <w:instrText>xe "</w:instrText>
      </w:r>
      <w:r w:rsidRPr="00EC7687">
        <w:instrText>BGYRR312</w:instrText>
      </w:r>
      <w:r>
        <w:instrText>"</w:instrText>
      </w:r>
      <w:r>
        <w:fldChar w:fldCharType="end"/>
      </w:r>
      <w:r>
        <w:tab/>
      </w:r>
      <w:r w:rsidRPr="001F4F10">
        <w:t>How much did household spend in the last 12 months on - Minor repairs &amp; home maintenance</w:t>
      </w:r>
      <w:r w:rsidRPr="00E55E65">
        <w:t>.</w:t>
      </w:r>
      <w:r>
        <w:t xml:space="preserve"> Missing value codes are negative.</w:t>
      </w:r>
    </w:p>
    <w:p w:rsidR="00645ADE" w:rsidRDefault="00645ADE" w:rsidP="00933D86">
      <w:pPr>
        <w:ind w:left="1440" w:hanging="1440"/>
        <w:jc w:val="both"/>
      </w:pPr>
      <w:r w:rsidRPr="001F4F10">
        <w:t>BGYRR322</w:t>
      </w:r>
      <w:r>
        <w:fldChar w:fldCharType="begin"/>
      </w:r>
      <w:r>
        <w:instrText>xe "</w:instrText>
      </w:r>
      <w:r w:rsidRPr="00EC7687">
        <w:instrText>BGYRR322</w:instrText>
      </w:r>
      <w:r>
        <w:instrText>"</w:instrText>
      </w:r>
      <w:r>
        <w:fldChar w:fldCharType="end"/>
      </w:r>
      <w:r>
        <w:tab/>
      </w:r>
      <w:r w:rsidRPr="001F4F10">
        <w:t>How much did household spend in the last 12 months on - Major repairs &amp; building new house</w:t>
      </w:r>
      <w:r w:rsidRPr="00E55E65">
        <w:t>.</w:t>
      </w:r>
      <w:r>
        <w:t xml:space="preserve"> Missing value codes are negative.</w:t>
      </w:r>
    </w:p>
    <w:p w:rsidR="00645ADE" w:rsidRDefault="00645ADE" w:rsidP="00933D86">
      <w:pPr>
        <w:ind w:left="1440" w:hanging="1440"/>
        <w:jc w:val="both"/>
      </w:pPr>
      <w:r w:rsidRPr="001F4F10">
        <w:t>BGYRR320</w:t>
      </w:r>
      <w:r>
        <w:fldChar w:fldCharType="begin"/>
      </w:r>
      <w:r>
        <w:instrText>xe "</w:instrText>
      </w:r>
      <w:r w:rsidRPr="00EC7687">
        <w:instrText>BGYRR320</w:instrText>
      </w:r>
      <w:r>
        <w:instrText>"</w:instrText>
      </w:r>
      <w:r>
        <w:fldChar w:fldCharType="end"/>
      </w:r>
      <w:r>
        <w:tab/>
      </w:r>
      <w:r w:rsidRPr="001F4F10">
        <w:t>How much did household spend in the last 12 months on - Cleaning materials</w:t>
      </w:r>
      <w:r w:rsidRPr="00E55E65">
        <w:t>.</w:t>
      </w:r>
      <w:r>
        <w:t xml:space="preserve"> Missing value codes are negative.</w:t>
      </w:r>
    </w:p>
    <w:p w:rsidR="00645ADE" w:rsidRDefault="00645ADE" w:rsidP="00933D86">
      <w:pPr>
        <w:ind w:left="1440" w:hanging="1440"/>
        <w:jc w:val="both"/>
      </w:pPr>
      <w:r w:rsidRPr="001F4F10">
        <w:t>BGYRR313</w:t>
      </w:r>
      <w:r>
        <w:fldChar w:fldCharType="begin"/>
      </w:r>
      <w:r>
        <w:instrText>xe "</w:instrText>
      </w:r>
      <w:r w:rsidRPr="00EC7687">
        <w:instrText>BGYRR313</w:instrText>
      </w:r>
      <w:r>
        <w:instrText>"</w:instrText>
      </w:r>
      <w:r>
        <w:fldChar w:fldCharType="end"/>
      </w:r>
      <w:r>
        <w:tab/>
      </w:r>
      <w:r w:rsidRPr="001F4F10">
        <w:t>How much did household spend in the last 12 months on - Rent (business/market stall)</w:t>
      </w:r>
      <w:r w:rsidRPr="003D44F5">
        <w:t xml:space="preserve"> </w:t>
      </w:r>
      <w:r w:rsidRPr="00E55E65">
        <w:t>.</w:t>
      </w:r>
      <w:r>
        <w:t xml:space="preserve"> Missing value codes are negative.</w:t>
      </w:r>
    </w:p>
    <w:p w:rsidR="00645ADE" w:rsidRDefault="00645ADE" w:rsidP="00933D86">
      <w:pPr>
        <w:ind w:left="1440" w:hanging="1440"/>
        <w:jc w:val="both"/>
      </w:pPr>
      <w:r w:rsidRPr="001F4F10">
        <w:t>BGYRR314</w:t>
      </w:r>
      <w:r>
        <w:fldChar w:fldCharType="begin"/>
      </w:r>
      <w:r>
        <w:instrText>xe "</w:instrText>
      </w:r>
      <w:r w:rsidRPr="00EC7687">
        <w:instrText>BGYRR314</w:instrText>
      </w:r>
      <w:r>
        <w:instrText>"</w:instrText>
      </w:r>
      <w:r>
        <w:fldChar w:fldCharType="end"/>
      </w:r>
      <w:r>
        <w:tab/>
      </w:r>
      <w:r w:rsidRPr="001F4F10">
        <w:t>How much did household spend in the last 12 months on - Business license</w:t>
      </w:r>
      <w:r w:rsidRPr="00E55E65">
        <w:t>.</w:t>
      </w:r>
      <w:r>
        <w:t xml:space="preserve"> Missing value codes are negative.</w:t>
      </w:r>
    </w:p>
    <w:p w:rsidR="00645ADE" w:rsidRDefault="00645ADE" w:rsidP="00933D86">
      <w:pPr>
        <w:ind w:left="1440" w:hanging="1440"/>
        <w:jc w:val="both"/>
      </w:pPr>
      <w:r w:rsidRPr="001F4F10">
        <w:t>BGYRR315</w:t>
      </w:r>
      <w:r>
        <w:fldChar w:fldCharType="begin"/>
      </w:r>
      <w:r>
        <w:instrText>xe "</w:instrText>
      </w:r>
      <w:r w:rsidRPr="00EC7687">
        <w:instrText>BGYRR315</w:instrText>
      </w:r>
      <w:r>
        <w:instrText>"</w:instrText>
      </w:r>
      <w:r>
        <w:fldChar w:fldCharType="end"/>
      </w:r>
      <w:r>
        <w:tab/>
      </w:r>
      <w:r w:rsidRPr="001F4F10">
        <w:t>How much did household spend in the last 12 months on - Water supply</w:t>
      </w:r>
      <w:r w:rsidRPr="00E55E65">
        <w:t>.</w:t>
      </w:r>
      <w:r>
        <w:t xml:space="preserve"> Missing value codes are negative.</w:t>
      </w:r>
    </w:p>
    <w:p w:rsidR="00645ADE" w:rsidRDefault="00645ADE" w:rsidP="00933D86">
      <w:pPr>
        <w:ind w:left="1440" w:hanging="1440"/>
        <w:jc w:val="both"/>
      </w:pPr>
      <w:r w:rsidRPr="001F4F10">
        <w:t>BGYRR316</w:t>
      </w:r>
      <w:r>
        <w:fldChar w:fldCharType="begin"/>
      </w:r>
      <w:r>
        <w:instrText>xe "</w:instrText>
      </w:r>
      <w:r w:rsidRPr="00EC7687">
        <w:instrText>BGYRR316</w:instrText>
      </w:r>
      <w:r>
        <w:instrText>"</w:instrText>
      </w:r>
      <w:r>
        <w:fldChar w:fldCharType="end"/>
      </w:r>
      <w:r>
        <w:tab/>
      </w:r>
      <w:r w:rsidRPr="001F4F10">
        <w:t>How much did household spend in the last 12 months on - Electricity rates</w:t>
      </w:r>
      <w:r w:rsidRPr="00E55E65">
        <w:t>.</w:t>
      </w:r>
      <w:r>
        <w:t xml:space="preserve"> Missing value codes are negative.</w:t>
      </w:r>
    </w:p>
    <w:p w:rsidR="00645ADE" w:rsidRDefault="00645ADE" w:rsidP="00933D86">
      <w:pPr>
        <w:ind w:left="1440" w:hanging="1440"/>
        <w:jc w:val="both"/>
      </w:pPr>
      <w:r w:rsidRPr="001F4F10">
        <w:t>BGYRR317</w:t>
      </w:r>
      <w:r>
        <w:fldChar w:fldCharType="begin"/>
      </w:r>
      <w:r>
        <w:instrText>xe "</w:instrText>
      </w:r>
      <w:r w:rsidRPr="00EC7687">
        <w:instrText>BGYRR317</w:instrText>
      </w:r>
      <w:r>
        <w:instrText>"</w:instrText>
      </w:r>
      <w:r>
        <w:fldChar w:fldCharType="end"/>
      </w:r>
      <w:r>
        <w:tab/>
      </w:r>
      <w:r w:rsidRPr="001F4F10">
        <w:t>How much did household spend in the last 12 months on - Telephone rates/mobile phone plan</w:t>
      </w:r>
      <w:r w:rsidRPr="00E55E65">
        <w:t>.</w:t>
      </w:r>
      <w:r>
        <w:t xml:space="preserve"> Missing value codes are negative.</w:t>
      </w:r>
    </w:p>
    <w:p w:rsidR="00645ADE" w:rsidRDefault="00645ADE" w:rsidP="00933D86">
      <w:pPr>
        <w:ind w:left="1440" w:hanging="1440"/>
        <w:jc w:val="both"/>
      </w:pPr>
      <w:r w:rsidRPr="001F4F10">
        <w:t>BGYRR319</w:t>
      </w:r>
      <w:r>
        <w:fldChar w:fldCharType="begin"/>
      </w:r>
      <w:r>
        <w:instrText>xe "</w:instrText>
      </w:r>
      <w:r w:rsidRPr="00EC7687">
        <w:instrText>BGYRR319</w:instrText>
      </w:r>
      <w:r>
        <w:instrText>"</w:instrText>
      </w:r>
      <w:r>
        <w:fldChar w:fldCharType="end"/>
      </w:r>
      <w:r>
        <w:tab/>
      </w:r>
      <w:r w:rsidRPr="001F4F10">
        <w:t>How much did household spend in the last 12 months on - Vehicle maintenance</w:t>
      </w:r>
      <w:r w:rsidRPr="00E55E65">
        <w:t>.</w:t>
      </w:r>
      <w:r>
        <w:t xml:space="preserve"> Missing value codes are negative.</w:t>
      </w:r>
    </w:p>
    <w:p w:rsidR="00645ADE" w:rsidRDefault="00645ADE" w:rsidP="00933D86">
      <w:pPr>
        <w:ind w:left="1440" w:hanging="1440"/>
        <w:jc w:val="both"/>
      </w:pPr>
      <w:r w:rsidRPr="001F4F10">
        <w:t>BGYRR321</w:t>
      </w:r>
      <w:r>
        <w:fldChar w:fldCharType="begin"/>
      </w:r>
      <w:r>
        <w:instrText>xe "</w:instrText>
      </w:r>
      <w:r w:rsidRPr="00EC7687">
        <w:instrText>BGYRR321</w:instrText>
      </w:r>
      <w:r>
        <w:instrText>"</w:instrText>
      </w:r>
      <w:r>
        <w:fldChar w:fldCharType="end"/>
      </w:r>
      <w:r>
        <w:tab/>
      </w:r>
      <w:r w:rsidRPr="001F4F10">
        <w:t>How much did household spend in the last 12 months on - Fees and paperwork</w:t>
      </w:r>
      <w:r w:rsidRPr="00E55E65">
        <w:t>.</w:t>
      </w:r>
      <w:r>
        <w:t xml:space="preserve"> Missing value codes are negative.</w:t>
      </w:r>
    </w:p>
    <w:p w:rsidR="00645ADE" w:rsidRDefault="00645ADE" w:rsidP="00933D86">
      <w:pPr>
        <w:ind w:left="1440" w:hanging="1440"/>
        <w:jc w:val="both"/>
      </w:pPr>
      <w:r w:rsidRPr="001F4F10">
        <w:t>BGYRR304</w:t>
      </w:r>
      <w:r>
        <w:fldChar w:fldCharType="begin"/>
      </w:r>
      <w:r>
        <w:instrText>xe "</w:instrText>
      </w:r>
      <w:r w:rsidRPr="00EC7687">
        <w:instrText>BGYRR304</w:instrText>
      </w:r>
      <w:r>
        <w:instrText>"</w:instrText>
      </w:r>
      <w:r>
        <w:fldChar w:fldCharType="end"/>
      </w:r>
      <w:r>
        <w:tab/>
      </w:r>
      <w:r w:rsidRPr="001F4F10">
        <w:t>How much did household spend in the last 12 months on - Legal advice, support, aid</w:t>
      </w:r>
      <w:r w:rsidRPr="00E55E65">
        <w:t>.</w:t>
      </w:r>
      <w:r>
        <w:t xml:space="preserve"> Missing value codes are negative.</w:t>
      </w:r>
    </w:p>
    <w:p w:rsidR="00645ADE" w:rsidRDefault="00645ADE" w:rsidP="00933D86">
      <w:pPr>
        <w:ind w:left="1440" w:hanging="1440"/>
        <w:jc w:val="both"/>
      </w:pPr>
      <w:r w:rsidRPr="001F4F10">
        <w:t>BGYRR305</w:t>
      </w:r>
      <w:r>
        <w:fldChar w:fldCharType="begin"/>
      </w:r>
      <w:r>
        <w:instrText>xe "</w:instrText>
      </w:r>
      <w:r w:rsidRPr="00EC7687">
        <w:instrText>BGYRR305</w:instrText>
      </w:r>
      <w:r>
        <w:instrText>"</w:instrText>
      </w:r>
      <w:r>
        <w:fldChar w:fldCharType="end"/>
      </w:r>
      <w:r>
        <w:tab/>
      </w:r>
      <w:r w:rsidRPr="001F4F10">
        <w:t xml:space="preserve">How much did household spend in the last 12 months on </w:t>
      </w:r>
      <w:r>
        <w:t>–</w:t>
      </w:r>
      <w:r w:rsidRPr="001F4F10">
        <w:t xml:space="preserve"> Bribes</w:t>
      </w:r>
      <w:r w:rsidRPr="00E55E65">
        <w:t>.</w:t>
      </w:r>
      <w:r>
        <w:t xml:space="preserve"> Missing value codes are negative.</w:t>
      </w:r>
    </w:p>
    <w:p w:rsidR="00645ADE" w:rsidRDefault="00645ADE" w:rsidP="00933D86">
      <w:pPr>
        <w:ind w:left="1440" w:hanging="1440"/>
        <w:jc w:val="both"/>
      </w:pPr>
      <w:r w:rsidRPr="001F4F10">
        <w:t>BGYRR306</w:t>
      </w:r>
      <w:r>
        <w:fldChar w:fldCharType="begin"/>
      </w:r>
      <w:r>
        <w:instrText>xe "</w:instrText>
      </w:r>
      <w:r w:rsidRPr="00EC7687">
        <w:instrText>BGYRR306</w:instrText>
      </w:r>
      <w:r>
        <w:instrText>"</w:instrText>
      </w:r>
      <w:r>
        <w:fldChar w:fldCharType="end"/>
      </w:r>
      <w:r>
        <w:tab/>
      </w:r>
      <w:r w:rsidRPr="001F4F10">
        <w:t>How much did household spend in the last 12 months on - Festivals/celebrations/community contribution</w:t>
      </w:r>
      <w:r w:rsidRPr="00E55E65">
        <w:t>.</w:t>
      </w:r>
      <w:r>
        <w:t xml:space="preserve"> Missing value codes are negative.</w:t>
      </w:r>
    </w:p>
    <w:p w:rsidR="00645ADE" w:rsidRDefault="00645ADE" w:rsidP="00933D86">
      <w:pPr>
        <w:ind w:left="1440" w:hanging="1440"/>
        <w:jc w:val="both"/>
      </w:pPr>
      <w:r w:rsidRPr="001F4F10">
        <w:t>BGYRR311</w:t>
      </w:r>
      <w:r>
        <w:fldChar w:fldCharType="begin"/>
      </w:r>
      <w:r>
        <w:instrText>xe "</w:instrText>
      </w:r>
      <w:r w:rsidRPr="00EC7687">
        <w:instrText>BGYRR311</w:instrText>
      </w:r>
      <w:r>
        <w:instrText>"</w:instrText>
      </w:r>
      <w:r>
        <w:fldChar w:fldCharType="end"/>
      </w:r>
      <w:r>
        <w:tab/>
      </w:r>
      <w:r w:rsidRPr="001F4F10">
        <w:t>How much did household spend in the last 12 months on - One-off family events</w:t>
      </w:r>
      <w:r w:rsidRPr="00E55E65">
        <w:t>.</w:t>
      </w:r>
      <w:r>
        <w:t xml:space="preserve"> Missing value codes are negative.</w:t>
      </w:r>
    </w:p>
    <w:p w:rsidR="00645ADE" w:rsidRDefault="00645ADE" w:rsidP="00933D86">
      <w:pPr>
        <w:ind w:left="1440" w:hanging="1440"/>
        <w:jc w:val="both"/>
      </w:pPr>
      <w:r w:rsidRPr="007D39F6">
        <w:t>SPYRR301</w:t>
      </w:r>
      <w:r>
        <w:fldChar w:fldCharType="begin"/>
      </w:r>
      <w:r>
        <w:instrText>xe "</w:instrText>
      </w:r>
      <w:r w:rsidRPr="00EC7687">
        <w:instrText>SPYRR301</w:instrText>
      </w:r>
      <w:r>
        <w:instrText>"</w:instrText>
      </w:r>
      <w:r>
        <w:fldChar w:fldCharType="end"/>
      </w:r>
      <w:r>
        <w:tab/>
      </w:r>
      <w:r w:rsidRPr="007D39F6">
        <w:t>How much was spent in the last 12 months on - clothing for adult males</w:t>
      </w:r>
      <w:r w:rsidRPr="00E55E65">
        <w:t>.</w:t>
      </w:r>
      <w:r>
        <w:t xml:space="preserve"> Missing value codes are negative.</w:t>
      </w:r>
    </w:p>
    <w:p w:rsidR="00645ADE" w:rsidRDefault="00645ADE" w:rsidP="00933D86">
      <w:pPr>
        <w:ind w:left="1440" w:hanging="1440"/>
        <w:jc w:val="both"/>
      </w:pPr>
      <w:r w:rsidRPr="007D39F6">
        <w:t>SPYRR302</w:t>
      </w:r>
      <w:r>
        <w:fldChar w:fldCharType="begin"/>
      </w:r>
      <w:r>
        <w:instrText>xe "</w:instrText>
      </w:r>
      <w:r w:rsidRPr="00EC7687">
        <w:instrText>SPYRR302</w:instrText>
      </w:r>
      <w:r>
        <w:instrText>"</w:instrText>
      </w:r>
      <w:r>
        <w:fldChar w:fldCharType="end"/>
      </w:r>
      <w:r>
        <w:tab/>
      </w:r>
      <w:r w:rsidRPr="007D39F6">
        <w:t>How much was spent in the last 12 months on - clothing for adult females</w:t>
      </w:r>
      <w:r w:rsidRPr="00E55E65">
        <w:t>.</w:t>
      </w:r>
      <w:r>
        <w:t xml:space="preserve"> Missing value codes are negative.</w:t>
      </w:r>
    </w:p>
    <w:p w:rsidR="00645ADE" w:rsidRDefault="00645ADE" w:rsidP="00933D86">
      <w:pPr>
        <w:ind w:left="1440" w:hanging="1440"/>
        <w:jc w:val="both"/>
      </w:pPr>
      <w:r w:rsidRPr="007D39F6">
        <w:t>SPYRR303</w:t>
      </w:r>
      <w:r>
        <w:fldChar w:fldCharType="begin"/>
      </w:r>
      <w:r>
        <w:instrText>xe "</w:instrText>
      </w:r>
      <w:r w:rsidRPr="00EC7687">
        <w:instrText>SPYRR303</w:instrText>
      </w:r>
      <w:r>
        <w:instrText>"</w:instrText>
      </w:r>
      <w:r>
        <w:fldChar w:fldCharType="end"/>
      </w:r>
      <w:r>
        <w:tab/>
      </w:r>
      <w:r w:rsidRPr="007D39F6">
        <w:t>How much was spent in the last 12 months on - clothing for girls</w:t>
      </w:r>
      <w:r w:rsidRPr="00E55E65">
        <w:t>.</w:t>
      </w:r>
      <w:r>
        <w:t xml:space="preserve"> Missing value codes are negative.</w:t>
      </w:r>
    </w:p>
    <w:p w:rsidR="00645ADE" w:rsidRDefault="00645ADE" w:rsidP="00933D86">
      <w:pPr>
        <w:ind w:left="1440" w:hanging="1440"/>
        <w:jc w:val="both"/>
      </w:pPr>
      <w:r w:rsidRPr="007D39F6">
        <w:t>SPYRR304</w:t>
      </w:r>
      <w:r>
        <w:fldChar w:fldCharType="begin"/>
      </w:r>
      <w:r>
        <w:instrText>xe "</w:instrText>
      </w:r>
      <w:r w:rsidRPr="00EC7687">
        <w:instrText>SPYRR304</w:instrText>
      </w:r>
      <w:r>
        <w:instrText>"</w:instrText>
      </w:r>
      <w:r>
        <w:fldChar w:fldCharType="end"/>
      </w:r>
      <w:r>
        <w:tab/>
      </w:r>
      <w:r w:rsidRPr="007D39F6">
        <w:t>How much was spent in the last 12 months on - clothing for boys</w:t>
      </w:r>
      <w:r w:rsidRPr="00E55E65">
        <w:t>.</w:t>
      </w:r>
      <w:r>
        <w:t xml:space="preserve"> Missing value codes are negative.</w:t>
      </w:r>
    </w:p>
    <w:p w:rsidR="00645ADE" w:rsidRDefault="00645ADE" w:rsidP="00933D86">
      <w:pPr>
        <w:ind w:left="1440" w:hanging="1440"/>
        <w:jc w:val="both"/>
      </w:pPr>
      <w:r w:rsidRPr="007D39F6">
        <w:t>SPYRR305</w:t>
      </w:r>
      <w:r>
        <w:fldChar w:fldCharType="begin"/>
      </w:r>
      <w:r>
        <w:instrText>xe "</w:instrText>
      </w:r>
      <w:r w:rsidRPr="00EC7687">
        <w:instrText>SPYRR305</w:instrText>
      </w:r>
      <w:r>
        <w:instrText>"</w:instrText>
      </w:r>
      <w:r>
        <w:fldChar w:fldCharType="end"/>
      </w:r>
      <w:r>
        <w:tab/>
      </w:r>
      <w:r w:rsidRPr="007D39F6">
        <w:t>How much was spent in the last 12 months on - footwear for adult men</w:t>
      </w:r>
      <w:r w:rsidRPr="00E55E65">
        <w:t>.</w:t>
      </w:r>
      <w:r>
        <w:t xml:space="preserve"> Missing value codes are negative.</w:t>
      </w:r>
    </w:p>
    <w:p w:rsidR="00645ADE" w:rsidRDefault="00645ADE" w:rsidP="00933D86">
      <w:pPr>
        <w:ind w:left="1440" w:hanging="1440"/>
        <w:jc w:val="both"/>
      </w:pPr>
      <w:r w:rsidRPr="007D39F6">
        <w:t>SPYRR306</w:t>
      </w:r>
      <w:r>
        <w:fldChar w:fldCharType="begin"/>
      </w:r>
      <w:r>
        <w:instrText>xe "</w:instrText>
      </w:r>
      <w:r w:rsidRPr="00EC7687">
        <w:instrText>SPYRR306</w:instrText>
      </w:r>
      <w:r>
        <w:instrText>"</w:instrText>
      </w:r>
      <w:r>
        <w:fldChar w:fldCharType="end"/>
      </w:r>
      <w:r>
        <w:tab/>
      </w:r>
      <w:r w:rsidRPr="007D39F6">
        <w:t>How much was spent in the last 12 months on - footwear for adult women</w:t>
      </w:r>
      <w:r w:rsidRPr="00E55E65">
        <w:t>.</w:t>
      </w:r>
      <w:r>
        <w:t xml:space="preserve"> Missing value codes are negative.</w:t>
      </w:r>
    </w:p>
    <w:p w:rsidR="00645ADE" w:rsidRDefault="00645ADE" w:rsidP="00933D86">
      <w:pPr>
        <w:ind w:left="1440" w:hanging="1440"/>
        <w:jc w:val="both"/>
      </w:pPr>
      <w:r w:rsidRPr="007D39F6">
        <w:t>SPYRR307</w:t>
      </w:r>
      <w:r>
        <w:fldChar w:fldCharType="begin"/>
      </w:r>
      <w:r>
        <w:instrText>xe "</w:instrText>
      </w:r>
      <w:r w:rsidRPr="00EC7687">
        <w:instrText>SPYRR307</w:instrText>
      </w:r>
      <w:r>
        <w:instrText>"</w:instrText>
      </w:r>
      <w:r>
        <w:fldChar w:fldCharType="end"/>
      </w:r>
      <w:r>
        <w:tab/>
      </w:r>
      <w:r w:rsidRPr="007D39F6">
        <w:t>How much was spent in the last 12 months on - footwear for girls</w:t>
      </w:r>
      <w:r w:rsidRPr="00E55E65">
        <w:t>.</w:t>
      </w:r>
      <w:r>
        <w:t xml:space="preserve"> Missing value codes are negative.</w:t>
      </w:r>
    </w:p>
    <w:p w:rsidR="00645ADE" w:rsidRDefault="00645ADE" w:rsidP="00933D86">
      <w:pPr>
        <w:ind w:left="1440" w:hanging="1440"/>
        <w:jc w:val="both"/>
      </w:pPr>
      <w:r w:rsidRPr="007D39F6">
        <w:t>SPYRR308</w:t>
      </w:r>
      <w:r>
        <w:fldChar w:fldCharType="begin"/>
      </w:r>
      <w:r>
        <w:instrText>xe "</w:instrText>
      </w:r>
      <w:r w:rsidRPr="00EC7687">
        <w:instrText>SPYRR308</w:instrText>
      </w:r>
      <w:r>
        <w:instrText>"</w:instrText>
      </w:r>
      <w:r>
        <w:fldChar w:fldCharType="end"/>
      </w:r>
      <w:r>
        <w:tab/>
      </w:r>
      <w:r w:rsidRPr="007D39F6">
        <w:t>How much was spent in the last 12 months on - footwear for boys</w:t>
      </w:r>
      <w:r w:rsidRPr="00E55E65">
        <w:t>.</w:t>
      </w:r>
      <w:r>
        <w:t xml:space="preserve"> Missing value codes are negative.</w:t>
      </w:r>
    </w:p>
    <w:p w:rsidR="00645ADE" w:rsidRDefault="00645ADE" w:rsidP="00933D86">
      <w:pPr>
        <w:ind w:left="1440" w:hanging="1440"/>
        <w:jc w:val="both"/>
      </w:pPr>
      <w:r w:rsidRPr="00DB656E">
        <w:t>SPYRR309</w:t>
      </w:r>
      <w:r>
        <w:fldChar w:fldCharType="begin"/>
      </w:r>
      <w:r>
        <w:instrText>xe "</w:instrText>
      </w:r>
      <w:r w:rsidRPr="00EC7687">
        <w:instrText>SPYRR309</w:instrText>
      </w:r>
      <w:r>
        <w:instrText>"</w:instrText>
      </w:r>
      <w:r>
        <w:fldChar w:fldCharType="end"/>
      </w:r>
      <w:r>
        <w:tab/>
      </w:r>
      <w:r w:rsidRPr="00DB656E">
        <w:t>How much was spent in the last 12 months on - school uniform for boys</w:t>
      </w:r>
      <w:r w:rsidRPr="00E55E65">
        <w:t>.</w:t>
      </w:r>
      <w:r>
        <w:t xml:space="preserve"> Missing value codes are negative.</w:t>
      </w:r>
    </w:p>
    <w:p w:rsidR="00645ADE" w:rsidRDefault="00645ADE" w:rsidP="00933D86">
      <w:pPr>
        <w:ind w:left="1440" w:hanging="1440"/>
        <w:jc w:val="both"/>
      </w:pPr>
      <w:r w:rsidRPr="00DB656E">
        <w:t>SPYRR310</w:t>
      </w:r>
      <w:r>
        <w:fldChar w:fldCharType="begin"/>
      </w:r>
      <w:r>
        <w:instrText>xe "</w:instrText>
      </w:r>
      <w:r w:rsidRPr="00EC7687">
        <w:instrText>SPYRR310</w:instrText>
      </w:r>
      <w:r>
        <w:instrText>"</w:instrText>
      </w:r>
      <w:r>
        <w:fldChar w:fldCharType="end"/>
      </w:r>
      <w:r>
        <w:tab/>
      </w:r>
      <w:r w:rsidRPr="00DB656E">
        <w:t>How much was spent in the last 12 months on - school uniform for girls</w:t>
      </w:r>
      <w:r w:rsidRPr="00E55E65">
        <w:t>.</w:t>
      </w:r>
      <w:r>
        <w:t xml:space="preserve"> Missing value codes are negative.</w:t>
      </w:r>
    </w:p>
    <w:p w:rsidR="00645ADE" w:rsidRDefault="00645ADE" w:rsidP="00933D86">
      <w:pPr>
        <w:ind w:left="1440" w:hanging="1440"/>
        <w:jc w:val="both"/>
      </w:pPr>
      <w:r w:rsidRPr="00DB656E">
        <w:t>SPYRR311</w:t>
      </w:r>
      <w:r>
        <w:fldChar w:fldCharType="begin"/>
      </w:r>
      <w:r>
        <w:instrText>xe "</w:instrText>
      </w:r>
      <w:r w:rsidRPr="00EC7687">
        <w:instrText>SPYRR311</w:instrText>
      </w:r>
      <w:r>
        <w:instrText>"</w:instrText>
      </w:r>
      <w:r>
        <w:fldChar w:fldCharType="end"/>
      </w:r>
      <w:r>
        <w:tab/>
      </w:r>
      <w:r w:rsidRPr="00DB656E">
        <w:t>How much was spent in the last 12 months on - schooling fees or donations to school (boys)</w:t>
      </w:r>
      <w:r w:rsidRPr="00E55E65">
        <w:t>.</w:t>
      </w:r>
      <w:r>
        <w:t xml:space="preserve"> Missing value codes are negative.</w:t>
      </w:r>
    </w:p>
    <w:p w:rsidR="00645ADE" w:rsidRDefault="00645ADE" w:rsidP="00933D86">
      <w:pPr>
        <w:ind w:left="1440" w:hanging="1440"/>
        <w:jc w:val="both"/>
      </w:pPr>
      <w:r w:rsidRPr="00DB656E">
        <w:t>SPYRR312</w:t>
      </w:r>
      <w:r>
        <w:fldChar w:fldCharType="begin"/>
      </w:r>
      <w:r>
        <w:instrText>xe "</w:instrText>
      </w:r>
      <w:r w:rsidRPr="00EC7687">
        <w:instrText>SPYRR312</w:instrText>
      </w:r>
      <w:r>
        <w:instrText>"</w:instrText>
      </w:r>
      <w:r>
        <w:fldChar w:fldCharType="end"/>
      </w:r>
      <w:r>
        <w:tab/>
      </w:r>
      <w:r w:rsidRPr="00DB656E">
        <w:t>How much was spent in the last 12 months on - schooling fees or donations to school (girls)</w:t>
      </w:r>
      <w:r w:rsidRPr="00E55E65">
        <w:t>.</w:t>
      </w:r>
      <w:r>
        <w:t xml:space="preserve"> Missing value codes are negative.</w:t>
      </w:r>
    </w:p>
    <w:p w:rsidR="00645ADE" w:rsidRDefault="00645ADE" w:rsidP="00933D86">
      <w:pPr>
        <w:ind w:left="1440" w:hanging="1440"/>
        <w:jc w:val="both"/>
      </w:pPr>
      <w:r w:rsidRPr="003D3FAE">
        <w:t>SPYRR313</w:t>
      </w:r>
      <w:r>
        <w:fldChar w:fldCharType="begin"/>
      </w:r>
      <w:r>
        <w:instrText>xe "</w:instrText>
      </w:r>
      <w:r w:rsidRPr="00EC7687">
        <w:instrText>SPYRR313</w:instrText>
      </w:r>
      <w:r>
        <w:instrText>"</w:instrText>
      </w:r>
      <w:r>
        <w:fldChar w:fldCharType="end"/>
      </w:r>
      <w:r>
        <w:tab/>
      </w:r>
      <w:r w:rsidRPr="003D3FAE">
        <w:t>How much was spent in the last 12 months on - payment for extra tuition (boys)</w:t>
      </w:r>
      <w:r w:rsidRPr="003D44F5">
        <w:t xml:space="preserve"> </w:t>
      </w:r>
      <w:r w:rsidRPr="00E55E65">
        <w:t>.</w:t>
      </w:r>
      <w:r>
        <w:t xml:space="preserve"> Missing value codes are negative.</w:t>
      </w:r>
    </w:p>
    <w:p w:rsidR="00645ADE" w:rsidRDefault="00645ADE" w:rsidP="00933D86">
      <w:pPr>
        <w:ind w:left="1440" w:hanging="1440"/>
        <w:jc w:val="both"/>
      </w:pPr>
      <w:r w:rsidRPr="003D3FAE">
        <w:t>SPYRR314</w:t>
      </w:r>
      <w:r>
        <w:fldChar w:fldCharType="begin"/>
      </w:r>
      <w:r>
        <w:instrText>xe "</w:instrText>
      </w:r>
      <w:r w:rsidRPr="00EC7687">
        <w:instrText>SPYRR314</w:instrText>
      </w:r>
      <w:r>
        <w:instrText>"</w:instrText>
      </w:r>
      <w:r>
        <w:fldChar w:fldCharType="end"/>
      </w:r>
      <w:r>
        <w:tab/>
      </w:r>
      <w:r w:rsidRPr="003D3FAE">
        <w:t>How much was spent in the last 12 months on - payment for extra tuition (girls)</w:t>
      </w:r>
      <w:r w:rsidRPr="003D44F5">
        <w:t xml:space="preserve"> </w:t>
      </w:r>
      <w:r w:rsidRPr="00E55E65">
        <w:t>.</w:t>
      </w:r>
      <w:r>
        <w:t xml:space="preserve"> Missing value codes are negative.</w:t>
      </w:r>
    </w:p>
    <w:p w:rsidR="00645ADE" w:rsidRDefault="00645ADE" w:rsidP="00933D86">
      <w:pPr>
        <w:ind w:left="1440" w:hanging="1440"/>
        <w:jc w:val="both"/>
      </w:pPr>
      <w:r w:rsidRPr="003D3FAE">
        <w:t>SPYRR315</w:t>
      </w:r>
      <w:r>
        <w:fldChar w:fldCharType="begin"/>
      </w:r>
      <w:r>
        <w:instrText>xe "</w:instrText>
      </w:r>
      <w:r w:rsidRPr="00EC7687">
        <w:instrText>SPYRR315</w:instrText>
      </w:r>
      <w:r>
        <w:instrText>"</w:instrText>
      </w:r>
      <w:r>
        <w:fldChar w:fldCharType="end"/>
      </w:r>
      <w:r>
        <w:tab/>
      </w:r>
      <w:r w:rsidRPr="003D3FAE">
        <w:t>How much was spent in the last 12 months on - school books and stationery</w:t>
      </w:r>
      <w:r w:rsidRPr="00E55E65">
        <w:t>.</w:t>
      </w:r>
      <w:r>
        <w:t xml:space="preserve"> Missing value codes are negative.</w:t>
      </w:r>
    </w:p>
    <w:p w:rsidR="00645ADE" w:rsidRDefault="00645ADE" w:rsidP="00933D86">
      <w:pPr>
        <w:ind w:left="1440" w:hanging="1440"/>
        <w:jc w:val="both"/>
      </w:pPr>
      <w:r w:rsidRPr="003D3FAE">
        <w:t>SPYRR316</w:t>
      </w:r>
      <w:r>
        <w:fldChar w:fldCharType="begin"/>
      </w:r>
      <w:r>
        <w:instrText>xe "</w:instrText>
      </w:r>
      <w:r w:rsidRPr="00EC7687">
        <w:instrText>SPYRR316</w:instrText>
      </w:r>
      <w:r>
        <w:instrText>"</w:instrText>
      </w:r>
      <w:r>
        <w:fldChar w:fldCharType="end"/>
      </w:r>
      <w:r>
        <w:tab/>
      </w:r>
      <w:r w:rsidRPr="003D3FAE">
        <w:t>How much was spent in the last 12 months on - transport to school</w:t>
      </w:r>
      <w:r w:rsidRPr="00E55E65">
        <w:t>.</w:t>
      </w:r>
      <w:r>
        <w:t xml:space="preserve"> Missing value codes are negative.</w:t>
      </w:r>
    </w:p>
    <w:p w:rsidR="00645ADE" w:rsidRDefault="00645ADE" w:rsidP="00933D86">
      <w:pPr>
        <w:ind w:left="1440" w:hanging="1440"/>
        <w:jc w:val="both"/>
      </w:pPr>
      <w:r w:rsidRPr="003D3FAE">
        <w:t>SPYRR317</w:t>
      </w:r>
      <w:r>
        <w:fldChar w:fldCharType="begin"/>
      </w:r>
      <w:r>
        <w:instrText>xe "</w:instrText>
      </w:r>
      <w:r w:rsidRPr="00EC7687">
        <w:instrText>SPYRR317</w:instrText>
      </w:r>
      <w:r>
        <w:instrText>"</w:instrText>
      </w:r>
      <w:r>
        <w:fldChar w:fldCharType="end"/>
      </w:r>
      <w:r>
        <w:tab/>
      </w:r>
      <w:r w:rsidRPr="003D3FAE">
        <w:t>How much was spent in the last 12 months on - medical consultation &amp; treatment</w:t>
      </w:r>
      <w:r w:rsidRPr="00E55E65">
        <w:t>.</w:t>
      </w:r>
      <w:r>
        <w:t xml:space="preserve"> Missing value codes are negative.#</w:t>
      </w:r>
    </w:p>
    <w:p w:rsidR="00645ADE" w:rsidRDefault="00645ADE" w:rsidP="00933D86">
      <w:pPr>
        <w:ind w:left="1440" w:hanging="1440"/>
        <w:jc w:val="both"/>
      </w:pPr>
      <w:r w:rsidRPr="003D3FAE">
        <w:t>SPYRR318</w:t>
      </w:r>
      <w:r>
        <w:fldChar w:fldCharType="begin"/>
      </w:r>
      <w:r>
        <w:instrText>xe "</w:instrText>
      </w:r>
      <w:r w:rsidRPr="00EC7687">
        <w:instrText>SPYRR318</w:instrText>
      </w:r>
      <w:r>
        <w:instrText>"</w:instrText>
      </w:r>
      <w:r>
        <w:fldChar w:fldCharType="end"/>
      </w:r>
      <w:r>
        <w:tab/>
      </w:r>
      <w:r w:rsidRPr="003D3FAE">
        <w:t>How much was spent in the last 12 months on - prescribed and non-prescribed drugs</w:t>
      </w:r>
      <w:r w:rsidRPr="00E55E65">
        <w:t>.</w:t>
      </w:r>
      <w:r>
        <w:t xml:space="preserve"> Missing value codes are negative.</w:t>
      </w:r>
    </w:p>
    <w:p w:rsidR="00645ADE" w:rsidRDefault="00645ADE" w:rsidP="00933D86">
      <w:pPr>
        <w:ind w:left="1440" w:hanging="1440"/>
        <w:jc w:val="both"/>
      </w:pPr>
      <w:r w:rsidRPr="003D3FAE">
        <w:t>SPYR319A</w:t>
      </w:r>
      <w:r>
        <w:fldChar w:fldCharType="begin"/>
      </w:r>
      <w:r>
        <w:instrText>xe "</w:instrText>
      </w:r>
      <w:r w:rsidRPr="00EC7687">
        <w:instrText>SPYR319A</w:instrText>
      </w:r>
      <w:r>
        <w:instrText>"</w:instrText>
      </w:r>
      <w:r>
        <w:fldChar w:fldCharType="end"/>
      </w:r>
      <w:r>
        <w:tab/>
      </w:r>
      <w:r w:rsidRPr="003D3FAE">
        <w:t>How much was spent in the last 12 months on - voluntary &amp; students' insurance or pooled money with other organisations for health insurance</w:t>
      </w:r>
      <w:r w:rsidRPr="00E55E65">
        <w:t>.</w:t>
      </w:r>
      <w:r>
        <w:t xml:space="preserve"> Missing value codes are negative.</w:t>
      </w:r>
    </w:p>
    <w:p w:rsidR="00645ADE" w:rsidRDefault="00645ADE" w:rsidP="00933D86">
      <w:pPr>
        <w:ind w:left="1440" w:hanging="1440"/>
        <w:jc w:val="both"/>
      </w:pPr>
      <w:r w:rsidRPr="003D3FAE">
        <w:t>SPYR319B</w:t>
      </w:r>
      <w:r>
        <w:fldChar w:fldCharType="begin"/>
      </w:r>
      <w:r>
        <w:instrText>xe "</w:instrText>
      </w:r>
      <w:r w:rsidRPr="00EC7687">
        <w:instrText>SPYR319B</w:instrText>
      </w:r>
      <w:r>
        <w:instrText>"</w:instrText>
      </w:r>
      <w:r>
        <w:fldChar w:fldCharType="end"/>
      </w:r>
      <w:r>
        <w:tab/>
      </w:r>
      <w:r w:rsidRPr="003D3FAE">
        <w:t>How much was spent in the last 12 months on - receipt of aid for members who were sick, contracted diseases or suffered trauma in the last 12 months</w:t>
      </w:r>
      <w:r w:rsidRPr="00E55E65">
        <w:t>.</w:t>
      </w:r>
      <w:r>
        <w:t xml:space="preserve"> Missing value codes are negative.</w:t>
      </w:r>
    </w:p>
    <w:p w:rsidR="00645ADE" w:rsidRDefault="00645ADE" w:rsidP="00933D86">
      <w:pPr>
        <w:ind w:left="1440" w:hanging="1440"/>
        <w:jc w:val="both"/>
      </w:pPr>
      <w:r w:rsidRPr="003D3FAE">
        <w:t>SPYRR320</w:t>
      </w:r>
      <w:r>
        <w:fldChar w:fldCharType="begin"/>
      </w:r>
      <w:r>
        <w:instrText>xe "</w:instrText>
      </w:r>
      <w:r w:rsidRPr="00EC7687">
        <w:instrText>SPYRR320</w:instrText>
      </w:r>
      <w:r>
        <w:instrText>"</w:instrText>
      </w:r>
      <w:r>
        <w:fldChar w:fldCharType="end"/>
      </w:r>
      <w:r>
        <w:tab/>
      </w:r>
      <w:r w:rsidRPr="003D3FAE">
        <w:t>How much was spent in the last 12 months on - other medical expenditure</w:t>
      </w:r>
      <w:r w:rsidRPr="00E55E65">
        <w:t>.</w:t>
      </w:r>
      <w:r>
        <w:t xml:space="preserve"> Missing value codes are negative.</w:t>
      </w:r>
    </w:p>
    <w:p w:rsidR="00645ADE" w:rsidRDefault="00645ADE" w:rsidP="00933D86">
      <w:pPr>
        <w:ind w:left="1440" w:hanging="1440"/>
        <w:jc w:val="both"/>
      </w:pPr>
      <w:r w:rsidRPr="003D3FAE">
        <w:t>SPYRR321</w:t>
      </w:r>
      <w:r>
        <w:fldChar w:fldCharType="begin"/>
      </w:r>
      <w:r>
        <w:instrText>xe "</w:instrText>
      </w:r>
      <w:r w:rsidRPr="00EC7687">
        <w:instrText>SPYRR321</w:instrText>
      </w:r>
      <w:r>
        <w:instrText>"</w:instrText>
      </w:r>
      <w:r>
        <w:fldChar w:fldCharType="end"/>
      </w:r>
      <w:r>
        <w:tab/>
      </w:r>
      <w:r w:rsidRPr="003D3FAE">
        <w:t>How much was spent in the last 12 months on - cinema/entertainment/video/TV</w:t>
      </w:r>
      <w:r w:rsidRPr="00E55E65">
        <w:t>.</w:t>
      </w:r>
      <w:r>
        <w:t xml:space="preserve"> Missing value codes are negative.</w:t>
      </w:r>
    </w:p>
    <w:p w:rsidR="00645ADE" w:rsidRDefault="00645ADE" w:rsidP="00933D86">
      <w:pPr>
        <w:ind w:left="1440" w:hanging="1440"/>
        <w:jc w:val="both"/>
      </w:pPr>
      <w:r w:rsidRPr="003D3FAE">
        <w:t>SPYRR322</w:t>
      </w:r>
      <w:r>
        <w:fldChar w:fldCharType="begin"/>
      </w:r>
      <w:r>
        <w:instrText>xe "</w:instrText>
      </w:r>
      <w:r w:rsidRPr="00EC7687">
        <w:instrText>SPYRR322</w:instrText>
      </w:r>
      <w:r>
        <w:instrText>"</w:instrText>
      </w:r>
      <w:r>
        <w:fldChar w:fldCharType="end"/>
      </w:r>
      <w:r>
        <w:tab/>
      </w:r>
      <w:r w:rsidRPr="003D3FAE">
        <w:t>How much was spent in the last 12 months on - presents or treats for children</w:t>
      </w:r>
      <w:r w:rsidRPr="00E55E65">
        <w:t>.</w:t>
      </w:r>
      <w:r>
        <w:t xml:space="preserve"> Missing value codes are negative.</w:t>
      </w:r>
    </w:p>
    <w:p w:rsidR="00645ADE" w:rsidRPr="003D3FAE" w:rsidRDefault="00645ADE" w:rsidP="00933D86">
      <w:pPr>
        <w:ind w:left="1440" w:hanging="1440"/>
        <w:jc w:val="both"/>
      </w:pPr>
      <w:r w:rsidRPr="003D3FAE">
        <w:t>SPYRR323</w:t>
      </w:r>
      <w:r>
        <w:fldChar w:fldCharType="begin"/>
      </w:r>
      <w:r>
        <w:instrText>xe "</w:instrText>
      </w:r>
      <w:r w:rsidRPr="00EC7687">
        <w:instrText>SPYRR323</w:instrText>
      </w:r>
      <w:r>
        <w:instrText>"</w:instrText>
      </w:r>
      <w:r>
        <w:fldChar w:fldCharType="end"/>
      </w:r>
      <w:r>
        <w:tab/>
      </w:r>
      <w:r w:rsidRPr="003D3FAE">
        <w:t>How much was spent in the last 12 months on - jewellery</w:t>
      </w:r>
      <w:r w:rsidRPr="00E55E65">
        <w:t>.</w:t>
      </w:r>
      <w:r>
        <w:t xml:space="preserve"> Missing value codes are negative.</w:t>
      </w:r>
    </w:p>
    <w:p w:rsidR="00645ADE" w:rsidRDefault="00645ADE" w:rsidP="00933D86">
      <w:pPr>
        <w:ind w:left="1440" w:hanging="1440"/>
        <w:jc w:val="both"/>
      </w:pPr>
      <w:r w:rsidRPr="00DB656E">
        <w:t>SPYRR324</w:t>
      </w:r>
      <w:r>
        <w:fldChar w:fldCharType="begin"/>
      </w:r>
      <w:r>
        <w:instrText>xe "</w:instrText>
      </w:r>
      <w:r w:rsidRPr="00EC7687">
        <w:instrText>SPYRR324</w:instrText>
      </w:r>
      <w:r>
        <w:instrText>"</w:instrText>
      </w:r>
      <w:r>
        <w:fldChar w:fldCharType="end"/>
      </w:r>
      <w:r>
        <w:tab/>
      </w:r>
      <w:r w:rsidRPr="00DB656E">
        <w:t>How much was spent in the last 12 months on - schooling fees or donations to school (adult men)</w:t>
      </w:r>
      <w:r w:rsidRPr="00E55E65">
        <w:t>.</w:t>
      </w:r>
      <w:r>
        <w:t xml:space="preserve"> Missing value codes are negative.</w:t>
      </w:r>
    </w:p>
    <w:p w:rsidR="00645ADE" w:rsidRDefault="00645ADE" w:rsidP="00933D86">
      <w:pPr>
        <w:ind w:left="1440" w:hanging="1440"/>
        <w:jc w:val="both"/>
      </w:pPr>
      <w:r w:rsidRPr="00DB656E">
        <w:t>SPYRR325</w:t>
      </w:r>
      <w:r>
        <w:fldChar w:fldCharType="begin"/>
      </w:r>
      <w:r>
        <w:instrText>xe "</w:instrText>
      </w:r>
      <w:r w:rsidRPr="00EC7687">
        <w:instrText>SPYRR325</w:instrText>
      </w:r>
      <w:r>
        <w:instrText>"</w:instrText>
      </w:r>
      <w:r>
        <w:fldChar w:fldCharType="end"/>
      </w:r>
      <w:r>
        <w:tab/>
      </w:r>
      <w:r w:rsidRPr="00DB656E">
        <w:t>How much was spent in the last 12 months on - schooling fees or donations to school (adult women)</w:t>
      </w:r>
      <w:r w:rsidRPr="00E55E65">
        <w:t>.</w:t>
      </w:r>
      <w:r>
        <w:t xml:space="preserve"> Missing value codes are negative.</w:t>
      </w:r>
    </w:p>
    <w:p w:rsidR="00645ADE" w:rsidRDefault="00645ADE" w:rsidP="00933D86">
      <w:pPr>
        <w:ind w:left="1440" w:hanging="1440"/>
        <w:jc w:val="both"/>
      </w:pPr>
      <w:r w:rsidRPr="003D3FAE">
        <w:t>SPYRR326</w:t>
      </w:r>
      <w:r>
        <w:fldChar w:fldCharType="begin"/>
      </w:r>
      <w:r>
        <w:instrText>xe "</w:instrText>
      </w:r>
      <w:r w:rsidRPr="00EC7687">
        <w:instrText>SPYRR326</w:instrText>
      </w:r>
      <w:r>
        <w:instrText>"</w:instrText>
      </w:r>
      <w:r>
        <w:fldChar w:fldCharType="end"/>
      </w:r>
      <w:r>
        <w:tab/>
      </w:r>
      <w:r w:rsidRPr="003D3FAE">
        <w:t>How much was spent in the last 12 months on - other transport costs</w:t>
      </w:r>
      <w:r w:rsidRPr="00E55E65">
        <w:t>.</w:t>
      </w:r>
      <w:r>
        <w:t xml:space="preserve"> Missing value codes are negative.</w:t>
      </w:r>
    </w:p>
    <w:p w:rsidR="00645ADE" w:rsidRDefault="00645ADE" w:rsidP="00933D86">
      <w:pPr>
        <w:ind w:left="1440" w:hanging="1440"/>
        <w:jc w:val="both"/>
      </w:pPr>
      <w:r w:rsidRPr="003D3FAE">
        <w:t>SPYRR327</w:t>
      </w:r>
      <w:r>
        <w:fldChar w:fldCharType="begin"/>
      </w:r>
      <w:r>
        <w:instrText>xe "</w:instrText>
      </w:r>
      <w:r w:rsidRPr="00EC7687">
        <w:instrText>SPYRR327</w:instrText>
      </w:r>
      <w:r>
        <w:instrText>"</w:instrText>
      </w:r>
      <w:r>
        <w:fldChar w:fldCharType="end"/>
      </w:r>
      <w:r>
        <w:tab/>
      </w:r>
      <w:r w:rsidRPr="003D3FAE">
        <w:t>How much was spent in the last 12 months on - other non-food expenditure</w:t>
      </w:r>
      <w:r w:rsidRPr="00E55E65">
        <w:t>.</w:t>
      </w:r>
      <w:r>
        <w:t xml:space="preserve"> Missing value codes are negative.</w:t>
      </w:r>
    </w:p>
    <w:p w:rsidR="00645ADE" w:rsidRDefault="00645ADE" w:rsidP="00933D86">
      <w:pPr>
        <w:ind w:left="1440" w:hanging="1440"/>
        <w:jc w:val="both"/>
      </w:pPr>
      <w:r w:rsidRPr="003D3FAE">
        <w:t>SPNMR303</w:t>
      </w:r>
      <w:r>
        <w:fldChar w:fldCharType="begin"/>
      </w:r>
      <w:r>
        <w:instrText>xe "</w:instrText>
      </w:r>
      <w:r w:rsidRPr="00EC7687">
        <w:instrText>SPNMR303</w:instrText>
      </w:r>
      <w:r>
        <w:instrText>"</w:instrText>
      </w:r>
      <w:r>
        <w:fldChar w:fldCharType="end"/>
      </w:r>
      <w:r>
        <w:tab/>
      </w:r>
      <w:r w:rsidRPr="003D3FAE">
        <w:t>How much was spent on items for NAME of money spent on - clothing for girls</w:t>
      </w:r>
      <w:r>
        <w:t>? Codes are:</w:t>
      </w:r>
    </w:p>
    <w:p w:rsidR="00645ADE" w:rsidRDefault="00645ADE" w:rsidP="00933D86">
      <w:pPr>
        <w:ind w:left="2160"/>
        <w:jc w:val="both"/>
      </w:pPr>
      <w:r>
        <w:t>00= None of it</w:t>
      </w:r>
    </w:p>
    <w:p w:rsidR="00645ADE" w:rsidRDefault="00645ADE" w:rsidP="00933D86">
      <w:pPr>
        <w:ind w:left="2160"/>
        <w:jc w:val="both"/>
      </w:pPr>
      <w:r>
        <w:t>01= Less than half</w:t>
      </w:r>
    </w:p>
    <w:p w:rsidR="00645ADE" w:rsidRDefault="00645ADE" w:rsidP="00933D86">
      <w:pPr>
        <w:ind w:left="2160"/>
        <w:jc w:val="both"/>
      </w:pPr>
      <w:r>
        <w:t>02= About half</w:t>
      </w:r>
    </w:p>
    <w:p w:rsidR="00645ADE" w:rsidRDefault="00645ADE" w:rsidP="00933D86">
      <w:pPr>
        <w:ind w:left="2160"/>
        <w:jc w:val="both"/>
      </w:pPr>
      <w:r>
        <w:t>03= More than half but not all</w:t>
      </w:r>
    </w:p>
    <w:p w:rsidR="00645ADE" w:rsidRDefault="00645ADE" w:rsidP="00933D86">
      <w:pPr>
        <w:ind w:left="2160"/>
        <w:jc w:val="both"/>
      </w:pPr>
      <w:r>
        <w:t>04= All</w:t>
      </w:r>
    </w:p>
    <w:p w:rsidR="00645ADE" w:rsidRDefault="00645ADE" w:rsidP="00933D86">
      <w:pPr>
        <w:ind w:left="1440" w:hanging="1440"/>
        <w:jc w:val="both"/>
      </w:pPr>
      <w:r w:rsidRPr="003D3FAE">
        <w:t>SPNMR304</w:t>
      </w:r>
      <w:r>
        <w:fldChar w:fldCharType="begin"/>
      </w:r>
      <w:r>
        <w:instrText>xe "</w:instrText>
      </w:r>
      <w:r w:rsidRPr="00EC7687">
        <w:instrText>SPNMR304</w:instrText>
      </w:r>
      <w:r>
        <w:instrText>"</w:instrText>
      </w:r>
      <w:r>
        <w:fldChar w:fldCharType="end"/>
      </w:r>
      <w:r>
        <w:tab/>
      </w:r>
      <w:r w:rsidRPr="003D3FAE">
        <w:t>How much was spent on items for NAME of money spent on - clothing for boys</w:t>
      </w:r>
      <w:r>
        <w:t xml:space="preserve">? Codes are the same as used for </w:t>
      </w:r>
      <w:r w:rsidRPr="003D3FAE">
        <w:t>SPNMR303</w:t>
      </w:r>
      <w:r>
        <w:t>.</w:t>
      </w:r>
    </w:p>
    <w:p w:rsidR="00645ADE" w:rsidRDefault="00645ADE" w:rsidP="00933D86">
      <w:pPr>
        <w:ind w:left="1440" w:hanging="1440"/>
        <w:jc w:val="both"/>
      </w:pPr>
      <w:r w:rsidRPr="003D3FAE">
        <w:t>SPNMR307</w:t>
      </w:r>
      <w:r>
        <w:fldChar w:fldCharType="begin"/>
      </w:r>
      <w:r>
        <w:instrText>xe "</w:instrText>
      </w:r>
      <w:r w:rsidRPr="00EC7687">
        <w:instrText>SPNMR307</w:instrText>
      </w:r>
      <w:r>
        <w:instrText>"</w:instrText>
      </w:r>
      <w:r>
        <w:fldChar w:fldCharType="end"/>
      </w:r>
      <w:r>
        <w:tab/>
      </w:r>
      <w:r w:rsidRPr="003D3FAE">
        <w:t>How much was spent on items for NAME of money spent on - footwear for girls</w:t>
      </w:r>
      <w:r>
        <w:t xml:space="preserve">? Codes are the same as used for </w:t>
      </w:r>
      <w:r w:rsidRPr="003D3FAE">
        <w:t>SPNMR303</w:t>
      </w:r>
      <w:r>
        <w:t>.</w:t>
      </w:r>
    </w:p>
    <w:p w:rsidR="00645ADE" w:rsidRDefault="00645ADE" w:rsidP="00933D86">
      <w:pPr>
        <w:ind w:left="1440" w:hanging="1440"/>
        <w:jc w:val="both"/>
      </w:pPr>
      <w:r w:rsidRPr="003D3FAE">
        <w:t>SPNMR308</w:t>
      </w:r>
      <w:r>
        <w:fldChar w:fldCharType="begin"/>
      </w:r>
      <w:r>
        <w:instrText>xe "</w:instrText>
      </w:r>
      <w:r w:rsidRPr="00EC7687">
        <w:instrText>SPNMR308</w:instrText>
      </w:r>
      <w:r>
        <w:instrText>"</w:instrText>
      </w:r>
      <w:r>
        <w:fldChar w:fldCharType="end"/>
      </w:r>
      <w:r>
        <w:tab/>
      </w:r>
      <w:r w:rsidRPr="003D3FAE">
        <w:t>How much was spent on items for NAME of money spent on - footwear for boys</w:t>
      </w:r>
      <w:r>
        <w:t xml:space="preserve">? Codes are the same as used for </w:t>
      </w:r>
      <w:r w:rsidRPr="003D3FAE">
        <w:t>SPNMR303</w:t>
      </w:r>
      <w:r>
        <w:t>.</w:t>
      </w:r>
    </w:p>
    <w:p w:rsidR="00645ADE" w:rsidRDefault="00645ADE" w:rsidP="00933D86">
      <w:pPr>
        <w:ind w:left="1440" w:hanging="1440"/>
        <w:jc w:val="both"/>
      </w:pPr>
      <w:r w:rsidRPr="003D3FAE">
        <w:t>SPNMR309</w:t>
      </w:r>
      <w:r>
        <w:fldChar w:fldCharType="begin"/>
      </w:r>
      <w:r>
        <w:instrText>xe "</w:instrText>
      </w:r>
      <w:r w:rsidRPr="00EC7687">
        <w:instrText>SPNMR309</w:instrText>
      </w:r>
      <w:r>
        <w:instrText>"</w:instrText>
      </w:r>
      <w:r>
        <w:fldChar w:fldCharType="end"/>
      </w:r>
      <w:r>
        <w:tab/>
      </w:r>
      <w:r w:rsidRPr="003D3FAE">
        <w:t>How much was spent on items for NAME of money spent on - school uniform for boys</w:t>
      </w:r>
      <w:r>
        <w:t xml:space="preserve">? Codes are the same as used for </w:t>
      </w:r>
      <w:r w:rsidRPr="003D3FAE">
        <w:t>SPNMR303</w:t>
      </w:r>
      <w:r>
        <w:t>.</w:t>
      </w:r>
    </w:p>
    <w:p w:rsidR="00645ADE" w:rsidRDefault="00645ADE" w:rsidP="00933D86">
      <w:pPr>
        <w:ind w:left="1440" w:hanging="1440"/>
        <w:jc w:val="both"/>
      </w:pPr>
      <w:r w:rsidRPr="003D3FAE">
        <w:t>SPNMR310</w:t>
      </w:r>
      <w:r>
        <w:fldChar w:fldCharType="begin"/>
      </w:r>
      <w:r>
        <w:instrText>xe "</w:instrText>
      </w:r>
      <w:r w:rsidRPr="00EC7687">
        <w:instrText>SPNMR310</w:instrText>
      </w:r>
      <w:r>
        <w:instrText>"</w:instrText>
      </w:r>
      <w:r>
        <w:fldChar w:fldCharType="end"/>
      </w:r>
      <w:r>
        <w:tab/>
      </w:r>
      <w:r w:rsidRPr="003D3FAE">
        <w:t>How much was spent on items for NAME of money spent on - school uniform for girls</w:t>
      </w:r>
      <w:r>
        <w:t xml:space="preserve">? Codes are the same as used for </w:t>
      </w:r>
      <w:r w:rsidRPr="003D3FAE">
        <w:t>SPNMR303</w:t>
      </w:r>
      <w:r>
        <w:t>.</w:t>
      </w:r>
    </w:p>
    <w:p w:rsidR="00645ADE" w:rsidRDefault="00645ADE" w:rsidP="00933D86">
      <w:pPr>
        <w:ind w:left="1440" w:hanging="1440"/>
        <w:jc w:val="both"/>
      </w:pPr>
      <w:r w:rsidRPr="003D3FAE">
        <w:t>SPNMR311</w:t>
      </w:r>
      <w:r>
        <w:fldChar w:fldCharType="begin"/>
      </w:r>
      <w:r>
        <w:instrText>xe "</w:instrText>
      </w:r>
      <w:r w:rsidRPr="00EC7687">
        <w:instrText>SPNMR311</w:instrText>
      </w:r>
      <w:r>
        <w:instrText>"</w:instrText>
      </w:r>
      <w:r>
        <w:fldChar w:fldCharType="end"/>
      </w:r>
      <w:r>
        <w:tab/>
      </w:r>
      <w:r w:rsidRPr="003D3FAE">
        <w:t>How much was spent on items for NAME of money spent on - schooling fees or donations to school (boys)</w:t>
      </w:r>
      <w:r w:rsidRPr="00DB386F">
        <w:t xml:space="preserve"> </w:t>
      </w:r>
      <w:r>
        <w:t xml:space="preserve">? Codes are the same as used for </w:t>
      </w:r>
      <w:r w:rsidRPr="003D3FAE">
        <w:t>SPNMR303</w:t>
      </w:r>
      <w:r>
        <w:t>.</w:t>
      </w:r>
    </w:p>
    <w:p w:rsidR="00645ADE" w:rsidRDefault="00645ADE" w:rsidP="00933D86">
      <w:pPr>
        <w:ind w:left="1440" w:hanging="1440"/>
        <w:jc w:val="both"/>
      </w:pPr>
      <w:r w:rsidRPr="003D3FAE">
        <w:t>SPNMR312</w:t>
      </w:r>
      <w:r>
        <w:fldChar w:fldCharType="begin"/>
      </w:r>
      <w:r>
        <w:instrText>xe "</w:instrText>
      </w:r>
      <w:r w:rsidRPr="00EC7687">
        <w:instrText>SPNMR312</w:instrText>
      </w:r>
      <w:r>
        <w:instrText>"</w:instrText>
      </w:r>
      <w:r>
        <w:fldChar w:fldCharType="end"/>
      </w:r>
      <w:r>
        <w:tab/>
      </w:r>
      <w:r w:rsidRPr="003D3FAE">
        <w:t>How much was spent on items for NAME of money spent on - schooling fees or donations to school (girls)</w:t>
      </w:r>
      <w:r w:rsidRPr="00DB386F">
        <w:t xml:space="preserve"> </w:t>
      </w:r>
      <w:r>
        <w:t xml:space="preserve">? Codes are the same as used for </w:t>
      </w:r>
      <w:r w:rsidRPr="003D3FAE">
        <w:t>SPNMR303</w:t>
      </w:r>
      <w:r>
        <w:t>.</w:t>
      </w:r>
    </w:p>
    <w:p w:rsidR="00645ADE" w:rsidRDefault="00645ADE" w:rsidP="00933D86">
      <w:pPr>
        <w:ind w:left="1440" w:hanging="1440"/>
        <w:jc w:val="both"/>
      </w:pPr>
      <w:r w:rsidRPr="003D3FAE">
        <w:t>SPNMR313</w:t>
      </w:r>
      <w:r>
        <w:fldChar w:fldCharType="begin"/>
      </w:r>
      <w:r>
        <w:instrText>xe "</w:instrText>
      </w:r>
      <w:r w:rsidRPr="00EC7687">
        <w:instrText>SPNMR313</w:instrText>
      </w:r>
      <w:r>
        <w:instrText>"</w:instrText>
      </w:r>
      <w:r>
        <w:fldChar w:fldCharType="end"/>
      </w:r>
      <w:r>
        <w:tab/>
      </w:r>
      <w:r w:rsidRPr="003D3FAE">
        <w:t>How much was spent on items for NAME of money spent on - payment for extra tuition (boys)</w:t>
      </w:r>
      <w:r w:rsidRPr="00DB386F">
        <w:t xml:space="preserve"> </w:t>
      </w:r>
      <w:r>
        <w:t xml:space="preserve">? Codes are the same as used for </w:t>
      </w:r>
      <w:r w:rsidRPr="003D3FAE">
        <w:t>SPNMR303</w:t>
      </w:r>
      <w:r>
        <w:t>.</w:t>
      </w:r>
    </w:p>
    <w:p w:rsidR="00645ADE" w:rsidRDefault="00645ADE" w:rsidP="00933D86">
      <w:pPr>
        <w:ind w:left="1440" w:hanging="1440"/>
        <w:jc w:val="both"/>
      </w:pPr>
      <w:r w:rsidRPr="003D3FAE">
        <w:t>SPNMR314</w:t>
      </w:r>
      <w:r>
        <w:fldChar w:fldCharType="begin"/>
      </w:r>
      <w:r>
        <w:instrText>xe "</w:instrText>
      </w:r>
      <w:r w:rsidRPr="00EC7687">
        <w:instrText>SPNMR314</w:instrText>
      </w:r>
      <w:r>
        <w:instrText>"</w:instrText>
      </w:r>
      <w:r>
        <w:fldChar w:fldCharType="end"/>
      </w:r>
      <w:r>
        <w:tab/>
      </w:r>
      <w:r w:rsidRPr="003D3FAE">
        <w:t>How much was spent on items for NAME of money spent on - payment for extra tuition (girls)</w:t>
      </w:r>
      <w:r w:rsidRPr="00DB386F">
        <w:t xml:space="preserve"> </w:t>
      </w:r>
      <w:r>
        <w:t xml:space="preserve">? Codes are the same as used for </w:t>
      </w:r>
      <w:r w:rsidRPr="003D3FAE">
        <w:t>SPNMR303</w:t>
      </w:r>
      <w:r>
        <w:t>.</w:t>
      </w:r>
    </w:p>
    <w:p w:rsidR="00645ADE" w:rsidRDefault="00645ADE" w:rsidP="00933D86">
      <w:pPr>
        <w:ind w:left="1440" w:hanging="1440"/>
        <w:jc w:val="both"/>
      </w:pPr>
      <w:r w:rsidRPr="003D3FAE">
        <w:t>SPNMR315</w:t>
      </w:r>
      <w:r>
        <w:fldChar w:fldCharType="begin"/>
      </w:r>
      <w:r>
        <w:instrText>xe "</w:instrText>
      </w:r>
      <w:r w:rsidRPr="00EC7687">
        <w:instrText>SPNMR315</w:instrText>
      </w:r>
      <w:r>
        <w:instrText>"</w:instrText>
      </w:r>
      <w:r>
        <w:fldChar w:fldCharType="end"/>
      </w:r>
      <w:r>
        <w:tab/>
      </w:r>
      <w:r w:rsidRPr="003D3FAE">
        <w:t>How much was spent on items for NAME of money spent on - school books and stationery</w:t>
      </w:r>
      <w:r>
        <w:t xml:space="preserve">? Codes are the same as used for </w:t>
      </w:r>
      <w:r w:rsidRPr="003D3FAE">
        <w:t>SPNMR303</w:t>
      </w:r>
      <w:r>
        <w:t>.</w:t>
      </w:r>
    </w:p>
    <w:p w:rsidR="00645ADE" w:rsidRDefault="00645ADE" w:rsidP="00933D86">
      <w:pPr>
        <w:ind w:left="1440" w:hanging="1440"/>
        <w:jc w:val="both"/>
      </w:pPr>
      <w:r w:rsidRPr="003D3FAE">
        <w:t>SPNMR316</w:t>
      </w:r>
      <w:r>
        <w:fldChar w:fldCharType="begin"/>
      </w:r>
      <w:r>
        <w:instrText>xe "</w:instrText>
      </w:r>
      <w:r w:rsidRPr="00EC7687">
        <w:instrText>SPNMR316</w:instrText>
      </w:r>
      <w:r>
        <w:instrText>"</w:instrText>
      </w:r>
      <w:r>
        <w:fldChar w:fldCharType="end"/>
      </w:r>
      <w:r>
        <w:tab/>
      </w:r>
      <w:r w:rsidRPr="003D3FAE">
        <w:t>How much was spent on items for NAME of money spent on - transport to school</w:t>
      </w:r>
      <w:r>
        <w:t xml:space="preserve">? Codes are the same as used for </w:t>
      </w:r>
      <w:r w:rsidRPr="003D3FAE">
        <w:t>SPNMR303</w:t>
      </w:r>
      <w:r>
        <w:t>.</w:t>
      </w:r>
    </w:p>
    <w:p w:rsidR="00645ADE" w:rsidRDefault="00645ADE" w:rsidP="00933D86">
      <w:pPr>
        <w:ind w:left="1440" w:hanging="1440"/>
        <w:jc w:val="both"/>
      </w:pPr>
      <w:r w:rsidRPr="003D3FAE">
        <w:t>SPNMR317</w:t>
      </w:r>
      <w:r>
        <w:fldChar w:fldCharType="begin"/>
      </w:r>
      <w:r>
        <w:instrText>xe "</w:instrText>
      </w:r>
      <w:r w:rsidRPr="00EC7687">
        <w:instrText>SPNMR317</w:instrText>
      </w:r>
      <w:r>
        <w:instrText>"</w:instrText>
      </w:r>
      <w:r>
        <w:fldChar w:fldCharType="end"/>
      </w:r>
      <w:r>
        <w:tab/>
      </w:r>
      <w:r w:rsidRPr="003D3FAE">
        <w:t>How much was spent on items for NAME of money spent on - medical consultation &amp; treatment</w:t>
      </w:r>
      <w:r>
        <w:t xml:space="preserve">? Codes are the same as used for </w:t>
      </w:r>
      <w:r w:rsidRPr="003D3FAE">
        <w:t>SPNMR303</w:t>
      </w:r>
      <w:r>
        <w:t>.</w:t>
      </w:r>
    </w:p>
    <w:p w:rsidR="00645ADE" w:rsidRDefault="00645ADE" w:rsidP="00933D86">
      <w:pPr>
        <w:ind w:left="1440" w:hanging="1440"/>
        <w:jc w:val="both"/>
      </w:pPr>
      <w:r w:rsidRPr="003D3FAE">
        <w:t>SPNMR318</w:t>
      </w:r>
      <w:r>
        <w:fldChar w:fldCharType="begin"/>
      </w:r>
      <w:r>
        <w:instrText>xe "</w:instrText>
      </w:r>
      <w:r w:rsidRPr="00EC7687">
        <w:instrText>SPNMR318</w:instrText>
      </w:r>
      <w:r>
        <w:instrText>"</w:instrText>
      </w:r>
      <w:r>
        <w:fldChar w:fldCharType="end"/>
      </w:r>
      <w:r>
        <w:tab/>
      </w:r>
      <w:r w:rsidRPr="003D3FAE">
        <w:t>How much was spent on items for NAME of money spent on - prescribed and non-prescribed drugs</w:t>
      </w:r>
      <w:r>
        <w:t xml:space="preserve">? Codes are the same as used for </w:t>
      </w:r>
      <w:r w:rsidRPr="003D3FAE">
        <w:t>SPNMR303</w:t>
      </w:r>
      <w:r>
        <w:t>.</w:t>
      </w:r>
    </w:p>
    <w:p w:rsidR="00645ADE" w:rsidRDefault="00645ADE" w:rsidP="00933D86">
      <w:pPr>
        <w:ind w:left="1440" w:hanging="1440"/>
        <w:jc w:val="both"/>
      </w:pPr>
      <w:r w:rsidRPr="003D3FAE">
        <w:t>SPNR319A</w:t>
      </w:r>
      <w:r>
        <w:fldChar w:fldCharType="begin"/>
      </w:r>
      <w:r>
        <w:instrText>xe "</w:instrText>
      </w:r>
      <w:r w:rsidRPr="00EC7687">
        <w:instrText>SPNR319A</w:instrText>
      </w:r>
      <w:r>
        <w:instrText>"</w:instrText>
      </w:r>
      <w:r>
        <w:fldChar w:fldCharType="end"/>
      </w:r>
      <w:r>
        <w:tab/>
      </w:r>
      <w:r w:rsidRPr="003D3FAE">
        <w:t>How much was spent on items for NAME of money spent on - voluntary &amp; students' insurance or pooled money with other organisations for health insurance</w:t>
      </w:r>
      <w:r>
        <w:t xml:space="preserve">? Codes are the same as used for </w:t>
      </w:r>
      <w:r w:rsidRPr="003D3FAE">
        <w:t>SPNMR303</w:t>
      </w:r>
      <w:r>
        <w:t>.</w:t>
      </w:r>
    </w:p>
    <w:p w:rsidR="00645ADE" w:rsidRDefault="00645ADE" w:rsidP="00933D86">
      <w:pPr>
        <w:ind w:left="1440" w:hanging="1440"/>
        <w:jc w:val="both"/>
      </w:pPr>
      <w:r w:rsidRPr="003D3FAE">
        <w:t>SPNR319B</w:t>
      </w:r>
      <w:r>
        <w:fldChar w:fldCharType="begin"/>
      </w:r>
      <w:r>
        <w:instrText>xe "</w:instrText>
      </w:r>
      <w:r w:rsidRPr="00EC7687">
        <w:instrText>SPNR319B</w:instrText>
      </w:r>
      <w:r>
        <w:instrText>"</w:instrText>
      </w:r>
      <w:r>
        <w:fldChar w:fldCharType="end"/>
      </w:r>
      <w:r>
        <w:tab/>
      </w:r>
      <w:r w:rsidRPr="003D3FAE">
        <w:t>How much was spent on items for NAME of money spent on - receipt of aid for members who were sick, contracted diseases or suffered trauma in the last 12 months</w:t>
      </w:r>
      <w:r>
        <w:t xml:space="preserve">? Codes are the same as used for </w:t>
      </w:r>
      <w:r w:rsidRPr="003D3FAE">
        <w:t>SPNMR303</w:t>
      </w:r>
      <w:r>
        <w:t>.</w:t>
      </w:r>
    </w:p>
    <w:p w:rsidR="00645ADE" w:rsidRDefault="00645ADE" w:rsidP="00933D86">
      <w:pPr>
        <w:ind w:left="1440" w:hanging="1440"/>
        <w:jc w:val="both"/>
      </w:pPr>
      <w:r w:rsidRPr="003D3FAE">
        <w:t>SPNMR320</w:t>
      </w:r>
      <w:r>
        <w:fldChar w:fldCharType="begin"/>
      </w:r>
      <w:r>
        <w:instrText>xe "</w:instrText>
      </w:r>
      <w:r w:rsidRPr="00EC7687">
        <w:instrText>SPNMR320</w:instrText>
      </w:r>
      <w:r>
        <w:instrText>"</w:instrText>
      </w:r>
      <w:r>
        <w:fldChar w:fldCharType="end"/>
      </w:r>
      <w:r>
        <w:tab/>
      </w:r>
      <w:r w:rsidRPr="003D3FAE">
        <w:t>How much was spent on items for NAME of money spent on - other medical expenditure</w:t>
      </w:r>
      <w:r>
        <w:t xml:space="preserve">? Codes are the same as used for </w:t>
      </w:r>
      <w:r w:rsidRPr="003D3FAE">
        <w:t>SPNMR303</w:t>
      </w:r>
      <w:r>
        <w:t>.</w:t>
      </w:r>
    </w:p>
    <w:p w:rsidR="00645ADE" w:rsidRDefault="00645ADE" w:rsidP="00933D86">
      <w:pPr>
        <w:ind w:left="1440" w:hanging="1440"/>
        <w:jc w:val="both"/>
      </w:pPr>
      <w:r w:rsidRPr="003D3FAE">
        <w:t>SPNMR321</w:t>
      </w:r>
      <w:r>
        <w:fldChar w:fldCharType="begin"/>
      </w:r>
      <w:r>
        <w:instrText>xe "</w:instrText>
      </w:r>
      <w:r w:rsidRPr="00EC7687">
        <w:instrText>SPNMR321</w:instrText>
      </w:r>
      <w:r>
        <w:instrText>"</w:instrText>
      </w:r>
      <w:r>
        <w:fldChar w:fldCharType="end"/>
      </w:r>
      <w:r>
        <w:tab/>
      </w:r>
      <w:r w:rsidRPr="003D3FAE">
        <w:t>How much was spent on items for NAME of money spent on - cinema/entertainment/video/TV</w:t>
      </w:r>
      <w:r>
        <w:t xml:space="preserve">? Codes are the same as used for </w:t>
      </w:r>
      <w:r w:rsidRPr="003D3FAE">
        <w:t>SPNMR303</w:t>
      </w:r>
      <w:r>
        <w:t>.</w:t>
      </w:r>
    </w:p>
    <w:p w:rsidR="00645ADE" w:rsidRDefault="00645ADE" w:rsidP="00933D86">
      <w:pPr>
        <w:ind w:left="1440" w:hanging="1440"/>
        <w:jc w:val="both"/>
      </w:pPr>
      <w:r w:rsidRPr="003D3FAE">
        <w:t>SPNMR322</w:t>
      </w:r>
      <w:r>
        <w:fldChar w:fldCharType="begin"/>
      </w:r>
      <w:r>
        <w:instrText>xe "</w:instrText>
      </w:r>
      <w:r w:rsidRPr="00EC7687">
        <w:instrText>SPNMR322</w:instrText>
      </w:r>
      <w:r>
        <w:instrText>"</w:instrText>
      </w:r>
      <w:r>
        <w:fldChar w:fldCharType="end"/>
      </w:r>
      <w:r>
        <w:tab/>
      </w:r>
      <w:r w:rsidRPr="003D3FAE">
        <w:t>How much was spent on items for NAME of money spent on - presents or treats for children</w:t>
      </w:r>
      <w:r>
        <w:t xml:space="preserve">? Codes are the same as used for </w:t>
      </w:r>
      <w:r w:rsidRPr="003D3FAE">
        <w:t>SPNMR303</w:t>
      </w:r>
      <w:r>
        <w:t>.</w:t>
      </w:r>
    </w:p>
    <w:p w:rsidR="00645ADE" w:rsidRDefault="00645ADE" w:rsidP="00933D86">
      <w:pPr>
        <w:ind w:left="1440" w:hanging="1440"/>
        <w:jc w:val="both"/>
      </w:pPr>
      <w:r w:rsidRPr="003D3FAE">
        <w:t>SPNMR323</w:t>
      </w:r>
      <w:r>
        <w:fldChar w:fldCharType="begin"/>
      </w:r>
      <w:r>
        <w:instrText>xe "</w:instrText>
      </w:r>
      <w:r w:rsidRPr="00EC7687">
        <w:instrText>SPNMR323</w:instrText>
      </w:r>
      <w:r>
        <w:instrText>"</w:instrText>
      </w:r>
      <w:r>
        <w:fldChar w:fldCharType="end"/>
      </w:r>
      <w:r>
        <w:tab/>
      </w:r>
      <w:r w:rsidRPr="003D3FAE">
        <w:t xml:space="preserve">How much was spent on items for NAME of money spent on </w:t>
      </w:r>
      <w:r>
        <w:t>–</w:t>
      </w:r>
      <w:r w:rsidRPr="003D3FAE">
        <w:t xml:space="preserve"> jewellery</w:t>
      </w:r>
      <w:r>
        <w:t xml:space="preserve">? Codes are the same as used for </w:t>
      </w:r>
      <w:r w:rsidRPr="003D3FAE">
        <w:t>SPNMR303</w:t>
      </w:r>
      <w:r>
        <w:t>.</w:t>
      </w:r>
    </w:p>
    <w:p w:rsidR="00645ADE" w:rsidRDefault="00645ADE" w:rsidP="00933D86">
      <w:pPr>
        <w:ind w:left="1440" w:hanging="1440"/>
        <w:jc w:val="both"/>
      </w:pPr>
      <w:r w:rsidRPr="003D3FAE">
        <w:t>SPNMR326</w:t>
      </w:r>
      <w:r>
        <w:fldChar w:fldCharType="begin"/>
      </w:r>
      <w:r>
        <w:instrText>xe "</w:instrText>
      </w:r>
      <w:r w:rsidRPr="00EC7687">
        <w:instrText>SPNMR326</w:instrText>
      </w:r>
      <w:r>
        <w:instrText>"</w:instrText>
      </w:r>
      <w:r>
        <w:fldChar w:fldCharType="end"/>
      </w:r>
      <w:r>
        <w:tab/>
      </w:r>
      <w:r w:rsidRPr="003D3FAE">
        <w:t>How much was spent on items for NAME of money spent on - other transport costs</w:t>
      </w:r>
      <w:r>
        <w:t xml:space="preserve">? Codes are the same as used for </w:t>
      </w:r>
      <w:r w:rsidRPr="003D3FAE">
        <w:t>SPNMR303</w:t>
      </w:r>
      <w:r>
        <w:t>.</w:t>
      </w:r>
    </w:p>
    <w:p w:rsidR="00645ADE" w:rsidRDefault="00645ADE" w:rsidP="00933D86">
      <w:pPr>
        <w:ind w:left="1440" w:hanging="1440"/>
        <w:jc w:val="both"/>
      </w:pPr>
      <w:r w:rsidRPr="003D3FAE">
        <w:t>SPNMR327</w:t>
      </w:r>
      <w:r>
        <w:fldChar w:fldCharType="begin"/>
      </w:r>
      <w:r>
        <w:instrText>xe "</w:instrText>
      </w:r>
      <w:r w:rsidRPr="00EC7687">
        <w:instrText>SPNMR327</w:instrText>
      </w:r>
      <w:r>
        <w:instrText>"</w:instrText>
      </w:r>
      <w:r>
        <w:fldChar w:fldCharType="end"/>
      </w:r>
      <w:r>
        <w:tab/>
      </w:r>
      <w:r w:rsidRPr="003D3FAE">
        <w:t>How much was spent on items for NAME of money spent on - any other non-food expenditure</w:t>
      </w:r>
      <w:r>
        <w:t xml:space="preserve">? Codes are the same as used for </w:t>
      </w:r>
      <w:r w:rsidRPr="003D3FAE">
        <w:t>SPNMR303</w:t>
      </w:r>
      <w:r>
        <w:t>.</w:t>
      </w:r>
    </w:p>
    <w:p w:rsidR="00645ADE" w:rsidRPr="00404D75" w:rsidRDefault="00645ADE" w:rsidP="00933D86">
      <w:pPr>
        <w:pStyle w:val="Heading1"/>
      </w:pPr>
      <w:bookmarkStart w:id="3" w:name="_Toc207098955"/>
      <w:r w:rsidRPr="00404D75">
        <w:t xml:space="preserve">Section </w:t>
      </w:r>
      <w:r>
        <w:t>5</w:t>
      </w:r>
      <w:r w:rsidRPr="00404D75">
        <w:t xml:space="preserve"> – Social Capital</w:t>
      </w:r>
      <w:bookmarkEnd w:id="3"/>
      <w:r w:rsidRPr="00404D75">
        <w:t xml:space="preserve"> </w:t>
      </w:r>
    </w:p>
    <w:p w:rsidR="00645ADE" w:rsidRDefault="00645ADE" w:rsidP="00933D86">
      <w:pPr>
        <w:jc w:val="both"/>
      </w:pPr>
    </w:p>
    <w:p w:rsidR="00645ADE" w:rsidRDefault="00645ADE" w:rsidP="00933D86">
      <w:pPr>
        <w:jc w:val="both"/>
      </w:pPr>
      <w:r w:rsidRPr="0022531A">
        <w:t>IDR35</w:t>
      </w:r>
      <w:r>
        <w:fldChar w:fldCharType="begin"/>
      </w:r>
      <w:r>
        <w:instrText>xe "</w:instrText>
      </w:r>
      <w:r w:rsidRPr="00EC7687">
        <w:instrText>IDR35</w:instrText>
      </w:r>
      <w:r>
        <w:instrText>"</w:instrText>
      </w:r>
      <w:r>
        <w:fldChar w:fldCharType="end"/>
      </w:r>
      <w:r>
        <w:tab/>
      </w:r>
      <w:r>
        <w:tab/>
      </w:r>
      <w:r w:rsidRPr="0022531A">
        <w:t>ID of respondent for Section 5</w:t>
      </w:r>
      <w:r>
        <w:t>. Code is: 90= Not a member of the household</w:t>
      </w:r>
    </w:p>
    <w:p w:rsidR="00645ADE" w:rsidRDefault="00645ADE" w:rsidP="00933D86">
      <w:pPr>
        <w:jc w:val="both"/>
      </w:pPr>
      <w:r w:rsidRPr="00381619">
        <w:t>WHOHLPR3</w:t>
      </w:r>
      <w:r>
        <w:fldChar w:fldCharType="begin"/>
      </w:r>
      <w:r>
        <w:instrText>xe "</w:instrText>
      </w:r>
      <w:r w:rsidRPr="00EC7687">
        <w:instrText>WHOHLPR3</w:instrText>
      </w:r>
      <w:r>
        <w:instrText>"</w:instrText>
      </w:r>
      <w:r>
        <w:fldChar w:fldCharType="end"/>
      </w:r>
      <w:r>
        <w:tab/>
      </w:r>
      <w:r w:rsidRPr="00381619">
        <w:t>If you had a problem who is the person who is most likely to help you?</w:t>
      </w:r>
      <w:r>
        <w:t xml:space="preserve"> Codes are:</w:t>
      </w:r>
    </w:p>
    <w:p w:rsidR="00645ADE" w:rsidRDefault="00645ADE" w:rsidP="00933D86">
      <w:pPr>
        <w:ind w:left="2160"/>
        <w:jc w:val="both"/>
      </w:pPr>
      <w:r>
        <w:t>01= Parents</w:t>
      </w:r>
    </w:p>
    <w:p w:rsidR="00645ADE" w:rsidRDefault="00645ADE" w:rsidP="00933D86">
      <w:pPr>
        <w:ind w:left="2160"/>
        <w:jc w:val="both"/>
      </w:pPr>
      <w:r>
        <w:t>02= Children</w:t>
      </w:r>
    </w:p>
    <w:p w:rsidR="00645ADE" w:rsidRDefault="00645ADE" w:rsidP="00933D86">
      <w:pPr>
        <w:ind w:left="2160"/>
        <w:jc w:val="both"/>
      </w:pPr>
      <w:r>
        <w:t>03= Labour union</w:t>
      </w:r>
    </w:p>
    <w:p w:rsidR="00645ADE" w:rsidRDefault="00645ADE" w:rsidP="00933D86">
      <w:pPr>
        <w:ind w:left="2160"/>
        <w:jc w:val="both"/>
      </w:pPr>
      <w:r>
        <w:t>04= Work colleagues</w:t>
      </w:r>
    </w:p>
    <w:p w:rsidR="00645ADE" w:rsidRDefault="00645ADE" w:rsidP="00933D86">
      <w:pPr>
        <w:ind w:left="2160"/>
        <w:jc w:val="both"/>
      </w:pPr>
      <w:r>
        <w:t>05= Siblings</w:t>
      </w:r>
    </w:p>
    <w:p w:rsidR="00645ADE" w:rsidRDefault="00645ADE" w:rsidP="00933D86">
      <w:pPr>
        <w:ind w:left="2160"/>
        <w:jc w:val="both"/>
      </w:pPr>
      <w:r>
        <w:t>06= Government</w:t>
      </w:r>
    </w:p>
    <w:p w:rsidR="00645ADE" w:rsidRDefault="00645ADE" w:rsidP="00933D86">
      <w:pPr>
        <w:ind w:left="2160"/>
        <w:jc w:val="both"/>
      </w:pPr>
      <w:r>
        <w:t>07= Other relatives</w:t>
      </w:r>
    </w:p>
    <w:p w:rsidR="00645ADE" w:rsidRDefault="00645ADE" w:rsidP="00933D86">
      <w:pPr>
        <w:ind w:left="2160"/>
        <w:jc w:val="both"/>
      </w:pPr>
      <w:r>
        <w:t>08= Neighbour</w:t>
      </w:r>
    </w:p>
    <w:p w:rsidR="00645ADE" w:rsidRDefault="00645ADE" w:rsidP="00933D86">
      <w:pPr>
        <w:ind w:left="2160"/>
        <w:jc w:val="both"/>
      </w:pPr>
      <w:r>
        <w:t>09= Friends</w:t>
      </w:r>
    </w:p>
    <w:p w:rsidR="00645ADE" w:rsidRDefault="00645ADE" w:rsidP="00933D86">
      <w:pPr>
        <w:ind w:left="2160"/>
        <w:jc w:val="both"/>
      </w:pPr>
      <w:r>
        <w:t>10= Teachers</w:t>
      </w:r>
    </w:p>
    <w:p w:rsidR="00645ADE" w:rsidRDefault="00645ADE" w:rsidP="00933D86">
      <w:pPr>
        <w:ind w:left="2160"/>
        <w:jc w:val="both"/>
      </w:pPr>
      <w:r>
        <w:t>11= Religious leader/person</w:t>
      </w:r>
    </w:p>
    <w:p w:rsidR="00645ADE" w:rsidRDefault="00645ADE" w:rsidP="00933D86">
      <w:pPr>
        <w:ind w:left="2160"/>
        <w:jc w:val="both"/>
      </w:pPr>
      <w:r>
        <w:t>12= Political leader</w:t>
      </w:r>
    </w:p>
    <w:p w:rsidR="00645ADE" w:rsidRDefault="00645ADE" w:rsidP="00933D86">
      <w:pPr>
        <w:ind w:left="2160"/>
        <w:jc w:val="both"/>
      </w:pPr>
      <w:r>
        <w:t>13= NGO worker</w:t>
      </w:r>
    </w:p>
    <w:p w:rsidR="00645ADE" w:rsidRDefault="00645ADE" w:rsidP="00933D86">
      <w:pPr>
        <w:ind w:left="2160"/>
        <w:jc w:val="both"/>
      </w:pPr>
      <w:r>
        <w:t>14= Community leader (informal)</w:t>
      </w:r>
    </w:p>
    <w:p w:rsidR="00645ADE" w:rsidRDefault="00645ADE" w:rsidP="00933D86">
      <w:pPr>
        <w:ind w:left="2160"/>
        <w:jc w:val="both"/>
      </w:pPr>
      <w:r>
        <w:t>15= Community leader (formal)</w:t>
      </w:r>
    </w:p>
    <w:p w:rsidR="00645ADE" w:rsidRDefault="00645ADE" w:rsidP="00933D86">
      <w:pPr>
        <w:ind w:left="2160"/>
        <w:jc w:val="both"/>
      </w:pPr>
      <w:r>
        <w:t>16= Women` s groups</w:t>
      </w:r>
    </w:p>
    <w:p w:rsidR="00645ADE" w:rsidRDefault="00645ADE" w:rsidP="00933D86">
      <w:pPr>
        <w:ind w:left="2160"/>
        <w:jc w:val="both"/>
      </w:pPr>
      <w:r>
        <w:t>17= Farmer` s association</w:t>
      </w:r>
    </w:p>
    <w:p w:rsidR="00645ADE" w:rsidRDefault="00645ADE" w:rsidP="00933D86">
      <w:pPr>
        <w:ind w:left="2160"/>
        <w:jc w:val="both"/>
      </w:pPr>
      <w:r>
        <w:t>18= No-one</w:t>
      </w:r>
    </w:p>
    <w:p w:rsidR="00645ADE" w:rsidRDefault="00645ADE" w:rsidP="00933D86">
      <w:pPr>
        <w:ind w:left="2160"/>
        <w:jc w:val="both"/>
      </w:pPr>
      <w:r>
        <w:t>19= DDR</w:t>
      </w:r>
    </w:p>
    <w:p w:rsidR="00645ADE" w:rsidRPr="007D39F6" w:rsidRDefault="00645ADE" w:rsidP="00933D86">
      <w:pPr>
        <w:ind w:left="2160"/>
        <w:jc w:val="both"/>
      </w:pPr>
      <w:r>
        <w:t>20= Other (specify)</w:t>
      </w:r>
    </w:p>
    <w:p w:rsidR="00645ADE" w:rsidRDefault="00645ADE" w:rsidP="00933D86">
      <w:pPr>
        <w:ind w:left="1440" w:hanging="1440"/>
        <w:jc w:val="both"/>
      </w:pPr>
      <w:r w:rsidRPr="005940AD">
        <w:t>SPECWHO1</w:t>
      </w:r>
      <w:r>
        <w:fldChar w:fldCharType="begin"/>
      </w:r>
      <w:r>
        <w:instrText>xe "</w:instrText>
      </w:r>
      <w:r w:rsidRPr="00EC7687">
        <w:instrText>SPECWHO1</w:instrText>
      </w:r>
      <w:r>
        <w:instrText>"</w:instrText>
      </w:r>
      <w:r>
        <w:fldChar w:fldCharType="end"/>
      </w:r>
      <w:r>
        <w:tab/>
      </w:r>
      <w:r w:rsidRPr="005940AD">
        <w:t>Specify person most likely to help</w:t>
      </w:r>
    </w:p>
    <w:p w:rsidR="00645ADE" w:rsidRDefault="00645ADE" w:rsidP="00933D86">
      <w:pPr>
        <w:ind w:left="1440" w:hanging="1440"/>
        <w:jc w:val="both"/>
      </w:pPr>
      <w:r w:rsidRPr="001352DD">
        <w:t>FINHLPR3</w:t>
      </w:r>
      <w:r>
        <w:fldChar w:fldCharType="begin"/>
      </w:r>
      <w:r>
        <w:instrText>xe "</w:instrText>
      </w:r>
      <w:r w:rsidRPr="00EC7687">
        <w:instrText>FINHLPR3</w:instrText>
      </w:r>
      <w:r>
        <w:instrText>"</w:instrText>
      </w:r>
      <w:r>
        <w:fldChar w:fldCharType="end"/>
      </w:r>
      <w:r>
        <w:tab/>
      </w:r>
      <w:r w:rsidRPr="001352DD">
        <w:t>If you were in need of material support, how many people could you rely on to help?</w:t>
      </w:r>
      <w:r>
        <w:t xml:space="preserve"> Codes are:</w:t>
      </w:r>
    </w:p>
    <w:p w:rsidR="00645ADE" w:rsidRDefault="00645ADE" w:rsidP="00933D86">
      <w:pPr>
        <w:ind w:left="2160"/>
        <w:jc w:val="both"/>
      </w:pPr>
      <w:r>
        <w:t>00= None</w:t>
      </w:r>
    </w:p>
    <w:p w:rsidR="00645ADE" w:rsidRDefault="00645ADE" w:rsidP="00933D86">
      <w:pPr>
        <w:ind w:left="2160"/>
        <w:jc w:val="both"/>
      </w:pPr>
      <w:r>
        <w:t>01= 1 to 2 people</w:t>
      </w:r>
    </w:p>
    <w:p w:rsidR="00645ADE" w:rsidRDefault="00645ADE" w:rsidP="00933D86">
      <w:pPr>
        <w:ind w:left="2160"/>
        <w:jc w:val="both"/>
      </w:pPr>
      <w:r>
        <w:t>02= 3 to 5 people</w:t>
      </w:r>
    </w:p>
    <w:p w:rsidR="00645ADE" w:rsidRDefault="00645ADE" w:rsidP="00933D86">
      <w:pPr>
        <w:ind w:left="2160"/>
        <w:jc w:val="both"/>
      </w:pPr>
      <w:r>
        <w:t>03= 6 to 10 people</w:t>
      </w:r>
    </w:p>
    <w:p w:rsidR="00645ADE" w:rsidRDefault="00645ADE" w:rsidP="00933D86">
      <w:pPr>
        <w:ind w:left="2160"/>
        <w:jc w:val="both"/>
      </w:pPr>
      <w:r>
        <w:t>04= 11 to 15 people</w:t>
      </w:r>
    </w:p>
    <w:p w:rsidR="00645ADE" w:rsidRDefault="00645ADE" w:rsidP="00933D86">
      <w:pPr>
        <w:ind w:left="2160"/>
        <w:jc w:val="both"/>
      </w:pPr>
      <w:r>
        <w:t>05= 16 to 20 people</w:t>
      </w:r>
    </w:p>
    <w:p w:rsidR="00645ADE" w:rsidRDefault="00645ADE" w:rsidP="00933D86">
      <w:pPr>
        <w:ind w:left="2160"/>
        <w:jc w:val="both"/>
      </w:pPr>
      <w:r>
        <w:t>06= 21 to 30 people</w:t>
      </w:r>
    </w:p>
    <w:p w:rsidR="00645ADE" w:rsidRDefault="00645ADE" w:rsidP="00933D86">
      <w:pPr>
        <w:pStyle w:val="BodyTextIndent"/>
        <w:ind w:left="0"/>
      </w:pPr>
    </w:p>
    <w:p w:rsidR="00645ADE" w:rsidRPr="00DB386F" w:rsidRDefault="00645ADE" w:rsidP="00933D86">
      <w:pPr>
        <w:pStyle w:val="BodyTextIndent"/>
        <w:ind w:left="0"/>
        <w:rPr>
          <w:rFonts w:ascii="Comic Sans MS" w:hAnsi="Comic Sans MS"/>
          <w:sz w:val="20"/>
          <w:szCs w:val="20"/>
        </w:rPr>
      </w:pPr>
      <w:r w:rsidRPr="00DB386F">
        <w:rPr>
          <w:rFonts w:ascii="Comic Sans MS" w:hAnsi="Comic Sans MS"/>
          <w:sz w:val="20"/>
          <w:szCs w:val="20"/>
        </w:rPr>
        <w:t>The following questions have a scale response between 01 and 05 where 01= Strongly disagree, 02= Disagree, 03= More or less, 04= Agree, 05= Strongly agree</w:t>
      </w:r>
    </w:p>
    <w:p w:rsidR="00645ADE" w:rsidRDefault="00645ADE" w:rsidP="00933D86">
      <w:pPr>
        <w:ind w:left="1440" w:hanging="1440"/>
        <w:jc w:val="both"/>
      </w:pPr>
      <w:r w:rsidRPr="001B13E7">
        <w:t>R3CSV1</w:t>
      </w:r>
      <w:r>
        <w:fldChar w:fldCharType="begin"/>
      </w:r>
      <w:r>
        <w:instrText>xe "</w:instrText>
      </w:r>
      <w:r w:rsidRPr="00EC7687">
        <w:instrText>R3CSV1</w:instrText>
      </w:r>
      <w:r>
        <w:instrText>"</w:instrText>
      </w:r>
      <w:r>
        <w:fldChar w:fldCharType="end"/>
      </w:r>
      <w:r>
        <w:tab/>
      </w:r>
      <w:r w:rsidRPr="001B13E7">
        <w:t>The nearest primary school provides a good quality education for children</w:t>
      </w:r>
    </w:p>
    <w:p w:rsidR="00645ADE" w:rsidRDefault="00645ADE" w:rsidP="00933D86">
      <w:pPr>
        <w:ind w:left="1440" w:hanging="1440"/>
        <w:jc w:val="both"/>
      </w:pPr>
      <w:r w:rsidRPr="006476C4">
        <w:t>R3CSV2</w:t>
      </w:r>
      <w:r>
        <w:fldChar w:fldCharType="begin"/>
      </w:r>
      <w:r>
        <w:instrText>xe "</w:instrText>
      </w:r>
      <w:r w:rsidRPr="00EC7687">
        <w:instrText>R3CSV2</w:instrText>
      </w:r>
      <w:r>
        <w:instrText>"</w:instrText>
      </w:r>
      <w:r>
        <w:fldChar w:fldCharType="end"/>
      </w:r>
      <w:r>
        <w:tab/>
      </w:r>
      <w:r w:rsidRPr="006476C4">
        <w:t>The nearest health facility provides a good quality health service for children</w:t>
      </w:r>
    </w:p>
    <w:p w:rsidR="00645ADE" w:rsidRDefault="00645ADE" w:rsidP="00933D86">
      <w:pPr>
        <w:ind w:left="1440" w:hanging="1440"/>
        <w:jc w:val="both"/>
      </w:pPr>
      <w:r w:rsidRPr="006476C4">
        <w:t>R3CSV3</w:t>
      </w:r>
      <w:r>
        <w:fldChar w:fldCharType="begin"/>
      </w:r>
      <w:r>
        <w:instrText>xe "</w:instrText>
      </w:r>
      <w:r w:rsidRPr="00EC7687">
        <w:instrText>R3CSV3</w:instrText>
      </w:r>
      <w:r>
        <w:instrText>"</w:instrText>
      </w:r>
      <w:r>
        <w:fldChar w:fldCharType="end"/>
      </w:r>
      <w:r>
        <w:tab/>
      </w:r>
      <w:r w:rsidRPr="006476C4">
        <w:t>The local police/militia do their job well</w:t>
      </w:r>
    </w:p>
    <w:p w:rsidR="00645ADE" w:rsidRDefault="00645ADE" w:rsidP="00933D86">
      <w:pPr>
        <w:ind w:left="1440" w:hanging="1440"/>
        <w:jc w:val="both"/>
      </w:pPr>
      <w:r w:rsidRPr="006476C4">
        <w:t>R3CSV4</w:t>
      </w:r>
      <w:r>
        <w:fldChar w:fldCharType="begin"/>
      </w:r>
      <w:r>
        <w:instrText>xe "</w:instrText>
      </w:r>
      <w:r w:rsidRPr="00EC7687">
        <w:instrText>R3CSV4</w:instrText>
      </w:r>
      <w:r>
        <w:instrText>"</w:instrText>
      </w:r>
      <w:r>
        <w:fldChar w:fldCharType="end"/>
      </w:r>
      <w:r>
        <w:tab/>
      </w:r>
      <w:r w:rsidRPr="006476C4">
        <w:t>People in this community can affect local government decisions that matter for people's lives</w:t>
      </w:r>
    </w:p>
    <w:p w:rsidR="00645ADE" w:rsidRPr="006476C4" w:rsidRDefault="00645ADE" w:rsidP="00933D86">
      <w:pPr>
        <w:ind w:left="1440" w:hanging="1440"/>
        <w:jc w:val="both"/>
      </w:pPr>
      <w:r w:rsidRPr="006476C4">
        <w:t>R3CSV5</w:t>
      </w:r>
      <w:r>
        <w:fldChar w:fldCharType="begin"/>
      </w:r>
      <w:r>
        <w:instrText>xe "</w:instrText>
      </w:r>
      <w:r w:rsidRPr="00EC7687">
        <w:instrText>R3CSV5</w:instrText>
      </w:r>
      <w:r>
        <w:instrText>"</w:instrText>
      </w:r>
      <w:r>
        <w:fldChar w:fldCharType="end"/>
      </w:r>
      <w:r>
        <w:tab/>
      </w:r>
      <w:r w:rsidRPr="006476C4">
        <w:t>Most people in this community are basically honest</w:t>
      </w:r>
    </w:p>
    <w:p w:rsidR="00645ADE" w:rsidRDefault="00645ADE" w:rsidP="00933D86">
      <w:pPr>
        <w:ind w:left="1440" w:hanging="1440"/>
        <w:jc w:val="both"/>
      </w:pPr>
      <w:r w:rsidRPr="006476C4">
        <w:t>R3CTR1</w:t>
      </w:r>
      <w:r>
        <w:fldChar w:fldCharType="begin"/>
      </w:r>
      <w:r>
        <w:instrText>xe "</w:instrText>
      </w:r>
      <w:r w:rsidRPr="00EC7687">
        <w:instrText>R3CTR1</w:instrText>
      </w:r>
      <w:r>
        <w:instrText>"</w:instrText>
      </w:r>
      <w:r>
        <w:fldChar w:fldCharType="end"/>
      </w:r>
      <w:r>
        <w:tab/>
      </w:r>
      <w:r w:rsidRPr="006476C4">
        <w:t>I believe the government does what is right for people like me</w:t>
      </w:r>
    </w:p>
    <w:p w:rsidR="00645ADE" w:rsidRDefault="00645ADE" w:rsidP="00933D86">
      <w:pPr>
        <w:ind w:left="1440" w:hanging="1440"/>
        <w:jc w:val="both"/>
      </w:pPr>
      <w:r w:rsidRPr="006476C4">
        <w:t>R3CTR2</w:t>
      </w:r>
      <w:r>
        <w:fldChar w:fldCharType="begin"/>
      </w:r>
      <w:r>
        <w:instrText>xe "</w:instrText>
      </w:r>
      <w:r w:rsidRPr="00EC7687">
        <w:instrText>R3CTR2</w:instrText>
      </w:r>
      <w:r>
        <w:instrText>"</w:instrText>
      </w:r>
      <w:r>
        <w:fldChar w:fldCharType="end"/>
      </w:r>
      <w:r>
        <w:tab/>
      </w:r>
      <w:r w:rsidRPr="006476C4">
        <w:t>I am confident of the ability of government officials to do their job</w:t>
      </w:r>
    </w:p>
    <w:p w:rsidR="00645ADE" w:rsidRDefault="00645ADE" w:rsidP="00933D86">
      <w:pPr>
        <w:ind w:left="1440" w:hanging="1440"/>
        <w:jc w:val="both"/>
      </w:pPr>
      <w:r w:rsidRPr="006476C4">
        <w:t>R3CTR4</w:t>
      </w:r>
      <w:r>
        <w:fldChar w:fldCharType="begin"/>
      </w:r>
      <w:r>
        <w:instrText>xe "</w:instrText>
      </w:r>
      <w:r w:rsidRPr="00EC7687">
        <w:instrText>R3CTR4</w:instrText>
      </w:r>
      <w:r>
        <w:instrText>"</w:instrText>
      </w:r>
      <w:r>
        <w:fldChar w:fldCharType="end"/>
      </w:r>
      <w:r>
        <w:tab/>
      </w:r>
      <w:r w:rsidRPr="006476C4">
        <w:t>I feel I can trust my neighbours to look after my house if I am away</w:t>
      </w:r>
    </w:p>
    <w:p w:rsidR="00645ADE" w:rsidRPr="006476C4" w:rsidRDefault="00645ADE" w:rsidP="00933D86">
      <w:pPr>
        <w:ind w:left="1440" w:hanging="1440"/>
        <w:jc w:val="both"/>
      </w:pPr>
      <w:r w:rsidRPr="006476C4">
        <w:t>R3CTR5</w:t>
      </w:r>
      <w:r>
        <w:fldChar w:fldCharType="begin"/>
      </w:r>
      <w:r>
        <w:instrText>xe "</w:instrText>
      </w:r>
      <w:r w:rsidRPr="00EC7687">
        <w:instrText>R3CTR5</w:instrText>
      </w:r>
      <w:r>
        <w:instrText>"</w:instrText>
      </w:r>
      <w:r>
        <w:fldChar w:fldCharType="end"/>
      </w:r>
      <w:r>
        <w:tab/>
      </w:r>
      <w:r w:rsidRPr="006476C4">
        <w:t>I feel I can trust people in this community to look after NAME</w:t>
      </w:r>
    </w:p>
    <w:p w:rsidR="00645ADE" w:rsidRDefault="00645ADE" w:rsidP="00933D86">
      <w:pPr>
        <w:ind w:left="1440" w:hanging="1440"/>
        <w:jc w:val="both"/>
      </w:pPr>
      <w:r w:rsidRPr="006476C4">
        <w:t>R3CTR6</w:t>
      </w:r>
      <w:r>
        <w:fldChar w:fldCharType="begin"/>
      </w:r>
      <w:r>
        <w:instrText>xe "</w:instrText>
      </w:r>
      <w:r w:rsidRPr="00EC7687">
        <w:instrText>R3CTR6</w:instrText>
      </w:r>
      <w:r>
        <w:instrText>"</w:instrText>
      </w:r>
      <w:r>
        <w:fldChar w:fldCharType="end"/>
      </w:r>
      <w:r>
        <w:tab/>
      </w:r>
      <w:r w:rsidRPr="006476C4">
        <w:t>I think it is safe for NAME to go out on the street on his/her own</w:t>
      </w:r>
    </w:p>
    <w:p w:rsidR="00645ADE" w:rsidRDefault="00645ADE" w:rsidP="00933D86">
      <w:pPr>
        <w:ind w:left="1440" w:hanging="1440"/>
        <w:jc w:val="both"/>
      </w:pPr>
      <w:r w:rsidRPr="00FB28CC">
        <w:t>MMBGRPR3</w:t>
      </w:r>
      <w:r>
        <w:fldChar w:fldCharType="begin"/>
      </w:r>
      <w:r>
        <w:instrText>xe "</w:instrText>
      </w:r>
      <w:r w:rsidRPr="00EC7687">
        <w:instrText>MMBGRPR3</w:instrText>
      </w:r>
      <w:r>
        <w:instrText>"</w:instrText>
      </w:r>
      <w:r>
        <w:fldChar w:fldCharType="end"/>
      </w:r>
      <w:r>
        <w:tab/>
      </w:r>
      <w:r w:rsidRPr="00FB28CC">
        <w:t>Is anyone in the household an active member of an organisation, group or informal association?</w:t>
      </w:r>
      <w:r>
        <w:t xml:space="preserve"> Codes are: 00</w:t>
      </w:r>
      <w:r>
        <w:rPr>
          <w:szCs w:val="20"/>
        </w:rPr>
        <w:t>= No, 01= Yes</w:t>
      </w:r>
    </w:p>
    <w:p w:rsidR="00645ADE" w:rsidRDefault="00645ADE" w:rsidP="00933D86">
      <w:pPr>
        <w:ind w:left="1440" w:hanging="1440"/>
        <w:jc w:val="both"/>
      </w:pPr>
      <w:r w:rsidRPr="003B5336">
        <w:t>HHMEMR31</w:t>
      </w:r>
      <w:r>
        <w:fldChar w:fldCharType="begin"/>
      </w:r>
      <w:r>
        <w:instrText>xe "</w:instrText>
      </w:r>
      <w:r w:rsidRPr="00EC7687">
        <w:instrText>HHMEMR31</w:instrText>
      </w:r>
      <w:r>
        <w:instrText>"</w:instrText>
      </w:r>
      <w:r>
        <w:fldChar w:fldCharType="end"/>
      </w:r>
      <w:r>
        <w:tab/>
      </w:r>
      <w:r w:rsidRPr="003B5336">
        <w:t>ID of household member</w:t>
      </w:r>
      <w:r>
        <w:t>. Code is:  90= Not a member of the household</w:t>
      </w:r>
    </w:p>
    <w:p w:rsidR="00645ADE" w:rsidRDefault="00645ADE" w:rsidP="00933D86">
      <w:pPr>
        <w:ind w:left="1440" w:hanging="1440"/>
        <w:jc w:val="both"/>
      </w:pPr>
      <w:r w:rsidRPr="003B5336">
        <w:t>GROUPR31</w:t>
      </w:r>
      <w:r>
        <w:fldChar w:fldCharType="begin"/>
      </w:r>
      <w:r>
        <w:instrText>xe "</w:instrText>
      </w:r>
      <w:r w:rsidRPr="00EC7687">
        <w:instrText>GROUPR31</w:instrText>
      </w:r>
      <w:r>
        <w:instrText>"</w:instrText>
      </w:r>
      <w:r>
        <w:fldChar w:fldCharType="end"/>
      </w:r>
      <w:r>
        <w:tab/>
      </w:r>
      <w:r w:rsidRPr="003B5336">
        <w:t>Group code</w:t>
      </w:r>
      <w:r>
        <w:t>. Codes are:</w:t>
      </w:r>
    </w:p>
    <w:p w:rsidR="00645ADE" w:rsidRDefault="00645ADE" w:rsidP="00933D86">
      <w:pPr>
        <w:ind w:left="2160"/>
        <w:jc w:val="both"/>
      </w:pPr>
      <w:r>
        <w:t xml:space="preserve">02= Farmers` </w:t>
      </w:r>
      <w:smartTag w:uri="urn:schemas-microsoft-com:office:smarttags" w:element="place">
        <w:r>
          <w:t>Union</w:t>
        </w:r>
      </w:smartTag>
    </w:p>
    <w:p w:rsidR="00645ADE" w:rsidRDefault="00645ADE" w:rsidP="00933D86">
      <w:pPr>
        <w:ind w:left="2160"/>
        <w:jc w:val="both"/>
      </w:pPr>
      <w:r>
        <w:t>04= Watershed Association</w:t>
      </w:r>
    </w:p>
    <w:p w:rsidR="00645ADE" w:rsidRDefault="00645ADE" w:rsidP="00933D86">
      <w:pPr>
        <w:ind w:left="2160"/>
        <w:jc w:val="both"/>
      </w:pPr>
      <w:r>
        <w:t>05= Elderly Association</w:t>
      </w:r>
    </w:p>
    <w:p w:rsidR="00645ADE" w:rsidRDefault="00645ADE" w:rsidP="00933D86">
      <w:pPr>
        <w:ind w:left="2160"/>
        <w:jc w:val="both"/>
      </w:pPr>
      <w:r>
        <w:t>06= Self-Help group</w:t>
      </w:r>
    </w:p>
    <w:p w:rsidR="00645ADE" w:rsidRDefault="00645ADE" w:rsidP="00933D86">
      <w:pPr>
        <w:ind w:left="2160"/>
        <w:jc w:val="both"/>
      </w:pPr>
      <w:r>
        <w:t>07= Education</w:t>
      </w:r>
    </w:p>
    <w:p w:rsidR="00645ADE" w:rsidRDefault="00645ADE" w:rsidP="00933D86">
      <w:pPr>
        <w:ind w:left="2160"/>
        <w:jc w:val="both"/>
      </w:pPr>
      <w:r>
        <w:t>11= Credit society/co-operative</w:t>
      </w:r>
    </w:p>
    <w:p w:rsidR="00645ADE" w:rsidRDefault="00645ADE" w:rsidP="00933D86">
      <w:pPr>
        <w:ind w:left="2160"/>
        <w:jc w:val="both"/>
      </w:pPr>
      <w:r>
        <w:t>14= Trader` s Association</w:t>
      </w:r>
    </w:p>
    <w:p w:rsidR="00645ADE" w:rsidRDefault="00645ADE" w:rsidP="00933D86">
      <w:pPr>
        <w:ind w:left="2160"/>
        <w:jc w:val="both"/>
      </w:pPr>
      <w:r>
        <w:t>15= Business Group</w:t>
      </w:r>
    </w:p>
    <w:p w:rsidR="00645ADE" w:rsidRDefault="00645ADE" w:rsidP="00933D86">
      <w:pPr>
        <w:ind w:left="2160"/>
        <w:jc w:val="both"/>
      </w:pPr>
      <w:r>
        <w:t>16= Youth Group</w:t>
      </w:r>
    </w:p>
    <w:p w:rsidR="00645ADE" w:rsidRDefault="00645ADE" w:rsidP="00933D86">
      <w:pPr>
        <w:ind w:left="2160"/>
        <w:jc w:val="both"/>
      </w:pPr>
      <w:r>
        <w:t>17= NGO</w:t>
      </w:r>
    </w:p>
    <w:p w:rsidR="00645ADE" w:rsidRDefault="00645ADE" w:rsidP="00933D86">
      <w:pPr>
        <w:ind w:left="2160"/>
        <w:jc w:val="both"/>
      </w:pPr>
      <w:r>
        <w:t>18= Religious group</w:t>
      </w:r>
    </w:p>
    <w:p w:rsidR="00645ADE" w:rsidRDefault="00645ADE" w:rsidP="00933D86">
      <w:pPr>
        <w:ind w:left="2160"/>
        <w:jc w:val="both"/>
      </w:pPr>
      <w:r>
        <w:t>20= Cultural/Sport Group</w:t>
      </w:r>
    </w:p>
    <w:p w:rsidR="00645ADE" w:rsidRDefault="00645ADE" w:rsidP="00933D86">
      <w:pPr>
        <w:ind w:left="2160"/>
        <w:jc w:val="both"/>
      </w:pPr>
      <w:r>
        <w:t>21= Mothers` Committee</w:t>
      </w:r>
    </w:p>
    <w:p w:rsidR="00645ADE" w:rsidRDefault="00645ADE" w:rsidP="00933D86">
      <w:pPr>
        <w:ind w:left="2160"/>
        <w:jc w:val="both"/>
      </w:pPr>
      <w:r>
        <w:t>22= Labour Unions</w:t>
      </w:r>
    </w:p>
    <w:p w:rsidR="00645ADE" w:rsidRDefault="00645ADE" w:rsidP="00933D86">
      <w:pPr>
        <w:ind w:left="2160"/>
        <w:jc w:val="both"/>
      </w:pPr>
      <w:r>
        <w:t>25= Service co-operatives</w:t>
      </w:r>
    </w:p>
    <w:p w:rsidR="00645ADE" w:rsidRDefault="00645ADE" w:rsidP="00933D86">
      <w:pPr>
        <w:ind w:left="2160"/>
        <w:jc w:val="both"/>
      </w:pPr>
      <w:r>
        <w:t>28= Other (specify)</w:t>
      </w:r>
    </w:p>
    <w:p w:rsidR="00645ADE" w:rsidRDefault="00645ADE" w:rsidP="00933D86">
      <w:pPr>
        <w:ind w:left="2160"/>
        <w:jc w:val="both"/>
      </w:pPr>
      <w:r>
        <w:t xml:space="preserve">29= Parent &amp; Teacher </w:t>
      </w:r>
      <w:smartTag w:uri="urn:schemas-microsoft-com:office:smarttags" w:element="place">
        <w:r>
          <w:t>Union</w:t>
        </w:r>
      </w:smartTag>
    </w:p>
    <w:p w:rsidR="00645ADE" w:rsidRDefault="00645ADE" w:rsidP="00933D86">
      <w:pPr>
        <w:ind w:left="2160"/>
        <w:jc w:val="both"/>
      </w:pPr>
      <w:r>
        <w:t>32= Girls` Club</w:t>
      </w:r>
    </w:p>
    <w:p w:rsidR="00645ADE" w:rsidRDefault="00645ADE" w:rsidP="00933D86">
      <w:pPr>
        <w:ind w:left="2160"/>
        <w:jc w:val="both"/>
      </w:pPr>
      <w:r>
        <w:t>35= Other political group</w:t>
      </w:r>
    </w:p>
    <w:p w:rsidR="00645ADE" w:rsidRDefault="00645ADE" w:rsidP="00933D86">
      <w:pPr>
        <w:ind w:left="2160"/>
        <w:jc w:val="both"/>
      </w:pPr>
      <w:r>
        <w:t>37= Communist Party</w:t>
      </w:r>
    </w:p>
    <w:p w:rsidR="00645ADE" w:rsidRDefault="00645ADE" w:rsidP="00933D86">
      <w:pPr>
        <w:ind w:left="2160"/>
        <w:jc w:val="both"/>
      </w:pPr>
      <w:r>
        <w:t>38= Communist Youth Organisation</w:t>
      </w:r>
    </w:p>
    <w:p w:rsidR="00645ADE" w:rsidRDefault="00645ADE" w:rsidP="00933D86">
      <w:pPr>
        <w:ind w:left="2160"/>
        <w:jc w:val="both"/>
      </w:pPr>
      <w:r>
        <w:t>39= Fishers` Association</w:t>
      </w:r>
    </w:p>
    <w:p w:rsidR="00645ADE" w:rsidRDefault="00645ADE" w:rsidP="00933D86">
      <w:pPr>
        <w:ind w:left="2160"/>
        <w:jc w:val="both"/>
      </w:pPr>
      <w:r>
        <w:t>41= Other professional association</w:t>
      </w:r>
    </w:p>
    <w:p w:rsidR="00645ADE" w:rsidRDefault="00645ADE" w:rsidP="00933D86">
      <w:pPr>
        <w:ind w:left="2160"/>
        <w:jc w:val="both"/>
      </w:pPr>
      <w:r>
        <w:t>43= Women` s Union</w:t>
      </w:r>
    </w:p>
    <w:p w:rsidR="00645ADE" w:rsidRDefault="00645ADE" w:rsidP="00933D86">
      <w:pPr>
        <w:ind w:left="1440" w:hanging="1440"/>
        <w:jc w:val="both"/>
      </w:pPr>
      <w:r w:rsidRPr="009C72B9">
        <w:t>SPECGRP1</w:t>
      </w:r>
      <w:r>
        <w:fldChar w:fldCharType="begin"/>
      </w:r>
      <w:r>
        <w:instrText>xe "</w:instrText>
      </w:r>
      <w:r w:rsidRPr="00EC7687">
        <w:instrText>SPECGRP1</w:instrText>
      </w:r>
      <w:r>
        <w:instrText>"</w:instrText>
      </w:r>
      <w:r>
        <w:fldChar w:fldCharType="end"/>
      </w:r>
      <w:r>
        <w:tab/>
      </w:r>
      <w:r w:rsidRPr="009C72B9">
        <w:t>Specify type of group</w:t>
      </w:r>
    </w:p>
    <w:p w:rsidR="00645ADE" w:rsidRDefault="00645ADE" w:rsidP="00933D86">
      <w:pPr>
        <w:ind w:left="1440" w:hanging="1440"/>
        <w:jc w:val="both"/>
      </w:pPr>
      <w:r w:rsidRPr="00E74A7E">
        <w:t>LEADMR31</w:t>
      </w:r>
      <w:r>
        <w:fldChar w:fldCharType="begin"/>
      </w:r>
      <w:r>
        <w:instrText>xe "</w:instrText>
      </w:r>
      <w:r w:rsidRPr="00EC7687">
        <w:instrText>LEADMR31</w:instrText>
      </w:r>
      <w:r>
        <w:instrText>"</w:instrText>
      </w:r>
      <w:r>
        <w:fldChar w:fldCharType="end"/>
      </w:r>
      <w:r>
        <w:tab/>
      </w:r>
      <w:r w:rsidRPr="00E74A7E">
        <w:t>Does this person hold a leadership or powerful position in the group?</w:t>
      </w:r>
      <w:r>
        <w:t xml:space="preserve"> Codes are: 0</w:t>
      </w:r>
      <w:r>
        <w:rPr>
          <w:szCs w:val="20"/>
        </w:rPr>
        <w:t>0= No, 01= Yes</w:t>
      </w:r>
    </w:p>
    <w:p w:rsidR="00645ADE" w:rsidRDefault="00645ADE" w:rsidP="00933D86">
      <w:pPr>
        <w:ind w:left="1440" w:hanging="1440"/>
        <w:jc w:val="both"/>
      </w:pPr>
      <w:r w:rsidRPr="00E74A7E">
        <w:t>PRPSTR31</w:t>
      </w:r>
      <w:r>
        <w:fldChar w:fldCharType="begin"/>
      </w:r>
      <w:r>
        <w:instrText>xe "</w:instrText>
      </w:r>
      <w:r w:rsidRPr="00EC7687">
        <w:instrText>PRPSTR31</w:instrText>
      </w:r>
      <w:r>
        <w:instrText>"</w:instrText>
      </w:r>
      <w:r>
        <w:fldChar w:fldCharType="end"/>
      </w:r>
      <w:r>
        <w:tab/>
      </w:r>
      <w:r w:rsidRPr="00E74A7E">
        <w:t>Did any parent or close relative of this person hold this post before?</w:t>
      </w:r>
      <w:r w:rsidRPr="00DB386F">
        <w:t xml:space="preserve"> </w:t>
      </w:r>
      <w:r>
        <w:t>Codes are: 0</w:t>
      </w:r>
      <w:r>
        <w:rPr>
          <w:szCs w:val="20"/>
        </w:rPr>
        <w:t>0= No, 01= Yes</w:t>
      </w:r>
    </w:p>
    <w:p w:rsidR="00645ADE" w:rsidRDefault="00645ADE" w:rsidP="00933D86">
      <w:pPr>
        <w:ind w:left="1440" w:hanging="1440"/>
        <w:jc w:val="both"/>
      </w:pPr>
      <w:r w:rsidRPr="00DE7446">
        <w:t>HHMEMR32</w:t>
      </w:r>
      <w:r>
        <w:fldChar w:fldCharType="begin"/>
      </w:r>
      <w:r>
        <w:instrText>xe "</w:instrText>
      </w:r>
      <w:r w:rsidRPr="00EC7687">
        <w:instrText>HHMEMR32</w:instrText>
      </w:r>
      <w:r>
        <w:instrText>"</w:instrText>
      </w:r>
      <w:r>
        <w:fldChar w:fldCharType="end"/>
      </w:r>
      <w:r>
        <w:tab/>
      </w:r>
      <w:r w:rsidRPr="00DE7446">
        <w:t>ID of household member</w:t>
      </w:r>
      <w:r>
        <w:t>. Code is: 90= Not a member of the household</w:t>
      </w:r>
    </w:p>
    <w:p w:rsidR="00645ADE" w:rsidRPr="006F0752" w:rsidRDefault="00645ADE" w:rsidP="00933D86">
      <w:pPr>
        <w:ind w:left="1440" w:hanging="1440"/>
        <w:jc w:val="both"/>
      </w:pPr>
      <w:r w:rsidRPr="006F0752">
        <w:t>GROUPR32</w:t>
      </w:r>
      <w:r>
        <w:fldChar w:fldCharType="begin"/>
      </w:r>
      <w:r>
        <w:instrText>xe "</w:instrText>
      </w:r>
      <w:r w:rsidRPr="00EC7687">
        <w:instrText>GROUPR32</w:instrText>
      </w:r>
      <w:r>
        <w:instrText>"</w:instrText>
      </w:r>
      <w:r>
        <w:fldChar w:fldCharType="end"/>
      </w:r>
      <w:r>
        <w:tab/>
      </w:r>
      <w:r w:rsidRPr="006F0752">
        <w:t>Group code</w:t>
      </w:r>
      <w:r>
        <w:t xml:space="preserve">. Codes are the same as specified for </w:t>
      </w:r>
      <w:r w:rsidRPr="003B5336">
        <w:t>GROUPR31</w:t>
      </w:r>
      <w:r>
        <w:t>.</w:t>
      </w:r>
    </w:p>
    <w:p w:rsidR="00645ADE" w:rsidRDefault="00645ADE" w:rsidP="00933D86">
      <w:pPr>
        <w:ind w:left="1440" w:hanging="1440"/>
        <w:jc w:val="both"/>
      </w:pPr>
      <w:r w:rsidRPr="006F0752">
        <w:t>SPECGRP2</w:t>
      </w:r>
      <w:r>
        <w:fldChar w:fldCharType="begin"/>
      </w:r>
      <w:r>
        <w:instrText>xe "</w:instrText>
      </w:r>
      <w:r w:rsidRPr="00EC7687">
        <w:instrText>SPECGRP2</w:instrText>
      </w:r>
      <w:r>
        <w:instrText>"</w:instrText>
      </w:r>
      <w:r>
        <w:fldChar w:fldCharType="end"/>
      </w:r>
      <w:r>
        <w:tab/>
      </w:r>
      <w:r w:rsidRPr="006F0752">
        <w:t>Specify type of group</w:t>
      </w:r>
    </w:p>
    <w:p w:rsidR="00645ADE" w:rsidRDefault="00645ADE" w:rsidP="00933D86">
      <w:pPr>
        <w:ind w:left="1440" w:hanging="1440"/>
        <w:jc w:val="both"/>
      </w:pPr>
      <w:r w:rsidRPr="006F0752">
        <w:t>LEADMR32</w:t>
      </w:r>
      <w:r>
        <w:fldChar w:fldCharType="begin"/>
      </w:r>
      <w:r>
        <w:instrText>xe "</w:instrText>
      </w:r>
      <w:r w:rsidRPr="00EC7687">
        <w:instrText>LEADMR32</w:instrText>
      </w:r>
      <w:r>
        <w:instrText>"</w:instrText>
      </w:r>
      <w:r>
        <w:fldChar w:fldCharType="end"/>
      </w:r>
      <w:r>
        <w:tab/>
      </w:r>
      <w:r w:rsidRPr="006F0752">
        <w:t>Does this person hold a leadership or powerful position in the group?</w:t>
      </w:r>
      <w:r w:rsidRPr="00DB386F">
        <w:t xml:space="preserve"> </w:t>
      </w:r>
      <w:r>
        <w:t>Codes are: 0</w:t>
      </w:r>
      <w:r>
        <w:rPr>
          <w:szCs w:val="20"/>
        </w:rPr>
        <w:t>0= No, 01= Yes</w:t>
      </w:r>
    </w:p>
    <w:p w:rsidR="00645ADE" w:rsidRDefault="00645ADE" w:rsidP="00933D86">
      <w:pPr>
        <w:ind w:left="1440" w:hanging="1440"/>
        <w:jc w:val="both"/>
      </w:pPr>
      <w:r w:rsidRPr="006F0752">
        <w:t>PRPSTR32</w:t>
      </w:r>
      <w:r>
        <w:fldChar w:fldCharType="begin"/>
      </w:r>
      <w:r>
        <w:instrText>xe "</w:instrText>
      </w:r>
      <w:r w:rsidRPr="00EC7687">
        <w:instrText>PRPSTR32</w:instrText>
      </w:r>
      <w:r>
        <w:instrText>"</w:instrText>
      </w:r>
      <w:r>
        <w:fldChar w:fldCharType="end"/>
      </w:r>
      <w:r>
        <w:tab/>
      </w:r>
      <w:r w:rsidRPr="006F0752">
        <w:t>Did any parent or close relative of this person hold this post before?</w:t>
      </w:r>
      <w:r w:rsidRPr="00DB386F">
        <w:t xml:space="preserve"> </w:t>
      </w:r>
      <w:r>
        <w:t>Codes are: 0</w:t>
      </w:r>
      <w:r>
        <w:rPr>
          <w:szCs w:val="20"/>
        </w:rPr>
        <w:t>0= No, 01= Yes</w:t>
      </w:r>
    </w:p>
    <w:p w:rsidR="00645ADE" w:rsidRDefault="00645ADE" w:rsidP="00933D86">
      <w:pPr>
        <w:jc w:val="both"/>
      </w:pPr>
      <w:r w:rsidRPr="006F0752">
        <w:t>HHMEMR33</w:t>
      </w:r>
      <w:r>
        <w:fldChar w:fldCharType="begin"/>
      </w:r>
      <w:r>
        <w:instrText>xe "</w:instrText>
      </w:r>
      <w:r w:rsidRPr="00EC7687">
        <w:instrText>HHMEMR33</w:instrText>
      </w:r>
      <w:r>
        <w:instrText>"</w:instrText>
      </w:r>
      <w:r>
        <w:fldChar w:fldCharType="end"/>
      </w:r>
      <w:r>
        <w:tab/>
      </w:r>
      <w:r w:rsidRPr="006F0752">
        <w:t>ID of household member</w:t>
      </w:r>
      <w:r>
        <w:t>. Code is: 90= Not a member of the household</w:t>
      </w:r>
    </w:p>
    <w:p w:rsidR="00645ADE" w:rsidRDefault="00645ADE" w:rsidP="00933D86">
      <w:pPr>
        <w:jc w:val="both"/>
      </w:pPr>
      <w:r w:rsidRPr="006F0752">
        <w:t>GROUPR33</w:t>
      </w:r>
      <w:r>
        <w:fldChar w:fldCharType="begin"/>
      </w:r>
      <w:r>
        <w:instrText>xe "</w:instrText>
      </w:r>
      <w:r w:rsidRPr="00EC7687">
        <w:instrText>GROUPR33</w:instrText>
      </w:r>
      <w:r>
        <w:instrText>"</w:instrText>
      </w:r>
      <w:r>
        <w:fldChar w:fldCharType="end"/>
      </w:r>
      <w:r>
        <w:tab/>
      </w:r>
      <w:r w:rsidRPr="006F0752">
        <w:t>Group code</w:t>
      </w:r>
      <w:r>
        <w:t>.</w:t>
      </w:r>
      <w:r w:rsidRPr="00DB386F">
        <w:t xml:space="preserve"> </w:t>
      </w:r>
      <w:r>
        <w:t xml:space="preserve">Codes are the same as specified for </w:t>
      </w:r>
      <w:r w:rsidRPr="003B5336">
        <w:t>GROUPR31</w:t>
      </w:r>
      <w:r>
        <w:t>.</w:t>
      </w:r>
    </w:p>
    <w:p w:rsidR="00645ADE" w:rsidRDefault="00645ADE" w:rsidP="00933D86">
      <w:pPr>
        <w:jc w:val="both"/>
      </w:pPr>
      <w:r w:rsidRPr="006F0752">
        <w:t>SPECGRP3</w:t>
      </w:r>
      <w:r>
        <w:fldChar w:fldCharType="begin"/>
      </w:r>
      <w:r>
        <w:instrText>xe "</w:instrText>
      </w:r>
      <w:r w:rsidRPr="00EC7687">
        <w:instrText>SPECGRP3</w:instrText>
      </w:r>
      <w:r>
        <w:instrText>"</w:instrText>
      </w:r>
      <w:r>
        <w:fldChar w:fldCharType="end"/>
      </w:r>
      <w:r>
        <w:tab/>
      </w:r>
      <w:r w:rsidRPr="006F0752">
        <w:t>Specify type of group</w:t>
      </w:r>
    </w:p>
    <w:p w:rsidR="00645ADE" w:rsidRDefault="00645ADE" w:rsidP="00933D86">
      <w:pPr>
        <w:ind w:left="1440" w:hanging="1440"/>
        <w:jc w:val="both"/>
      </w:pPr>
      <w:r w:rsidRPr="006F0752">
        <w:t>LEADMR33</w:t>
      </w:r>
      <w:r>
        <w:fldChar w:fldCharType="begin"/>
      </w:r>
      <w:r>
        <w:instrText>xe "</w:instrText>
      </w:r>
      <w:r w:rsidRPr="00EC7687">
        <w:instrText>LEADMR33</w:instrText>
      </w:r>
      <w:r>
        <w:instrText>"</w:instrText>
      </w:r>
      <w:r>
        <w:fldChar w:fldCharType="end"/>
      </w:r>
      <w:r>
        <w:tab/>
      </w:r>
      <w:r w:rsidRPr="006F0752">
        <w:t>Does this person hold a leadership or powerful position in the group?</w:t>
      </w:r>
      <w:r w:rsidRPr="00DB386F">
        <w:t xml:space="preserve"> </w:t>
      </w:r>
      <w:r>
        <w:t>Codes are: 0</w:t>
      </w:r>
      <w:r>
        <w:rPr>
          <w:szCs w:val="20"/>
        </w:rPr>
        <w:t>0= No, 01= Yes</w:t>
      </w:r>
    </w:p>
    <w:p w:rsidR="00645ADE" w:rsidRDefault="00645ADE" w:rsidP="00933D86">
      <w:pPr>
        <w:ind w:left="1440" w:hanging="1440"/>
        <w:jc w:val="both"/>
      </w:pPr>
      <w:r w:rsidRPr="006F0752">
        <w:t>PRPSTR33</w:t>
      </w:r>
      <w:r>
        <w:fldChar w:fldCharType="begin"/>
      </w:r>
      <w:r>
        <w:instrText>xe "</w:instrText>
      </w:r>
      <w:r w:rsidRPr="00EC7687">
        <w:instrText>PRPSTR33</w:instrText>
      </w:r>
      <w:r>
        <w:instrText>"</w:instrText>
      </w:r>
      <w:r>
        <w:fldChar w:fldCharType="end"/>
      </w:r>
      <w:r>
        <w:tab/>
      </w:r>
      <w:r w:rsidRPr="006F0752">
        <w:t>Did any parent or close relative of this person hold this post before?</w:t>
      </w:r>
      <w:r w:rsidRPr="00DB386F">
        <w:t xml:space="preserve"> </w:t>
      </w:r>
      <w:r>
        <w:t>Codes are: 0</w:t>
      </w:r>
      <w:r>
        <w:rPr>
          <w:szCs w:val="20"/>
        </w:rPr>
        <w:t>0= No, 01= Yes</w:t>
      </w:r>
    </w:p>
    <w:p w:rsidR="00645ADE" w:rsidRDefault="00645ADE" w:rsidP="00933D86">
      <w:pPr>
        <w:ind w:left="1440" w:hanging="1440"/>
        <w:jc w:val="both"/>
      </w:pPr>
      <w:r w:rsidRPr="006613A0">
        <w:t>RELLIVR3</w:t>
      </w:r>
      <w:r>
        <w:fldChar w:fldCharType="begin"/>
      </w:r>
      <w:r>
        <w:instrText>xe "</w:instrText>
      </w:r>
      <w:r w:rsidRPr="00EC7687">
        <w:instrText>RELLIVR3</w:instrText>
      </w:r>
      <w:r>
        <w:instrText>"</w:instrText>
      </w:r>
      <w:r>
        <w:fldChar w:fldCharType="end"/>
      </w:r>
      <w:r>
        <w:tab/>
      </w:r>
      <w:r w:rsidRPr="006613A0">
        <w:t>Do you have relatives living in this community?</w:t>
      </w:r>
      <w:r w:rsidRPr="00DB386F">
        <w:t xml:space="preserve"> </w:t>
      </w:r>
      <w:r>
        <w:t>Codes are: 0</w:t>
      </w:r>
      <w:r>
        <w:rPr>
          <w:szCs w:val="20"/>
        </w:rPr>
        <w:t>0= No, 01= Yes</w:t>
      </w:r>
    </w:p>
    <w:p w:rsidR="00645ADE" w:rsidRDefault="00645ADE" w:rsidP="00933D86">
      <w:pPr>
        <w:ind w:left="1440" w:hanging="1440"/>
        <w:jc w:val="both"/>
      </w:pPr>
      <w:r w:rsidRPr="006613A0">
        <w:t>FRNCTYR3</w:t>
      </w:r>
      <w:r>
        <w:fldChar w:fldCharType="begin"/>
      </w:r>
      <w:r>
        <w:instrText>xe "</w:instrText>
      </w:r>
      <w:r w:rsidRPr="00EC7687">
        <w:instrText>FRNCTYR3</w:instrText>
      </w:r>
      <w:r>
        <w:instrText>"</w:instrText>
      </w:r>
      <w:r>
        <w:fldChar w:fldCharType="end"/>
      </w:r>
      <w:r>
        <w:tab/>
      </w:r>
      <w:r w:rsidRPr="006613A0">
        <w:t>Do you have a relative or friend living in a large city/the capital?</w:t>
      </w:r>
      <w:r w:rsidRPr="00DB386F">
        <w:t xml:space="preserve"> </w:t>
      </w:r>
      <w:r>
        <w:t>Codes are: 0</w:t>
      </w:r>
      <w:r>
        <w:rPr>
          <w:szCs w:val="20"/>
        </w:rPr>
        <w:t>0= No, 01= Yes</w:t>
      </w:r>
    </w:p>
    <w:p w:rsidR="00645ADE" w:rsidRDefault="00645ADE" w:rsidP="00933D86">
      <w:pPr>
        <w:ind w:left="1440" w:hanging="1440"/>
        <w:jc w:val="both"/>
      </w:pPr>
      <w:r w:rsidRPr="006613A0">
        <w:t>NMFRNDR3</w:t>
      </w:r>
      <w:r>
        <w:fldChar w:fldCharType="begin"/>
      </w:r>
      <w:r>
        <w:instrText>xe "</w:instrText>
      </w:r>
      <w:r w:rsidRPr="00EC7687">
        <w:instrText>NMFRNDR3</w:instrText>
      </w:r>
      <w:r>
        <w:instrText>"</w:instrText>
      </w:r>
      <w:r>
        <w:fldChar w:fldCharType="end"/>
      </w:r>
      <w:r>
        <w:tab/>
      </w:r>
      <w:r w:rsidRPr="006613A0">
        <w:t>Do you know the names of NAME'</w:t>
      </w:r>
      <w:r>
        <w:t xml:space="preserve"> </w:t>
      </w:r>
      <w:r w:rsidRPr="006613A0">
        <w:t>s friends?</w:t>
      </w:r>
      <w:r w:rsidRPr="00DB386F">
        <w:t xml:space="preserve"> </w:t>
      </w:r>
      <w:r>
        <w:t>Codes are: 0</w:t>
      </w:r>
      <w:r>
        <w:rPr>
          <w:szCs w:val="20"/>
        </w:rPr>
        <w:t>0= No, 01= Yes</w:t>
      </w:r>
    </w:p>
    <w:p w:rsidR="00645ADE" w:rsidRDefault="00645ADE" w:rsidP="00933D86">
      <w:pPr>
        <w:ind w:left="1440" w:hanging="1440"/>
        <w:jc w:val="both"/>
      </w:pPr>
      <w:r w:rsidRPr="006613A0">
        <w:t>AFTRSCR3</w:t>
      </w:r>
      <w:r>
        <w:fldChar w:fldCharType="begin"/>
      </w:r>
      <w:r>
        <w:instrText>xe "</w:instrText>
      </w:r>
      <w:r w:rsidRPr="00EC7687">
        <w:instrText>AFTRSCR3</w:instrText>
      </w:r>
      <w:r>
        <w:instrText>"</w:instrText>
      </w:r>
      <w:r>
        <w:fldChar w:fldCharType="end"/>
      </w:r>
      <w:r>
        <w:tab/>
      </w:r>
      <w:r w:rsidRPr="006613A0">
        <w:t>Do you know what NAME does after school/work?</w:t>
      </w:r>
      <w:r w:rsidRPr="00DB386F">
        <w:t xml:space="preserve"> </w:t>
      </w:r>
      <w:r>
        <w:t>Codes are: 0</w:t>
      </w:r>
      <w:r>
        <w:rPr>
          <w:szCs w:val="20"/>
        </w:rPr>
        <w:t>0= No, 01= Yes</w:t>
      </w:r>
    </w:p>
    <w:p w:rsidR="00645ADE" w:rsidRDefault="00645ADE" w:rsidP="00933D86">
      <w:pPr>
        <w:ind w:left="1440" w:hanging="1440"/>
        <w:jc w:val="both"/>
      </w:pPr>
      <w:r w:rsidRPr="006613A0">
        <w:t>PRNTFRR3</w:t>
      </w:r>
      <w:r>
        <w:fldChar w:fldCharType="begin"/>
      </w:r>
      <w:r>
        <w:instrText>xe "</w:instrText>
      </w:r>
      <w:r w:rsidRPr="00EC7687">
        <w:instrText>PRNTFRR3</w:instrText>
      </w:r>
      <w:r>
        <w:instrText>"</w:instrText>
      </w:r>
      <w:r>
        <w:fldChar w:fldCharType="end"/>
      </w:r>
      <w:r>
        <w:tab/>
      </w:r>
      <w:r w:rsidRPr="006613A0">
        <w:t>Do you know the parents of NAME'</w:t>
      </w:r>
      <w:r>
        <w:t xml:space="preserve"> </w:t>
      </w:r>
      <w:r w:rsidRPr="006613A0">
        <w:t>s friends?</w:t>
      </w:r>
      <w:r w:rsidRPr="00DB386F">
        <w:t xml:space="preserve"> </w:t>
      </w:r>
      <w:r>
        <w:t>Codes are: 0</w:t>
      </w:r>
      <w:r>
        <w:rPr>
          <w:szCs w:val="20"/>
        </w:rPr>
        <w:t>0= No, 01= Yes</w:t>
      </w:r>
    </w:p>
    <w:p w:rsidR="00645ADE" w:rsidRDefault="00645ADE" w:rsidP="00933D86">
      <w:pPr>
        <w:ind w:left="1440" w:hanging="1440"/>
        <w:jc w:val="both"/>
      </w:pPr>
      <w:r w:rsidRPr="006613A0">
        <w:t>TCHRR3</w:t>
      </w:r>
      <w:r>
        <w:fldChar w:fldCharType="begin"/>
      </w:r>
      <w:r>
        <w:instrText>xe "</w:instrText>
      </w:r>
      <w:r w:rsidRPr="00EC7687">
        <w:instrText>TCHRR3</w:instrText>
      </w:r>
      <w:r>
        <w:instrText>"</w:instrText>
      </w:r>
      <w:r>
        <w:fldChar w:fldCharType="end"/>
      </w:r>
      <w:r>
        <w:tab/>
      </w:r>
      <w:r w:rsidRPr="006613A0">
        <w:t>Do you know NAME'</w:t>
      </w:r>
      <w:r>
        <w:t xml:space="preserve"> </w:t>
      </w:r>
      <w:r w:rsidRPr="006613A0">
        <w:t>s teacher?</w:t>
      </w:r>
      <w:r w:rsidRPr="00DB386F">
        <w:t xml:space="preserve"> </w:t>
      </w:r>
      <w:r>
        <w:t>Codes are: 0</w:t>
      </w:r>
      <w:r>
        <w:rPr>
          <w:szCs w:val="20"/>
        </w:rPr>
        <w:t>0= No, 01= Yes</w:t>
      </w:r>
    </w:p>
    <w:p w:rsidR="00645ADE" w:rsidRDefault="00645ADE" w:rsidP="00933D86">
      <w:pPr>
        <w:ind w:left="1440" w:hanging="1440"/>
        <w:jc w:val="both"/>
      </w:pPr>
      <w:r w:rsidRPr="006613A0">
        <w:t>BULLDR3</w:t>
      </w:r>
      <w:r>
        <w:fldChar w:fldCharType="begin"/>
      </w:r>
      <w:r>
        <w:instrText>xe "</w:instrText>
      </w:r>
      <w:r w:rsidRPr="00EC7687">
        <w:instrText>BULLDR3</w:instrText>
      </w:r>
      <w:r>
        <w:instrText>"</w:instrText>
      </w:r>
      <w:r>
        <w:fldChar w:fldCharType="end"/>
      </w:r>
      <w:r>
        <w:tab/>
      </w:r>
      <w:r w:rsidRPr="006613A0">
        <w:t>Has NAME ever been bullied by peers?</w:t>
      </w:r>
      <w:r w:rsidRPr="00DB386F">
        <w:t xml:space="preserve"> </w:t>
      </w:r>
      <w:r>
        <w:t>Codes are: 0</w:t>
      </w:r>
      <w:r>
        <w:rPr>
          <w:szCs w:val="20"/>
        </w:rPr>
        <w:t>0= No, 01= Yes</w:t>
      </w:r>
    </w:p>
    <w:p w:rsidR="00645ADE" w:rsidRPr="006613A0" w:rsidRDefault="00645ADE" w:rsidP="00933D86">
      <w:pPr>
        <w:pStyle w:val="Heading1"/>
        <w:numPr>
          <w:ins w:id="4" w:author="User" w:date="2009-06-26T23:34:00Z"/>
        </w:numPr>
      </w:pPr>
      <w:r>
        <w:t>Section 6 – Economic Changes a</w:t>
      </w:r>
      <w:r w:rsidRPr="006613A0">
        <w:t xml:space="preserve">nd Recent Life History </w:t>
      </w:r>
    </w:p>
    <w:p w:rsidR="00645ADE" w:rsidRDefault="00645ADE" w:rsidP="00933D86">
      <w:pPr>
        <w:jc w:val="both"/>
        <w:rPr>
          <w:b/>
        </w:rPr>
      </w:pPr>
    </w:p>
    <w:p w:rsidR="00645ADE" w:rsidRDefault="00645ADE" w:rsidP="00933D86">
      <w:pPr>
        <w:jc w:val="both"/>
      </w:pPr>
      <w:r w:rsidRPr="006613A0">
        <w:t>IDR36</w:t>
      </w:r>
      <w:r>
        <w:fldChar w:fldCharType="begin"/>
      </w:r>
      <w:r>
        <w:instrText>xe "</w:instrText>
      </w:r>
      <w:r w:rsidRPr="00EC7687">
        <w:instrText>IDR36</w:instrText>
      </w:r>
      <w:r>
        <w:instrText>"</w:instrText>
      </w:r>
      <w:r>
        <w:fldChar w:fldCharType="end"/>
      </w:r>
      <w:r w:rsidRPr="006613A0">
        <w:tab/>
      </w:r>
      <w:r>
        <w:tab/>
      </w:r>
      <w:r w:rsidRPr="006613A0">
        <w:t>ID of respondent for section 6</w:t>
      </w:r>
      <w:r>
        <w:t>. Code is: 90= Not a member of the household</w:t>
      </w:r>
    </w:p>
    <w:p w:rsidR="00645ADE" w:rsidRDefault="00645ADE" w:rsidP="00933D86">
      <w:pPr>
        <w:ind w:left="1440" w:hanging="1440"/>
        <w:jc w:val="both"/>
      </w:pPr>
      <w:r w:rsidRPr="00192072">
        <w:t>CMPHHR3</w:t>
      </w:r>
      <w:r>
        <w:fldChar w:fldCharType="begin"/>
      </w:r>
      <w:r>
        <w:instrText>xe "</w:instrText>
      </w:r>
      <w:r w:rsidRPr="00EC7687">
        <w:instrText>CMPHHR3</w:instrText>
      </w:r>
      <w:r>
        <w:instrText>"</w:instrText>
      </w:r>
      <w:r>
        <w:fldChar w:fldCharType="end"/>
      </w:r>
      <w:r>
        <w:tab/>
      </w:r>
      <w:r w:rsidRPr="00192072">
        <w:t>Compared to other households in this village how would you describe your household?</w:t>
      </w:r>
      <w:r>
        <w:t xml:space="preserve"> Codes are:</w:t>
      </w:r>
    </w:p>
    <w:p w:rsidR="00645ADE" w:rsidRDefault="00645ADE" w:rsidP="00933D86">
      <w:pPr>
        <w:ind w:left="2160"/>
        <w:jc w:val="both"/>
      </w:pPr>
      <w:r>
        <w:t>01= The richest</w:t>
      </w:r>
    </w:p>
    <w:p w:rsidR="00645ADE" w:rsidRDefault="00645ADE" w:rsidP="00933D86">
      <w:pPr>
        <w:ind w:left="2160"/>
        <w:jc w:val="both"/>
      </w:pPr>
      <w:r>
        <w:t>02= Among the richest</w:t>
      </w:r>
    </w:p>
    <w:p w:rsidR="00645ADE" w:rsidRDefault="00645ADE" w:rsidP="00933D86">
      <w:pPr>
        <w:ind w:left="2160"/>
        <w:jc w:val="both"/>
      </w:pPr>
      <w:r>
        <w:t>03= Richer than most household</w:t>
      </w:r>
    </w:p>
    <w:p w:rsidR="00645ADE" w:rsidRDefault="00645ADE" w:rsidP="00933D86">
      <w:pPr>
        <w:ind w:left="2160"/>
        <w:jc w:val="both"/>
      </w:pPr>
      <w:r>
        <w:t>04= About average</w:t>
      </w:r>
    </w:p>
    <w:p w:rsidR="00645ADE" w:rsidRDefault="00645ADE" w:rsidP="00933D86">
      <w:pPr>
        <w:ind w:left="2160"/>
        <w:jc w:val="both"/>
      </w:pPr>
      <w:r>
        <w:t>05= A little poorer than most household</w:t>
      </w:r>
    </w:p>
    <w:p w:rsidR="00645ADE" w:rsidRDefault="00645ADE" w:rsidP="00933D86">
      <w:pPr>
        <w:ind w:left="2160"/>
        <w:jc w:val="both"/>
      </w:pPr>
      <w:r>
        <w:t>06= Among the poorest</w:t>
      </w:r>
    </w:p>
    <w:p w:rsidR="00645ADE" w:rsidRDefault="00645ADE" w:rsidP="00933D86">
      <w:pPr>
        <w:ind w:left="2160"/>
        <w:jc w:val="both"/>
      </w:pPr>
      <w:r>
        <w:t>30= Other (specify)</w:t>
      </w:r>
    </w:p>
    <w:p w:rsidR="00645ADE" w:rsidRDefault="00645ADE" w:rsidP="00933D86">
      <w:pPr>
        <w:jc w:val="both"/>
      </w:pPr>
      <w:r w:rsidRPr="002D5B29">
        <w:t>SPCMPHH</w:t>
      </w:r>
      <w:r>
        <w:fldChar w:fldCharType="begin"/>
      </w:r>
      <w:r>
        <w:instrText>xe "</w:instrText>
      </w:r>
      <w:r w:rsidRPr="00EC7687">
        <w:instrText>SPCMPHH</w:instrText>
      </w:r>
      <w:r>
        <w:instrText>"</w:instrText>
      </w:r>
      <w:r>
        <w:fldChar w:fldCharType="end"/>
      </w:r>
      <w:r>
        <w:tab/>
      </w:r>
      <w:r w:rsidRPr="002D5B29">
        <w:t>Specify how you would describe your household</w:t>
      </w:r>
    </w:p>
    <w:p w:rsidR="00645ADE" w:rsidRDefault="00645ADE" w:rsidP="00933D86">
      <w:pPr>
        <w:ind w:left="1440" w:hanging="1440"/>
        <w:jc w:val="both"/>
      </w:pPr>
      <w:r w:rsidRPr="00706E7E">
        <w:t>SITCHR3</w:t>
      </w:r>
      <w:r>
        <w:fldChar w:fldCharType="begin"/>
      </w:r>
      <w:r>
        <w:instrText>xe "</w:instrText>
      </w:r>
      <w:r w:rsidRPr="00EC7687">
        <w:instrText>SITCHR3</w:instrText>
      </w:r>
      <w:r>
        <w:instrText>"</w:instrText>
      </w:r>
      <w:r>
        <w:fldChar w:fldCharType="end"/>
      </w:r>
      <w:r>
        <w:tab/>
      </w:r>
      <w:r w:rsidRPr="00706E7E">
        <w:t>Do you feel that your situation has changed since the last time we came to see you?</w:t>
      </w:r>
      <w:r>
        <w:t xml:space="preserve"> Codes are: 0</w:t>
      </w:r>
      <w:r>
        <w:rPr>
          <w:szCs w:val="20"/>
        </w:rPr>
        <w:t>0= No, 01= Yes</w:t>
      </w:r>
    </w:p>
    <w:p w:rsidR="00645ADE" w:rsidRDefault="00645ADE" w:rsidP="00933D86">
      <w:pPr>
        <w:jc w:val="both"/>
      </w:pPr>
      <w:r w:rsidRPr="0028444D">
        <w:t>WHYCHR3</w:t>
      </w:r>
      <w:r>
        <w:fldChar w:fldCharType="begin"/>
      </w:r>
      <w:r>
        <w:instrText>xe "</w:instrText>
      </w:r>
      <w:r w:rsidRPr="00EC7687">
        <w:instrText>WHYCHR3</w:instrText>
      </w:r>
      <w:r>
        <w:instrText>"</w:instrText>
      </w:r>
      <w:r>
        <w:fldChar w:fldCharType="end"/>
      </w:r>
      <w:r>
        <w:tab/>
      </w:r>
      <w:r w:rsidRPr="0028444D">
        <w:t>Why do you think that your situation has changed?</w:t>
      </w:r>
      <w:r>
        <w:t xml:space="preserve"> Codes are:</w:t>
      </w:r>
    </w:p>
    <w:p w:rsidR="00645ADE" w:rsidRDefault="00645ADE" w:rsidP="00933D86">
      <w:pPr>
        <w:ind w:left="2160"/>
        <w:jc w:val="both"/>
      </w:pPr>
      <w:r>
        <w:t>01= Harvests have been good</w:t>
      </w:r>
    </w:p>
    <w:p w:rsidR="00645ADE" w:rsidRDefault="00645ADE" w:rsidP="00933D86">
      <w:pPr>
        <w:ind w:left="2160"/>
        <w:jc w:val="both"/>
      </w:pPr>
      <w:r>
        <w:t>02= Started growing new crops</w:t>
      </w:r>
    </w:p>
    <w:p w:rsidR="00645ADE" w:rsidRDefault="00645ADE" w:rsidP="00933D86">
      <w:pPr>
        <w:ind w:left="2160"/>
        <w:jc w:val="both"/>
      </w:pPr>
      <w:r>
        <w:t>03= Tried new farming techniques</w:t>
      </w:r>
    </w:p>
    <w:p w:rsidR="00645ADE" w:rsidRDefault="00645ADE" w:rsidP="00933D86">
      <w:pPr>
        <w:ind w:left="2160"/>
        <w:jc w:val="both"/>
      </w:pPr>
      <w:r>
        <w:t>04= Managed my crops or livestock well</w:t>
      </w:r>
    </w:p>
    <w:p w:rsidR="00645ADE" w:rsidRDefault="00645ADE" w:rsidP="00933D86">
      <w:pPr>
        <w:ind w:left="2160"/>
        <w:jc w:val="both"/>
      </w:pPr>
      <w:r>
        <w:t>05= Accumulated livestock</w:t>
      </w:r>
    </w:p>
    <w:p w:rsidR="00645ADE" w:rsidRDefault="00645ADE" w:rsidP="00933D86">
      <w:pPr>
        <w:ind w:left="2160"/>
        <w:jc w:val="both"/>
      </w:pPr>
      <w:r>
        <w:t>06= Accumulated other resources</w:t>
      </w:r>
    </w:p>
    <w:p w:rsidR="00645ADE" w:rsidRDefault="00645ADE" w:rsidP="00933D86">
      <w:pPr>
        <w:ind w:left="2160"/>
        <w:jc w:val="both"/>
      </w:pPr>
      <w:r>
        <w:t>07= My own health has improved</w:t>
      </w:r>
    </w:p>
    <w:p w:rsidR="00645ADE" w:rsidRDefault="00645ADE" w:rsidP="00933D86">
      <w:pPr>
        <w:ind w:left="2160"/>
        <w:jc w:val="both"/>
      </w:pPr>
      <w:r>
        <w:t>08= Spouse`s health has improved</w:t>
      </w:r>
    </w:p>
    <w:p w:rsidR="00645ADE" w:rsidRDefault="00645ADE" w:rsidP="00933D86">
      <w:pPr>
        <w:ind w:left="2160"/>
        <w:jc w:val="both"/>
      </w:pPr>
      <w:r>
        <w:t>09= Spouse works hard</w:t>
      </w:r>
    </w:p>
    <w:p w:rsidR="00645ADE" w:rsidRDefault="00645ADE" w:rsidP="00933D86">
      <w:pPr>
        <w:ind w:left="2160"/>
        <w:jc w:val="both"/>
      </w:pPr>
      <w:r>
        <w:t>10= Have a new spouse</w:t>
      </w:r>
    </w:p>
    <w:p w:rsidR="00645ADE" w:rsidRDefault="00645ADE" w:rsidP="00933D86">
      <w:pPr>
        <w:ind w:left="2160"/>
        <w:jc w:val="both"/>
      </w:pPr>
      <w:r>
        <w:t>11= Have more children</w:t>
      </w:r>
    </w:p>
    <w:p w:rsidR="00645ADE" w:rsidRDefault="00645ADE" w:rsidP="00933D86">
      <w:pPr>
        <w:ind w:left="2160"/>
        <w:jc w:val="both"/>
      </w:pPr>
      <w:r>
        <w:t>12= Children older and more able to work</w:t>
      </w:r>
    </w:p>
    <w:p w:rsidR="00645ADE" w:rsidRDefault="00645ADE" w:rsidP="00933D86">
      <w:pPr>
        <w:ind w:left="2160"/>
        <w:jc w:val="both"/>
      </w:pPr>
      <w:r>
        <w:t>13= Women in household drink less</w:t>
      </w:r>
    </w:p>
    <w:p w:rsidR="00645ADE" w:rsidRDefault="00645ADE" w:rsidP="00933D86">
      <w:pPr>
        <w:ind w:left="2160"/>
        <w:jc w:val="both"/>
      </w:pPr>
      <w:r>
        <w:t>14= Men in household drink less</w:t>
      </w:r>
    </w:p>
    <w:p w:rsidR="00645ADE" w:rsidRDefault="00645ADE" w:rsidP="00933D86">
      <w:pPr>
        <w:ind w:left="2160"/>
        <w:jc w:val="both"/>
      </w:pPr>
      <w:r>
        <w:t>15= More people around to help/advise</w:t>
      </w:r>
    </w:p>
    <w:p w:rsidR="00645ADE" w:rsidRDefault="00645ADE" w:rsidP="00933D86">
      <w:pPr>
        <w:ind w:left="2160"/>
        <w:jc w:val="both"/>
      </w:pPr>
      <w:r>
        <w:t>16= Job security</w:t>
      </w:r>
    </w:p>
    <w:p w:rsidR="00645ADE" w:rsidRDefault="00645ADE" w:rsidP="00933D86">
      <w:pPr>
        <w:ind w:left="2160"/>
        <w:jc w:val="both"/>
      </w:pPr>
      <w:r>
        <w:t>17= Live in a nicer house</w:t>
      </w:r>
    </w:p>
    <w:p w:rsidR="00645ADE" w:rsidRDefault="00645ADE" w:rsidP="00933D86">
      <w:pPr>
        <w:ind w:left="2160"/>
        <w:jc w:val="both"/>
      </w:pPr>
      <w:r>
        <w:t>18= Managed my business well</w:t>
      </w:r>
    </w:p>
    <w:p w:rsidR="00645ADE" w:rsidRDefault="00645ADE" w:rsidP="00933D86">
      <w:pPr>
        <w:ind w:left="2160"/>
        <w:jc w:val="both"/>
      </w:pPr>
      <w:r>
        <w:t>19= Worked hard</w:t>
      </w:r>
    </w:p>
    <w:p w:rsidR="00645ADE" w:rsidRDefault="00645ADE" w:rsidP="00933D86">
      <w:pPr>
        <w:ind w:left="2160"/>
        <w:jc w:val="both"/>
      </w:pPr>
      <w:r>
        <w:t>20= Own business or trade has been profitable</w:t>
      </w:r>
    </w:p>
    <w:p w:rsidR="00645ADE" w:rsidRDefault="00645ADE" w:rsidP="00933D86">
      <w:pPr>
        <w:ind w:left="2160"/>
        <w:jc w:val="both"/>
      </w:pPr>
      <w:r>
        <w:t>21= Set up a new business or trade</w:t>
      </w:r>
    </w:p>
    <w:p w:rsidR="00645ADE" w:rsidRDefault="00645ADE" w:rsidP="00933D86">
      <w:pPr>
        <w:ind w:left="2160"/>
        <w:jc w:val="both"/>
      </w:pPr>
      <w:r>
        <w:t>22= Started work or new job/non-farm work</w:t>
      </w:r>
    </w:p>
    <w:p w:rsidR="00645ADE" w:rsidRDefault="00645ADE" w:rsidP="00933D86">
      <w:pPr>
        <w:ind w:left="2160"/>
        <w:jc w:val="both"/>
      </w:pPr>
      <w:r>
        <w:t>23= Food or Cash Aid</w:t>
      </w:r>
    </w:p>
    <w:p w:rsidR="00645ADE" w:rsidRDefault="00645ADE" w:rsidP="00933D86">
      <w:pPr>
        <w:ind w:left="2160"/>
        <w:jc w:val="both"/>
      </w:pPr>
      <w:r>
        <w:t>24= Involvement in Safety Net Programs</w:t>
      </w:r>
    </w:p>
    <w:p w:rsidR="00645ADE" w:rsidRDefault="00645ADE" w:rsidP="00933D86">
      <w:pPr>
        <w:ind w:left="2160"/>
        <w:jc w:val="both"/>
      </w:pPr>
      <w:r>
        <w:t xml:space="preserve">25= Involvement in farmers` </w:t>
      </w:r>
      <w:smartTag w:uri="urn:schemas-microsoft-com:office:smarttags" w:element="place">
        <w:r>
          <w:t>Union</w:t>
        </w:r>
      </w:smartTag>
    </w:p>
    <w:p w:rsidR="00645ADE" w:rsidRDefault="00645ADE" w:rsidP="00933D86">
      <w:pPr>
        <w:ind w:left="2160"/>
        <w:jc w:val="both"/>
      </w:pPr>
      <w:r>
        <w:t>26= Migration</w:t>
      </w:r>
    </w:p>
    <w:p w:rsidR="00645ADE" w:rsidRDefault="00645ADE" w:rsidP="00933D86">
      <w:pPr>
        <w:ind w:left="2160"/>
        <w:jc w:val="both"/>
      </w:pPr>
      <w:r>
        <w:t>27= Was willing to take risks</w:t>
      </w:r>
    </w:p>
    <w:p w:rsidR="00645ADE" w:rsidRDefault="00645ADE" w:rsidP="00933D86">
      <w:pPr>
        <w:ind w:left="2160"/>
        <w:jc w:val="both"/>
      </w:pPr>
      <w:r>
        <w:t>28= Prices have risen</w:t>
      </w:r>
    </w:p>
    <w:p w:rsidR="00645ADE" w:rsidRDefault="00645ADE" w:rsidP="00933D86">
      <w:pPr>
        <w:ind w:left="2160"/>
        <w:jc w:val="both"/>
      </w:pPr>
      <w:r>
        <w:t>29= Good luck</w:t>
      </w:r>
    </w:p>
    <w:p w:rsidR="00645ADE" w:rsidRDefault="00645ADE" w:rsidP="00933D86">
      <w:pPr>
        <w:ind w:left="2160"/>
        <w:jc w:val="both"/>
      </w:pPr>
      <w:r>
        <w:t>30= God has helped</w:t>
      </w:r>
    </w:p>
    <w:p w:rsidR="00645ADE" w:rsidRDefault="00645ADE" w:rsidP="00933D86">
      <w:pPr>
        <w:ind w:left="2160"/>
        <w:jc w:val="both"/>
      </w:pPr>
      <w:r>
        <w:t>31= Other (specify)</w:t>
      </w:r>
    </w:p>
    <w:p w:rsidR="00645ADE" w:rsidRDefault="00645ADE" w:rsidP="00933D86">
      <w:pPr>
        <w:ind w:left="2160"/>
        <w:jc w:val="both"/>
      </w:pPr>
      <w:r>
        <w:t>33= Government-run Employment Programmes</w:t>
      </w:r>
    </w:p>
    <w:p w:rsidR="00645ADE" w:rsidRDefault="00645ADE" w:rsidP="00933D86">
      <w:pPr>
        <w:ind w:left="2160"/>
        <w:jc w:val="both"/>
      </w:pPr>
      <w:r>
        <w:t>34= Spouse started work or a new job</w:t>
      </w:r>
    </w:p>
    <w:p w:rsidR="00645ADE" w:rsidRDefault="00645ADE" w:rsidP="00933D86">
      <w:pPr>
        <w:ind w:left="2160"/>
        <w:jc w:val="both"/>
      </w:pPr>
      <w:r>
        <w:t>35= Received a raise for current job</w:t>
      </w:r>
    </w:p>
    <w:p w:rsidR="00645ADE" w:rsidRDefault="00645ADE" w:rsidP="00933D86">
      <w:pPr>
        <w:ind w:left="2160"/>
        <w:jc w:val="both"/>
      </w:pPr>
      <w:r>
        <w:t>36= Both husband and wife work</w:t>
      </w:r>
    </w:p>
    <w:p w:rsidR="00645ADE" w:rsidRDefault="00645ADE" w:rsidP="00933D86">
      <w:pPr>
        <w:ind w:left="2160"/>
        <w:jc w:val="both"/>
      </w:pPr>
      <w:r>
        <w:t>41= Harvests have been poor</w:t>
      </w:r>
    </w:p>
    <w:p w:rsidR="00645ADE" w:rsidRDefault="00645ADE" w:rsidP="00933D86">
      <w:pPr>
        <w:ind w:left="2160"/>
        <w:jc w:val="both"/>
      </w:pPr>
      <w:r>
        <w:t>42= Tried new crops but they failed</w:t>
      </w:r>
    </w:p>
    <w:p w:rsidR="00645ADE" w:rsidRDefault="00645ADE" w:rsidP="00933D86">
      <w:pPr>
        <w:ind w:left="2160"/>
        <w:jc w:val="both"/>
      </w:pPr>
      <w:r>
        <w:t>43= Tried new ways of farming but they failed</w:t>
      </w:r>
    </w:p>
    <w:p w:rsidR="00645ADE" w:rsidRDefault="00645ADE" w:rsidP="00933D86">
      <w:pPr>
        <w:ind w:left="2160"/>
        <w:jc w:val="both"/>
      </w:pPr>
      <w:r>
        <w:t>44= Managed my crops or livestock poorly</w:t>
      </w:r>
    </w:p>
    <w:p w:rsidR="00645ADE" w:rsidRDefault="00645ADE" w:rsidP="00933D86">
      <w:pPr>
        <w:ind w:left="2160"/>
        <w:jc w:val="both"/>
      </w:pPr>
      <w:r>
        <w:t>45= Have less livestock</w:t>
      </w:r>
    </w:p>
    <w:p w:rsidR="00645ADE" w:rsidRDefault="00645ADE" w:rsidP="00933D86">
      <w:pPr>
        <w:ind w:left="2160"/>
        <w:jc w:val="both"/>
      </w:pPr>
      <w:r>
        <w:t>46= Managed my business poorly</w:t>
      </w:r>
    </w:p>
    <w:p w:rsidR="00645ADE" w:rsidRDefault="00645ADE" w:rsidP="00933D86">
      <w:pPr>
        <w:ind w:left="2160"/>
        <w:jc w:val="both"/>
      </w:pPr>
      <w:r>
        <w:t>47= Own business failed or didn’t do well</w:t>
      </w:r>
    </w:p>
    <w:p w:rsidR="00645ADE" w:rsidRDefault="00645ADE" w:rsidP="00933D86">
      <w:pPr>
        <w:ind w:left="2160"/>
        <w:jc w:val="both"/>
      </w:pPr>
      <w:r>
        <w:t>48= Tried new business/trade but it failed</w:t>
      </w:r>
    </w:p>
    <w:p w:rsidR="00645ADE" w:rsidRDefault="00645ADE" w:rsidP="00933D86">
      <w:pPr>
        <w:ind w:left="2160"/>
        <w:jc w:val="both"/>
      </w:pPr>
      <w:r>
        <w:t>49= Lost job</w:t>
      </w:r>
    </w:p>
    <w:p w:rsidR="00645ADE" w:rsidRDefault="00645ADE" w:rsidP="00933D86">
      <w:pPr>
        <w:ind w:left="2160"/>
        <w:jc w:val="both"/>
      </w:pPr>
      <w:r>
        <w:t>50= Have fewer other resource</w:t>
      </w:r>
    </w:p>
    <w:p w:rsidR="00645ADE" w:rsidRDefault="00645ADE" w:rsidP="00933D86">
      <w:pPr>
        <w:ind w:left="2160"/>
        <w:jc w:val="both"/>
      </w:pPr>
      <w:r>
        <w:t xml:space="preserve"> 51= I was lazy</w:t>
      </w:r>
    </w:p>
    <w:p w:rsidR="00645ADE" w:rsidRDefault="00645ADE" w:rsidP="00933D86">
      <w:pPr>
        <w:ind w:left="2160"/>
        <w:jc w:val="both"/>
      </w:pPr>
      <w:r>
        <w:t>52= Spouse was lazy</w:t>
      </w:r>
    </w:p>
    <w:p w:rsidR="00645ADE" w:rsidRDefault="00645ADE" w:rsidP="00933D86">
      <w:pPr>
        <w:ind w:left="2160"/>
        <w:jc w:val="both"/>
      </w:pPr>
      <w:r>
        <w:t>53= I have been/got ill/injured/disabled</w:t>
      </w:r>
    </w:p>
    <w:p w:rsidR="00645ADE" w:rsidRDefault="00645ADE" w:rsidP="00933D86">
      <w:pPr>
        <w:ind w:left="2160"/>
        <w:jc w:val="both"/>
      </w:pPr>
      <w:r>
        <w:t>55= Spouse died</w:t>
      </w:r>
    </w:p>
    <w:p w:rsidR="00645ADE" w:rsidRDefault="00645ADE" w:rsidP="00933D86">
      <w:pPr>
        <w:ind w:left="2160"/>
        <w:jc w:val="both"/>
      </w:pPr>
      <w:r>
        <w:t>56= Children sick or died</w:t>
      </w:r>
    </w:p>
    <w:p w:rsidR="00645ADE" w:rsidRDefault="00645ADE" w:rsidP="00933D86">
      <w:pPr>
        <w:ind w:left="2160"/>
        <w:jc w:val="both"/>
      </w:pPr>
      <w:r>
        <w:t>57= Children moved away</w:t>
      </w:r>
    </w:p>
    <w:p w:rsidR="00645ADE" w:rsidRDefault="00645ADE" w:rsidP="00933D86">
      <w:pPr>
        <w:ind w:left="2160"/>
        <w:jc w:val="both"/>
      </w:pPr>
      <w:r>
        <w:t>58= Large family/too many children/increased family size</w:t>
      </w:r>
    </w:p>
    <w:p w:rsidR="00645ADE" w:rsidRDefault="00645ADE" w:rsidP="00933D86">
      <w:pPr>
        <w:ind w:left="2160"/>
        <w:jc w:val="both"/>
      </w:pPr>
      <w:r>
        <w:t>59= Men in household drink too much</w:t>
      </w:r>
    </w:p>
    <w:p w:rsidR="00645ADE" w:rsidRDefault="00645ADE" w:rsidP="00933D86">
      <w:pPr>
        <w:ind w:left="2160"/>
        <w:jc w:val="both"/>
      </w:pPr>
      <w:r>
        <w:t>60= Women in the house drink too much</w:t>
      </w:r>
    </w:p>
    <w:p w:rsidR="00645ADE" w:rsidRDefault="00645ADE" w:rsidP="00933D86">
      <w:pPr>
        <w:ind w:left="2160"/>
        <w:jc w:val="both"/>
      </w:pPr>
      <w:r>
        <w:t>61= Less people around to help/advise</w:t>
      </w:r>
    </w:p>
    <w:p w:rsidR="00645ADE" w:rsidRDefault="00645ADE" w:rsidP="00933D86">
      <w:pPr>
        <w:ind w:left="2160"/>
        <w:jc w:val="both"/>
      </w:pPr>
      <w:r>
        <w:t>62= Theft/robbery</w:t>
      </w:r>
    </w:p>
    <w:p w:rsidR="00645ADE" w:rsidRDefault="00645ADE" w:rsidP="00933D86">
      <w:pPr>
        <w:ind w:left="2160"/>
        <w:jc w:val="both"/>
      </w:pPr>
      <w:r>
        <w:t>63= Too many loans</w:t>
      </w:r>
    </w:p>
    <w:p w:rsidR="00645ADE" w:rsidRDefault="00645ADE" w:rsidP="00933D86">
      <w:pPr>
        <w:ind w:left="2160"/>
        <w:jc w:val="both"/>
      </w:pPr>
      <w:r>
        <w:t>64= Did not want to take risks</w:t>
      </w:r>
    </w:p>
    <w:p w:rsidR="00645ADE" w:rsidRDefault="00645ADE" w:rsidP="00933D86">
      <w:pPr>
        <w:ind w:left="2160"/>
        <w:jc w:val="both"/>
      </w:pPr>
      <w:r>
        <w:t>65= Prices for goods have fallen</w:t>
      </w:r>
    </w:p>
    <w:p w:rsidR="00645ADE" w:rsidRDefault="00645ADE" w:rsidP="00933D86">
      <w:pPr>
        <w:ind w:left="2160"/>
        <w:jc w:val="both"/>
      </w:pPr>
      <w:r>
        <w:t>66= Input prices increased</w:t>
      </w:r>
    </w:p>
    <w:p w:rsidR="00645ADE" w:rsidRDefault="00645ADE" w:rsidP="00933D86">
      <w:pPr>
        <w:ind w:left="2160"/>
        <w:jc w:val="both"/>
      </w:pPr>
      <w:r>
        <w:t>67= Price of foods have increased</w:t>
      </w:r>
    </w:p>
    <w:p w:rsidR="00645ADE" w:rsidRDefault="00645ADE" w:rsidP="00933D86">
      <w:pPr>
        <w:ind w:left="2160"/>
        <w:jc w:val="both"/>
      </w:pPr>
      <w:r>
        <w:t>68= House is not as nice as it used to be</w:t>
      </w:r>
    </w:p>
    <w:p w:rsidR="00645ADE" w:rsidRDefault="00645ADE" w:rsidP="00933D86">
      <w:pPr>
        <w:ind w:left="2160"/>
        <w:jc w:val="both"/>
      </w:pPr>
      <w:r>
        <w:t>69= Old age</w:t>
      </w:r>
    </w:p>
    <w:p w:rsidR="00645ADE" w:rsidRDefault="00645ADE" w:rsidP="00933D86">
      <w:pPr>
        <w:ind w:left="2160"/>
        <w:jc w:val="both"/>
      </w:pPr>
      <w:r>
        <w:t>70= Bad luck</w:t>
      </w:r>
    </w:p>
    <w:p w:rsidR="00645ADE" w:rsidRDefault="00645ADE" w:rsidP="00933D86">
      <w:pPr>
        <w:ind w:left="2160"/>
        <w:jc w:val="both"/>
      </w:pPr>
      <w:r>
        <w:t>71= God has not helped</w:t>
      </w:r>
    </w:p>
    <w:p w:rsidR="00645ADE" w:rsidRPr="0028444D" w:rsidRDefault="00645ADE" w:rsidP="00933D86">
      <w:pPr>
        <w:ind w:left="2160"/>
        <w:jc w:val="both"/>
      </w:pPr>
      <w:r>
        <w:t>72= Other (specify)</w:t>
      </w:r>
    </w:p>
    <w:p w:rsidR="00645ADE" w:rsidRDefault="00645ADE" w:rsidP="00933D86">
      <w:pPr>
        <w:jc w:val="both"/>
      </w:pPr>
      <w:r w:rsidRPr="00E0673E">
        <w:t>SPWHYCH</w:t>
      </w:r>
      <w:r>
        <w:fldChar w:fldCharType="begin"/>
      </w:r>
      <w:r>
        <w:instrText>xe "</w:instrText>
      </w:r>
      <w:r w:rsidRPr="00EC7687">
        <w:instrText>SPWHYCH</w:instrText>
      </w:r>
      <w:r>
        <w:instrText>"</w:instrText>
      </w:r>
      <w:r>
        <w:fldChar w:fldCharType="end"/>
      </w:r>
      <w:r>
        <w:tab/>
      </w:r>
      <w:r w:rsidRPr="00E0673E">
        <w:t>Specify why you think your situation has changed</w:t>
      </w:r>
    </w:p>
    <w:p w:rsidR="00645ADE" w:rsidRDefault="00645ADE" w:rsidP="00933D86">
      <w:pPr>
        <w:ind w:left="1440" w:hanging="1440"/>
        <w:jc w:val="both"/>
      </w:pPr>
      <w:r w:rsidRPr="00E0673E">
        <w:t>EVNTR301</w:t>
      </w:r>
      <w:r>
        <w:fldChar w:fldCharType="begin"/>
      </w:r>
      <w:r>
        <w:instrText>xe "</w:instrText>
      </w:r>
      <w:r w:rsidRPr="00EC7687">
        <w:instrText>EVNTR301</w:instrText>
      </w:r>
      <w:r>
        <w:instrText>"</w:instrText>
      </w:r>
      <w:r>
        <w:fldChar w:fldCharType="end"/>
      </w:r>
      <w:r>
        <w:tab/>
      </w:r>
      <w:r w:rsidRPr="00E0673E">
        <w:t>Has this event happened since last visit - theft or destruction</w:t>
      </w:r>
      <w:r>
        <w:t>? Codes are: 0</w:t>
      </w:r>
      <w:r>
        <w:rPr>
          <w:szCs w:val="20"/>
        </w:rPr>
        <w:t>0= No, 01= Yes</w:t>
      </w:r>
    </w:p>
    <w:p w:rsidR="00645ADE" w:rsidRDefault="00645ADE" w:rsidP="00933D86">
      <w:pPr>
        <w:ind w:left="1440" w:hanging="1440"/>
        <w:jc w:val="both"/>
      </w:pPr>
      <w:r w:rsidRPr="00E0673E">
        <w:t>EVNTR310</w:t>
      </w:r>
      <w:r>
        <w:fldChar w:fldCharType="begin"/>
      </w:r>
      <w:r>
        <w:instrText>xe "</w:instrText>
      </w:r>
      <w:r w:rsidRPr="00EC7687">
        <w:instrText>EVNTR310</w:instrText>
      </w:r>
      <w:r>
        <w:instrText>"</w:instrText>
      </w:r>
      <w:r>
        <w:fldChar w:fldCharType="end"/>
      </w:r>
      <w:r>
        <w:tab/>
      </w:r>
      <w:r w:rsidRPr="00E0673E">
        <w:t>Has this event happened since last visit - forced contributions/arbitrary taxation/protection money</w:t>
      </w:r>
      <w:r>
        <w:t>?</w:t>
      </w:r>
      <w:r w:rsidRPr="005E3C46">
        <w:t xml:space="preserve"> </w:t>
      </w:r>
      <w:r>
        <w:t>Codes are: 0</w:t>
      </w:r>
      <w:r>
        <w:rPr>
          <w:szCs w:val="20"/>
        </w:rPr>
        <w:t>0= No, 01= Yes</w:t>
      </w:r>
    </w:p>
    <w:p w:rsidR="00645ADE" w:rsidRDefault="00645ADE" w:rsidP="00933D86">
      <w:pPr>
        <w:ind w:left="1440" w:hanging="1440"/>
        <w:jc w:val="both"/>
      </w:pPr>
      <w:r w:rsidRPr="00E0673E">
        <w:t>EVNTR312</w:t>
      </w:r>
      <w:r>
        <w:fldChar w:fldCharType="begin"/>
      </w:r>
      <w:r>
        <w:instrText>xe "</w:instrText>
      </w:r>
      <w:r w:rsidRPr="00EC7687">
        <w:instrText>EVNTR312</w:instrText>
      </w:r>
      <w:r>
        <w:instrText>"</w:instrText>
      </w:r>
      <w:r>
        <w:fldChar w:fldCharType="end"/>
      </w:r>
      <w:r>
        <w:tab/>
      </w:r>
      <w:r w:rsidRPr="00E0673E">
        <w:t>Has this event happened since last visit - large increase in input prices</w:t>
      </w:r>
      <w:r>
        <w:t>?</w:t>
      </w:r>
      <w:r w:rsidRPr="005E3C46">
        <w:t xml:space="preserve"> </w:t>
      </w:r>
      <w:r>
        <w:t>Codes are: 0</w:t>
      </w:r>
      <w:r>
        <w:rPr>
          <w:szCs w:val="20"/>
        </w:rPr>
        <w:t>0= No, 01= Yes</w:t>
      </w:r>
    </w:p>
    <w:p w:rsidR="00645ADE" w:rsidRDefault="00645ADE" w:rsidP="00933D86">
      <w:pPr>
        <w:ind w:left="1440" w:hanging="1440"/>
        <w:jc w:val="both"/>
      </w:pPr>
      <w:r w:rsidRPr="00E0673E">
        <w:t>EVNTR313</w:t>
      </w:r>
      <w:r>
        <w:fldChar w:fldCharType="begin"/>
      </w:r>
      <w:r>
        <w:instrText>xe "</w:instrText>
      </w:r>
      <w:r w:rsidRPr="00EC7687">
        <w:instrText>EVNTR313</w:instrText>
      </w:r>
      <w:r>
        <w:instrText>"</w:instrText>
      </w:r>
      <w:r>
        <w:fldChar w:fldCharType="end"/>
      </w:r>
      <w:r>
        <w:tab/>
      </w:r>
      <w:r w:rsidRPr="00E0673E">
        <w:t>Has this event happened since last visit - large decrease in output prices</w:t>
      </w:r>
      <w:r>
        <w:t>?</w:t>
      </w:r>
      <w:r w:rsidRPr="005E3C46">
        <w:t xml:space="preserve"> </w:t>
      </w:r>
      <w:r>
        <w:t>Codes are: 0</w:t>
      </w:r>
      <w:r>
        <w:rPr>
          <w:szCs w:val="20"/>
        </w:rPr>
        <w:t>0= No, 01= Yes</w:t>
      </w:r>
    </w:p>
    <w:p w:rsidR="00645ADE" w:rsidRDefault="00645ADE" w:rsidP="00933D86">
      <w:pPr>
        <w:ind w:left="1440" w:hanging="1440"/>
        <w:jc w:val="both"/>
      </w:pPr>
      <w:r w:rsidRPr="00650183">
        <w:t>EVNTR347</w:t>
      </w:r>
      <w:r>
        <w:fldChar w:fldCharType="begin"/>
      </w:r>
      <w:r>
        <w:instrText>xe "</w:instrText>
      </w:r>
      <w:r w:rsidRPr="00EC7687">
        <w:instrText>EVNTR347</w:instrText>
      </w:r>
      <w:r>
        <w:instrText>"</w:instrText>
      </w:r>
      <w:r>
        <w:fldChar w:fldCharType="end"/>
      </w:r>
      <w:r>
        <w:tab/>
      </w:r>
      <w:r w:rsidRPr="00650183">
        <w:t>Has this event happened since last visit - increase in the price of food bought</w:t>
      </w:r>
      <w:r>
        <w:t>?</w:t>
      </w:r>
      <w:r w:rsidRPr="005E3C46">
        <w:t xml:space="preserve"> </w:t>
      </w:r>
      <w:r>
        <w:t>Codes are: 0</w:t>
      </w:r>
      <w:r>
        <w:rPr>
          <w:szCs w:val="20"/>
        </w:rPr>
        <w:t>0= No, 01= Yes</w:t>
      </w:r>
    </w:p>
    <w:p w:rsidR="00645ADE" w:rsidRDefault="00645ADE" w:rsidP="00933D86">
      <w:pPr>
        <w:ind w:left="1440" w:hanging="1440"/>
        <w:jc w:val="both"/>
      </w:pPr>
      <w:r w:rsidRPr="00615776">
        <w:t>EVNTR314</w:t>
      </w:r>
      <w:r>
        <w:fldChar w:fldCharType="begin"/>
      </w:r>
      <w:r>
        <w:instrText>xe "</w:instrText>
      </w:r>
      <w:r w:rsidRPr="00EC7687">
        <w:instrText>EVNTR314</w:instrText>
      </w:r>
      <w:r>
        <w:instrText>"</w:instrText>
      </w:r>
      <w:r>
        <w:fldChar w:fldCharType="end"/>
      </w:r>
      <w:r>
        <w:tab/>
      </w:r>
      <w:r w:rsidRPr="00615776">
        <w:t>Has this event happened since last visit - livestock died</w:t>
      </w:r>
      <w:r>
        <w:t>?</w:t>
      </w:r>
      <w:r w:rsidRPr="005E3C46">
        <w:t xml:space="preserve"> </w:t>
      </w:r>
      <w:r>
        <w:t>Codes are: 0</w:t>
      </w:r>
      <w:r>
        <w:rPr>
          <w:szCs w:val="20"/>
        </w:rPr>
        <w:t>0= No, 01= Yes</w:t>
      </w:r>
    </w:p>
    <w:p w:rsidR="00645ADE" w:rsidRDefault="00645ADE" w:rsidP="00933D86">
      <w:pPr>
        <w:ind w:left="1440" w:hanging="1440"/>
        <w:jc w:val="both"/>
      </w:pPr>
      <w:r w:rsidRPr="00615776">
        <w:t>EVNTR316</w:t>
      </w:r>
      <w:r>
        <w:fldChar w:fldCharType="begin"/>
      </w:r>
      <w:r>
        <w:instrText>xe "</w:instrText>
      </w:r>
      <w:r w:rsidRPr="00EC7687">
        <w:instrText>EVNTR316</w:instrText>
      </w:r>
      <w:r>
        <w:instrText>"</w:instrText>
      </w:r>
      <w:r>
        <w:fldChar w:fldCharType="end"/>
      </w:r>
      <w:r>
        <w:tab/>
      </w:r>
      <w:r w:rsidRPr="00615776">
        <w:t>Has this event happened since last visit - job loss/source of income/family enterprise</w:t>
      </w:r>
      <w:r>
        <w:t>?</w:t>
      </w:r>
      <w:r w:rsidRPr="005E3C46">
        <w:t xml:space="preserve"> </w:t>
      </w:r>
      <w:r>
        <w:t>Codes are: 0</w:t>
      </w:r>
      <w:r>
        <w:rPr>
          <w:szCs w:val="20"/>
        </w:rPr>
        <w:t>0= No, 01= Yes</w:t>
      </w:r>
    </w:p>
    <w:p w:rsidR="00645ADE" w:rsidRDefault="00645ADE" w:rsidP="00933D86">
      <w:pPr>
        <w:ind w:left="1440" w:hanging="1440"/>
        <w:jc w:val="both"/>
      </w:pPr>
      <w:r w:rsidRPr="00615776">
        <w:t>EVNTR323</w:t>
      </w:r>
      <w:r>
        <w:fldChar w:fldCharType="begin"/>
      </w:r>
      <w:r>
        <w:instrText>xe "</w:instrText>
      </w:r>
      <w:r w:rsidRPr="00EC7687">
        <w:instrText>EVNTR323</w:instrText>
      </w:r>
      <w:r>
        <w:instrText>"</w:instrText>
      </w:r>
      <w:r>
        <w:fldChar w:fldCharType="end"/>
      </w:r>
      <w:r>
        <w:tab/>
      </w:r>
      <w:r w:rsidRPr="00615776">
        <w:t>Has this event happened since last visit - disputes with neighbours/PA members regarding land or assets</w:t>
      </w:r>
      <w:r>
        <w:t>?</w:t>
      </w:r>
      <w:r w:rsidRPr="005E3C46">
        <w:t xml:space="preserve"> </w:t>
      </w:r>
      <w:r>
        <w:t>Codes are: 0</w:t>
      </w:r>
      <w:r>
        <w:rPr>
          <w:szCs w:val="20"/>
        </w:rPr>
        <w:t>0= No, 01= Yes</w:t>
      </w:r>
    </w:p>
    <w:p w:rsidR="00645ADE" w:rsidRDefault="00645ADE" w:rsidP="00933D86">
      <w:pPr>
        <w:ind w:left="1440" w:hanging="1440"/>
        <w:jc w:val="both"/>
      </w:pPr>
      <w:r w:rsidRPr="00615776">
        <w:t>EVNTR324</w:t>
      </w:r>
      <w:r>
        <w:fldChar w:fldCharType="begin"/>
      </w:r>
      <w:r>
        <w:instrText>xe "</w:instrText>
      </w:r>
      <w:r w:rsidRPr="00EC7687">
        <w:instrText>EVNTR324</w:instrText>
      </w:r>
      <w:r>
        <w:instrText>"</w:instrText>
      </w:r>
      <w:r>
        <w:fldChar w:fldCharType="end"/>
      </w:r>
      <w:r>
        <w:tab/>
      </w:r>
      <w:r w:rsidRPr="00615776">
        <w:t xml:space="preserve">Has this event happened since last visit </w:t>
      </w:r>
      <w:r>
        <w:t>–</w:t>
      </w:r>
      <w:r w:rsidRPr="00615776">
        <w:t xml:space="preserve"> drought</w:t>
      </w:r>
      <w:r>
        <w:t>?</w:t>
      </w:r>
      <w:r w:rsidRPr="005E3C46">
        <w:t xml:space="preserve"> </w:t>
      </w:r>
      <w:r>
        <w:t>Codes are: 0</w:t>
      </w:r>
      <w:r>
        <w:rPr>
          <w:szCs w:val="20"/>
        </w:rPr>
        <w:t>0= No, 01= Yes</w:t>
      </w:r>
    </w:p>
    <w:p w:rsidR="00645ADE" w:rsidRDefault="00645ADE" w:rsidP="00933D86">
      <w:pPr>
        <w:ind w:left="1440" w:hanging="1440"/>
        <w:jc w:val="both"/>
      </w:pPr>
      <w:r w:rsidRPr="00615776">
        <w:t>EVNTR325</w:t>
      </w:r>
      <w:r>
        <w:fldChar w:fldCharType="begin"/>
      </w:r>
      <w:r>
        <w:instrText>xe "</w:instrText>
      </w:r>
      <w:r w:rsidRPr="00EC7687">
        <w:instrText>EVNTR325</w:instrText>
      </w:r>
      <w:r>
        <w:instrText>"</w:instrText>
      </w:r>
      <w:r>
        <w:fldChar w:fldCharType="end"/>
      </w:r>
      <w:r>
        <w:tab/>
      </w:r>
      <w:r w:rsidRPr="00615776">
        <w:t>Has this event happened since last visit - too much rain or flood</w:t>
      </w:r>
      <w:r>
        <w:t>? Codes are: 0</w:t>
      </w:r>
      <w:r>
        <w:rPr>
          <w:szCs w:val="20"/>
        </w:rPr>
        <w:t>0= No, 01= Yes</w:t>
      </w:r>
    </w:p>
    <w:p w:rsidR="00645ADE" w:rsidRDefault="00645ADE" w:rsidP="00933D86">
      <w:pPr>
        <w:ind w:left="1440" w:hanging="1440"/>
        <w:jc w:val="both"/>
      </w:pPr>
      <w:r w:rsidRPr="00615776">
        <w:t>EVNTR326</w:t>
      </w:r>
      <w:r>
        <w:fldChar w:fldCharType="begin"/>
      </w:r>
      <w:r>
        <w:instrText>xe "</w:instrText>
      </w:r>
      <w:r w:rsidRPr="00EC7687">
        <w:instrText>EVNTR326</w:instrText>
      </w:r>
      <w:r>
        <w:instrText>"</w:instrText>
      </w:r>
      <w:r>
        <w:fldChar w:fldCharType="end"/>
      </w:r>
      <w:r>
        <w:tab/>
      </w:r>
      <w:r w:rsidRPr="00615776">
        <w:t>Has this event happened since last visit - erosion/cracks/landslide</w:t>
      </w:r>
      <w:r>
        <w:t>?</w:t>
      </w:r>
      <w:r w:rsidRPr="005E3C46">
        <w:t xml:space="preserve"> </w:t>
      </w:r>
      <w:r>
        <w:t>Codes are: 0</w:t>
      </w:r>
      <w:r>
        <w:rPr>
          <w:szCs w:val="20"/>
        </w:rPr>
        <w:t>0= No, 01= Yes</w:t>
      </w:r>
    </w:p>
    <w:p w:rsidR="00645ADE" w:rsidRDefault="00645ADE" w:rsidP="00933D86">
      <w:pPr>
        <w:ind w:left="1440" w:hanging="1440"/>
        <w:jc w:val="both"/>
      </w:pPr>
      <w:r w:rsidRPr="00615776">
        <w:t>EVNTR327</w:t>
      </w:r>
      <w:r>
        <w:fldChar w:fldCharType="begin"/>
      </w:r>
      <w:r>
        <w:instrText>xe "</w:instrText>
      </w:r>
      <w:r w:rsidRPr="00EC7687">
        <w:instrText>EVNTR327</w:instrText>
      </w:r>
      <w:r>
        <w:instrText>"</w:instrText>
      </w:r>
      <w:r>
        <w:fldChar w:fldCharType="end"/>
      </w:r>
      <w:r>
        <w:tab/>
      </w:r>
      <w:r w:rsidRPr="00615776">
        <w:t>Has this event happened since last visit - frosts or hailstorm</w:t>
      </w:r>
      <w:r>
        <w:t>? Codes are: 0</w:t>
      </w:r>
      <w:r>
        <w:rPr>
          <w:szCs w:val="20"/>
        </w:rPr>
        <w:t>0= No, 01= Yes</w:t>
      </w:r>
    </w:p>
    <w:p w:rsidR="00645ADE" w:rsidRDefault="00645ADE" w:rsidP="00933D86">
      <w:pPr>
        <w:ind w:left="1440" w:hanging="1440"/>
        <w:jc w:val="both"/>
      </w:pPr>
      <w:r w:rsidRPr="00615776">
        <w:t>EVNTR328</w:t>
      </w:r>
      <w:r>
        <w:fldChar w:fldCharType="begin"/>
      </w:r>
      <w:r>
        <w:instrText>xe "</w:instrText>
      </w:r>
      <w:r w:rsidRPr="00EC7687">
        <w:instrText>EVNTR328</w:instrText>
      </w:r>
      <w:r>
        <w:instrText>"</w:instrText>
      </w:r>
      <w:r>
        <w:fldChar w:fldCharType="end"/>
      </w:r>
      <w:r>
        <w:tab/>
      </w:r>
      <w:r w:rsidRPr="00615776">
        <w:t>Has this event happened since last visit - pests or diseases affecting crops before harvest</w:t>
      </w:r>
      <w:r>
        <w:t>? Codes are: 0</w:t>
      </w:r>
      <w:r>
        <w:rPr>
          <w:szCs w:val="20"/>
        </w:rPr>
        <w:t>0= No, 01= Yes</w:t>
      </w:r>
    </w:p>
    <w:p w:rsidR="00645ADE" w:rsidRDefault="00645ADE" w:rsidP="00933D86">
      <w:pPr>
        <w:ind w:left="1440" w:hanging="1440"/>
        <w:jc w:val="both"/>
      </w:pPr>
      <w:r w:rsidRPr="00615776">
        <w:t>EVNTR329</w:t>
      </w:r>
      <w:r>
        <w:fldChar w:fldCharType="begin"/>
      </w:r>
      <w:r>
        <w:instrText>xe "</w:instrText>
      </w:r>
      <w:r w:rsidRPr="00EC7687">
        <w:instrText>EVNTR329</w:instrText>
      </w:r>
      <w:r>
        <w:instrText>"</w:instrText>
      </w:r>
      <w:r>
        <w:fldChar w:fldCharType="end"/>
      </w:r>
      <w:r>
        <w:tab/>
      </w:r>
      <w:r w:rsidRPr="00615776">
        <w:t>Has this event happened since last visit - crops failed</w:t>
      </w:r>
      <w:r>
        <w:t>? Codes are: 0</w:t>
      </w:r>
      <w:r>
        <w:rPr>
          <w:szCs w:val="20"/>
        </w:rPr>
        <w:t>0= No, 01= Yes</w:t>
      </w:r>
    </w:p>
    <w:p w:rsidR="00645ADE" w:rsidRDefault="00645ADE" w:rsidP="00933D86">
      <w:pPr>
        <w:ind w:left="1440" w:hanging="1440"/>
        <w:jc w:val="both"/>
      </w:pPr>
      <w:r w:rsidRPr="00615776">
        <w:t>EVNTR330</w:t>
      </w:r>
      <w:r>
        <w:fldChar w:fldCharType="begin"/>
      </w:r>
      <w:r>
        <w:instrText>xe "</w:instrText>
      </w:r>
      <w:r w:rsidRPr="00EC7687">
        <w:instrText>EVNTR330</w:instrText>
      </w:r>
      <w:r>
        <w:instrText>"</w:instrText>
      </w:r>
      <w:r>
        <w:fldChar w:fldCharType="end"/>
      </w:r>
      <w:r>
        <w:tab/>
      </w:r>
      <w:r w:rsidRPr="00615776">
        <w:t>Has this event happened since last visit - pests or diseases that led to storage losses</w:t>
      </w:r>
      <w:r>
        <w:t>? Codes are: 0</w:t>
      </w:r>
      <w:r>
        <w:rPr>
          <w:szCs w:val="20"/>
        </w:rPr>
        <w:t>0= No, 01= Yes</w:t>
      </w:r>
    </w:p>
    <w:p w:rsidR="00645ADE" w:rsidRDefault="00645ADE" w:rsidP="00933D86">
      <w:pPr>
        <w:ind w:left="1440" w:hanging="1440"/>
        <w:jc w:val="both"/>
      </w:pPr>
      <w:r w:rsidRPr="00615776">
        <w:t>EVNTR331</w:t>
      </w:r>
      <w:r>
        <w:fldChar w:fldCharType="begin"/>
      </w:r>
      <w:r>
        <w:instrText>xe "</w:instrText>
      </w:r>
      <w:r w:rsidRPr="00EC7687">
        <w:instrText>EVNTR331</w:instrText>
      </w:r>
      <w:r>
        <w:instrText>"</w:instrText>
      </w:r>
      <w:r>
        <w:fldChar w:fldCharType="end"/>
      </w:r>
      <w:r>
        <w:tab/>
      </w:r>
      <w:r w:rsidRPr="00615776">
        <w:t>Has this event happened since last visit - pests or diseases that affected livestock</w:t>
      </w:r>
      <w:r>
        <w:t>? Codes are: 0</w:t>
      </w:r>
      <w:r>
        <w:rPr>
          <w:szCs w:val="20"/>
        </w:rPr>
        <w:t>0= No, 01= Yes</w:t>
      </w:r>
    </w:p>
    <w:p w:rsidR="00645ADE" w:rsidRDefault="00645ADE" w:rsidP="00933D86">
      <w:pPr>
        <w:ind w:left="1440" w:hanging="1440"/>
        <w:jc w:val="both"/>
      </w:pPr>
      <w:r w:rsidRPr="00D32FF7">
        <w:t>EVNTR348</w:t>
      </w:r>
      <w:r>
        <w:fldChar w:fldCharType="begin"/>
      </w:r>
      <w:r>
        <w:instrText>xe "</w:instrText>
      </w:r>
      <w:r w:rsidRPr="00EC7687">
        <w:instrText>EVNTR348</w:instrText>
      </w:r>
      <w:r>
        <w:instrText>"</w:instrText>
      </w:r>
      <w:r>
        <w:fldChar w:fldCharType="end"/>
      </w:r>
      <w:r>
        <w:tab/>
      </w:r>
      <w:r w:rsidRPr="00D32FF7">
        <w:t xml:space="preserve">Has this event happened since last visit </w:t>
      </w:r>
      <w:r>
        <w:t>–</w:t>
      </w:r>
      <w:r w:rsidRPr="00D32FF7">
        <w:t xml:space="preserve"> storm</w:t>
      </w:r>
      <w:r>
        <w:t>? Codes are: 0</w:t>
      </w:r>
      <w:r>
        <w:rPr>
          <w:szCs w:val="20"/>
        </w:rPr>
        <w:t>0= No, 01= Yes</w:t>
      </w:r>
    </w:p>
    <w:p w:rsidR="00645ADE" w:rsidRDefault="00645ADE" w:rsidP="00933D86">
      <w:pPr>
        <w:ind w:left="1440" w:hanging="1440"/>
        <w:jc w:val="both"/>
      </w:pPr>
      <w:r w:rsidRPr="005B4601">
        <w:t>EVNTR332</w:t>
      </w:r>
      <w:r>
        <w:fldChar w:fldCharType="begin"/>
      </w:r>
      <w:r>
        <w:instrText>xe "</w:instrText>
      </w:r>
      <w:r w:rsidRPr="00EC7687">
        <w:instrText>EVNTR332</w:instrText>
      </w:r>
      <w:r>
        <w:instrText>"</w:instrText>
      </w:r>
      <w:r>
        <w:fldChar w:fldCharType="end"/>
      </w:r>
      <w:r>
        <w:tab/>
      </w:r>
      <w:r w:rsidRPr="005B4601">
        <w:t>Has this event happened since last visit - fire or collapse of building</w:t>
      </w:r>
      <w:r>
        <w:t>? Codes are: 0</w:t>
      </w:r>
      <w:r>
        <w:rPr>
          <w:szCs w:val="20"/>
        </w:rPr>
        <w:t>0= No, 01= Yes</w:t>
      </w:r>
    </w:p>
    <w:p w:rsidR="00645ADE" w:rsidRDefault="00645ADE" w:rsidP="00933D86">
      <w:pPr>
        <w:ind w:left="1440" w:hanging="1440"/>
        <w:jc w:val="both"/>
      </w:pPr>
      <w:r w:rsidRPr="005B4601">
        <w:t>EVNTR334</w:t>
      </w:r>
      <w:r>
        <w:fldChar w:fldCharType="begin"/>
      </w:r>
      <w:r>
        <w:instrText>xe "</w:instrText>
      </w:r>
      <w:r w:rsidRPr="00EC7687">
        <w:instrText>EVNTR334</w:instrText>
      </w:r>
      <w:r>
        <w:instrText>"</w:instrText>
      </w:r>
      <w:r>
        <w:fldChar w:fldCharType="end"/>
      </w:r>
      <w:r>
        <w:tab/>
      </w:r>
      <w:r w:rsidRPr="005B4601">
        <w:t>Has this event happened since last visit - death of child's father</w:t>
      </w:r>
      <w:r>
        <w:t>? Codes are: 0</w:t>
      </w:r>
      <w:r>
        <w:rPr>
          <w:szCs w:val="20"/>
        </w:rPr>
        <w:t>0= No, 01= Yes</w:t>
      </w:r>
    </w:p>
    <w:p w:rsidR="00645ADE" w:rsidRDefault="00645ADE" w:rsidP="00933D86">
      <w:pPr>
        <w:ind w:left="1440" w:hanging="1440"/>
        <w:jc w:val="both"/>
      </w:pPr>
      <w:r w:rsidRPr="005B4601">
        <w:t>EVNTR335</w:t>
      </w:r>
      <w:r>
        <w:fldChar w:fldCharType="begin"/>
      </w:r>
      <w:r>
        <w:instrText>xe "</w:instrText>
      </w:r>
      <w:r w:rsidRPr="00EC7687">
        <w:instrText>EVNTR335</w:instrText>
      </w:r>
      <w:r>
        <w:instrText>"</w:instrText>
      </w:r>
      <w:r>
        <w:fldChar w:fldCharType="end"/>
      </w:r>
      <w:r>
        <w:tab/>
      </w:r>
      <w:r w:rsidRPr="005B4601">
        <w:t>Has this event happened since last visit - death of child's mother</w:t>
      </w:r>
      <w:r>
        <w:t>? Codes are: 0</w:t>
      </w:r>
      <w:r>
        <w:rPr>
          <w:szCs w:val="20"/>
        </w:rPr>
        <w:t>0= No, 01= Yes</w:t>
      </w:r>
    </w:p>
    <w:p w:rsidR="00645ADE" w:rsidRDefault="00645ADE" w:rsidP="00933D86">
      <w:pPr>
        <w:ind w:left="1440" w:hanging="1440"/>
        <w:jc w:val="both"/>
      </w:pPr>
      <w:r w:rsidRPr="005B4601">
        <w:t>EVNTR336</w:t>
      </w:r>
      <w:r>
        <w:fldChar w:fldCharType="begin"/>
      </w:r>
      <w:r>
        <w:instrText>xe "</w:instrText>
      </w:r>
      <w:r w:rsidRPr="00EC7687">
        <w:instrText>EVNTR336</w:instrText>
      </w:r>
      <w:r>
        <w:instrText>"</w:instrText>
      </w:r>
      <w:r>
        <w:fldChar w:fldCharType="end"/>
      </w:r>
      <w:r>
        <w:tab/>
      </w:r>
      <w:r w:rsidRPr="005B4601">
        <w:t>Has this event happened since last visit - death of another person from the household</w:t>
      </w:r>
      <w:r>
        <w:t>? Codes are: 0</w:t>
      </w:r>
      <w:r>
        <w:rPr>
          <w:szCs w:val="20"/>
        </w:rPr>
        <w:t>0= No, 01= Yes</w:t>
      </w:r>
    </w:p>
    <w:p w:rsidR="00645ADE" w:rsidRDefault="00645ADE" w:rsidP="00933D86">
      <w:pPr>
        <w:ind w:left="1440" w:hanging="1440"/>
        <w:jc w:val="both"/>
      </w:pPr>
      <w:r w:rsidRPr="005B4601">
        <w:t>EVNTR337</w:t>
      </w:r>
      <w:r>
        <w:fldChar w:fldCharType="begin"/>
      </w:r>
      <w:r>
        <w:instrText>xe "</w:instrText>
      </w:r>
      <w:r w:rsidRPr="00EC7687">
        <w:instrText>EVNTR337</w:instrText>
      </w:r>
      <w:r>
        <w:instrText>"</w:instrText>
      </w:r>
      <w:r>
        <w:fldChar w:fldCharType="end"/>
      </w:r>
      <w:r>
        <w:tab/>
      </w:r>
      <w:r w:rsidRPr="005B4601">
        <w:t>Has this event happened since last visit - illness of child's father</w:t>
      </w:r>
      <w:r>
        <w:t>? Codes are: 0</w:t>
      </w:r>
      <w:r>
        <w:rPr>
          <w:szCs w:val="20"/>
        </w:rPr>
        <w:t>0= No, 01= Yes</w:t>
      </w:r>
    </w:p>
    <w:p w:rsidR="00645ADE" w:rsidRDefault="00645ADE" w:rsidP="00933D86">
      <w:pPr>
        <w:ind w:left="1440" w:hanging="1440"/>
        <w:jc w:val="both"/>
      </w:pPr>
      <w:r w:rsidRPr="005B4601">
        <w:t>EVNTR338</w:t>
      </w:r>
      <w:r>
        <w:fldChar w:fldCharType="begin"/>
      </w:r>
      <w:r>
        <w:instrText>xe "</w:instrText>
      </w:r>
      <w:r w:rsidRPr="00EC7687">
        <w:instrText>EVNTR338</w:instrText>
      </w:r>
      <w:r>
        <w:instrText>"</w:instrText>
      </w:r>
      <w:r>
        <w:fldChar w:fldCharType="end"/>
      </w:r>
      <w:r>
        <w:tab/>
      </w:r>
      <w:r w:rsidRPr="005B4601">
        <w:t>Has this event happened since last visit - illness of child's mother</w:t>
      </w:r>
      <w:r>
        <w:t>? Codes are: 0</w:t>
      </w:r>
      <w:r>
        <w:rPr>
          <w:szCs w:val="20"/>
        </w:rPr>
        <w:t>0= No, 01= Yes</w:t>
      </w:r>
    </w:p>
    <w:p w:rsidR="00645ADE" w:rsidRDefault="00645ADE" w:rsidP="00933D86">
      <w:pPr>
        <w:ind w:left="1440" w:hanging="1440"/>
        <w:jc w:val="both"/>
      </w:pPr>
      <w:r w:rsidRPr="005B4601">
        <w:t>EVNTR339</w:t>
      </w:r>
      <w:r>
        <w:fldChar w:fldCharType="begin"/>
      </w:r>
      <w:r>
        <w:instrText>xe "</w:instrText>
      </w:r>
      <w:r w:rsidRPr="00EC7687">
        <w:instrText>EVNTR339</w:instrText>
      </w:r>
      <w:r>
        <w:instrText>"</w:instrText>
      </w:r>
      <w:r>
        <w:fldChar w:fldCharType="end"/>
      </w:r>
      <w:r>
        <w:tab/>
      </w:r>
      <w:r w:rsidRPr="005B4601">
        <w:t>Has this event happened since last visit - illness of other household member</w:t>
      </w:r>
      <w:r>
        <w:t>? Codes are: 0</w:t>
      </w:r>
      <w:r>
        <w:rPr>
          <w:szCs w:val="20"/>
        </w:rPr>
        <w:t>0= No, 01= Yes</w:t>
      </w:r>
    </w:p>
    <w:p w:rsidR="00645ADE" w:rsidRDefault="00645ADE" w:rsidP="00933D86">
      <w:pPr>
        <w:ind w:left="1440" w:hanging="1440"/>
        <w:jc w:val="both"/>
      </w:pPr>
      <w:r w:rsidRPr="005B4601">
        <w:t>EVNTR340</w:t>
      </w:r>
      <w:r>
        <w:fldChar w:fldCharType="begin"/>
      </w:r>
      <w:r>
        <w:instrText>xe "</w:instrText>
      </w:r>
      <w:r w:rsidRPr="00EC7687">
        <w:instrText>EVNTR340</w:instrText>
      </w:r>
      <w:r>
        <w:instrText>"</w:instrText>
      </w:r>
      <w:r>
        <w:fldChar w:fldCharType="end"/>
      </w:r>
      <w:r>
        <w:tab/>
      </w:r>
      <w:r w:rsidRPr="005B4601">
        <w:t>Has this event happened since last visit - divorce, separation or abandonment</w:t>
      </w:r>
      <w:r>
        <w:t>? Codes are: 0</w:t>
      </w:r>
      <w:r>
        <w:rPr>
          <w:szCs w:val="20"/>
        </w:rPr>
        <w:t>0= No, 01= Yes</w:t>
      </w:r>
    </w:p>
    <w:p w:rsidR="00645ADE" w:rsidRDefault="00645ADE" w:rsidP="00933D86">
      <w:pPr>
        <w:ind w:left="1440" w:hanging="1440"/>
        <w:jc w:val="both"/>
      </w:pPr>
      <w:r w:rsidRPr="005B4601">
        <w:t>EVNTR341</w:t>
      </w:r>
      <w:r>
        <w:fldChar w:fldCharType="begin"/>
      </w:r>
      <w:r>
        <w:instrText>xe "</w:instrText>
      </w:r>
      <w:r w:rsidRPr="00EC7687">
        <w:instrText>EVNTR341</w:instrText>
      </w:r>
      <w:r>
        <w:instrText>"</w:instrText>
      </w:r>
      <w:r>
        <w:fldChar w:fldCharType="end"/>
      </w:r>
      <w:r>
        <w:tab/>
      </w:r>
      <w:r w:rsidRPr="005B4601">
        <w:t>Has this event happened since last visit - birth/new household member</w:t>
      </w:r>
      <w:r>
        <w:t>? Codes are: 0</w:t>
      </w:r>
      <w:r>
        <w:rPr>
          <w:szCs w:val="20"/>
        </w:rPr>
        <w:t>0= No, 01= Yes</w:t>
      </w:r>
    </w:p>
    <w:p w:rsidR="00645ADE" w:rsidRDefault="00645ADE" w:rsidP="00933D86">
      <w:pPr>
        <w:ind w:left="1440" w:hanging="1440"/>
        <w:jc w:val="both"/>
      </w:pPr>
      <w:r w:rsidRPr="005B4601">
        <w:t>EVNTR342</w:t>
      </w:r>
      <w:r>
        <w:fldChar w:fldCharType="begin"/>
      </w:r>
      <w:r>
        <w:instrText>xe "</w:instrText>
      </w:r>
      <w:r w:rsidRPr="00EC7687">
        <w:instrText>EVNTR342</w:instrText>
      </w:r>
      <w:r>
        <w:instrText>"</w:instrText>
      </w:r>
      <w:r>
        <w:fldChar w:fldCharType="end"/>
      </w:r>
      <w:r>
        <w:tab/>
      </w:r>
      <w:r w:rsidRPr="005B4601">
        <w:t>Has this event happened since last visit - child's school enrolment (having to pay school fees)</w:t>
      </w:r>
      <w:r w:rsidRPr="005E3C46">
        <w:t xml:space="preserve"> </w:t>
      </w:r>
      <w:r>
        <w:t>? Codes are: 0</w:t>
      </w:r>
      <w:r>
        <w:rPr>
          <w:szCs w:val="20"/>
        </w:rPr>
        <w:t>0= No, 01= Yes</w:t>
      </w:r>
    </w:p>
    <w:p w:rsidR="00645ADE" w:rsidRDefault="00645ADE" w:rsidP="00933D86">
      <w:pPr>
        <w:ind w:left="1440" w:hanging="1440"/>
        <w:jc w:val="both"/>
      </w:pPr>
      <w:r w:rsidRPr="005B4601">
        <w:t>EVNTR345</w:t>
      </w:r>
      <w:r>
        <w:fldChar w:fldCharType="begin"/>
      </w:r>
      <w:r>
        <w:instrText>xe "</w:instrText>
      </w:r>
      <w:r w:rsidRPr="00EC7687">
        <w:instrText>EVNTR345</w:instrText>
      </w:r>
      <w:r>
        <w:instrText>"</w:instrText>
      </w:r>
      <w:r>
        <w:fldChar w:fldCharType="end"/>
      </w:r>
      <w:r>
        <w:tab/>
      </w:r>
      <w:r w:rsidRPr="005B4601">
        <w:t>Has this event happened since last visit - other event affecting economic situation</w:t>
      </w:r>
      <w:r>
        <w:t>? Codes are: 0</w:t>
      </w:r>
      <w:r>
        <w:rPr>
          <w:szCs w:val="20"/>
        </w:rPr>
        <w:t>0= No, 01= Yes</w:t>
      </w:r>
    </w:p>
    <w:p w:rsidR="00645ADE" w:rsidRPr="005B4601" w:rsidRDefault="00645ADE" w:rsidP="00933D86">
      <w:pPr>
        <w:ind w:left="1440" w:hanging="1440"/>
        <w:jc w:val="both"/>
      </w:pPr>
      <w:r w:rsidRPr="005B4601">
        <w:t>SPEVR345</w:t>
      </w:r>
      <w:r>
        <w:fldChar w:fldCharType="begin"/>
      </w:r>
      <w:r>
        <w:instrText>xe "</w:instrText>
      </w:r>
      <w:commentRangeStart w:id="5"/>
      <w:r w:rsidRPr="00EC7687">
        <w:instrText>SPEVR345</w:instrText>
      </w:r>
      <w:commentRangeEnd w:id="5"/>
      <w:r>
        <w:instrText>"</w:instrText>
      </w:r>
      <w:r>
        <w:fldChar w:fldCharType="end"/>
      </w:r>
      <w:r>
        <w:rPr>
          <w:rStyle w:val="CommentReference"/>
        </w:rPr>
        <w:commentReference w:id="5"/>
      </w:r>
      <w:r>
        <w:tab/>
      </w:r>
      <w:r w:rsidRPr="005B4601">
        <w:t>Specify other event</w:t>
      </w:r>
    </w:p>
    <w:p w:rsidR="00645ADE" w:rsidRDefault="00645ADE" w:rsidP="00933D86">
      <w:pPr>
        <w:ind w:left="1440" w:hanging="1440"/>
        <w:jc w:val="both"/>
      </w:pPr>
      <w:r w:rsidRPr="00615776">
        <w:t>LSTYR301</w:t>
      </w:r>
      <w:r>
        <w:fldChar w:fldCharType="begin"/>
      </w:r>
      <w:r>
        <w:instrText>xe "</w:instrText>
      </w:r>
      <w:r w:rsidRPr="00EC7687">
        <w:instrText>LSTYR301</w:instrText>
      </w:r>
      <w:r>
        <w:instrText>"</w:instrText>
      </w:r>
      <w:r>
        <w:fldChar w:fldCharType="end"/>
      </w:r>
      <w:r>
        <w:tab/>
      </w:r>
      <w:r w:rsidRPr="00615776">
        <w:t>Did it happened in the last year? - theft or destruction</w:t>
      </w:r>
      <w:r>
        <w:t>? Codes are: 0</w:t>
      </w:r>
      <w:r>
        <w:rPr>
          <w:szCs w:val="20"/>
        </w:rPr>
        <w:t>0= No, 01= Yes</w:t>
      </w:r>
    </w:p>
    <w:p w:rsidR="00645ADE" w:rsidRDefault="00645ADE" w:rsidP="00933D86">
      <w:pPr>
        <w:ind w:left="1440" w:hanging="1440"/>
        <w:jc w:val="both"/>
      </w:pPr>
      <w:r w:rsidRPr="00615776">
        <w:t>LSTYR310</w:t>
      </w:r>
      <w:r>
        <w:fldChar w:fldCharType="begin"/>
      </w:r>
      <w:r>
        <w:instrText>xe "</w:instrText>
      </w:r>
      <w:r w:rsidRPr="00EC7687">
        <w:instrText>LSTYR310</w:instrText>
      </w:r>
      <w:r>
        <w:instrText>"</w:instrText>
      </w:r>
      <w:r>
        <w:fldChar w:fldCharType="end"/>
      </w:r>
      <w:r>
        <w:tab/>
      </w:r>
      <w:r w:rsidRPr="00615776">
        <w:t>Did it happened in the last year? - forced contributions/arbitrary taxation/protection money</w:t>
      </w:r>
      <w:r>
        <w:t>? Codes are: 0</w:t>
      </w:r>
      <w:r>
        <w:rPr>
          <w:szCs w:val="20"/>
        </w:rPr>
        <w:t>0= No, 01= Yes</w:t>
      </w:r>
    </w:p>
    <w:p w:rsidR="00645ADE" w:rsidRDefault="00645ADE" w:rsidP="00933D86">
      <w:pPr>
        <w:ind w:left="1440" w:hanging="1440"/>
        <w:jc w:val="both"/>
      </w:pPr>
      <w:r w:rsidRPr="00615776">
        <w:t>LSTYR312</w:t>
      </w:r>
      <w:r>
        <w:fldChar w:fldCharType="begin"/>
      </w:r>
      <w:r>
        <w:instrText>xe "</w:instrText>
      </w:r>
      <w:r w:rsidRPr="00EC7687">
        <w:instrText>LSTYR312</w:instrText>
      </w:r>
      <w:r>
        <w:instrText>"</w:instrText>
      </w:r>
      <w:r>
        <w:fldChar w:fldCharType="end"/>
      </w:r>
      <w:r>
        <w:tab/>
      </w:r>
      <w:r w:rsidRPr="00615776">
        <w:t>Did it happened in the last year? - large increase in input prices</w:t>
      </w:r>
      <w:r>
        <w:t>? Codes are: 0</w:t>
      </w:r>
      <w:r>
        <w:rPr>
          <w:szCs w:val="20"/>
        </w:rPr>
        <w:t>0= No, 01= Yes</w:t>
      </w:r>
    </w:p>
    <w:p w:rsidR="00645ADE" w:rsidRDefault="00645ADE" w:rsidP="00933D86">
      <w:pPr>
        <w:ind w:left="1440" w:hanging="1440"/>
        <w:jc w:val="both"/>
      </w:pPr>
      <w:r w:rsidRPr="00615776">
        <w:t>LSTYR313</w:t>
      </w:r>
      <w:r>
        <w:fldChar w:fldCharType="begin"/>
      </w:r>
      <w:r>
        <w:instrText>xe "</w:instrText>
      </w:r>
      <w:r w:rsidRPr="00EC7687">
        <w:instrText>LSTYR313</w:instrText>
      </w:r>
      <w:r>
        <w:instrText>"</w:instrText>
      </w:r>
      <w:r>
        <w:fldChar w:fldCharType="end"/>
      </w:r>
      <w:r>
        <w:tab/>
      </w:r>
      <w:r w:rsidRPr="00615776">
        <w:t>Did it happened in the last year? - large decrease in output prices</w:t>
      </w:r>
      <w:r>
        <w:t>? Codes are: 0</w:t>
      </w:r>
      <w:r>
        <w:rPr>
          <w:szCs w:val="20"/>
        </w:rPr>
        <w:t>0= No, 01= Yes</w:t>
      </w:r>
    </w:p>
    <w:p w:rsidR="00645ADE" w:rsidRDefault="00645ADE" w:rsidP="00933D86">
      <w:pPr>
        <w:ind w:left="1440" w:hanging="1440"/>
        <w:jc w:val="both"/>
      </w:pPr>
      <w:r w:rsidRPr="00615776">
        <w:t>LSTYR347</w:t>
      </w:r>
      <w:r>
        <w:fldChar w:fldCharType="begin"/>
      </w:r>
      <w:r>
        <w:instrText>xe "</w:instrText>
      </w:r>
      <w:r w:rsidRPr="00EC7687">
        <w:instrText>LSTYR347</w:instrText>
      </w:r>
      <w:r>
        <w:instrText>"</w:instrText>
      </w:r>
      <w:r>
        <w:fldChar w:fldCharType="end"/>
      </w:r>
      <w:r>
        <w:tab/>
      </w:r>
      <w:r w:rsidRPr="00615776">
        <w:t>Did it happened in the last year? - increase in the price of food bought</w:t>
      </w:r>
      <w:r>
        <w:t>? Codes are: 0</w:t>
      </w:r>
      <w:r>
        <w:rPr>
          <w:szCs w:val="20"/>
        </w:rPr>
        <w:t>0= No, 01= Yes</w:t>
      </w:r>
    </w:p>
    <w:p w:rsidR="00645ADE" w:rsidRDefault="00645ADE" w:rsidP="00933D86">
      <w:pPr>
        <w:ind w:left="1440" w:hanging="1440"/>
        <w:jc w:val="both"/>
      </w:pPr>
      <w:r w:rsidRPr="00615776">
        <w:t>LSTYR314</w:t>
      </w:r>
      <w:r>
        <w:fldChar w:fldCharType="begin"/>
      </w:r>
      <w:r>
        <w:instrText>xe "</w:instrText>
      </w:r>
      <w:r w:rsidRPr="00EC7687">
        <w:instrText>LSTYR314</w:instrText>
      </w:r>
      <w:r>
        <w:instrText>"</w:instrText>
      </w:r>
      <w:r>
        <w:fldChar w:fldCharType="end"/>
      </w:r>
      <w:r>
        <w:tab/>
      </w:r>
      <w:r w:rsidRPr="00615776">
        <w:t>Did it happened in the last year? - livestock died</w:t>
      </w:r>
      <w:r>
        <w:t>? Codes are: 0</w:t>
      </w:r>
      <w:r>
        <w:rPr>
          <w:szCs w:val="20"/>
        </w:rPr>
        <w:t>0= No, 01= Yes</w:t>
      </w:r>
    </w:p>
    <w:p w:rsidR="00645ADE" w:rsidRDefault="00645ADE" w:rsidP="00933D86">
      <w:pPr>
        <w:ind w:left="1440" w:hanging="1440"/>
        <w:jc w:val="both"/>
      </w:pPr>
      <w:r w:rsidRPr="00615776">
        <w:t>LSTYR316</w:t>
      </w:r>
      <w:r>
        <w:fldChar w:fldCharType="begin"/>
      </w:r>
      <w:r>
        <w:instrText>xe "</w:instrText>
      </w:r>
      <w:r w:rsidRPr="00EC7687">
        <w:instrText>LSTYR316</w:instrText>
      </w:r>
      <w:r>
        <w:instrText>"</w:instrText>
      </w:r>
      <w:r>
        <w:fldChar w:fldCharType="end"/>
      </w:r>
      <w:r>
        <w:tab/>
      </w:r>
      <w:r w:rsidRPr="00615776">
        <w:t>Did it happened in the last year? - job loss/source of income/family enterprise</w:t>
      </w:r>
      <w:r>
        <w:t>? Codes are: 0</w:t>
      </w:r>
      <w:r>
        <w:rPr>
          <w:szCs w:val="20"/>
        </w:rPr>
        <w:t>0= No, 01= Yes</w:t>
      </w:r>
    </w:p>
    <w:p w:rsidR="00645ADE" w:rsidRDefault="00645ADE" w:rsidP="00933D86">
      <w:pPr>
        <w:ind w:left="1440" w:hanging="1440"/>
        <w:jc w:val="both"/>
      </w:pPr>
      <w:r w:rsidRPr="00615776">
        <w:t>LSTYR323</w:t>
      </w:r>
      <w:r>
        <w:fldChar w:fldCharType="begin"/>
      </w:r>
      <w:r>
        <w:instrText>xe "</w:instrText>
      </w:r>
      <w:r w:rsidRPr="00EC7687">
        <w:instrText>LSTYR323</w:instrText>
      </w:r>
      <w:r>
        <w:instrText>"</w:instrText>
      </w:r>
      <w:r>
        <w:fldChar w:fldCharType="end"/>
      </w:r>
      <w:r>
        <w:tab/>
      </w:r>
      <w:r w:rsidRPr="00615776">
        <w:t>Did it happened in the last year? - disputes with neighbours/PA members regarding land or assets</w:t>
      </w:r>
      <w:r>
        <w:t>? Codes are: 0</w:t>
      </w:r>
      <w:r>
        <w:rPr>
          <w:szCs w:val="20"/>
        </w:rPr>
        <w:t>0= No, 01= Yes</w:t>
      </w:r>
    </w:p>
    <w:p w:rsidR="00645ADE" w:rsidRDefault="00645ADE" w:rsidP="00933D86">
      <w:pPr>
        <w:ind w:left="1440" w:hanging="1440"/>
        <w:jc w:val="both"/>
      </w:pPr>
      <w:r w:rsidRPr="00D32FF7">
        <w:t>LSTYR324</w:t>
      </w:r>
      <w:r>
        <w:fldChar w:fldCharType="begin"/>
      </w:r>
      <w:r>
        <w:instrText>xe "</w:instrText>
      </w:r>
      <w:r w:rsidRPr="00EC7687">
        <w:instrText>LSTYR324</w:instrText>
      </w:r>
      <w:r>
        <w:instrText>"</w:instrText>
      </w:r>
      <w:r>
        <w:fldChar w:fldCharType="end"/>
      </w:r>
      <w:r>
        <w:tab/>
      </w:r>
      <w:r w:rsidRPr="00D32FF7">
        <w:t xml:space="preserve">Did it happened in the last year? </w:t>
      </w:r>
      <w:r>
        <w:t>–</w:t>
      </w:r>
      <w:r w:rsidRPr="00D32FF7">
        <w:t xml:space="preserve"> drought</w:t>
      </w:r>
      <w:r>
        <w:t>? Codes are: 0</w:t>
      </w:r>
      <w:r>
        <w:rPr>
          <w:szCs w:val="20"/>
        </w:rPr>
        <w:t>0= No, 01= Yes</w:t>
      </w:r>
    </w:p>
    <w:p w:rsidR="00645ADE" w:rsidRDefault="00645ADE" w:rsidP="00933D86">
      <w:pPr>
        <w:ind w:left="1440" w:hanging="1440"/>
        <w:jc w:val="both"/>
      </w:pPr>
      <w:r w:rsidRPr="00D32FF7">
        <w:t>LSTYR325</w:t>
      </w:r>
      <w:r>
        <w:fldChar w:fldCharType="begin"/>
      </w:r>
      <w:r>
        <w:instrText>xe "</w:instrText>
      </w:r>
      <w:r w:rsidRPr="00EC7687">
        <w:instrText>LSTYR325</w:instrText>
      </w:r>
      <w:r>
        <w:instrText>"</w:instrText>
      </w:r>
      <w:r>
        <w:fldChar w:fldCharType="end"/>
      </w:r>
      <w:r>
        <w:tab/>
      </w:r>
      <w:r w:rsidRPr="00D32FF7">
        <w:t>Did it happened in the last year? - too much rain or flood</w:t>
      </w:r>
      <w:r>
        <w:t>? Codes are: 0</w:t>
      </w:r>
      <w:r>
        <w:rPr>
          <w:szCs w:val="20"/>
        </w:rPr>
        <w:t>0= No, 01= Yes</w:t>
      </w:r>
    </w:p>
    <w:p w:rsidR="00645ADE" w:rsidRDefault="00645ADE" w:rsidP="00933D86">
      <w:pPr>
        <w:ind w:left="1440" w:hanging="1440"/>
        <w:jc w:val="both"/>
      </w:pPr>
      <w:r w:rsidRPr="00D32FF7">
        <w:t>LSTYR326</w:t>
      </w:r>
      <w:r>
        <w:fldChar w:fldCharType="begin"/>
      </w:r>
      <w:r>
        <w:instrText>xe "</w:instrText>
      </w:r>
      <w:r w:rsidRPr="00EC7687">
        <w:instrText>LSTYR326</w:instrText>
      </w:r>
      <w:r>
        <w:instrText>"</w:instrText>
      </w:r>
      <w:r>
        <w:fldChar w:fldCharType="end"/>
      </w:r>
      <w:r>
        <w:tab/>
      </w:r>
      <w:r w:rsidRPr="00D32FF7">
        <w:t>Did it happened in the last year? - erosion/cracks/landslide</w:t>
      </w:r>
      <w:r>
        <w:t>? Codes are: 0</w:t>
      </w:r>
      <w:r>
        <w:rPr>
          <w:szCs w:val="20"/>
        </w:rPr>
        <w:t>0= No, 01= Yes</w:t>
      </w:r>
    </w:p>
    <w:p w:rsidR="00645ADE" w:rsidRDefault="00645ADE" w:rsidP="00933D86">
      <w:pPr>
        <w:ind w:left="1440" w:hanging="1440"/>
        <w:jc w:val="both"/>
      </w:pPr>
      <w:r w:rsidRPr="00D32FF7">
        <w:t>LSTYR327</w:t>
      </w:r>
      <w:r>
        <w:fldChar w:fldCharType="begin"/>
      </w:r>
      <w:r>
        <w:instrText>xe "</w:instrText>
      </w:r>
      <w:r w:rsidRPr="00EC7687">
        <w:instrText>LSTYR327</w:instrText>
      </w:r>
      <w:r>
        <w:instrText>"</w:instrText>
      </w:r>
      <w:r>
        <w:fldChar w:fldCharType="end"/>
      </w:r>
      <w:r>
        <w:tab/>
      </w:r>
      <w:r w:rsidRPr="00D32FF7">
        <w:t>Did it happened in the last year? - frosts or hailstorm</w:t>
      </w:r>
      <w:r>
        <w:t>? Codes are: 0</w:t>
      </w:r>
      <w:r>
        <w:rPr>
          <w:szCs w:val="20"/>
        </w:rPr>
        <w:t>0= No, 01= Yes</w:t>
      </w:r>
    </w:p>
    <w:p w:rsidR="00645ADE" w:rsidRDefault="00645ADE" w:rsidP="00933D86">
      <w:pPr>
        <w:ind w:left="1440" w:hanging="1440"/>
        <w:jc w:val="both"/>
      </w:pPr>
      <w:r w:rsidRPr="00D32FF7">
        <w:t>LSTYR328</w:t>
      </w:r>
      <w:r>
        <w:fldChar w:fldCharType="begin"/>
      </w:r>
      <w:r>
        <w:instrText>xe "</w:instrText>
      </w:r>
      <w:r w:rsidRPr="00EC7687">
        <w:instrText>LSTYR328</w:instrText>
      </w:r>
      <w:r>
        <w:instrText>"</w:instrText>
      </w:r>
      <w:r>
        <w:fldChar w:fldCharType="end"/>
      </w:r>
      <w:r>
        <w:tab/>
      </w:r>
      <w:r w:rsidRPr="00D32FF7">
        <w:t>Did it happened in the last year? - pests or diseases affecting crops before harvest</w:t>
      </w:r>
      <w:r>
        <w:t>? Codes are: 0</w:t>
      </w:r>
      <w:r>
        <w:rPr>
          <w:szCs w:val="20"/>
        </w:rPr>
        <w:t>0= No, 01= Yes</w:t>
      </w:r>
    </w:p>
    <w:p w:rsidR="00645ADE" w:rsidRDefault="00645ADE" w:rsidP="00933D86">
      <w:pPr>
        <w:ind w:left="1440" w:hanging="1440"/>
        <w:jc w:val="both"/>
      </w:pPr>
      <w:r w:rsidRPr="005B4601">
        <w:t>LSTYR329</w:t>
      </w:r>
      <w:r>
        <w:fldChar w:fldCharType="begin"/>
      </w:r>
      <w:r>
        <w:instrText>xe "</w:instrText>
      </w:r>
      <w:r w:rsidRPr="00EC7687">
        <w:instrText>LSTYR329</w:instrText>
      </w:r>
      <w:r>
        <w:instrText>"</w:instrText>
      </w:r>
      <w:r>
        <w:fldChar w:fldCharType="end"/>
      </w:r>
      <w:r>
        <w:tab/>
      </w:r>
      <w:r w:rsidRPr="005B4601">
        <w:t>Did it happened in the last year? - crops failed</w:t>
      </w:r>
      <w:r>
        <w:t>? Codes are: 0</w:t>
      </w:r>
      <w:r>
        <w:rPr>
          <w:szCs w:val="20"/>
        </w:rPr>
        <w:t>0= No, 01= Yes</w:t>
      </w:r>
    </w:p>
    <w:p w:rsidR="00645ADE" w:rsidRDefault="00645ADE" w:rsidP="00933D86">
      <w:pPr>
        <w:ind w:left="1440" w:hanging="1440"/>
        <w:jc w:val="both"/>
      </w:pPr>
      <w:r w:rsidRPr="005B4601">
        <w:t>LSTYR330</w:t>
      </w:r>
      <w:r>
        <w:fldChar w:fldCharType="begin"/>
      </w:r>
      <w:r>
        <w:instrText>xe "</w:instrText>
      </w:r>
      <w:r w:rsidRPr="00EC7687">
        <w:instrText>LSTYR330</w:instrText>
      </w:r>
      <w:r>
        <w:instrText>"</w:instrText>
      </w:r>
      <w:r>
        <w:fldChar w:fldCharType="end"/>
      </w:r>
      <w:r>
        <w:tab/>
      </w:r>
      <w:r w:rsidRPr="005B4601">
        <w:t>Did it happened in the last year? - pests or diseases that led to storage losses</w:t>
      </w:r>
      <w:r>
        <w:t>? Codes are: 0</w:t>
      </w:r>
      <w:r>
        <w:rPr>
          <w:szCs w:val="20"/>
        </w:rPr>
        <w:t>0= No, 01= Yes</w:t>
      </w:r>
    </w:p>
    <w:p w:rsidR="00645ADE" w:rsidRDefault="00645ADE" w:rsidP="00933D86">
      <w:pPr>
        <w:ind w:left="1440" w:hanging="1440"/>
        <w:jc w:val="both"/>
      </w:pPr>
      <w:r w:rsidRPr="005B4601">
        <w:t>LSTYR331</w:t>
      </w:r>
      <w:r>
        <w:fldChar w:fldCharType="begin"/>
      </w:r>
      <w:r>
        <w:instrText>xe "</w:instrText>
      </w:r>
      <w:r w:rsidRPr="00EC7687">
        <w:instrText>LSTYR331</w:instrText>
      </w:r>
      <w:r>
        <w:instrText>"</w:instrText>
      </w:r>
      <w:r>
        <w:fldChar w:fldCharType="end"/>
      </w:r>
      <w:r>
        <w:tab/>
      </w:r>
      <w:r w:rsidRPr="005B4601">
        <w:t>Did it happened in the last year? - pests or diseases that affected livestock</w:t>
      </w:r>
      <w:r>
        <w:t>? Codes are: 0</w:t>
      </w:r>
      <w:r>
        <w:rPr>
          <w:szCs w:val="20"/>
        </w:rPr>
        <w:t>0= No, 01= Yes</w:t>
      </w:r>
    </w:p>
    <w:p w:rsidR="00645ADE" w:rsidRDefault="00645ADE" w:rsidP="00933D86">
      <w:pPr>
        <w:ind w:left="1440" w:hanging="1440"/>
        <w:jc w:val="both"/>
      </w:pPr>
      <w:r w:rsidRPr="005B4601">
        <w:t>LSTYR348</w:t>
      </w:r>
      <w:r>
        <w:fldChar w:fldCharType="begin"/>
      </w:r>
      <w:r>
        <w:instrText>xe "</w:instrText>
      </w:r>
      <w:r w:rsidRPr="00EC7687">
        <w:instrText>LSTYR348</w:instrText>
      </w:r>
      <w:r>
        <w:instrText>"</w:instrText>
      </w:r>
      <w:r>
        <w:fldChar w:fldCharType="end"/>
      </w:r>
      <w:r>
        <w:tab/>
      </w:r>
      <w:r w:rsidRPr="005B4601">
        <w:t xml:space="preserve">Did it happened in the last year? </w:t>
      </w:r>
      <w:r>
        <w:t>–</w:t>
      </w:r>
      <w:r w:rsidRPr="005B4601">
        <w:t xml:space="preserve"> storm</w:t>
      </w:r>
      <w:r>
        <w:t>? Codes are: 0</w:t>
      </w:r>
      <w:r>
        <w:rPr>
          <w:szCs w:val="20"/>
        </w:rPr>
        <w:t>0= No, 01= Yes</w:t>
      </w:r>
    </w:p>
    <w:p w:rsidR="00645ADE" w:rsidRDefault="00645ADE" w:rsidP="00933D86">
      <w:pPr>
        <w:ind w:left="1440" w:hanging="1440"/>
        <w:jc w:val="both"/>
      </w:pPr>
      <w:r w:rsidRPr="005B4601">
        <w:t>LSTYR332</w:t>
      </w:r>
      <w:r>
        <w:fldChar w:fldCharType="begin"/>
      </w:r>
      <w:r>
        <w:instrText>xe "</w:instrText>
      </w:r>
      <w:r w:rsidRPr="00EC7687">
        <w:instrText>LSTYR332</w:instrText>
      </w:r>
      <w:r>
        <w:instrText>"</w:instrText>
      </w:r>
      <w:r>
        <w:fldChar w:fldCharType="end"/>
      </w:r>
      <w:r>
        <w:tab/>
      </w:r>
      <w:r w:rsidRPr="005B4601">
        <w:t>Did it happened in the last year? - fire or collapse of building</w:t>
      </w:r>
      <w:r>
        <w:t>? Codes are: 0</w:t>
      </w:r>
      <w:r>
        <w:rPr>
          <w:szCs w:val="20"/>
        </w:rPr>
        <w:t>0= No, 01= Yes</w:t>
      </w:r>
    </w:p>
    <w:p w:rsidR="00645ADE" w:rsidRDefault="00645ADE" w:rsidP="00933D86">
      <w:pPr>
        <w:ind w:left="1440" w:hanging="1440"/>
        <w:jc w:val="both"/>
      </w:pPr>
      <w:r w:rsidRPr="000F24B1">
        <w:t>LSTYR334</w:t>
      </w:r>
      <w:r>
        <w:fldChar w:fldCharType="begin"/>
      </w:r>
      <w:r>
        <w:instrText>xe "</w:instrText>
      </w:r>
      <w:r w:rsidRPr="00EC7687">
        <w:instrText>LSTYR334</w:instrText>
      </w:r>
      <w:r>
        <w:instrText>"</w:instrText>
      </w:r>
      <w:r>
        <w:fldChar w:fldCharType="end"/>
      </w:r>
      <w:r>
        <w:tab/>
      </w:r>
      <w:r w:rsidRPr="000F24B1">
        <w:t>Did it happened in the last year? - death of child's father</w:t>
      </w:r>
      <w:r>
        <w:t>? Codes are: 0</w:t>
      </w:r>
      <w:r>
        <w:rPr>
          <w:szCs w:val="20"/>
        </w:rPr>
        <w:t>0= No, 01= Yes</w:t>
      </w:r>
    </w:p>
    <w:p w:rsidR="00645ADE" w:rsidRDefault="00645ADE" w:rsidP="00933D86">
      <w:pPr>
        <w:ind w:left="1440" w:hanging="1440"/>
        <w:jc w:val="both"/>
      </w:pPr>
      <w:r w:rsidRPr="000F24B1">
        <w:t>LSTYR335</w:t>
      </w:r>
      <w:r>
        <w:fldChar w:fldCharType="begin"/>
      </w:r>
      <w:r>
        <w:instrText>xe "</w:instrText>
      </w:r>
      <w:r w:rsidRPr="00EC7687">
        <w:instrText>LSTYR335</w:instrText>
      </w:r>
      <w:r>
        <w:instrText>"</w:instrText>
      </w:r>
      <w:r>
        <w:fldChar w:fldCharType="end"/>
      </w:r>
      <w:r>
        <w:tab/>
      </w:r>
      <w:r w:rsidRPr="000F24B1">
        <w:t>Did it happened in the last year? - death of child's mother</w:t>
      </w:r>
      <w:r>
        <w:t>? Codes are: 0</w:t>
      </w:r>
      <w:r>
        <w:rPr>
          <w:szCs w:val="20"/>
        </w:rPr>
        <w:t>0= No, 01= Yes</w:t>
      </w:r>
    </w:p>
    <w:p w:rsidR="00645ADE" w:rsidRDefault="00645ADE" w:rsidP="00933D86">
      <w:pPr>
        <w:ind w:left="1440" w:hanging="1440"/>
        <w:jc w:val="both"/>
      </w:pPr>
      <w:r w:rsidRPr="000F24B1">
        <w:t>LSTYR336</w:t>
      </w:r>
      <w:r>
        <w:fldChar w:fldCharType="begin"/>
      </w:r>
      <w:r>
        <w:instrText>xe "</w:instrText>
      </w:r>
      <w:r w:rsidRPr="00EC7687">
        <w:instrText>LSTYR336</w:instrText>
      </w:r>
      <w:r>
        <w:instrText>"</w:instrText>
      </w:r>
      <w:r>
        <w:fldChar w:fldCharType="end"/>
      </w:r>
      <w:r>
        <w:tab/>
      </w:r>
      <w:r w:rsidRPr="000F24B1">
        <w:t>Did it happened in the last year? - death of another person from the household</w:t>
      </w:r>
      <w:r>
        <w:t>? Codes are: 0</w:t>
      </w:r>
      <w:r>
        <w:rPr>
          <w:szCs w:val="20"/>
        </w:rPr>
        <w:t>0= No, 01= Yes</w:t>
      </w:r>
    </w:p>
    <w:p w:rsidR="00645ADE" w:rsidRDefault="00645ADE" w:rsidP="00933D86">
      <w:pPr>
        <w:ind w:left="1440" w:hanging="1440"/>
        <w:jc w:val="both"/>
      </w:pPr>
      <w:r w:rsidRPr="000F24B1">
        <w:t>LSTYR337</w:t>
      </w:r>
      <w:r>
        <w:fldChar w:fldCharType="begin"/>
      </w:r>
      <w:r>
        <w:instrText>xe "</w:instrText>
      </w:r>
      <w:r w:rsidRPr="00EC7687">
        <w:instrText>LSTYR337</w:instrText>
      </w:r>
      <w:r>
        <w:instrText>"</w:instrText>
      </w:r>
      <w:r>
        <w:fldChar w:fldCharType="end"/>
      </w:r>
      <w:r>
        <w:tab/>
      </w:r>
      <w:r w:rsidRPr="000F24B1">
        <w:t>Did it happened in the last year? - illness of child's father</w:t>
      </w:r>
      <w:r>
        <w:t>? Codes are: 0</w:t>
      </w:r>
      <w:r>
        <w:rPr>
          <w:szCs w:val="20"/>
        </w:rPr>
        <w:t>0= No, 01= Yes</w:t>
      </w:r>
    </w:p>
    <w:p w:rsidR="00645ADE" w:rsidRDefault="00645ADE" w:rsidP="00933D86">
      <w:pPr>
        <w:ind w:left="1440" w:hanging="1440"/>
        <w:jc w:val="both"/>
      </w:pPr>
      <w:r w:rsidRPr="000F24B1">
        <w:t>LSTYR338</w:t>
      </w:r>
      <w:r>
        <w:fldChar w:fldCharType="begin"/>
      </w:r>
      <w:r>
        <w:instrText>xe "</w:instrText>
      </w:r>
      <w:r w:rsidRPr="00EC7687">
        <w:instrText>LSTYR338</w:instrText>
      </w:r>
      <w:r>
        <w:instrText>"</w:instrText>
      </w:r>
      <w:r>
        <w:fldChar w:fldCharType="end"/>
      </w:r>
      <w:r>
        <w:tab/>
      </w:r>
      <w:r w:rsidRPr="000F24B1">
        <w:t>Did it happened in the last year? - illness of child's mother</w:t>
      </w:r>
      <w:r>
        <w:t>? Codes are: 0</w:t>
      </w:r>
      <w:r>
        <w:rPr>
          <w:szCs w:val="20"/>
        </w:rPr>
        <w:t>0= No, 01= Yes</w:t>
      </w:r>
    </w:p>
    <w:p w:rsidR="00645ADE" w:rsidRDefault="00645ADE" w:rsidP="00933D86">
      <w:pPr>
        <w:ind w:left="1440" w:hanging="1440"/>
        <w:jc w:val="both"/>
      </w:pPr>
      <w:r w:rsidRPr="000F24B1">
        <w:t>LSTYR339</w:t>
      </w:r>
      <w:r>
        <w:fldChar w:fldCharType="begin"/>
      </w:r>
      <w:r>
        <w:instrText>xe "</w:instrText>
      </w:r>
      <w:r w:rsidRPr="00EC7687">
        <w:instrText>LSTYR339</w:instrText>
      </w:r>
      <w:r>
        <w:instrText>"</w:instrText>
      </w:r>
      <w:r>
        <w:fldChar w:fldCharType="end"/>
      </w:r>
      <w:r>
        <w:tab/>
      </w:r>
      <w:r w:rsidRPr="000F24B1">
        <w:t>Did it happened in the last year? - illness of other household member</w:t>
      </w:r>
      <w:r>
        <w:t>? Codes are: 0</w:t>
      </w:r>
      <w:r>
        <w:rPr>
          <w:szCs w:val="20"/>
        </w:rPr>
        <w:t>0= No, 01= Yes</w:t>
      </w:r>
    </w:p>
    <w:p w:rsidR="00645ADE" w:rsidRDefault="00645ADE" w:rsidP="00933D86">
      <w:pPr>
        <w:ind w:left="1440" w:hanging="1440"/>
        <w:jc w:val="both"/>
      </w:pPr>
      <w:r w:rsidRPr="000F24B1">
        <w:t>LSTYR340</w:t>
      </w:r>
      <w:r>
        <w:fldChar w:fldCharType="begin"/>
      </w:r>
      <w:r>
        <w:instrText>xe "</w:instrText>
      </w:r>
      <w:r w:rsidRPr="00EC7687">
        <w:instrText>LSTYR340</w:instrText>
      </w:r>
      <w:r>
        <w:instrText>"</w:instrText>
      </w:r>
      <w:r>
        <w:fldChar w:fldCharType="end"/>
      </w:r>
      <w:r>
        <w:tab/>
      </w:r>
      <w:r w:rsidRPr="000F24B1">
        <w:t>Did it happened in the last year? - divorce, separation or abandonment</w:t>
      </w:r>
      <w:r>
        <w:t>? Codes are: 0</w:t>
      </w:r>
      <w:r>
        <w:rPr>
          <w:szCs w:val="20"/>
        </w:rPr>
        <w:t>0= No, 01= Yes</w:t>
      </w:r>
    </w:p>
    <w:p w:rsidR="00645ADE" w:rsidRDefault="00645ADE" w:rsidP="00933D86">
      <w:pPr>
        <w:ind w:left="1440" w:hanging="1440"/>
        <w:jc w:val="both"/>
      </w:pPr>
      <w:r w:rsidRPr="000F24B1">
        <w:t>LSTYR341</w:t>
      </w:r>
      <w:r>
        <w:fldChar w:fldCharType="begin"/>
      </w:r>
      <w:r>
        <w:instrText>xe "</w:instrText>
      </w:r>
      <w:r w:rsidRPr="00EC7687">
        <w:instrText>LSTYR341</w:instrText>
      </w:r>
      <w:r>
        <w:instrText>"</w:instrText>
      </w:r>
      <w:r>
        <w:fldChar w:fldCharType="end"/>
      </w:r>
      <w:r>
        <w:tab/>
      </w:r>
      <w:r w:rsidRPr="000F24B1">
        <w:t>Did it happened in the last year? - birth/new household member</w:t>
      </w:r>
      <w:r>
        <w:t>? Codes are: 0</w:t>
      </w:r>
      <w:r>
        <w:rPr>
          <w:szCs w:val="20"/>
        </w:rPr>
        <w:t>0= No, 01= Yes</w:t>
      </w:r>
    </w:p>
    <w:p w:rsidR="00645ADE" w:rsidRDefault="00645ADE" w:rsidP="00933D86">
      <w:pPr>
        <w:ind w:left="1440" w:hanging="1440"/>
        <w:jc w:val="both"/>
      </w:pPr>
      <w:r w:rsidRPr="000F24B1">
        <w:t>LSTYR342</w:t>
      </w:r>
      <w:r>
        <w:fldChar w:fldCharType="begin"/>
      </w:r>
      <w:r>
        <w:instrText>xe "</w:instrText>
      </w:r>
      <w:r w:rsidRPr="00EC7687">
        <w:instrText>LSTYR342</w:instrText>
      </w:r>
      <w:r>
        <w:instrText>"</w:instrText>
      </w:r>
      <w:r>
        <w:fldChar w:fldCharType="end"/>
      </w:r>
      <w:r>
        <w:tab/>
      </w:r>
      <w:r w:rsidRPr="000F24B1">
        <w:t>Did it happened in the last year? - child's school enrolment (having to pay school fees)</w:t>
      </w:r>
      <w:r w:rsidRPr="005E3C46">
        <w:t xml:space="preserve"> </w:t>
      </w:r>
      <w:r>
        <w:t>? Codes are: 0</w:t>
      </w:r>
      <w:r>
        <w:rPr>
          <w:szCs w:val="20"/>
        </w:rPr>
        <w:t>0= No, 01= Yes</w:t>
      </w:r>
    </w:p>
    <w:p w:rsidR="00645ADE" w:rsidRDefault="00645ADE" w:rsidP="00933D86">
      <w:pPr>
        <w:ind w:left="1440" w:hanging="1440"/>
        <w:jc w:val="both"/>
      </w:pPr>
      <w:r w:rsidRPr="000F24B1">
        <w:t>LSTYR345</w:t>
      </w:r>
      <w:r>
        <w:fldChar w:fldCharType="begin"/>
      </w:r>
      <w:r>
        <w:instrText>xe "</w:instrText>
      </w:r>
      <w:r w:rsidRPr="00EC7687">
        <w:instrText>LSTYR345</w:instrText>
      </w:r>
      <w:r>
        <w:instrText>"</w:instrText>
      </w:r>
      <w:r>
        <w:fldChar w:fldCharType="end"/>
      </w:r>
      <w:r>
        <w:tab/>
      </w:r>
      <w:r w:rsidRPr="000F24B1">
        <w:t>Did it happened in the last year? - other event affecting economic situation</w:t>
      </w:r>
      <w:r>
        <w:t>? Codes are: 0</w:t>
      </w:r>
      <w:r>
        <w:rPr>
          <w:szCs w:val="20"/>
        </w:rPr>
        <w:t>0= No, 01= Yes</w:t>
      </w:r>
    </w:p>
    <w:p w:rsidR="00645ADE" w:rsidRDefault="00645ADE" w:rsidP="00933D86">
      <w:pPr>
        <w:ind w:left="1440" w:hanging="1440"/>
        <w:jc w:val="both"/>
      </w:pPr>
      <w:r w:rsidRPr="001B0ADC">
        <w:t>RKEVR301</w:t>
      </w:r>
      <w:r>
        <w:fldChar w:fldCharType="begin"/>
      </w:r>
      <w:r>
        <w:instrText>xe "</w:instrText>
      </w:r>
      <w:r w:rsidRPr="00EC7687">
        <w:instrText>RKEVR301</w:instrText>
      </w:r>
      <w:r>
        <w:instrText>"</w:instrText>
      </w:r>
      <w:r>
        <w:fldChar w:fldCharType="end"/>
      </w:r>
      <w:r>
        <w:t xml:space="preserve">, </w:t>
      </w:r>
      <w:r w:rsidRPr="00686079">
        <w:t>RKEVR302</w:t>
      </w:r>
      <w:r>
        <w:fldChar w:fldCharType="begin"/>
      </w:r>
      <w:r>
        <w:instrText>xe "</w:instrText>
      </w:r>
      <w:r w:rsidRPr="00EC7687">
        <w:instrText>RKEVR302</w:instrText>
      </w:r>
      <w:r>
        <w:instrText>"</w:instrText>
      </w:r>
      <w:r>
        <w:fldChar w:fldCharType="end"/>
      </w:r>
      <w:r>
        <w:t xml:space="preserve">, </w:t>
      </w:r>
      <w:r w:rsidRPr="00686079">
        <w:t>RKEVR3</w:t>
      </w:r>
      <w:r>
        <w:t>03</w:t>
      </w:r>
      <w:r>
        <w:fldChar w:fldCharType="begin"/>
      </w:r>
      <w:r>
        <w:instrText>xe "</w:instrText>
      </w:r>
      <w:r w:rsidRPr="00EC7687">
        <w:instrText>RKEVR303</w:instrText>
      </w:r>
      <w:r>
        <w:instrText>"</w:instrText>
      </w:r>
      <w:r>
        <w:fldChar w:fldCharType="end"/>
      </w:r>
    </w:p>
    <w:p w:rsidR="00645ADE" w:rsidRDefault="00645ADE" w:rsidP="00933D86">
      <w:pPr>
        <w:ind w:left="1440" w:hanging="1440"/>
        <w:jc w:val="both"/>
      </w:pPr>
      <w:r>
        <w:tab/>
      </w:r>
      <w:r w:rsidRPr="001B0ADC">
        <w:t>Most important event</w:t>
      </w:r>
      <w:r>
        <w:t>s in the order of importance. Codes are:</w:t>
      </w:r>
    </w:p>
    <w:p w:rsidR="00645ADE" w:rsidRDefault="00645ADE" w:rsidP="00933D86">
      <w:pPr>
        <w:ind w:left="2160" w:hanging="1440"/>
        <w:jc w:val="both"/>
      </w:pPr>
      <w:r>
        <w:tab/>
        <w:t>01= Theft or destruction</w:t>
      </w:r>
    </w:p>
    <w:p w:rsidR="00645ADE" w:rsidRDefault="00645ADE" w:rsidP="00933D86">
      <w:pPr>
        <w:ind w:left="2160"/>
        <w:jc w:val="both"/>
      </w:pPr>
      <w:r>
        <w:t>02= Forced contributions/arbitrary taxation/protection money</w:t>
      </w:r>
    </w:p>
    <w:p w:rsidR="00645ADE" w:rsidRDefault="00645ADE" w:rsidP="00933D86">
      <w:pPr>
        <w:ind w:left="2160"/>
        <w:jc w:val="both"/>
      </w:pPr>
      <w:r>
        <w:t>12= Large increase in input prices</w:t>
      </w:r>
    </w:p>
    <w:p w:rsidR="00645ADE" w:rsidRDefault="00645ADE" w:rsidP="00933D86">
      <w:pPr>
        <w:ind w:left="2160"/>
        <w:jc w:val="both"/>
      </w:pPr>
      <w:r>
        <w:t>13= Large decrease in output prices</w:t>
      </w:r>
    </w:p>
    <w:p w:rsidR="00645ADE" w:rsidRDefault="00645ADE" w:rsidP="00933D86">
      <w:pPr>
        <w:ind w:left="2160"/>
        <w:jc w:val="both"/>
      </w:pPr>
      <w:r>
        <w:t>14= Livestock died</w:t>
      </w:r>
    </w:p>
    <w:p w:rsidR="00645ADE" w:rsidRDefault="00645ADE" w:rsidP="00933D86">
      <w:pPr>
        <w:ind w:left="2160"/>
        <w:jc w:val="both"/>
      </w:pPr>
      <w:r>
        <w:t>16= Job loss/source of income/family enterprise</w:t>
      </w:r>
    </w:p>
    <w:p w:rsidR="00645ADE" w:rsidRDefault="00645ADE" w:rsidP="00933D86">
      <w:pPr>
        <w:ind w:left="2160"/>
        <w:jc w:val="both"/>
      </w:pPr>
      <w:r>
        <w:t>23= Disputes with neighbours/PA members regarding land or assets</w:t>
      </w:r>
    </w:p>
    <w:p w:rsidR="00645ADE" w:rsidRDefault="00645ADE" w:rsidP="00933D86">
      <w:pPr>
        <w:ind w:left="2160"/>
        <w:jc w:val="both"/>
      </w:pPr>
      <w:r>
        <w:t>24= Drought</w:t>
      </w:r>
    </w:p>
    <w:p w:rsidR="00645ADE" w:rsidRDefault="00645ADE" w:rsidP="00933D86">
      <w:pPr>
        <w:ind w:left="2160"/>
        <w:jc w:val="both"/>
      </w:pPr>
      <w:r>
        <w:t>25= Too much rain or flood</w:t>
      </w:r>
    </w:p>
    <w:p w:rsidR="00645ADE" w:rsidRDefault="00645ADE" w:rsidP="00933D86">
      <w:pPr>
        <w:ind w:left="2160"/>
        <w:jc w:val="both"/>
      </w:pPr>
      <w:r>
        <w:t>26= Erosion, cracks or landslide</w:t>
      </w:r>
    </w:p>
    <w:p w:rsidR="00645ADE" w:rsidRDefault="00645ADE" w:rsidP="00933D86">
      <w:pPr>
        <w:ind w:left="2160"/>
        <w:jc w:val="both"/>
      </w:pPr>
      <w:r>
        <w:t>27= Frosts or hailstorm</w:t>
      </w:r>
    </w:p>
    <w:p w:rsidR="00645ADE" w:rsidRDefault="00645ADE" w:rsidP="00933D86">
      <w:pPr>
        <w:ind w:left="2160"/>
        <w:jc w:val="both"/>
      </w:pPr>
      <w:r>
        <w:t>28= Pests or diseases that affected crops before harvest</w:t>
      </w:r>
    </w:p>
    <w:p w:rsidR="00645ADE" w:rsidRDefault="00645ADE" w:rsidP="00933D86">
      <w:pPr>
        <w:ind w:left="2160"/>
        <w:jc w:val="both"/>
      </w:pPr>
      <w:r>
        <w:t>29= Crops failed</w:t>
      </w:r>
    </w:p>
    <w:p w:rsidR="00645ADE" w:rsidRDefault="00645ADE" w:rsidP="00933D86">
      <w:pPr>
        <w:ind w:left="2160"/>
        <w:jc w:val="both"/>
      </w:pPr>
      <w:r>
        <w:t>30= Pests or diseases that led to storage losses</w:t>
      </w:r>
    </w:p>
    <w:p w:rsidR="00645ADE" w:rsidRDefault="00645ADE" w:rsidP="00933D86">
      <w:pPr>
        <w:ind w:left="2160"/>
        <w:jc w:val="both"/>
      </w:pPr>
      <w:r>
        <w:t>31= Pests or diseases that affected livestock</w:t>
      </w:r>
    </w:p>
    <w:p w:rsidR="00645ADE" w:rsidRDefault="00645ADE" w:rsidP="00933D86">
      <w:pPr>
        <w:ind w:left="2160"/>
        <w:jc w:val="both"/>
      </w:pPr>
      <w:r>
        <w:t>32= Fire or building collapse</w:t>
      </w:r>
    </w:p>
    <w:p w:rsidR="00645ADE" w:rsidRDefault="00645ADE" w:rsidP="00933D86">
      <w:pPr>
        <w:ind w:left="2160"/>
        <w:jc w:val="both"/>
      </w:pPr>
      <w:r>
        <w:t>34= Death of child` s father</w:t>
      </w:r>
    </w:p>
    <w:p w:rsidR="00645ADE" w:rsidRDefault="00645ADE" w:rsidP="00933D86">
      <w:pPr>
        <w:ind w:left="2160"/>
        <w:jc w:val="both"/>
      </w:pPr>
      <w:r>
        <w:t>35= Death of child` s mother</w:t>
      </w:r>
    </w:p>
    <w:p w:rsidR="00645ADE" w:rsidRDefault="00645ADE" w:rsidP="00933D86">
      <w:pPr>
        <w:ind w:left="2160"/>
        <w:jc w:val="both"/>
      </w:pPr>
      <w:r>
        <w:t>36= Death of another person from the household</w:t>
      </w:r>
    </w:p>
    <w:p w:rsidR="00645ADE" w:rsidRDefault="00645ADE" w:rsidP="00933D86">
      <w:pPr>
        <w:ind w:left="2160"/>
        <w:jc w:val="both"/>
      </w:pPr>
      <w:r>
        <w:t>37= Illness of child` s father</w:t>
      </w:r>
    </w:p>
    <w:p w:rsidR="00645ADE" w:rsidRDefault="00645ADE" w:rsidP="00933D86">
      <w:pPr>
        <w:ind w:left="2160"/>
        <w:jc w:val="both"/>
      </w:pPr>
      <w:r>
        <w:t>38= Illness of child `s mother</w:t>
      </w:r>
    </w:p>
    <w:p w:rsidR="00645ADE" w:rsidRDefault="00645ADE" w:rsidP="00933D86">
      <w:pPr>
        <w:ind w:left="2160"/>
        <w:jc w:val="both"/>
      </w:pPr>
      <w:r>
        <w:t>39= Illness of other household member</w:t>
      </w:r>
    </w:p>
    <w:p w:rsidR="00645ADE" w:rsidRDefault="00645ADE" w:rsidP="00933D86">
      <w:pPr>
        <w:ind w:left="2160"/>
        <w:jc w:val="both"/>
      </w:pPr>
      <w:r>
        <w:t>40= Divorce, separation or abandonment</w:t>
      </w:r>
    </w:p>
    <w:p w:rsidR="00645ADE" w:rsidRDefault="00645ADE" w:rsidP="00933D86">
      <w:pPr>
        <w:ind w:left="2160"/>
        <w:jc w:val="both"/>
      </w:pPr>
      <w:r>
        <w:t>41= Birth/new household member</w:t>
      </w:r>
    </w:p>
    <w:p w:rsidR="00645ADE" w:rsidRDefault="00645ADE" w:rsidP="00933D86">
      <w:pPr>
        <w:ind w:left="2160"/>
        <w:jc w:val="both"/>
      </w:pPr>
      <w:r>
        <w:t>42= Child` s school enrolment-having to pay school fees</w:t>
      </w:r>
    </w:p>
    <w:p w:rsidR="00645ADE" w:rsidRDefault="00645ADE" w:rsidP="00933D86">
      <w:pPr>
        <w:ind w:left="2160"/>
        <w:jc w:val="both"/>
      </w:pPr>
      <w:r>
        <w:t>45= Other</w:t>
      </w:r>
    </w:p>
    <w:p w:rsidR="00645ADE" w:rsidRDefault="00645ADE" w:rsidP="00933D86">
      <w:pPr>
        <w:ind w:left="2160"/>
        <w:jc w:val="both"/>
      </w:pPr>
      <w:r>
        <w:t>47= Increase in the price of food that I buy</w:t>
      </w:r>
    </w:p>
    <w:p w:rsidR="00645ADE" w:rsidRDefault="00645ADE" w:rsidP="00933D86">
      <w:pPr>
        <w:ind w:left="2160"/>
        <w:jc w:val="both"/>
      </w:pPr>
      <w:r>
        <w:t>48= Storm</w:t>
      </w:r>
    </w:p>
    <w:p w:rsidR="00645ADE" w:rsidRDefault="00645ADE" w:rsidP="00933D86">
      <w:pPr>
        <w:ind w:left="1440"/>
        <w:jc w:val="both"/>
      </w:pPr>
    </w:p>
    <w:p w:rsidR="00645ADE" w:rsidRDefault="00645ADE" w:rsidP="00933D86">
      <w:pPr>
        <w:pStyle w:val="Heading1"/>
      </w:pPr>
      <w:r w:rsidRPr="0025638E">
        <w:t xml:space="preserve">Section </w:t>
      </w:r>
      <w:r>
        <w:t>7</w:t>
      </w:r>
      <w:r w:rsidRPr="0025638E">
        <w:t xml:space="preserve"> – Socio-Economic Status </w:t>
      </w:r>
    </w:p>
    <w:p w:rsidR="00645ADE" w:rsidRDefault="00645ADE" w:rsidP="00933D86">
      <w:pPr>
        <w:jc w:val="both"/>
      </w:pPr>
    </w:p>
    <w:p w:rsidR="00645ADE" w:rsidRDefault="00645ADE" w:rsidP="00933D86">
      <w:pPr>
        <w:jc w:val="both"/>
      </w:pPr>
      <w:r w:rsidRPr="005C1872">
        <w:t>IDR37</w:t>
      </w:r>
      <w:r>
        <w:fldChar w:fldCharType="begin"/>
      </w:r>
      <w:r>
        <w:instrText>xe "</w:instrText>
      </w:r>
      <w:r w:rsidRPr="00EC7687">
        <w:instrText>IDR37</w:instrText>
      </w:r>
      <w:r>
        <w:instrText>"</w:instrText>
      </w:r>
      <w:r>
        <w:fldChar w:fldCharType="end"/>
      </w:r>
      <w:r>
        <w:tab/>
      </w:r>
      <w:r>
        <w:tab/>
      </w:r>
      <w:r w:rsidRPr="005C1872">
        <w:t>ID of respondent for Section 7</w:t>
      </w:r>
      <w:r>
        <w:t>. Code is:  90= Not a member of the household</w:t>
      </w:r>
    </w:p>
    <w:p w:rsidR="00645ADE" w:rsidRDefault="00645ADE" w:rsidP="00933D86">
      <w:pPr>
        <w:jc w:val="both"/>
      </w:pPr>
      <w:r w:rsidRPr="00214757">
        <w:t>OWNHSER3</w:t>
      </w:r>
      <w:r>
        <w:fldChar w:fldCharType="begin"/>
      </w:r>
      <w:r>
        <w:instrText>xe "</w:instrText>
      </w:r>
      <w:r w:rsidRPr="00EC7687">
        <w:instrText>OWNHSER3</w:instrText>
      </w:r>
      <w:r>
        <w:instrText>"</w:instrText>
      </w:r>
      <w:r>
        <w:fldChar w:fldCharType="end"/>
      </w:r>
      <w:r>
        <w:tab/>
      </w:r>
      <w:r w:rsidRPr="00214757">
        <w:t>Does anyone in your household own your house?</w:t>
      </w:r>
      <w:r>
        <w:t xml:space="preserve"> Codes are: 0</w:t>
      </w:r>
      <w:r>
        <w:rPr>
          <w:szCs w:val="20"/>
        </w:rPr>
        <w:t>0= No, 01= Yes</w:t>
      </w:r>
    </w:p>
    <w:p w:rsidR="00645ADE" w:rsidRDefault="00645ADE" w:rsidP="00933D86">
      <w:pPr>
        <w:ind w:left="1440" w:hanging="1440"/>
        <w:jc w:val="both"/>
      </w:pPr>
      <w:r w:rsidRPr="00171C1F">
        <w:t>MRTGR3</w:t>
      </w:r>
      <w:r>
        <w:fldChar w:fldCharType="begin"/>
      </w:r>
      <w:r>
        <w:instrText>xe "</w:instrText>
      </w:r>
      <w:r w:rsidRPr="00EC7687">
        <w:instrText>MRTGR3</w:instrText>
      </w:r>
      <w:r>
        <w:instrText>"</w:instrText>
      </w:r>
      <w:r>
        <w:fldChar w:fldCharType="end"/>
      </w:r>
      <w:r>
        <w:tab/>
      </w:r>
      <w:r w:rsidRPr="00171C1F">
        <w:t>Does anyone in your household have a mortgage on your house?</w:t>
      </w:r>
      <w:r>
        <w:t xml:space="preserve"> Codes are: 0</w:t>
      </w:r>
      <w:r>
        <w:rPr>
          <w:szCs w:val="20"/>
        </w:rPr>
        <w:t>0= No, 01= Yes</w:t>
      </w:r>
    </w:p>
    <w:p w:rsidR="00645ADE" w:rsidRDefault="00645ADE" w:rsidP="00933D86">
      <w:pPr>
        <w:jc w:val="both"/>
      </w:pPr>
      <w:r w:rsidRPr="00171C1F">
        <w:t>NUMRMR3</w:t>
      </w:r>
      <w:r>
        <w:fldChar w:fldCharType="begin"/>
      </w:r>
      <w:r>
        <w:instrText>xe "</w:instrText>
      </w:r>
      <w:r w:rsidRPr="00EC7687">
        <w:instrText>NUMRMR3</w:instrText>
      </w:r>
      <w:r>
        <w:instrText>"</w:instrText>
      </w:r>
      <w:r>
        <w:fldChar w:fldCharType="end"/>
      </w:r>
      <w:r>
        <w:tab/>
      </w:r>
      <w:r w:rsidRPr="00171C1F">
        <w:t>How many rooms are there in the house?</w:t>
      </w:r>
      <w:r>
        <w:t xml:space="preserve"> Code is: 00= None</w:t>
      </w:r>
    </w:p>
    <w:p w:rsidR="00645ADE" w:rsidRDefault="00645ADE" w:rsidP="00933D86">
      <w:pPr>
        <w:jc w:val="both"/>
      </w:pPr>
      <w:r w:rsidRPr="00D43928">
        <w:t>KITCHR3</w:t>
      </w:r>
      <w:r>
        <w:fldChar w:fldCharType="begin"/>
      </w:r>
      <w:r>
        <w:instrText>xe "</w:instrText>
      </w:r>
      <w:r w:rsidRPr="00EC7687">
        <w:instrText>KITCHR3</w:instrText>
      </w:r>
      <w:r>
        <w:instrText>"</w:instrText>
      </w:r>
      <w:r>
        <w:fldChar w:fldCharType="end"/>
      </w:r>
      <w:r>
        <w:tab/>
      </w:r>
      <w:r w:rsidRPr="00D43928">
        <w:t>Do you have a separate kitchen/cooking area?</w:t>
      </w:r>
      <w:r w:rsidRPr="00C80839">
        <w:t xml:space="preserve"> </w:t>
      </w:r>
      <w:r>
        <w:t>Codes are: 0</w:t>
      </w:r>
      <w:r>
        <w:rPr>
          <w:szCs w:val="20"/>
        </w:rPr>
        <w:t>0= No, 01= Yes</w:t>
      </w:r>
    </w:p>
    <w:p w:rsidR="00645ADE" w:rsidRDefault="00645ADE" w:rsidP="00933D86">
      <w:pPr>
        <w:jc w:val="both"/>
      </w:pPr>
      <w:r w:rsidRPr="00D43928">
        <w:t>ELECR3</w:t>
      </w:r>
      <w:r>
        <w:fldChar w:fldCharType="begin"/>
      </w:r>
      <w:r>
        <w:instrText>xe "</w:instrText>
      </w:r>
      <w:r w:rsidRPr="00EC7687">
        <w:instrText>ELECR3</w:instrText>
      </w:r>
      <w:r>
        <w:instrText>"</w:instrText>
      </w:r>
      <w:r>
        <w:fldChar w:fldCharType="end"/>
      </w:r>
      <w:r>
        <w:tab/>
      </w:r>
      <w:r w:rsidRPr="00D43928">
        <w:t>Do you have electricity?</w:t>
      </w:r>
      <w:r w:rsidRPr="00C80839">
        <w:t xml:space="preserve"> </w:t>
      </w:r>
      <w:r>
        <w:t>Codes are: 0</w:t>
      </w:r>
      <w:r>
        <w:rPr>
          <w:szCs w:val="20"/>
        </w:rPr>
        <w:t>0= No, 01= Yes</w:t>
      </w:r>
    </w:p>
    <w:p w:rsidR="00645ADE" w:rsidRDefault="00645ADE" w:rsidP="00933D86">
      <w:pPr>
        <w:jc w:val="both"/>
      </w:pPr>
      <w:r w:rsidRPr="00D43928">
        <w:t>WALLR3</w:t>
      </w:r>
      <w:r>
        <w:fldChar w:fldCharType="begin"/>
      </w:r>
      <w:r>
        <w:instrText>xe "</w:instrText>
      </w:r>
      <w:r w:rsidRPr="00EC7687">
        <w:instrText>WALLR3</w:instrText>
      </w:r>
      <w:r>
        <w:instrText>"</w:instrText>
      </w:r>
      <w:r>
        <w:fldChar w:fldCharType="end"/>
      </w:r>
      <w:r>
        <w:tab/>
      </w:r>
      <w:r w:rsidRPr="00D43928">
        <w:t>Main material for wall</w:t>
      </w:r>
      <w:r>
        <w:tab/>
        <w:t>. Codes are:</w:t>
      </w:r>
    </w:p>
    <w:p w:rsidR="00645ADE" w:rsidRDefault="00645ADE" w:rsidP="00933D86">
      <w:pPr>
        <w:ind w:left="2160"/>
        <w:jc w:val="both"/>
      </w:pPr>
      <w:r>
        <w:t>01= Adobe/mud</w:t>
      </w:r>
    </w:p>
    <w:p w:rsidR="00645ADE" w:rsidRDefault="00645ADE" w:rsidP="00933D86">
      <w:pPr>
        <w:ind w:left="2160"/>
        <w:jc w:val="both"/>
      </w:pPr>
      <w:r>
        <w:t>02= Cane/bamboo</w:t>
      </w:r>
    </w:p>
    <w:p w:rsidR="00645ADE" w:rsidRDefault="00645ADE" w:rsidP="00933D86">
      <w:pPr>
        <w:ind w:left="2160"/>
        <w:jc w:val="both"/>
      </w:pPr>
      <w:r>
        <w:t>03= Brick/concrete</w:t>
      </w:r>
    </w:p>
    <w:p w:rsidR="00645ADE" w:rsidRDefault="00645ADE" w:rsidP="00933D86">
      <w:pPr>
        <w:ind w:left="2160"/>
        <w:jc w:val="both"/>
      </w:pPr>
      <w:r>
        <w:t>5= Fireboard/chipboard</w:t>
      </w:r>
    </w:p>
    <w:p w:rsidR="00645ADE" w:rsidRDefault="00645ADE" w:rsidP="00933D86">
      <w:pPr>
        <w:ind w:left="2160"/>
        <w:jc w:val="both"/>
      </w:pPr>
      <w:r>
        <w:t>06= Galvanised/corrugated iron</w:t>
      </w:r>
    </w:p>
    <w:p w:rsidR="00645ADE" w:rsidRDefault="00645ADE" w:rsidP="00933D86">
      <w:pPr>
        <w:ind w:left="2160"/>
        <w:jc w:val="both"/>
      </w:pPr>
      <w:r>
        <w:t>07= Mating</w:t>
      </w:r>
    </w:p>
    <w:p w:rsidR="00645ADE" w:rsidRDefault="00645ADE" w:rsidP="00933D86">
      <w:pPr>
        <w:ind w:left="2160"/>
        <w:jc w:val="both"/>
      </w:pPr>
      <w:r>
        <w:t>08= Mud &amp; Bricks</w:t>
      </w:r>
    </w:p>
    <w:p w:rsidR="00645ADE" w:rsidRDefault="00645ADE" w:rsidP="00933D86">
      <w:pPr>
        <w:ind w:left="2160"/>
        <w:jc w:val="both"/>
      </w:pPr>
      <w:r>
        <w:t>09= Mud &amp; Stones</w:t>
      </w:r>
    </w:p>
    <w:p w:rsidR="00645ADE" w:rsidRDefault="00645ADE" w:rsidP="00933D86">
      <w:pPr>
        <w:ind w:left="2160"/>
        <w:jc w:val="both"/>
      </w:pPr>
      <w:r>
        <w:t>10= Wattle/Bamboo screen</w:t>
      </w:r>
    </w:p>
    <w:p w:rsidR="00645ADE" w:rsidRDefault="00645ADE" w:rsidP="00933D86">
      <w:pPr>
        <w:ind w:left="2160"/>
        <w:jc w:val="both"/>
      </w:pPr>
      <w:r>
        <w:t>12= Plastic sheet</w:t>
      </w:r>
    </w:p>
    <w:p w:rsidR="00645ADE" w:rsidRDefault="00645ADE" w:rsidP="00933D86">
      <w:pPr>
        <w:ind w:left="2160"/>
        <w:jc w:val="both"/>
      </w:pPr>
      <w:r>
        <w:t>14= Stone</w:t>
      </w:r>
    </w:p>
    <w:p w:rsidR="00645ADE" w:rsidRDefault="00645ADE" w:rsidP="00933D86">
      <w:pPr>
        <w:ind w:left="2160"/>
        <w:jc w:val="both"/>
      </w:pPr>
      <w:r>
        <w:t>15= Wood/branches</w:t>
      </w:r>
    </w:p>
    <w:p w:rsidR="00645ADE" w:rsidRDefault="00645ADE" w:rsidP="00933D86">
      <w:pPr>
        <w:ind w:left="2160"/>
        <w:jc w:val="both"/>
      </w:pPr>
      <w:r>
        <w:t>16= Other (specify)</w:t>
      </w:r>
    </w:p>
    <w:p w:rsidR="00645ADE" w:rsidRDefault="00645ADE" w:rsidP="00933D86">
      <w:pPr>
        <w:ind w:left="2160"/>
        <w:jc w:val="both"/>
      </w:pPr>
      <w:r>
        <w:t>17= Mud &amp; Wood</w:t>
      </w:r>
    </w:p>
    <w:p w:rsidR="00645ADE" w:rsidRPr="00D43928" w:rsidRDefault="00645ADE" w:rsidP="00933D86">
      <w:pPr>
        <w:ind w:left="2160"/>
        <w:jc w:val="both"/>
      </w:pPr>
      <w:r>
        <w:t>25= Concrete blocks</w:t>
      </w:r>
    </w:p>
    <w:p w:rsidR="00645ADE" w:rsidRDefault="00645ADE" w:rsidP="00933D86">
      <w:pPr>
        <w:jc w:val="both"/>
      </w:pPr>
      <w:r w:rsidRPr="004174EF">
        <w:t>SPECWALL</w:t>
      </w:r>
      <w:r>
        <w:fldChar w:fldCharType="begin"/>
      </w:r>
      <w:r>
        <w:instrText>xe "</w:instrText>
      </w:r>
      <w:r w:rsidRPr="00EC7687">
        <w:instrText>SPECWALL</w:instrText>
      </w:r>
      <w:r>
        <w:instrText>"</w:instrText>
      </w:r>
      <w:r>
        <w:fldChar w:fldCharType="end"/>
      </w:r>
      <w:r>
        <w:tab/>
      </w:r>
      <w:r w:rsidRPr="004174EF">
        <w:t>Specify wall material</w:t>
      </w:r>
    </w:p>
    <w:p w:rsidR="00645ADE" w:rsidRDefault="00645ADE" w:rsidP="00933D86">
      <w:pPr>
        <w:jc w:val="both"/>
      </w:pPr>
      <w:r w:rsidRPr="004174EF">
        <w:t>ROOFR3</w:t>
      </w:r>
      <w:r>
        <w:fldChar w:fldCharType="begin"/>
      </w:r>
      <w:r>
        <w:instrText>xe "</w:instrText>
      </w:r>
      <w:r w:rsidRPr="00EC7687">
        <w:instrText>ROOFR3</w:instrText>
      </w:r>
      <w:r>
        <w:instrText>"</w:instrText>
      </w:r>
      <w:r>
        <w:fldChar w:fldCharType="end"/>
      </w:r>
      <w:r>
        <w:tab/>
      </w:r>
      <w:r w:rsidRPr="004174EF">
        <w:t>Main material for roof</w:t>
      </w:r>
      <w:r>
        <w:t>. Codes are:</w:t>
      </w:r>
    </w:p>
    <w:p w:rsidR="00645ADE" w:rsidRDefault="00645ADE" w:rsidP="00933D86">
      <w:pPr>
        <w:ind w:left="2160"/>
        <w:jc w:val="both"/>
      </w:pPr>
      <w:r>
        <w:t>01= AC roofing sheets</w:t>
      </w:r>
    </w:p>
    <w:p w:rsidR="00645ADE" w:rsidRDefault="00645ADE" w:rsidP="00933D86">
      <w:pPr>
        <w:ind w:left="2160"/>
        <w:jc w:val="both"/>
      </w:pPr>
      <w:r>
        <w:t>02= Asbestos sheets</w:t>
      </w:r>
    </w:p>
    <w:p w:rsidR="00645ADE" w:rsidRDefault="00645ADE" w:rsidP="00933D86">
      <w:pPr>
        <w:ind w:left="2160"/>
        <w:jc w:val="both"/>
      </w:pPr>
      <w:r>
        <w:t>03= Bamboo/Cane,</w:t>
      </w:r>
    </w:p>
    <w:p w:rsidR="00645ADE" w:rsidRDefault="00645ADE" w:rsidP="00933D86">
      <w:pPr>
        <w:ind w:left="2160"/>
        <w:jc w:val="both"/>
      </w:pPr>
      <w:r>
        <w:t>04= Concrete/cement</w:t>
      </w:r>
    </w:p>
    <w:p w:rsidR="00645ADE" w:rsidRDefault="00645ADE" w:rsidP="00933D86">
      <w:pPr>
        <w:ind w:left="2160"/>
        <w:jc w:val="both"/>
      </w:pPr>
      <w:r>
        <w:t>06= Galvanised/corrugated iron</w:t>
      </w:r>
    </w:p>
    <w:p w:rsidR="00645ADE" w:rsidRDefault="00645ADE" w:rsidP="00933D86">
      <w:pPr>
        <w:ind w:left="2160"/>
        <w:jc w:val="both"/>
      </w:pPr>
      <w:r>
        <w:t>09= Palm leaves</w:t>
      </w:r>
    </w:p>
    <w:p w:rsidR="00645ADE" w:rsidRDefault="00645ADE" w:rsidP="00933D86">
      <w:pPr>
        <w:ind w:left="2160"/>
        <w:jc w:val="both"/>
      </w:pPr>
      <w:r>
        <w:t>10= Plastic sheet</w:t>
      </w:r>
    </w:p>
    <w:p w:rsidR="00645ADE" w:rsidRDefault="00645ADE" w:rsidP="00933D86">
      <w:pPr>
        <w:ind w:left="2160"/>
        <w:jc w:val="both"/>
      </w:pPr>
      <w:r>
        <w:t>12= Sugar cane leaves</w:t>
      </w:r>
    </w:p>
    <w:p w:rsidR="00645ADE" w:rsidRDefault="00645ADE" w:rsidP="00933D86">
      <w:pPr>
        <w:ind w:left="2160"/>
        <w:jc w:val="both"/>
      </w:pPr>
      <w:r>
        <w:t>13= Tar slabs</w:t>
      </w:r>
    </w:p>
    <w:p w:rsidR="00645ADE" w:rsidRDefault="00645ADE" w:rsidP="00933D86">
      <w:pPr>
        <w:ind w:left="2160"/>
        <w:jc w:val="both"/>
      </w:pPr>
      <w:r>
        <w:t>15= Tiles/slates</w:t>
      </w:r>
    </w:p>
    <w:p w:rsidR="00645ADE" w:rsidRDefault="00645ADE" w:rsidP="00933D86">
      <w:pPr>
        <w:ind w:left="2160"/>
        <w:jc w:val="both"/>
      </w:pPr>
      <w:r>
        <w:t>18= Wood/planks</w:t>
      </w:r>
    </w:p>
    <w:p w:rsidR="00645ADE" w:rsidRPr="00D43928" w:rsidRDefault="00645ADE" w:rsidP="00933D86">
      <w:pPr>
        <w:ind w:left="2160"/>
        <w:jc w:val="both"/>
      </w:pPr>
      <w:r>
        <w:t>19= Other (specify)</w:t>
      </w:r>
    </w:p>
    <w:p w:rsidR="00645ADE" w:rsidRDefault="00645ADE" w:rsidP="00933D86">
      <w:pPr>
        <w:jc w:val="both"/>
      </w:pPr>
      <w:r w:rsidRPr="001C28EB">
        <w:t>SPECROOF</w:t>
      </w:r>
      <w:r>
        <w:fldChar w:fldCharType="begin"/>
      </w:r>
      <w:r>
        <w:instrText>xe "</w:instrText>
      </w:r>
      <w:r w:rsidRPr="00EC7687">
        <w:instrText>SPECROOF</w:instrText>
      </w:r>
      <w:r>
        <w:instrText>"</w:instrText>
      </w:r>
      <w:r>
        <w:fldChar w:fldCharType="end"/>
      </w:r>
      <w:r>
        <w:tab/>
      </w:r>
      <w:r w:rsidRPr="001C28EB">
        <w:t>Specify roof material</w:t>
      </w:r>
      <w:r>
        <w:tab/>
      </w:r>
    </w:p>
    <w:p w:rsidR="00645ADE" w:rsidRDefault="00645ADE" w:rsidP="00933D86">
      <w:pPr>
        <w:jc w:val="both"/>
      </w:pPr>
      <w:r w:rsidRPr="001C28EB">
        <w:t>FLOORR3</w:t>
      </w:r>
      <w:r>
        <w:fldChar w:fldCharType="begin"/>
      </w:r>
      <w:r>
        <w:instrText>xe "</w:instrText>
      </w:r>
      <w:r w:rsidRPr="00EC7687">
        <w:instrText>FLOORR3</w:instrText>
      </w:r>
      <w:r>
        <w:instrText>"</w:instrText>
      </w:r>
      <w:r>
        <w:fldChar w:fldCharType="end"/>
      </w:r>
      <w:r>
        <w:tab/>
      </w:r>
      <w:r w:rsidRPr="001C28EB">
        <w:t>Main material for floor</w:t>
      </w:r>
      <w:r>
        <w:t>. Codes are:</w:t>
      </w:r>
    </w:p>
    <w:p w:rsidR="00645ADE" w:rsidRDefault="00645ADE" w:rsidP="00933D86">
      <w:pPr>
        <w:ind w:left="2160"/>
        <w:jc w:val="both"/>
      </w:pPr>
      <w:r>
        <w:t>01= Cement tiles</w:t>
      </w:r>
    </w:p>
    <w:p w:rsidR="00645ADE" w:rsidRDefault="00645ADE" w:rsidP="00933D86">
      <w:pPr>
        <w:ind w:left="2160"/>
        <w:jc w:val="both"/>
      </w:pPr>
      <w:r>
        <w:t>02= Cinder</w:t>
      </w:r>
    </w:p>
    <w:p w:rsidR="00645ADE" w:rsidRDefault="00645ADE" w:rsidP="00933D86">
      <w:pPr>
        <w:ind w:left="2160"/>
        <w:jc w:val="both"/>
      </w:pPr>
      <w:r>
        <w:t>03= Concrete/cement</w:t>
      </w:r>
    </w:p>
    <w:p w:rsidR="00645ADE" w:rsidRDefault="00645ADE" w:rsidP="00933D86">
      <w:pPr>
        <w:ind w:left="2160"/>
        <w:jc w:val="both"/>
      </w:pPr>
      <w:r>
        <w:t>04= Earth/sand</w:t>
      </w:r>
    </w:p>
    <w:p w:rsidR="00645ADE" w:rsidRDefault="00645ADE" w:rsidP="00933D86">
      <w:pPr>
        <w:ind w:left="2160"/>
        <w:jc w:val="both"/>
      </w:pPr>
      <w:r>
        <w:t>05= Granite stone</w:t>
      </w:r>
    </w:p>
    <w:p w:rsidR="00645ADE" w:rsidRDefault="00645ADE" w:rsidP="00933D86">
      <w:pPr>
        <w:ind w:left="2160"/>
        <w:jc w:val="both"/>
      </w:pPr>
      <w:r>
        <w:t>06= Ceramic</w:t>
      </w:r>
    </w:p>
    <w:p w:rsidR="00645ADE" w:rsidRDefault="00645ADE" w:rsidP="00933D86">
      <w:pPr>
        <w:ind w:left="2160"/>
        <w:jc w:val="both"/>
      </w:pPr>
      <w:r>
        <w:t>07= Marble stone</w:t>
      </w:r>
    </w:p>
    <w:p w:rsidR="00645ADE" w:rsidRDefault="00645ADE" w:rsidP="00933D86">
      <w:pPr>
        <w:ind w:left="2160"/>
        <w:jc w:val="both"/>
      </w:pPr>
      <w:r>
        <w:t>08= Polished stone</w:t>
      </w:r>
    </w:p>
    <w:p w:rsidR="00645ADE" w:rsidRDefault="00645ADE" w:rsidP="00933D86">
      <w:pPr>
        <w:ind w:left="2160"/>
        <w:jc w:val="both"/>
      </w:pPr>
      <w:r>
        <w:t>09= Stone/brick</w:t>
      </w:r>
    </w:p>
    <w:p w:rsidR="00645ADE" w:rsidRDefault="00645ADE" w:rsidP="00933D86">
      <w:pPr>
        <w:ind w:left="2160"/>
        <w:jc w:val="both"/>
      </w:pPr>
      <w:r>
        <w:t>11= Wood</w:t>
      </w:r>
    </w:p>
    <w:p w:rsidR="00645ADE" w:rsidRPr="00D43928" w:rsidRDefault="00645ADE" w:rsidP="00933D86">
      <w:pPr>
        <w:ind w:left="2160"/>
        <w:jc w:val="both"/>
      </w:pPr>
      <w:r>
        <w:t xml:space="preserve">12= Other (specify) </w:t>
      </w:r>
    </w:p>
    <w:p w:rsidR="00645ADE" w:rsidRDefault="00645ADE" w:rsidP="00933D86">
      <w:pPr>
        <w:jc w:val="both"/>
      </w:pPr>
      <w:r w:rsidRPr="00970B71">
        <w:t>SPECFLR</w:t>
      </w:r>
      <w:r>
        <w:fldChar w:fldCharType="begin"/>
      </w:r>
      <w:r>
        <w:instrText>xe "</w:instrText>
      </w:r>
      <w:r w:rsidRPr="00EC7687">
        <w:instrText>SPECFLR</w:instrText>
      </w:r>
      <w:r>
        <w:instrText>"</w:instrText>
      </w:r>
      <w:r>
        <w:fldChar w:fldCharType="end"/>
      </w:r>
      <w:r>
        <w:tab/>
      </w:r>
      <w:r w:rsidRPr="00970B71">
        <w:t>Specify floor material</w:t>
      </w:r>
    </w:p>
    <w:p w:rsidR="00645ADE" w:rsidRDefault="00645ADE" w:rsidP="00933D86">
      <w:pPr>
        <w:ind w:left="1440" w:hanging="1440"/>
        <w:jc w:val="both"/>
      </w:pPr>
      <w:r w:rsidRPr="001A5172">
        <w:t>DRWTRR3</w:t>
      </w:r>
      <w:r>
        <w:fldChar w:fldCharType="begin"/>
      </w:r>
      <w:r>
        <w:instrText>xe "</w:instrText>
      </w:r>
      <w:r w:rsidRPr="00EC7687">
        <w:instrText>DRWTRR3</w:instrText>
      </w:r>
      <w:r>
        <w:instrText>"</w:instrText>
      </w:r>
      <w:r>
        <w:fldChar w:fldCharType="end"/>
      </w:r>
      <w:r>
        <w:tab/>
      </w:r>
      <w:r w:rsidRPr="001A5172">
        <w:t>What is the main source of drinking water for members of your household?</w:t>
      </w:r>
      <w:r>
        <w:t xml:space="preserve"> Codes are:</w:t>
      </w:r>
    </w:p>
    <w:p w:rsidR="00645ADE" w:rsidRDefault="00645ADE" w:rsidP="00933D86">
      <w:pPr>
        <w:ind w:left="2160"/>
        <w:jc w:val="both"/>
      </w:pPr>
      <w:r>
        <w:t>01- Bore well</w:t>
      </w:r>
    </w:p>
    <w:p w:rsidR="00645ADE" w:rsidRDefault="00645ADE" w:rsidP="00933D86">
      <w:pPr>
        <w:ind w:left="2160"/>
        <w:jc w:val="both"/>
      </w:pPr>
      <w:r>
        <w:t>02= Bought water (delivery or bottled)</w:t>
      </w:r>
    </w:p>
    <w:p w:rsidR="00645ADE" w:rsidRDefault="00645ADE" w:rsidP="00933D86">
      <w:pPr>
        <w:ind w:left="2160"/>
        <w:jc w:val="both"/>
      </w:pPr>
      <w:r>
        <w:t>03= Piped into dwelling/yard/plot</w:t>
      </w:r>
    </w:p>
    <w:p w:rsidR="00645ADE" w:rsidRDefault="00645ADE" w:rsidP="00933D86">
      <w:pPr>
        <w:ind w:left="2160"/>
        <w:jc w:val="both"/>
      </w:pPr>
      <w:r>
        <w:t>04= Piped into neighbour` s</w:t>
      </w:r>
      <w:r w:rsidRPr="001A5172">
        <w:t xml:space="preserve"> </w:t>
      </w:r>
      <w:r>
        <w:t>dwelling/yard/plot</w:t>
      </w:r>
    </w:p>
    <w:p w:rsidR="00645ADE" w:rsidRDefault="00645ADE" w:rsidP="00933D86">
      <w:pPr>
        <w:ind w:left="2160"/>
        <w:jc w:val="both"/>
      </w:pPr>
      <w:r>
        <w:t>05= Piped into relative` s</w:t>
      </w:r>
      <w:r w:rsidRPr="001A5172">
        <w:t xml:space="preserve"> </w:t>
      </w:r>
      <w:r>
        <w:t>dwelling/yard/plot</w:t>
      </w:r>
    </w:p>
    <w:p w:rsidR="00645ADE" w:rsidRDefault="00645ADE" w:rsidP="00933D86">
      <w:pPr>
        <w:ind w:left="2160"/>
        <w:jc w:val="both"/>
      </w:pPr>
      <w:r>
        <w:t>06= Protected spring water</w:t>
      </w:r>
    </w:p>
    <w:p w:rsidR="00645ADE" w:rsidRDefault="00645ADE" w:rsidP="00933D86">
      <w:pPr>
        <w:ind w:left="2160"/>
        <w:jc w:val="both"/>
      </w:pPr>
      <w:r>
        <w:t>07= Protected well</w:t>
      </w:r>
    </w:p>
    <w:p w:rsidR="00645ADE" w:rsidRDefault="00645ADE" w:rsidP="00933D86">
      <w:pPr>
        <w:ind w:left="2160"/>
        <w:jc w:val="both"/>
      </w:pPr>
      <w:r>
        <w:t>08= Public standpipe/tubewell</w:t>
      </w:r>
    </w:p>
    <w:p w:rsidR="00645ADE" w:rsidRDefault="00645ADE" w:rsidP="00933D86">
      <w:pPr>
        <w:ind w:left="2160"/>
        <w:jc w:val="both"/>
      </w:pPr>
      <w:r>
        <w:t>09= Rainwater</w:t>
      </w:r>
    </w:p>
    <w:p w:rsidR="00645ADE" w:rsidRDefault="00645ADE" w:rsidP="00933D86">
      <w:pPr>
        <w:ind w:left="2160"/>
        <w:jc w:val="both"/>
      </w:pPr>
      <w:r>
        <w:t>10= Tubewell in dwelling/yard/plot</w:t>
      </w:r>
    </w:p>
    <w:p w:rsidR="00645ADE" w:rsidRDefault="00645ADE" w:rsidP="00933D86">
      <w:pPr>
        <w:ind w:left="2160"/>
        <w:jc w:val="both"/>
      </w:pPr>
      <w:r>
        <w:t>11= Unprotected well/spring/pond/river/stream/ canal</w:t>
      </w:r>
    </w:p>
    <w:p w:rsidR="00645ADE" w:rsidRDefault="00645ADE" w:rsidP="00933D86">
      <w:pPr>
        <w:ind w:left="2160"/>
        <w:jc w:val="both"/>
      </w:pPr>
      <w:r>
        <w:t>12= Unprotected water tank</w:t>
      </w:r>
    </w:p>
    <w:p w:rsidR="00645ADE" w:rsidRDefault="00645ADE" w:rsidP="00933D86">
      <w:pPr>
        <w:ind w:left="2160"/>
        <w:jc w:val="both"/>
      </w:pPr>
      <w:r>
        <w:t>13= Water tank (community/ protected)</w:t>
      </w:r>
    </w:p>
    <w:p w:rsidR="00645ADE" w:rsidRDefault="00645ADE" w:rsidP="00933D86">
      <w:pPr>
        <w:ind w:left="2160"/>
        <w:jc w:val="both"/>
      </w:pPr>
      <w:r>
        <w:t>14= Other (specify)</w:t>
      </w:r>
    </w:p>
    <w:p w:rsidR="00645ADE" w:rsidRDefault="00645ADE" w:rsidP="00933D86">
      <w:pPr>
        <w:jc w:val="both"/>
      </w:pPr>
      <w:r w:rsidRPr="001621F2">
        <w:t>SPECWATR</w:t>
      </w:r>
      <w:r>
        <w:fldChar w:fldCharType="begin"/>
      </w:r>
      <w:r>
        <w:instrText>xe "</w:instrText>
      </w:r>
      <w:r w:rsidRPr="00EC7687">
        <w:instrText>SPECWATR</w:instrText>
      </w:r>
      <w:r>
        <w:instrText>"</w:instrText>
      </w:r>
      <w:r>
        <w:fldChar w:fldCharType="end"/>
      </w:r>
      <w:r>
        <w:tab/>
      </w:r>
      <w:r w:rsidRPr="001621F2">
        <w:t>Specify source of drinking water</w:t>
      </w:r>
    </w:p>
    <w:p w:rsidR="00645ADE" w:rsidRDefault="00645ADE" w:rsidP="00933D86">
      <w:pPr>
        <w:jc w:val="both"/>
      </w:pPr>
      <w:r w:rsidRPr="001621F2">
        <w:t>TOILETR3</w:t>
      </w:r>
      <w:r>
        <w:fldChar w:fldCharType="begin"/>
      </w:r>
      <w:r>
        <w:instrText>xe "</w:instrText>
      </w:r>
      <w:r w:rsidRPr="00EC7687">
        <w:instrText>TOILETR3</w:instrText>
      </w:r>
      <w:r>
        <w:instrText>"</w:instrText>
      </w:r>
      <w:r>
        <w:fldChar w:fldCharType="end"/>
      </w:r>
      <w:r>
        <w:tab/>
      </w:r>
      <w:r w:rsidRPr="001621F2">
        <w:t>What kind of toilet facility does your household mainly use?</w:t>
      </w:r>
      <w:r>
        <w:t xml:space="preserve"> Codes are:</w:t>
      </w:r>
    </w:p>
    <w:p w:rsidR="00645ADE" w:rsidRDefault="00645ADE" w:rsidP="00933D86">
      <w:pPr>
        <w:ind w:left="2160"/>
        <w:jc w:val="both"/>
      </w:pPr>
      <w:r>
        <w:t>01= Flush toilet/sceptic tank</w:t>
      </w:r>
    </w:p>
    <w:p w:rsidR="00645ADE" w:rsidRDefault="00645ADE" w:rsidP="00933D86">
      <w:pPr>
        <w:ind w:left="2160"/>
        <w:jc w:val="both"/>
      </w:pPr>
      <w:r>
        <w:t>02= Forest/field/open place</w:t>
      </w:r>
    </w:p>
    <w:p w:rsidR="00645ADE" w:rsidRDefault="00645ADE" w:rsidP="00933D86">
      <w:pPr>
        <w:ind w:left="2160"/>
        <w:jc w:val="both"/>
      </w:pPr>
      <w:r>
        <w:t>03= Neighbour` s toilet</w:t>
      </w:r>
    </w:p>
    <w:p w:rsidR="00645ADE" w:rsidRDefault="00645ADE" w:rsidP="00933D86">
      <w:pPr>
        <w:ind w:left="2160"/>
        <w:jc w:val="both"/>
      </w:pPr>
      <w:r>
        <w:t>05= Pit latrine (Communal)</w:t>
      </w:r>
    </w:p>
    <w:p w:rsidR="00645ADE" w:rsidRDefault="00645ADE" w:rsidP="00933D86">
      <w:pPr>
        <w:ind w:left="2160"/>
        <w:jc w:val="both"/>
      </w:pPr>
      <w:r>
        <w:t>06= Pit latrine (Household` s)</w:t>
      </w:r>
    </w:p>
    <w:p w:rsidR="00645ADE" w:rsidRDefault="00645ADE" w:rsidP="00933D86">
      <w:pPr>
        <w:ind w:left="2160"/>
        <w:jc w:val="both"/>
      </w:pPr>
      <w:r>
        <w:t>07= Relative` s toilet</w:t>
      </w:r>
    </w:p>
    <w:p w:rsidR="00645ADE" w:rsidRDefault="00645ADE" w:rsidP="00933D86">
      <w:pPr>
        <w:ind w:left="2160"/>
        <w:jc w:val="both"/>
      </w:pPr>
      <w:r>
        <w:t>08= Simple latrine on pond</w:t>
      </w:r>
    </w:p>
    <w:p w:rsidR="00645ADE" w:rsidRDefault="00645ADE" w:rsidP="00933D86">
      <w:pPr>
        <w:ind w:left="2160"/>
        <w:jc w:val="both"/>
      </w:pPr>
      <w:r>
        <w:t>09= Toilet in health post</w:t>
      </w:r>
    </w:p>
    <w:p w:rsidR="00645ADE" w:rsidRDefault="00645ADE" w:rsidP="00933D86">
      <w:pPr>
        <w:ind w:left="2160"/>
        <w:jc w:val="both"/>
      </w:pPr>
      <w:r>
        <w:t>10= Other (Specify)</w:t>
      </w:r>
    </w:p>
    <w:p w:rsidR="00645ADE" w:rsidRDefault="00645ADE" w:rsidP="00933D86">
      <w:pPr>
        <w:jc w:val="both"/>
      </w:pPr>
      <w:r w:rsidRPr="00E503A9">
        <w:t>SPECTOIL</w:t>
      </w:r>
      <w:r>
        <w:fldChar w:fldCharType="begin"/>
      </w:r>
      <w:r>
        <w:instrText>xe "</w:instrText>
      </w:r>
      <w:r w:rsidRPr="00EC7687">
        <w:instrText>SPECTOIL</w:instrText>
      </w:r>
      <w:r>
        <w:instrText>"</w:instrText>
      </w:r>
      <w:r>
        <w:fldChar w:fldCharType="end"/>
      </w:r>
      <w:r>
        <w:tab/>
      </w:r>
      <w:r w:rsidRPr="00E503A9">
        <w:t>Specify type of toilet facility</w:t>
      </w:r>
    </w:p>
    <w:p w:rsidR="00645ADE" w:rsidRDefault="00645ADE" w:rsidP="00933D86">
      <w:pPr>
        <w:jc w:val="both"/>
      </w:pPr>
      <w:r w:rsidRPr="00E503A9">
        <w:t>COOKR3</w:t>
      </w:r>
      <w:r>
        <w:fldChar w:fldCharType="begin"/>
      </w:r>
      <w:r>
        <w:instrText>xe "</w:instrText>
      </w:r>
      <w:r w:rsidRPr="00EC7687">
        <w:instrText>COOKR3</w:instrText>
      </w:r>
      <w:r>
        <w:instrText>"</w:instrText>
      </w:r>
      <w:r>
        <w:fldChar w:fldCharType="end"/>
      </w:r>
      <w:r>
        <w:tab/>
      </w:r>
      <w:r w:rsidRPr="00E503A9">
        <w:t>What is the main type of fuel you use for cooking?</w:t>
      </w:r>
      <w:r>
        <w:t xml:space="preserve"> Codes are:</w:t>
      </w:r>
    </w:p>
    <w:p w:rsidR="00645ADE" w:rsidRDefault="00645ADE" w:rsidP="00933D86">
      <w:pPr>
        <w:ind w:left="2160"/>
        <w:jc w:val="both"/>
      </w:pPr>
      <w:r>
        <w:t>01= Bamboo</w:t>
      </w:r>
    </w:p>
    <w:p w:rsidR="00645ADE" w:rsidRDefault="00645ADE" w:rsidP="00933D86">
      <w:pPr>
        <w:ind w:left="2160"/>
        <w:jc w:val="both"/>
      </w:pPr>
      <w:r>
        <w:t>02= Bio-gas</w:t>
      </w:r>
    </w:p>
    <w:p w:rsidR="00645ADE" w:rsidRDefault="00645ADE" w:rsidP="00933D86">
      <w:pPr>
        <w:ind w:left="2160"/>
        <w:jc w:val="both"/>
      </w:pPr>
      <w:r>
        <w:t>03= Branches</w:t>
      </w:r>
    </w:p>
    <w:p w:rsidR="00645ADE" w:rsidRDefault="00645ADE" w:rsidP="00933D86">
      <w:pPr>
        <w:ind w:left="2160"/>
        <w:jc w:val="both"/>
      </w:pPr>
      <w:r>
        <w:t>04= Charcoal</w:t>
      </w:r>
    </w:p>
    <w:p w:rsidR="00645ADE" w:rsidRDefault="00645ADE" w:rsidP="00933D86">
      <w:pPr>
        <w:ind w:left="2160"/>
        <w:jc w:val="both"/>
      </w:pPr>
      <w:r>
        <w:t>05= Coal</w:t>
      </w:r>
    </w:p>
    <w:p w:rsidR="00645ADE" w:rsidRDefault="00645ADE" w:rsidP="00933D86">
      <w:pPr>
        <w:ind w:left="2160"/>
        <w:jc w:val="both"/>
      </w:pPr>
      <w:r>
        <w:t>06= Cow dung</w:t>
      </w:r>
    </w:p>
    <w:p w:rsidR="00645ADE" w:rsidRDefault="00645ADE" w:rsidP="00933D86">
      <w:pPr>
        <w:ind w:left="2160"/>
        <w:jc w:val="both"/>
      </w:pPr>
      <w:r>
        <w:t>07= Crop residue</w:t>
      </w:r>
    </w:p>
    <w:p w:rsidR="00645ADE" w:rsidRDefault="00645ADE" w:rsidP="00933D86">
      <w:pPr>
        <w:ind w:left="2160"/>
        <w:jc w:val="both"/>
      </w:pPr>
      <w:r>
        <w:t>08= Gas/electricity</w:t>
      </w:r>
    </w:p>
    <w:p w:rsidR="00645ADE" w:rsidRDefault="00645ADE" w:rsidP="00933D86">
      <w:pPr>
        <w:ind w:left="2160"/>
        <w:jc w:val="both"/>
      </w:pPr>
      <w:r>
        <w:t>09= Kerosene/paraffin</w:t>
      </w:r>
    </w:p>
    <w:p w:rsidR="00645ADE" w:rsidRDefault="00645ADE" w:rsidP="00933D86">
      <w:pPr>
        <w:ind w:left="2160"/>
        <w:jc w:val="both"/>
      </w:pPr>
      <w:r>
        <w:t>10= Leaves</w:t>
      </w:r>
    </w:p>
    <w:p w:rsidR="00645ADE" w:rsidRDefault="00645ADE" w:rsidP="00933D86">
      <w:pPr>
        <w:ind w:left="2160"/>
        <w:jc w:val="both"/>
      </w:pPr>
      <w:r>
        <w:t xml:space="preserve"> 11= None</w:t>
      </w:r>
    </w:p>
    <w:p w:rsidR="00645ADE" w:rsidRDefault="00645ADE" w:rsidP="00933D86">
      <w:pPr>
        <w:ind w:left="2160"/>
        <w:jc w:val="both"/>
      </w:pPr>
      <w:r>
        <w:t>12= Rice husk</w:t>
      </w:r>
    </w:p>
    <w:p w:rsidR="00645ADE" w:rsidRDefault="00645ADE" w:rsidP="00933D86">
      <w:pPr>
        <w:ind w:left="2160"/>
        <w:jc w:val="both"/>
      </w:pPr>
      <w:r>
        <w:t>13= Shavings/sawdust</w:t>
      </w:r>
    </w:p>
    <w:p w:rsidR="00645ADE" w:rsidRDefault="00645ADE" w:rsidP="00933D86">
      <w:pPr>
        <w:ind w:left="2160"/>
        <w:jc w:val="both"/>
      </w:pPr>
      <w:r>
        <w:t>14= Straw/dead plants</w:t>
      </w:r>
    </w:p>
    <w:p w:rsidR="00645ADE" w:rsidRDefault="00645ADE" w:rsidP="00933D86">
      <w:pPr>
        <w:ind w:left="2160"/>
        <w:jc w:val="both"/>
      </w:pPr>
      <w:r>
        <w:t>15= Other (specify)</w:t>
      </w:r>
    </w:p>
    <w:p w:rsidR="00645ADE" w:rsidRDefault="00645ADE" w:rsidP="00933D86">
      <w:pPr>
        <w:ind w:left="2160"/>
        <w:jc w:val="both"/>
      </w:pPr>
      <w:r>
        <w:t>16= Wood</w:t>
      </w:r>
    </w:p>
    <w:p w:rsidR="00645ADE" w:rsidRDefault="00645ADE" w:rsidP="00933D86">
      <w:pPr>
        <w:jc w:val="both"/>
      </w:pPr>
      <w:r w:rsidRPr="008272F2">
        <w:t>SPECCOOK</w:t>
      </w:r>
      <w:r>
        <w:fldChar w:fldCharType="begin"/>
      </w:r>
      <w:r>
        <w:instrText>xe "</w:instrText>
      </w:r>
      <w:r w:rsidRPr="00EC7687">
        <w:instrText>SPECCOOK</w:instrText>
      </w:r>
      <w:r>
        <w:instrText>"</w:instrText>
      </w:r>
      <w:r>
        <w:fldChar w:fldCharType="end"/>
      </w:r>
      <w:r>
        <w:tab/>
      </w:r>
      <w:r w:rsidRPr="008272F2">
        <w:t>Specify fuel used for cooking</w:t>
      </w:r>
    </w:p>
    <w:p w:rsidR="00645ADE" w:rsidRDefault="00645ADE" w:rsidP="00933D86">
      <w:pPr>
        <w:jc w:val="both"/>
      </w:pPr>
      <w:r w:rsidRPr="00641231">
        <w:t>HTUSDR3</w:t>
      </w:r>
      <w:r>
        <w:fldChar w:fldCharType="begin"/>
      </w:r>
      <w:r>
        <w:instrText>xe "</w:instrText>
      </w:r>
      <w:r w:rsidRPr="00EC7687">
        <w:instrText>HTUSDR3</w:instrText>
      </w:r>
      <w:r>
        <w:instrText>"</w:instrText>
      </w:r>
      <w:r>
        <w:fldChar w:fldCharType="end"/>
      </w:r>
      <w:r>
        <w:tab/>
      </w:r>
      <w:r w:rsidRPr="00641231">
        <w:t>Is heating used in this area?</w:t>
      </w:r>
      <w:r>
        <w:t xml:space="preserve"> Codes are: 0</w:t>
      </w:r>
      <w:r>
        <w:rPr>
          <w:szCs w:val="20"/>
        </w:rPr>
        <w:t>0= No, 01= Yes</w:t>
      </w:r>
    </w:p>
    <w:p w:rsidR="00645ADE" w:rsidRPr="00641231" w:rsidRDefault="00645ADE" w:rsidP="00933D86">
      <w:pPr>
        <w:jc w:val="both"/>
      </w:pPr>
      <w:r w:rsidRPr="00641231">
        <w:t>TYPHTR3</w:t>
      </w:r>
      <w:r>
        <w:fldChar w:fldCharType="begin"/>
      </w:r>
      <w:r>
        <w:instrText>xe "</w:instrText>
      </w:r>
      <w:r w:rsidRPr="00EC7687">
        <w:instrText>TYPHTR3</w:instrText>
      </w:r>
      <w:r>
        <w:instrText>"</w:instrText>
      </w:r>
      <w:r>
        <w:fldChar w:fldCharType="end"/>
      </w:r>
      <w:r>
        <w:tab/>
      </w:r>
      <w:r w:rsidRPr="00641231">
        <w:t>What is the main type of fuel you usually use for heating?</w:t>
      </w:r>
      <w:r>
        <w:t xml:space="preserve"> Codes are:</w:t>
      </w:r>
    </w:p>
    <w:p w:rsidR="00645ADE" w:rsidRDefault="00645ADE" w:rsidP="00933D86">
      <w:pPr>
        <w:ind w:left="2160"/>
        <w:jc w:val="both"/>
      </w:pPr>
      <w:r>
        <w:t>01= Bamboo</w:t>
      </w:r>
    </w:p>
    <w:p w:rsidR="00645ADE" w:rsidRDefault="00645ADE" w:rsidP="00933D86">
      <w:pPr>
        <w:ind w:left="2160"/>
        <w:jc w:val="both"/>
      </w:pPr>
      <w:r>
        <w:t>02= Bio-gas</w:t>
      </w:r>
    </w:p>
    <w:p w:rsidR="00645ADE" w:rsidRDefault="00645ADE" w:rsidP="00933D86">
      <w:pPr>
        <w:ind w:left="2160"/>
        <w:jc w:val="both"/>
      </w:pPr>
      <w:r>
        <w:t>03= Branches</w:t>
      </w:r>
    </w:p>
    <w:p w:rsidR="00645ADE" w:rsidRDefault="00645ADE" w:rsidP="00933D86">
      <w:pPr>
        <w:ind w:left="2160"/>
        <w:jc w:val="both"/>
      </w:pPr>
      <w:r>
        <w:t>04= Charcoal</w:t>
      </w:r>
    </w:p>
    <w:p w:rsidR="00645ADE" w:rsidRDefault="00645ADE" w:rsidP="00933D86">
      <w:pPr>
        <w:ind w:left="2160"/>
        <w:jc w:val="both"/>
      </w:pPr>
      <w:r>
        <w:t>05= Coal</w:t>
      </w:r>
    </w:p>
    <w:p w:rsidR="00645ADE" w:rsidRDefault="00645ADE" w:rsidP="00933D86">
      <w:pPr>
        <w:ind w:left="2160"/>
        <w:jc w:val="both"/>
      </w:pPr>
      <w:r>
        <w:t>06= Cow dung</w:t>
      </w:r>
    </w:p>
    <w:p w:rsidR="00645ADE" w:rsidRDefault="00645ADE" w:rsidP="00933D86">
      <w:pPr>
        <w:ind w:left="2160"/>
        <w:jc w:val="both"/>
      </w:pPr>
      <w:r>
        <w:t>07= Crop residue</w:t>
      </w:r>
    </w:p>
    <w:p w:rsidR="00645ADE" w:rsidRDefault="00645ADE" w:rsidP="00933D86">
      <w:pPr>
        <w:ind w:left="2160"/>
        <w:jc w:val="both"/>
      </w:pPr>
      <w:r>
        <w:t>08= Gas/electricity</w:t>
      </w:r>
    </w:p>
    <w:p w:rsidR="00645ADE" w:rsidRDefault="00645ADE" w:rsidP="00933D86">
      <w:pPr>
        <w:ind w:left="2160"/>
        <w:jc w:val="both"/>
      </w:pPr>
      <w:r>
        <w:t>09= Kerosene/paraffin</w:t>
      </w:r>
    </w:p>
    <w:p w:rsidR="00645ADE" w:rsidRDefault="00645ADE" w:rsidP="00933D86">
      <w:pPr>
        <w:ind w:left="2160"/>
        <w:jc w:val="both"/>
      </w:pPr>
      <w:r>
        <w:t>10= Leaves</w:t>
      </w:r>
    </w:p>
    <w:p w:rsidR="00645ADE" w:rsidRDefault="00645ADE" w:rsidP="00933D86">
      <w:pPr>
        <w:ind w:left="2160"/>
        <w:jc w:val="both"/>
      </w:pPr>
      <w:r>
        <w:t>11= None</w:t>
      </w:r>
    </w:p>
    <w:p w:rsidR="00645ADE" w:rsidRDefault="00645ADE" w:rsidP="00933D86">
      <w:pPr>
        <w:ind w:left="2160"/>
        <w:jc w:val="both"/>
      </w:pPr>
      <w:r>
        <w:t>12= Rice husk</w:t>
      </w:r>
    </w:p>
    <w:p w:rsidR="00645ADE" w:rsidRDefault="00645ADE" w:rsidP="00933D86">
      <w:pPr>
        <w:ind w:left="2160"/>
        <w:jc w:val="both"/>
      </w:pPr>
      <w:r>
        <w:t>13= Shavings/sawdust</w:t>
      </w:r>
    </w:p>
    <w:p w:rsidR="00645ADE" w:rsidRDefault="00645ADE" w:rsidP="00933D86">
      <w:pPr>
        <w:ind w:left="2160"/>
        <w:jc w:val="both"/>
      </w:pPr>
      <w:r>
        <w:t>14= Straw/dead plants</w:t>
      </w:r>
    </w:p>
    <w:p w:rsidR="00645ADE" w:rsidRDefault="00645ADE" w:rsidP="00933D86">
      <w:pPr>
        <w:ind w:left="2160"/>
        <w:jc w:val="both"/>
      </w:pPr>
      <w:r>
        <w:t>15= Other (specify)</w:t>
      </w:r>
    </w:p>
    <w:p w:rsidR="00645ADE" w:rsidRDefault="00645ADE" w:rsidP="00933D86">
      <w:pPr>
        <w:ind w:left="2160"/>
        <w:jc w:val="both"/>
      </w:pPr>
      <w:r>
        <w:t>16= Wood</w:t>
      </w:r>
    </w:p>
    <w:p w:rsidR="00645ADE" w:rsidRPr="006C4845" w:rsidRDefault="00645ADE" w:rsidP="00933D86">
      <w:pPr>
        <w:jc w:val="both"/>
      </w:pPr>
      <w:r w:rsidRPr="006C4845">
        <w:t>SPECHEAT</w:t>
      </w:r>
      <w:r>
        <w:fldChar w:fldCharType="begin"/>
      </w:r>
      <w:r>
        <w:instrText>xe "</w:instrText>
      </w:r>
      <w:r w:rsidRPr="00EC7687">
        <w:instrText>SPECHEAT</w:instrText>
      </w:r>
      <w:r>
        <w:instrText>"</w:instrText>
      </w:r>
      <w:r>
        <w:fldChar w:fldCharType="end"/>
      </w:r>
      <w:r>
        <w:tab/>
      </w:r>
      <w:r w:rsidRPr="006C4845">
        <w:t>Specify fuel used for heating</w:t>
      </w:r>
    </w:p>
    <w:p w:rsidR="00645ADE" w:rsidRDefault="00645ADE" w:rsidP="00933D86">
      <w:pPr>
        <w:ind w:left="1440" w:hanging="1440"/>
        <w:jc w:val="both"/>
      </w:pPr>
      <w:r w:rsidRPr="00F85ED8">
        <w:t>INVESTR3</w:t>
      </w:r>
      <w:r>
        <w:fldChar w:fldCharType="begin"/>
      </w:r>
      <w:r>
        <w:instrText>xe "</w:instrText>
      </w:r>
      <w:r w:rsidRPr="00EC7687">
        <w:instrText>INVESTR3</w:instrText>
      </w:r>
      <w:r>
        <w:instrText>"</w:instrText>
      </w:r>
      <w:r>
        <w:fldChar w:fldCharType="end"/>
      </w:r>
      <w:r>
        <w:tab/>
      </w:r>
      <w:r w:rsidRPr="00F85ED8">
        <w:t>Have you invested in the improvement of your dwelling since our last visit?</w:t>
      </w:r>
    </w:p>
    <w:p w:rsidR="00645ADE" w:rsidRDefault="00645ADE" w:rsidP="00933D86">
      <w:pPr>
        <w:ind w:left="1440"/>
        <w:jc w:val="both"/>
      </w:pPr>
      <w:r>
        <w:rPr>
          <w:szCs w:val="20"/>
        </w:rPr>
        <w:t xml:space="preserve">0= No, 1= Yes, </w:t>
      </w:r>
      <w:r>
        <w:t>77= NK, 79= Refused to answer, 88= N/A, 99= Missing</w:t>
      </w:r>
    </w:p>
    <w:p w:rsidR="00645ADE" w:rsidRDefault="00645ADE" w:rsidP="00933D86">
      <w:pPr>
        <w:ind w:left="1440" w:hanging="1440"/>
        <w:jc w:val="both"/>
      </w:pPr>
      <w:r w:rsidRPr="00F85ED8">
        <w:t>INVSTR31</w:t>
      </w:r>
      <w:r>
        <w:fldChar w:fldCharType="begin"/>
      </w:r>
      <w:r>
        <w:instrText>xe "</w:instrText>
      </w:r>
      <w:r w:rsidRPr="00EC7687">
        <w:instrText>INVSTR31</w:instrText>
      </w:r>
      <w:r>
        <w:instrText>"</w:instrText>
      </w:r>
      <w:r>
        <w:fldChar w:fldCharType="end"/>
      </w:r>
      <w:r>
        <w:t xml:space="preserve">, </w:t>
      </w:r>
      <w:r w:rsidRPr="00325EB9">
        <w:t>INVSTR32</w:t>
      </w:r>
      <w:r>
        <w:fldChar w:fldCharType="begin"/>
      </w:r>
      <w:r>
        <w:instrText>xe "</w:instrText>
      </w:r>
      <w:r w:rsidRPr="00EC7687">
        <w:instrText>INVSTR32</w:instrText>
      </w:r>
      <w:r>
        <w:instrText>"</w:instrText>
      </w:r>
      <w:r>
        <w:fldChar w:fldCharType="end"/>
      </w:r>
      <w:r>
        <w:t>, INVSTR33</w:t>
      </w:r>
      <w:r>
        <w:fldChar w:fldCharType="begin"/>
      </w:r>
      <w:r>
        <w:instrText>xe "</w:instrText>
      </w:r>
      <w:r w:rsidRPr="00EC7687">
        <w:instrText>INVSTR33</w:instrText>
      </w:r>
      <w:r>
        <w:instrText>"</w:instrText>
      </w:r>
      <w:r>
        <w:fldChar w:fldCharType="end"/>
      </w:r>
    </w:p>
    <w:p w:rsidR="00645ADE" w:rsidRDefault="00645ADE" w:rsidP="00933D86">
      <w:pPr>
        <w:ind w:left="1440" w:hanging="1440"/>
        <w:jc w:val="both"/>
      </w:pPr>
      <w:r>
        <w:tab/>
      </w:r>
      <w:r w:rsidRPr="00F85ED8">
        <w:t>What improvements have you made?</w:t>
      </w:r>
      <w:r>
        <w:t xml:space="preserve"> Codes are:</w:t>
      </w:r>
    </w:p>
    <w:p w:rsidR="00645ADE" w:rsidRDefault="00645ADE" w:rsidP="00933D86">
      <w:pPr>
        <w:ind w:left="2160"/>
        <w:jc w:val="both"/>
      </w:pPr>
      <w:r>
        <w:t>01= New/renovated bedrooms</w:t>
      </w:r>
    </w:p>
    <w:p w:rsidR="00645ADE" w:rsidRDefault="00645ADE" w:rsidP="00933D86">
      <w:pPr>
        <w:ind w:left="2160"/>
        <w:jc w:val="both"/>
      </w:pPr>
      <w:r>
        <w:t>02= New/renovated kitchen</w:t>
      </w:r>
    </w:p>
    <w:p w:rsidR="00645ADE" w:rsidRDefault="00645ADE" w:rsidP="00933D86">
      <w:pPr>
        <w:ind w:left="2160"/>
        <w:jc w:val="both"/>
      </w:pPr>
      <w:r>
        <w:t>03= New/renovated bathroom</w:t>
      </w:r>
    </w:p>
    <w:p w:rsidR="00645ADE" w:rsidRDefault="00645ADE" w:rsidP="00933D86">
      <w:pPr>
        <w:ind w:left="2160"/>
        <w:jc w:val="both"/>
      </w:pPr>
      <w:r>
        <w:t>04= New/renovated living room</w:t>
      </w:r>
    </w:p>
    <w:p w:rsidR="00645ADE" w:rsidRDefault="00645ADE" w:rsidP="00933D86">
      <w:pPr>
        <w:ind w:left="2160"/>
        <w:jc w:val="both"/>
      </w:pPr>
      <w:r>
        <w:t>05= Improved floor</w:t>
      </w:r>
    </w:p>
    <w:p w:rsidR="00645ADE" w:rsidRDefault="00645ADE" w:rsidP="00933D86">
      <w:pPr>
        <w:ind w:left="2160"/>
        <w:jc w:val="both"/>
      </w:pPr>
      <w:r>
        <w:t>06= Improved wall finish</w:t>
      </w:r>
    </w:p>
    <w:p w:rsidR="00645ADE" w:rsidRDefault="00645ADE" w:rsidP="00933D86">
      <w:pPr>
        <w:ind w:left="2160"/>
        <w:jc w:val="both"/>
      </w:pPr>
      <w:r>
        <w:t>07= Improved roof cover</w:t>
      </w:r>
    </w:p>
    <w:p w:rsidR="00645ADE" w:rsidRDefault="00645ADE" w:rsidP="00933D86">
      <w:pPr>
        <w:ind w:left="2160"/>
        <w:jc w:val="both"/>
      </w:pPr>
      <w:r>
        <w:t>08= Rebuild dwelling</w:t>
      </w:r>
    </w:p>
    <w:p w:rsidR="00645ADE" w:rsidRDefault="00645ADE" w:rsidP="00933D86">
      <w:pPr>
        <w:ind w:left="2160"/>
        <w:jc w:val="both"/>
      </w:pPr>
      <w:r>
        <w:t>09= Electric re-writing</w:t>
      </w:r>
    </w:p>
    <w:p w:rsidR="00645ADE" w:rsidRDefault="00645ADE" w:rsidP="00933D86">
      <w:pPr>
        <w:ind w:left="2160"/>
        <w:jc w:val="both"/>
      </w:pPr>
      <w:r>
        <w:t>10= Central heating/gas servicing</w:t>
      </w:r>
    </w:p>
    <w:p w:rsidR="00645ADE" w:rsidRDefault="00645ADE" w:rsidP="00933D86">
      <w:pPr>
        <w:ind w:left="2160"/>
        <w:jc w:val="both"/>
      </w:pPr>
      <w:r>
        <w:t>11= Sanitation</w:t>
      </w:r>
    </w:p>
    <w:p w:rsidR="00645ADE" w:rsidRDefault="00645ADE" w:rsidP="00933D86">
      <w:pPr>
        <w:ind w:left="2160"/>
        <w:jc w:val="both"/>
      </w:pPr>
      <w:r>
        <w:t>12= Water supply</w:t>
      </w:r>
    </w:p>
    <w:p w:rsidR="00645ADE" w:rsidRDefault="00645ADE" w:rsidP="00933D86">
      <w:pPr>
        <w:ind w:left="2160"/>
        <w:jc w:val="both"/>
      </w:pPr>
      <w:r>
        <w:t>13= Other (specify)</w:t>
      </w:r>
    </w:p>
    <w:p w:rsidR="00645ADE" w:rsidRDefault="00645ADE" w:rsidP="00933D86">
      <w:pPr>
        <w:ind w:left="2160"/>
        <w:jc w:val="both"/>
      </w:pPr>
      <w:r>
        <w:t>15= Build new house</w:t>
      </w:r>
    </w:p>
    <w:p w:rsidR="00645ADE" w:rsidRDefault="00645ADE" w:rsidP="00933D86">
      <w:pPr>
        <w:ind w:left="2160"/>
        <w:jc w:val="both"/>
      </w:pPr>
      <w:r>
        <w:t>16= Improve/build fence/wall around house</w:t>
      </w:r>
    </w:p>
    <w:p w:rsidR="00645ADE" w:rsidRDefault="00645ADE" w:rsidP="00933D86">
      <w:pPr>
        <w:ind w:left="2160"/>
        <w:jc w:val="both"/>
      </w:pPr>
      <w:r>
        <w:t>17= Improve/new doors/windows</w:t>
      </w:r>
    </w:p>
    <w:p w:rsidR="00645ADE" w:rsidRDefault="00645ADE" w:rsidP="00933D86">
      <w:pPr>
        <w:jc w:val="both"/>
      </w:pPr>
      <w:r w:rsidRPr="00325EB9">
        <w:t>SPECINV1</w:t>
      </w:r>
      <w:r>
        <w:fldChar w:fldCharType="begin"/>
      </w:r>
      <w:r>
        <w:instrText>xe "</w:instrText>
      </w:r>
      <w:r w:rsidRPr="00EC7687">
        <w:instrText>SPECINV1</w:instrText>
      </w:r>
      <w:r>
        <w:instrText>"</w:instrText>
      </w:r>
      <w:r>
        <w:fldChar w:fldCharType="end"/>
      </w:r>
      <w:r>
        <w:t xml:space="preserve">, </w:t>
      </w:r>
      <w:r w:rsidRPr="00325EB9">
        <w:t>SPECINV2</w:t>
      </w:r>
      <w:r>
        <w:fldChar w:fldCharType="begin"/>
      </w:r>
      <w:r>
        <w:instrText>xe "</w:instrText>
      </w:r>
      <w:r w:rsidRPr="00EC7687">
        <w:instrText>SPECINV2</w:instrText>
      </w:r>
      <w:r>
        <w:instrText>"</w:instrText>
      </w:r>
      <w:r>
        <w:fldChar w:fldCharType="end"/>
      </w:r>
      <w:r>
        <w:t xml:space="preserve">, </w:t>
      </w:r>
      <w:r w:rsidRPr="00325EB9">
        <w:t>SP</w:t>
      </w:r>
      <w:r>
        <w:t>ECINV3</w:t>
      </w:r>
      <w:r>
        <w:fldChar w:fldCharType="begin"/>
      </w:r>
      <w:r>
        <w:instrText>xe "</w:instrText>
      </w:r>
      <w:r w:rsidRPr="00EC7687">
        <w:instrText>SPECINV3</w:instrText>
      </w:r>
      <w:r>
        <w:instrText>"</w:instrText>
      </w:r>
      <w:r>
        <w:fldChar w:fldCharType="end"/>
      </w:r>
    </w:p>
    <w:p w:rsidR="00645ADE" w:rsidRDefault="00645ADE" w:rsidP="00933D86">
      <w:pPr>
        <w:jc w:val="both"/>
      </w:pPr>
      <w:r>
        <w:tab/>
      </w:r>
      <w:r>
        <w:tab/>
      </w:r>
      <w:r w:rsidRPr="00325EB9">
        <w:t>Specify improvements made</w:t>
      </w:r>
    </w:p>
    <w:p w:rsidR="00645ADE" w:rsidRDefault="00645ADE" w:rsidP="00933D86">
      <w:pPr>
        <w:jc w:val="both"/>
      </w:pPr>
      <w:r w:rsidRPr="00325EB9">
        <w:t>TV7R3</w:t>
      </w:r>
      <w:r>
        <w:fldChar w:fldCharType="begin"/>
      </w:r>
      <w:r>
        <w:instrText>xe "</w:instrText>
      </w:r>
      <w:r w:rsidRPr="00EC7687">
        <w:instrText>TV7R3</w:instrText>
      </w:r>
      <w:r>
        <w:instrText>"</w:instrText>
      </w:r>
      <w:r>
        <w:fldChar w:fldCharType="end"/>
      </w:r>
      <w:r>
        <w:tab/>
      </w:r>
      <w:r>
        <w:tab/>
      </w:r>
      <w:r w:rsidRPr="00325EB9">
        <w:t>Does anyone in the household own - working television</w:t>
      </w:r>
      <w:r>
        <w:t>? Codes are: 0</w:t>
      </w:r>
      <w:r>
        <w:rPr>
          <w:szCs w:val="20"/>
        </w:rPr>
        <w:t>0= No, 01= Yes</w:t>
      </w:r>
    </w:p>
    <w:p w:rsidR="00645ADE" w:rsidRPr="005C49D2" w:rsidRDefault="00645ADE" w:rsidP="00933D86">
      <w:pPr>
        <w:jc w:val="both"/>
      </w:pPr>
      <w:r w:rsidRPr="005C49D2">
        <w:t>RADIO7R3</w:t>
      </w:r>
      <w:r>
        <w:fldChar w:fldCharType="begin"/>
      </w:r>
      <w:r>
        <w:instrText>xe "</w:instrText>
      </w:r>
      <w:r w:rsidRPr="00EC7687">
        <w:instrText>RADIO7R3</w:instrText>
      </w:r>
      <w:r>
        <w:instrText>"</w:instrText>
      </w:r>
      <w:r>
        <w:fldChar w:fldCharType="end"/>
      </w:r>
      <w:r>
        <w:tab/>
      </w:r>
      <w:r w:rsidRPr="005C49D2">
        <w:t>Does anyone in the household own - working radio</w:t>
      </w:r>
      <w:r>
        <w:t>? Codes are: 0</w:t>
      </w:r>
      <w:r>
        <w:rPr>
          <w:szCs w:val="20"/>
        </w:rPr>
        <w:t>0= No, 01= Yes</w:t>
      </w:r>
    </w:p>
    <w:p w:rsidR="00645ADE" w:rsidRDefault="00645ADE" w:rsidP="00933D86">
      <w:pPr>
        <w:ind w:left="1440" w:hanging="1440"/>
        <w:jc w:val="both"/>
      </w:pPr>
      <w:r w:rsidRPr="004761D1">
        <w:t>CAR7R3</w:t>
      </w:r>
      <w:r>
        <w:fldChar w:fldCharType="begin"/>
      </w:r>
      <w:r>
        <w:instrText>xe "</w:instrText>
      </w:r>
      <w:r w:rsidRPr="00EC7687">
        <w:instrText>CAR7R3</w:instrText>
      </w:r>
      <w:r>
        <w:instrText>"</w:instrText>
      </w:r>
      <w:r>
        <w:fldChar w:fldCharType="end"/>
      </w:r>
      <w:r>
        <w:tab/>
      </w:r>
      <w:r w:rsidRPr="004761D1">
        <w:t>Does anyone in the household own - working car/truck/automobile</w:t>
      </w:r>
      <w:r>
        <w:t>? Codes are: 0</w:t>
      </w:r>
      <w:r>
        <w:rPr>
          <w:szCs w:val="20"/>
        </w:rPr>
        <w:t>0= No, 01= Yes</w:t>
      </w:r>
    </w:p>
    <w:p w:rsidR="00645ADE" w:rsidRDefault="00645ADE" w:rsidP="00933D86">
      <w:pPr>
        <w:ind w:left="1440" w:hanging="1440"/>
        <w:jc w:val="both"/>
      </w:pPr>
      <w:r w:rsidRPr="004761D1">
        <w:t>MOTOR7R3</w:t>
      </w:r>
      <w:r>
        <w:fldChar w:fldCharType="begin"/>
      </w:r>
      <w:r>
        <w:instrText>xe "</w:instrText>
      </w:r>
      <w:r w:rsidRPr="00EC7687">
        <w:instrText>MOTOR7R3</w:instrText>
      </w:r>
      <w:r>
        <w:instrText>"</w:instrText>
      </w:r>
      <w:r>
        <w:fldChar w:fldCharType="end"/>
      </w:r>
      <w:r>
        <w:tab/>
      </w:r>
      <w:r w:rsidRPr="004761D1">
        <w:t>Does anyone in the household own - working motorbike/scooter</w:t>
      </w:r>
      <w:r>
        <w:t>? Codes are: 0</w:t>
      </w:r>
      <w:r>
        <w:rPr>
          <w:szCs w:val="20"/>
        </w:rPr>
        <w:t>0= No, 01= Yes</w:t>
      </w:r>
      <w:r w:rsidRPr="004761D1">
        <w:t xml:space="preserve"> </w:t>
      </w:r>
    </w:p>
    <w:p w:rsidR="00645ADE" w:rsidRDefault="00645ADE" w:rsidP="00933D86">
      <w:pPr>
        <w:jc w:val="both"/>
      </w:pPr>
      <w:r w:rsidRPr="004761D1">
        <w:t>BIKE7R3</w:t>
      </w:r>
      <w:r>
        <w:fldChar w:fldCharType="begin"/>
      </w:r>
      <w:r>
        <w:instrText>xe "</w:instrText>
      </w:r>
      <w:r w:rsidRPr="00EC7687">
        <w:instrText>BIKE7R3</w:instrText>
      </w:r>
      <w:r>
        <w:instrText>"</w:instrText>
      </w:r>
      <w:r>
        <w:fldChar w:fldCharType="end"/>
      </w:r>
      <w:r>
        <w:tab/>
      </w:r>
      <w:r w:rsidRPr="004761D1">
        <w:t>Does anyone in the household own - working bicycle</w:t>
      </w:r>
      <w:r>
        <w:t>? Codes are: 0</w:t>
      </w:r>
      <w:r>
        <w:rPr>
          <w:szCs w:val="20"/>
        </w:rPr>
        <w:t>0= No, 01= Yes</w:t>
      </w:r>
    </w:p>
    <w:p w:rsidR="00645ADE" w:rsidRDefault="00645ADE" w:rsidP="00933D86">
      <w:pPr>
        <w:ind w:left="1440" w:hanging="1440"/>
        <w:jc w:val="both"/>
      </w:pPr>
      <w:r w:rsidRPr="004761D1">
        <w:t>PHONE7R3</w:t>
      </w:r>
      <w:r>
        <w:fldChar w:fldCharType="begin"/>
      </w:r>
      <w:r>
        <w:instrText>xe "</w:instrText>
      </w:r>
      <w:r w:rsidRPr="00EC7687">
        <w:instrText>PHONE7R3</w:instrText>
      </w:r>
      <w:r>
        <w:instrText>"</w:instrText>
      </w:r>
      <w:r>
        <w:fldChar w:fldCharType="end"/>
      </w:r>
      <w:r>
        <w:tab/>
      </w:r>
      <w:r w:rsidRPr="004761D1">
        <w:t>Does anyone in the household own - working landline telephone</w:t>
      </w:r>
      <w:r>
        <w:t>? Codes are: 0</w:t>
      </w:r>
      <w:r>
        <w:rPr>
          <w:szCs w:val="20"/>
        </w:rPr>
        <w:t>0= No, 01= Yes</w:t>
      </w:r>
      <w:r w:rsidRPr="004761D1">
        <w:t xml:space="preserve"> </w:t>
      </w:r>
    </w:p>
    <w:p w:rsidR="00645ADE" w:rsidRDefault="00645ADE" w:rsidP="00933D86">
      <w:pPr>
        <w:ind w:left="1440" w:hanging="1440"/>
        <w:jc w:val="both"/>
      </w:pPr>
      <w:r w:rsidRPr="004761D1">
        <w:t>MBPHN7R3</w:t>
      </w:r>
      <w:r>
        <w:fldChar w:fldCharType="begin"/>
      </w:r>
      <w:r>
        <w:instrText>xe "</w:instrText>
      </w:r>
      <w:r w:rsidRPr="00EC7687">
        <w:instrText>MBPHN7R3</w:instrText>
      </w:r>
      <w:r>
        <w:instrText>"</w:instrText>
      </w:r>
      <w:r>
        <w:fldChar w:fldCharType="end"/>
      </w:r>
      <w:r>
        <w:tab/>
      </w:r>
      <w:r w:rsidRPr="004761D1">
        <w:t>Does anyone in the household own - working mobile/cell phone</w:t>
      </w:r>
      <w:r>
        <w:t>? Codes are: 0</w:t>
      </w:r>
      <w:r>
        <w:rPr>
          <w:szCs w:val="20"/>
        </w:rPr>
        <w:t>0= No, 01= Yes</w:t>
      </w:r>
    </w:p>
    <w:p w:rsidR="00645ADE" w:rsidRDefault="00645ADE" w:rsidP="00933D86">
      <w:pPr>
        <w:jc w:val="both"/>
      </w:pPr>
      <w:r w:rsidRPr="004761D1">
        <w:t>TABCH7R3</w:t>
      </w:r>
      <w:r>
        <w:fldChar w:fldCharType="begin"/>
      </w:r>
      <w:r>
        <w:instrText>xe "</w:instrText>
      </w:r>
      <w:r w:rsidRPr="00EC7687">
        <w:instrText>TABCH7R3</w:instrText>
      </w:r>
      <w:r>
        <w:instrText>"</w:instrText>
      </w:r>
      <w:r>
        <w:fldChar w:fldCharType="end"/>
      </w:r>
      <w:r>
        <w:tab/>
      </w:r>
      <w:r w:rsidRPr="004761D1">
        <w:t>Does anyone in the household own - table and chair</w:t>
      </w:r>
      <w:r>
        <w:t>? Codes are: 0</w:t>
      </w:r>
      <w:r>
        <w:rPr>
          <w:szCs w:val="20"/>
        </w:rPr>
        <w:t>0= No, 01= Yes</w:t>
      </w:r>
    </w:p>
    <w:p w:rsidR="00645ADE" w:rsidRDefault="00645ADE" w:rsidP="00933D86">
      <w:pPr>
        <w:jc w:val="both"/>
      </w:pPr>
      <w:r w:rsidRPr="004761D1">
        <w:t>SOFA7R3</w:t>
      </w:r>
      <w:r>
        <w:fldChar w:fldCharType="begin"/>
      </w:r>
      <w:r>
        <w:instrText>xe "</w:instrText>
      </w:r>
      <w:r w:rsidRPr="00EC7687">
        <w:instrText>SOFA7R3</w:instrText>
      </w:r>
      <w:r>
        <w:instrText>"</w:instrText>
      </w:r>
      <w:r>
        <w:fldChar w:fldCharType="end"/>
      </w:r>
      <w:r>
        <w:tab/>
      </w:r>
      <w:r w:rsidRPr="004761D1">
        <w:t xml:space="preserve">Does anyone in the household own </w:t>
      </w:r>
      <w:r>
        <w:t>–</w:t>
      </w:r>
      <w:r w:rsidRPr="004761D1">
        <w:t xml:space="preserve"> sofa</w:t>
      </w:r>
      <w:r>
        <w:t>? Codes are: 0</w:t>
      </w:r>
      <w:r>
        <w:rPr>
          <w:szCs w:val="20"/>
        </w:rPr>
        <w:t>0= No, 01= Yes</w:t>
      </w:r>
    </w:p>
    <w:p w:rsidR="00645ADE" w:rsidRDefault="00645ADE" w:rsidP="00933D86">
      <w:pPr>
        <w:jc w:val="both"/>
      </w:pPr>
      <w:r w:rsidRPr="004761D1">
        <w:t>FAN7R3</w:t>
      </w:r>
      <w:r>
        <w:fldChar w:fldCharType="begin"/>
      </w:r>
      <w:r>
        <w:instrText>xe "</w:instrText>
      </w:r>
      <w:r w:rsidRPr="00EC7687">
        <w:instrText>FAN7R3</w:instrText>
      </w:r>
      <w:r>
        <w:instrText>"</w:instrText>
      </w:r>
      <w:r>
        <w:fldChar w:fldCharType="end"/>
      </w:r>
      <w:r>
        <w:tab/>
      </w:r>
      <w:r w:rsidRPr="004761D1">
        <w:t>Does anyone in the household own - working fan</w:t>
      </w:r>
      <w:r>
        <w:t>? Codes are: 0</w:t>
      </w:r>
      <w:r>
        <w:rPr>
          <w:szCs w:val="20"/>
        </w:rPr>
        <w:t>0= No, 01= Yes</w:t>
      </w:r>
    </w:p>
    <w:p w:rsidR="00645ADE" w:rsidRDefault="00645ADE" w:rsidP="00933D86">
      <w:pPr>
        <w:jc w:val="both"/>
      </w:pPr>
      <w:r w:rsidRPr="004761D1">
        <w:t>BEDST7R3</w:t>
      </w:r>
      <w:r>
        <w:fldChar w:fldCharType="begin"/>
      </w:r>
      <w:r>
        <w:instrText>xe "</w:instrText>
      </w:r>
      <w:r w:rsidRPr="00EC7687">
        <w:instrText>BEDST7R3</w:instrText>
      </w:r>
      <w:r>
        <w:instrText>"</w:instrText>
      </w:r>
      <w:r>
        <w:fldChar w:fldCharType="end"/>
      </w:r>
      <w:r>
        <w:tab/>
      </w:r>
      <w:r w:rsidRPr="004761D1">
        <w:t xml:space="preserve">Does anyone in the household own </w:t>
      </w:r>
      <w:r>
        <w:t>–</w:t>
      </w:r>
      <w:r w:rsidRPr="004761D1">
        <w:t xml:space="preserve"> bedstead</w:t>
      </w:r>
      <w:r>
        <w:t>? Codes are: 0</w:t>
      </w:r>
      <w:r>
        <w:rPr>
          <w:szCs w:val="20"/>
        </w:rPr>
        <w:t>0= No, 01= Yes</w:t>
      </w:r>
    </w:p>
    <w:p w:rsidR="00645ADE" w:rsidRDefault="00645ADE" w:rsidP="00933D86">
      <w:pPr>
        <w:ind w:left="1440" w:hanging="1440"/>
        <w:jc w:val="both"/>
      </w:pPr>
      <w:r w:rsidRPr="004761D1">
        <w:t>FRIDG7R3</w:t>
      </w:r>
      <w:r>
        <w:fldChar w:fldCharType="begin"/>
      </w:r>
      <w:r>
        <w:instrText>xe "</w:instrText>
      </w:r>
      <w:r w:rsidRPr="00EC7687">
        <w:instrText>FRIDG7R3</w:instrText>
      </w:r>
      <w:r>
        <w:instrText>"</w:instrText>
      </w:r>
      <w:r>
        <w:fldChar w:fldCharType="end"/>
      </w:r>
      <w:r>
        <w:tab/>
      </w:r>
      <w:r w:rsidRPr="004761D1">
        <w:t>Does anyone in the household own - working refrigerator</w:t>
      </w:r>
      <w:r>
        <w:t>? Codes are: 0</w:t>
      </w:r>
      <w:r>
        <w:rPr>
          <w:szCs w:val="20"/>
        </w:rPr>
        <w:t>0= No, 01= Yes</w:t>
      </w:r>
    </w:p>
    <w:p w:rsidR="00645ADE" w:rsidRDefault="00645ADE" w:rsidP="00933D86">
      <w:pPr>
        <w:ind w:left="1440" w:hanging="1440"/>
        <w:jc w:val="both"/>
      </w:pPr>
      <w:r w:rsidRPr="004761D1">
        <w:t>STOVE7R3</w:t>
      </w:r>
      <w:r>
        <w:fldChar w:fldCharType="begin"/>
      </w:r>
      <w:r>
        <w:instrText>xe "</w:instrText>
      </w:r>
      <w:r w:rsidRPr="00EC7687">
        <w:instrText>STOVE7R3</w:instrText>
      </w:r>
      <w:r>
        <w:instrText>"</w:instrText>
      </w:r>
      <w:r>
        <w:fldChar w:fldCharType="end"/>
      </w:r>
      <w:r>
        <w:tab/>
      </w:r>
      <w:r w:rsidRPr="004761D1">
        <w:t>Does anyone in the household own - gas or electric stove</w:t>
      </w:r>
      <w:r>
        <w:t>? Codes are: 0</w:t>
      </w:r>
      <w:r>
        <w:rPr>
          <w:szCs w:val="20"/>
        </w:rPr>
        <w:t>0= No, 01= Yes</w:t>
      </w:r>
    </w:p>
    <w:p w:rsidR="00645ADE" w:rsidRDefault="00645ADE" w:rsidP="00933D86">
      <w:pPr>
        <w:jc w:val="both"/>
      </w:pPr>
      <w:r w:rsidRPr="004761D1">
        <w:t>CMPTR7R3</w:t>
      </w:r>
      <w:r>
        <w:fldChar w:fldCharType="begin"/>
      </w:r>
      <w:r>
        <w:instrText>xe "</w:instrText>
      </w:r>
      <w:r w:rsidRPr="00EC7687">
        <w:instrText>CMPTR7R3</w:instrText>
      </w:r>
      <w:r>
        <w:instrText>"</w:instrText>
      </w:r>
      <w:r>
        <w:fldChar w:fldCharType="end"/>
      </w:r>
      <w:r>
        <w:tab/>
      </w:r>
      <w:r w:rsidRPr="004761D1">
        <w:t>Does anyone in the household own - computer/laptop</w:t>
      </w:r>
      <w:r>
        <w:t>? Codes are: 0</w:t>
      </w:r>
      <w:r>
        <w:rPr>
          <w:szCs w:val="20"/>
        </w:rPr>
        <w:t>0= No, 01= Yes</w:t>
      </w:r>
    </w:p>
    <w:p w:rsidR="00645ADE" w:rsidRDefault="00645ADE" w:rsidP="00933D86">
      <w:pPr>
        <w:jc w:val="both"/>
      </w:pPr>
      <w:r w:rsidRPr="00926199">
        <w:t>VIDEO7R3</w:t>
      </w:r>
      <w:r>
        <w:fldChar w:fldCharType="begin"/>
      </w:r>
      <w:r>
        <w:instrText>xe "</w:instrText>
      </w:r>
      <w:r w:rsidRPr="00EC7687">
        <w:instrText>VIDEO7R3</w:instrText>
      </w:r>
      <w:r>
        <w:instrText>"</w:instrText>
      </w:r>
      <w:r>
        <w:fldChar w:fldCharType="end"/>
      </w:r>
      <w:r>
        <w:tab/>
      </w:r>
      <w:r w:rsidRPr="00926199">
        <w:t>Does anyone in the household own - video games</w:t>
      </w:r>
      <w:r>
        <w:t>? Codes are: 0</w:t>
      </w:r>
      <w:r>
        <w:rPr>
          <w:szCs w:val="20"/>
        </w:rPr>
        <w:t>0= No, 01= Yes</w:t>
      </w:r>
    </w:p>
    <w:p w:rsidR="00645ADE" w:rsidRDefault="00645ADE" w:rsidP="00933D86">
      <w:pPr>
        <w:jc w:val="both"/>
      </w:pPr>
      <w:r w:rsidRPr="00926199">
        <w:t>ITEM7R3</w:t>
      </w:r>
      <w:r>
        <w:fldChar w:fldCharType="begin"/>
      </w:r>
      <w:r>
        <w:instrText>xe "</w:instrText>
      </w:r>
      <w:r w:rsidRPr="00EC7687">
        <w:instrText>ITEM7R3</w:instrText>
      </w:r>
      <w:r>
        <w:instrText>"</w:instrText>
      </w:r>
      <w:r>
        <w:fldChar w:fldCharType="end"/>
      </w:r>
      <w:r>
        <w:tab/>
      </w:r>
      <w:r w:rsidRPr="00926199">
        <w:t>Does anyone in the household own - other item</w:t>
      </w:r>
      <w:r>
        <w:t>? Codes are: 0</w:t>
      </w:r>
      <w:r>
        <w:rPr>
          <w:szCs w:val="20"/>
        </w:rPr>
        <w:t>0= No, 01= Yes</w:t>
      </w:r>
    </w:p>
    <w:p w:rsidR="00645ADE" w:rsidRPr="000030C2" w:rsidRDefault="00645ADE" w:rsidP="00933D86">
      <w:pPr>
        <w:jc w:val="both"/>
      </w:pPr>
      <w:r w:rsidRPr="000030C2">
        <w:t>SPECITEM</w:t>
      </w:r>
      <w:r>
        <w:fldChar w:fldCharType="begin"/>
      </w:r>
      <w:r>
        <w:instrText>xe "</w:instrText>
      </w:r>
      <w:r w:rsidRPr="00EC7687">
        <w:instrText>SPECITEM</w:instrText>
      </w:r>
      <w:r>
        <w:instrText>"</w:instrText>
      </w:r>
      <w:r>
        <w:fldChar w:fldCharType="end"/>
      </w:r>
      <w:r>
        <w:tab/>
      </w:r>
      <w:r w:rsidRPr="000030C2">
        <w:t>Specify items owned</w:t>
      </w:r>
      <w:r>
        <w:t>.</w:t>
      </w:r>
    </w:p>
    <w:p w:rsidR="00645ADE" w:rsidRPr="00B87A6A" w:rsidRDefault="00645ADE" w:rsidP="00933D86">
      <w:pPr>
        <w:ind w:left="1440" w:hanging="1440"/>
        <w:jc w:val="both"/>
      </w:pPr>
      <w:r w:rsidRPr="00B87A6A">
        <w:t>NMR3TV</w:t>
      </w:r>
      <w:r>
        <w:fldChar w:fldCharType="begin"/>
      </w:r>
      <w:r>
        <w:instrText>xe "</w:instrText>
      </w:r>
      <w:r w:rsidRPr="00EC7687">
        <w:instrText>NMR3TV</w:instrText>
      </w:r>
      <w:r>
        <w:instrText>"</w:instrText>
      </w:r>
      <w:r>
        <w:fldChar w:fldCharType="end"/>
      </w:r>
      <w:r>
        <w:tab/>
      </w:r>
      <w:r w:rsidRPr="00B87A6A">
        <w:t>How many of this item does the household own - working television</w:t>
      </w:r>
      <w:r>
        <w:t>? Code is: 00= None. Missing value codes are negative.</w:t>
      </w:r>
    </w:p>
    <w:p w:rsidR="00645ADE" w:rsidRPr="00B87A6A" w:rsidRDefault="00645ADE" w:rsidP="00933D86">
      <w:pPr>
        <w:ind w:left="1440" w:hanging="1440"/>
        <w:jc w:val="both"/>
      </w:pPr>
      <w:r w:rsidRPr="00F425FD">
        <w:t>NMR3RADI</w:t>
      </w:r>
      <w:r>
        <w:fldChar w:fldCharType="begin"/>
      </w:r>
      <w:r>
        <w:instrText>xe "</w:instrText>
      </w:r>
      <w:r w:rsidRPr="00EC7687">
        <w:instrText>NMR3RADI</w:instrText>
      </w:r>
      <w:r>
        <w:instrText>"</w:instrText>
      </w:r>
      <w:r>
        <w:fldChar w:fldCharType="end"/>
      </w:r>
      <w:r>
        <w:tab/>
      </w:r>
      <w:r w:rsidRPr="00F425FD">
        <w:t>How many of this item does the household own - working radio</w:t>
      </w:r>
      <w:r>
        <w:t>? Code is: 00= None. Missing value codes are negative.</w:t>
      </w:r>
    </w:p>
    <w:p w:rsidR="00645ADE" w:rsidRPr="00B87A6A" w:rsidRDefault="00645ADE" w:rsidP="00933D86">
      <w:pPr>
        <w:ind w:left="1440" w:hanging="1440"/>
        <w:jc w:val="both"/>
      </w:pPr>
      <w:r w:rsidRPr="00F425FD">
        <w:t>NMR3CAR</w:t>
      </w:r>
      <w:r>
        <w:fldChar w:fldCharType="begin"/>
      </w:r>
      <w:r>
        <w:instrText>xe "</w:instrText>
      </w:r>
      <w:r w:rsidRPr="00EC7687">
        <w:instrText>NMR3CAR</w:instrText>
      </w:r>
      <w:r>
        <w:instrText>"</w:instrText>
      </w:r>
      <w:r>
        <w:fldChar w:fldCharType="end"/>
      </w:r>
      <w:r>
        <w:tab/>
      </w:r>
      <w:r w:rsidRPr="00F425FD">
        <w:t>How many of this item does the household own - working car/truck/automobile</w:t>
      </w:r>
      <w:r>
        <w:t>? Code is: 00= None. Missing value codes are negative.</w:t>
      </w:r>
    </w:p>
    <w:p w:rsidR="00645ADE" w:rsidRPr="00B87A6A" w:rsidRDefault="00645ADE" w:rsidP="00933D86">
      <w:pPr>
        <w:ind w:left="1440" w:hanging="1440"/>
        <w:jc w:val="both"/>
      </w:pPr>
      <w:r w:rsidRPr="00F425FD">
        <w:t>NMR3MOTO</w:t>
      </w:r>
      <w:r>
        <w:fldChar w:fldCharType="begin"/>
      </w:r>
      <w:r>
        <w:instrText>xe "</w:instrText>
      </w:r>
      <w:r w:rsidRPr="00EC7687">
        <w:instrText>NMR3MOTO</w:instrText>
      </w:r>
      <w:r>
        <w:instrText>"</w:instrText>
      </w:r>
      <w:r>
        <w:fldChar w:fldCharType="end"/>
      </w:r>
      <w:r>
        <w:tab/>
      </w:r>
      <w:r w:rsidRPr="00F425FD">
        <w:t>How many of this item does the household own - working motorbike/scooter</w:t>
      </w:r>
      <w:r>
        <w:t>? Code is: 00= None. Missing value codes are negative.</w:t>
      </w:r>
    </w:p>
    <w:p w:rsidR="00645ADE" w:rsidRPr="00B87A6A" w:rsidRDefault="00645ADE" w:rsidP="00933D86">
      <w:pPr>
        <w:ind w:left="1440" w:hanging="1440"/>
        <w:jc w:val="both"/>
      </w:pPr>
      <w:r w:rsidRPr="00F425FD">
        <w:t>NMR3BIKE</w:t>
      </w:r>
      <w:r>
        <w:fldChar w:fldCharType="begin"/>
      </w:r>
      <w:r>
        <w:instrText>xe "</w:instrText>
      </w:r>
      <w:r w:rsidRPr="00EC7687">
        <w:instrText>NMR3BIKE</w:instrText>
      </w:r>
      <w:r>
        <w:instrText>"</w:instrText>
      </w:r>
      <w:r>
        <w:fldChar w:fldCharType="end"/>
      </w:r>
      <w:r>
        <w:tab/>
      </w:r>
      <w:r w:rsidRPr="00F425FD">
        <w:t>How many of this item does the household own - working bicycle</w:t>
      </w:r>
      <w:r>
        <w:t>? Code is: 00= None. Missing value codes are negative.</w:t>
      </w:r>
    </w:p>
    <w:p w:rsidR="00645ADE" w:rsidRPr="00B87A6A" w:rsidRDefault="00645ADE" w:rsidP="00933D86">
      <w:pPr>
        <w:ind w:left="1440" w:hanging="1440"/>
        <w:jc w:val="both"/>
      </w:pPr>
      <w:r w:rsidRPr="00F425FD">
        <w:t>NMR3PHON</w:t>
      </w:r>
      <w:r>
        <w:fldChar w:fldCharType="begin"/>
      </w:r>
      <w:r>
        <w:instrText>xe "</w:instrText>
      </w:r>
      <w:r w:rsidRPr="00EC7687">
        <w:instrText>NMR3PHON</w:instrText>
      </w:r>
      <w:r>
        <w:instrText>"</w:instrText>
      </w:r>
      <w:r>
        <w:fldChar w:fldCharType="end"/>
      </w:r>
      <w:r>
        <w:tab/>
      </w:r>
      <w:r w:rsidRPr="00F425FD">
        <w:t>How many of this item does the household own - working landline telephone</w:t>
      </w:r>
      <w:r>
        <w:t>? Code is: 00= None. Missing value codes are negative.</w:t>
      </w:r>
    </w:p>
    <w:p w:rsidR="00645ADE" w:rsidRPr="00B87A6A" w:rsidRDefault="00645ADE" w:rsidP="00933D86">
      <w:pPr>
        <w:ind w:left="1440" w:hanging="1440"/>
        <w:jc w:val="both"/>
      </w:pPr>
      <w:r w:rsidRPr="00F425FD">
        <w:t>NMR3MOBP</w:t>
      </w:r>
      <w:r>
        <w:fldChar w:fldCharType="begin"/>
      </w:r>
      <w:r>
        <w:instrText>xe "</w:instrText>
      </w:r>
      <w:r w:rsidRPr="00EC7687">
        <w:instrText>NMR3MOBP</w:instrText>
      </w:r>
      <w:r>
        <w:instrText>"</w:instrText>
      </w:r>
      <w:r>
        <w:fldChar w:fldCharType="end"/>
      </w:r>
      <w:r>
        <w:tab/>
      </w:r>
      <w:r w:rsidRPr="00F425FD">
        <w:t>How many of this item does the household own - working mobile/cell phone</w:t>
      </w:r>
      <w:r>
        <w:t>? Code is: 00= None. Missing value codes are negative.</w:t>
      </w:r>
    </w:p>
    <w:p w:rsidR="00645ADE" w:rsidRPr="00B87A6A" w:rsidRDefault="00645ADE" w:rsidP="00933D86">
      <w:pPr>
        <w:ind w:left="1440" w:hanging="1440"/>
        <w:jc w:val="both"/>
      </w:pPr>
      <w:r w:rsidRPr="00F425FD">
        <w:t>NMR3TABC</w:t>
      </w:r>
      <w:r>
        <w:fldChar w:fldCharType="begin"/>
      </w:r>
      <w:r>
        <w:instrText>xe "</w:instrText>
      </w:r>
      <w:r w:rsidRPr="00EC7687">
        <w:instrText>NMR3TABC</w:instrText>
      </w:r>
      <w:r>
        <w:instrText>"</w:instrText>
      </w:r>
      <w:r>
        <w:fldChar w:fldCharType="end"/>
      </w:r>
      <w:r>
        <w:tab/>
      </w:r>
      <w:r w:rsidRPr="00F425FD">
        <w:t>How many of this item does the household own - table and chair</w:t>
      </w:r>
      <w:r>
        <w:t>? Code is: 00= None. Missing value codes are negative.</w:t>
      </w:r>
    </w:p>
    <w:p w:rsidR="00645ADE" w:rsidRPr="00B87A6A" w:rsidRDefault="00645ADE" w:rsidP="00933D86">
      <w:pPr>
        <w:ind w:left="1440" w:hanging="1440"/>
        <w:jc w:val="both"/>
      </w:pPr>
      <w:r w:rsidRPr="00F425FD">
        <w:t>NMR3SOFA</w:t>
      </w:r>
      <w:r>
        <w:fldChar w:fldCharType="begin"/>
      </w:r>
      <w:r>
        <w:instrText>xe "</w:instrText>
      </w:r>
      <w:r w:rsidRPr="00EC7687">
        <w:instrText>NMR3SOFA</w:instrText>
      </w:r>
      <w:r>
        <w:instrText>"</w:instrText>
      </w:r>
      <w:r>
        <w:fldChar w:fldCharType="end"/>
      </w:r>
      <w:r>
        <w:tab/>
      </w:r>
      <w:r w:rsidRPr="00F425FD">
        <w:t xml:space="preserve">How many of this item does the household own </w:t>
      </w:r>
      <w:r>
        <w:t>–</w:t>
      </w:r>
      <w:r w:rsidRPr="00F425FD">
        <w:t xml:space="preserve"> sofa</w:t>
      </w:r>
      <w:r>
        <w:t>? Code is: 00= None. Missing value codes are negative.</w:t>
      </w:r>
    </w:p>
    <w:p w:rsidR="00645ADE" w:rsidRPr="00B87A6A" w:rsidRDefault="00645ADE" w:rsidP="00933D86">
      <w:pPr>
        <w:ind w:left="1440" w:hanging="1440"/>
        <w:jc w:val="both"/>
      </w:pPr>
      <w:r w:rsidRPr="00F425FD">
        <w:t>NMR3FAN</w:t>
      </w:r>
      <w:r>
        <w:fldChar w:fldCharType="begin"/>
      </w:r>
      <w:r>
        <w:instrText>xe "</w:instrText>
      </w:r>
      <w:r w:rsidRPr="00EC7687">
        <w:instrText>NMR3FAN</w:instrText>
      </w:r>
      <w:r>
        <w:instrText>"</w:instrText>
      </w:r>
      <w:r>
        <w:fldChar w:fldCharType="end"/>
      </w:r>
      <w:r>
        <w:tab/>
      </w:r>
      <w:r w:rsidRPr="00F425FD">
        <w:t>How many of this item does the household own - working fan</w:t>
      </w:r>
      <w:r>
        <w:t>? Code is: 00= None. Missing value codes are negative.</w:t>
      </w:r>
    </w:p>
    <w:p w:rsidR="00645ADE" w:rsidRPr="00B87A6A" w:rsidRDefault="00645ADE" w:rsidP="00933D86">
      <w:pPr>
        <w:ind w:left="1440" w:hanging="1440"/>
        <w:jc w:val="both"/>
      </w:pPr>
      <w:r w:rsidRPr="00926199">
        <w:t>NMR3BEDS</w:t>
      </w:r>
      <w:r>
        <w:fldChar w:fldCharType="begin"/>
      </w:r>
      <w:r>
        <w:instrText>xe "</w:instrText>
      </w:r>
      <w:r w:rsidRPr="00EC7687">
        <w:instrText>NMR3BEDS</w:instrText>
      </w:r>
      <w:r>
        <w:instrText>"</w:instrText>
      </w:r>
      <w:r>
        <w:fldChar w:fldCharType="end"/>
      </w:r>
      <w:r>
        <w:tab/>
      </w:r>
      <w:r w:rsidRPr="00926199">
        <w:t xml:space="preserve">How many of this item does the household own </w:t>
      </w:r>
      <w:r>
        <w:t>–</w:t>
      </w:r>
      <w:r w:rsidRPr="00926199">
        <w:t xml:space="preserve"> bedstead</w:t>
      </w:r>
      <w:r>
        <w:t>? Code is: 00= None. Missing value codes are negative.</w:t>
      </w:r>
    </w:p>
    <w:p w:rsidR="00645ADE" w:rsidRPr="00B87A6A" w:rsidRDefault="00645ADE" w:rsidP="00933D86">
      <w:pPr>
        <w:ind w:left="1440" w:hanging="1440"/>
        <w:jc w:val="both"/>
      </w:pPr>
      <w:r w:rsidRPr="00926199">
        <w:t>NMR3FRDG</w:t>
      </w:r>
      <w:r>
        <w:fldChar w:fldCharType="begin"/>
      </w:r>
      <w:r>
        <w:instrText>xe "</w:instrText>
      </w:r>
      <w:r w:rsidRPr="00EC7687">
        <w:instrText>NMR3FRDG</w:instrText>
      </w:r>
      <w:r>
        <w:instrText>"</w:instrText>
      </w:r>
      <w:r>
        <w:fldChar w:fldCharType="end"/>
      </w:r>
      <w:r>
        <w:tab/>
      </w:r>
      <w:r w:rsidRPr="00926199">
        <w:t>How many of this item does the household own - working refrigerator</w:t>
      </w:r>
      <w:r>
        <w:t>? Code is: 00= None. Missing value codes are negative.</w:t>
      </w:r>
    </w:p>
    <w:p w:rsidR="00645ADE" w:rsidRPr="00B87A6A" w:rsidRDefault="00645ADE" w:rsidP="00933D86">
      <w:pPr>
        <w:ind w:left="1440" w:hanging="1440"/>
        <w:jc w:val="both"/>
      </w:pPr>
      <w:r w:rsidRPr="00926199">
        <w:t>NMR3STVE</w:t>
      </w:r>
      <w:r>
        <w:fldChar w:fldCharType="begin"/>
      </w:r>
      <w:r>
        <w:instrText>xe "</w:instrText>
      </w:r>
      <w:r w:rsidRPr="00EC7687">
        <w:instrText>NMR3STVE</w:instrText>
      </w:r>
      <w:r>
        <w:instrText>"</w:instrText>
      </w:r>
      <w:r>
        <w:fldChar w:fldCharType="end"/>
      </w:r>
      <w:r>
        <w:tab/>
      </w:r>
      <w:r w:rsidRPr="00926199">
        <w:t>How many of this item does the household own - gas or electric stove</w:t>
      </w:r>
      <w:r>
        <w:t>? Code is: 00= None. Missing value codes are negative.</w:t>
      </w:r>
    </w:p>
    <w:p w:rsidR="00645ADE" w:rsidRPr="00B87A6A" w:rsidRDefault="00645ADE" w:rsidP="00933D86">
      <w:pPr>
        <w:ind w:left="1440" w:hanging="1440"/>
        <w:jc w:val="both"/>
      </w:pPr>
      <w:r w:rsidRPr="00926199">
        <w:t>NMR3CMPT</w:t>
      </w:r>
      <w:r>
        <w:fldChar w:fldCharType="begin"/>
      </w:r>
      <w:r>
        <w:instrText>xe "</w:instrText>
      </w:r>
      <w:r w:rsidRPr="00EC7687">
        <w:instrText>NMR3CMPT</w:instrText>
      </w:r>
      <w:r>
        <w:instrText>"</w:instrText>
      </w:r>
      <w:r>
        <w:fldChar w:fldCharType="end"/>
      </w:r>
      <w:r>
        <w:tab/>
      </w:r>
      <w:r w:rsidRPr="00926199">
        <w:t>How many of this item does the household own - computer/laptop</w:t>
      </w:r>
      <w:r>
        <w:t>? Code is: 00= None. Missing value codes are negative.</w:t>
      </w:r>
    </w:p>
    <w:p w:rsidR="00645ADE" w:rsidRPr="00B87A6A" w:rsidRDefault="00645ADE" w:rsidP="00933D86">
      <w:pPr>
        <w:ind w:left="1440" w:hanging="1440"/>
        <w:jc w:val="both"/>
      </w:pPr>
      <w:r w:rsidRPr="00926199">
        <w:t>NMR3VDEO</w:t>
      </w:r>
      <w:r>
        <w:fldChar w:fldCharType="begin"/>
      </w:r>
      <w:r>
        <w:instrText>xe "</w:instrText>
      </w:r>
      <w:r w:rsidRPr="00EC7687">
        <w:instrText>NMR3VDEO</w:instrText>
      </w:r>
      <w:r>
        <w:instrText>"</w:instrText>
      </w:r>
      <w:r>
        <w:fldChar w:fldCharType="end"/>
      </w:r>
      <w:r>
        <w:tab/>
      </w:r>
      <w:r w:rsidRPr="00926199">
        <w:t>How many of this item does the household own - video games</w:t>
      </w:r>
      <w:r>
        <w:t>? Code is: 00= None. Missing value codes are negative.</w:t>
      </w:r>
    </w:p>
    <w:p w:rsidR="00645ADE" w:rsidRDefault="00645ADE" w:rsidP="00933D86">
      <w:pPr>
        <w:ind w:left="1440" w:hanging="1440"/>
        <w:jc w:val="both"/>
      </w:pPr>
      <w:r w:rsidRPr="00926199">
        <w:t>NMR3ITEM</w:t>
      </w:r>
      <w:r>
        <w:fldChar w:fldCharType="begin"/>
      </w:r>
      <w:r>
        <w:instrText>xe "</w:instrText>
      </w:r>
      <w:r w:rsidRPr="00EC7687">
        <w:instrText>NMR3ITEM</w:instrText>
      </w:r>
      <w:r>
        <w:instrText>"</w:instrText>
      </w:r>
      <w:r>
        <w:fldChar w:fldCharType="end"/>
      </w:r>
      <w:r>
        <w:tab/>
      </w:r>
      <w:r w:rsidRPr="00926199">
        <w:t>How many of this item does the household own - other item</w:t>
      </w:r>
      <w:r>
        <w:t>? Code is: 00= None. Missing value codes are negative.</w:t>
      </w:r>
    </w:p>
    <w:p w:rsidR="00645ADE" w:rsidRDefault="00645ADE" w:rsidP="007C53A1">
      <w:pPr>
        <w:ind w:left="1440" w:hanging="1440"/>
        <w:jc w:val="both"/>
      </w:pPr>
      <w:r w:rsidRPr="00341781">
        <w:t>FVVALR31</w:t>
      </w:r>
      <w:r>
        <w:t>, FVVALR32, FVVALR33, FVVALR34, FVVALR35</w:t>
      </w:r>
    </w:p>
    <w:p w:rsidR="00645ADE" w:rsidRDefault="00645ADE" w:rsidP="007C53A1">
      <w:pPr>
        <w:pStyle w:val="EthQText"/>
        <w:tabs>
          <w:tab w:val="clear" w:pos="0"/>
          <w:tab w:val="clear" w:pos="10206"/>
        </w:tabs>
        <w:rPr>
          <w:rFonts w:ascii="Comic Sans MS" w:hAnsi="Comic Sans MS"/>
          <w:sz w:val="20"/>
          <w:szCs w:val="20"/>
          <w:lang w:val="en-GB" w:eastAsia="en-GB"/>
        </w:rPr>
      </w:pPr>
      <w:r w:rsidRPr="00341781">
        <w:rPr>
          <w:sz w:val="20"/>
          <w:szCs w:val="20"/>
        </w:rPr>
        <w:tab/>
      </w:r>
      <w:r w:rsidRPr="00341781">
        <w:rPr>
          <w:sz w:val="20"/>
          <w:szCs w:val="20"/>
        </w:rPr>
        <w:tab/>
      </w:r>
      <w:r w:rsidRPr="00341781">
        <w:rPr>
          <w:rFonts w:ascii="Comic Sans MS" w:hAnsi="Comic Sans MS"/>
          <w:sz w:val="20"/>
          <w:szCs w:val="20"/>
          <w:lang w:val="en-GB" w:eastAsia="en-GB"/>
        </w:rPr>
        <w:t xml:space="preserve">What are the five most valuable items owned by the household? </w:t>
      </w:r>
      <w:r>
        <w:rPr>
          <w:rFonts w:ascii="Comic Sans MS" w:hAnsi="Comic Sans MS"/>
          <w:sz w:val="20"/>
          <w:szCs w:val="20"/>
          <w:lang w:val="en-GB" w:eastAsia="en-GB"/>
        </w:rPr>
        <w:t>Codes are –</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01=</w:t>
      </w:r>
      <w:r w:rsidRPr="00341781">
        <w:rPr>
          <w:rFonts w:ascii="Comic Sans MS" w:hAnsi="Comic Sans MS"/>
          <w:sz w:val="20"/>
          <w:szCs w:val="20"/>
          <w:lang w:val="en-GB" w:eastAsia="en-GB"/>
        </w:rPr>
        <w:t>Working television</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02=</w:t>
      </w:r>
      <w:r w:rsidRPr="00341781">
        <w:rPr>
          <w:rFonts w:ascii="Comic Sans MS" w:hAnsi="Comic Sans MS"/>
          <w:sz w:val="20"/>
          <w:szCs w:val="20"/>
          <w:lang w:val="en-GB" w:eastAsia="en-GB"/>
        </w:rPr>
        <w:t>Working radio</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03=</w:t>
      </w:r>
      <w:r w:rsidRPr="00341781">
        <w:rPr>
          <w:rFonts w:ascii="Comic Sans MS" w:hAnsi="Comic Sans MS"/>
          <w:sz w:val="20"/>
          <w:szCs w:val="20"/>
          <w:lang w:val="en-GB" w:eastAsia="en-GB"/>
        </w:rPr>
        <w:t>Working car/truck/automobile</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04=</w:t>
      </w:r>
      <w:r w:rsidRPr="00341781">
        <w:rPr>
          <w:rFonts w:ascii="Comic Sans MS" w:hAnsi="Comic Sans MS"/>
          <w:sz w:val="20"/>
          <w:szCs w:val="20"/>
          <w:lang w:val="en-GB" w:eastAsia="en-GB"/>
        </w:rPr>
        <w:t>Working motorbike/scooter</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05=</w:t>
      </w:r>
      <w:r w:rsidRPr="00341781">
        <w:rPr>
          <w:rFonts w:ascii="Comic Sans MS" w:hAnsi="Comic Sans MS"/>
          <w:sz w:val="20"/>
          <w:szCs w:val="20"/>
          <w:lang w:val="en-GB" w:eastAsia="en-GB"/>
        </w:rPr>
        <w:t>Working bicycle</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06=</w:t>
      </w:r>
      <w:r w:rsidRPr="00341781">
        <w:rPr>
          <w:rFonts w:ascii="Comic Sans MS" w:hAnsi="Comic Sans MS"/>
          <w:sz w:val="20"/>
          <w:szCs w:val="20"/>
          <w:lang w:val="en-GB" w:eastAsia="en-GB"/>
        </w:rPr>
        <w:t>Working landline telephone</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07=</w:t>
      </w:r>
      <w:r w:rsidRPr="00341781">
        <w:rPr>
          <w:rFonts w:ascii="Comic Sans MS" w:hAnsi="Comic Sans MS"/>
          <w:sz w:val="20"/>
          <w:szCs w:val="20"/>
          <w:lang w:val="en-GB" w:eastAsia="en-GB"/>
        </w:rPr>
        <w:t>Working mobile/cell phone</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08=</w:t>
      </w:r>
      <w:r w:rsidRPr="00341781">
        <w:rPr>
          <w:rFonts w:ascii="Comic Sans MS" w:hAnsi="Comic Sans MS"/>
          <w:sz w:val="20"/>
          <w:szCs w:val="20"/>
          <w:lang w:val="en-GB" w:eastAsia="en-GB"/>
        </w:rPr>
        <w:t>Table &amp; chair</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09=</w:t>
      </w:r>
      <w:r w:rsidRPr="00341781">
        <w:rPr>
          <w:rFonts w:ascii="Comic Sans MS" w:hAnsi="Comic Sans MS"/>
          <w:sz w:val="20"/>
          <w:szCs w:val="20"/>
          <w:lang w:val="en-GB" w:eastAsia="en-GB"/>
        </w:rPr>
        <w:t>Sofa</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10=</w:t>
      </w:r>
      <w:r w:rsidRPr="00341781">
        <w:rPr>
          <w:rFonts w:ascii="Comic Sans MS" w:hAnsi="Comic Sans MS"/>
          <w:sz w:val="20"/>
          <w:szCs w:val="20"/>
          <w:lang w:val="en-GB" w:eastAsia="en-GB"/>
        </w:rPr>
        <w:t>Working fan</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11=</w:t>
      </w:r>
      <w:r w:rsidRPr="00341781">
        <w:rPr>
          <w:rFonts w:ascii="Comic Sans MS" w:hAnsi="Comic Sans MS"/>
          <w:sz w:val="20"/>
          <w:szCs w:val="20"/>
          <w:lang w:val="en-GB" w:eastAsia="en-GB"/>
        </w:rPr>
        <w:t>Bedstead</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12=</w:t>
      </w:r>
      <w:r w:rsidRPr="00341781">
        <w:rPr>
          <w:rFonts w:ascii="Comic Sans MS" w:hAnsi="Comic Sans MS"/>
          <w:sz w:val="20"/>
          <w:szCs w:val="20"/>
          <w:lang w:val="en-GB" w:eastAsia="en-GB"/>
        </w:rPr>
        <w:t>Working refrigerator</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13=</w:t>
      </w:r>
      <w:r w:rsidRPr="00341781">
        <w:rPr>
          <w:rFonts w:ascii="Comic Sans MS" w:hAnsi="Comic Sans MS"/>
          <w:sz w:val="20"/>
          <w:szCs w:val="20"/>
          <w:lang w:val="en-GB" w:eastAsia="en-GB"/>
        </w:rPr>
        <w:t>Gas or electric stove</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14=</w:t>
      </w:r>
      <w:r w:rsidRPr="00341781">
        <w:rPr>
          <w:rFonts w:ascii="Comic Sans MS" w:hAnsi="Comic Sans MS"/>
          <w:sz w:val="20"/>
          <w:szCs w:val="20"/>
          <w:lang w:val="en-GB" w:eastAsia="en-GB"/>
        </w:rPr>
        <w:t>Computer/laptop</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15=</w:t>
      </w:r>
      <w:r w:rsidRPr="00341781">
        <w:rPr>
          <w:rFonts w:ascii="Comic Sans MS" w:hAnsi="Comic Sans MS"/>
          <w:sz w:val="20"/>
          <w:szCs w:val="20"/>
          <w:lang w:val="en-GB" w:eastAsia="en-GB"/>
        </w:rPr>
        <w:t>Video games</w:t>
      </w:r>
    </w:p>
    <w:p w:rsidR="00645ADE" w:rsidRDefault="00645ADE" w:rsidP="007C53A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16=</w:t>
      </w:r>
      <w:r w:rsidRPr="00341781">
        <w:rPr>
          <w:rFonts w:ascii="Comic Sans MS" w:hAnsi="Comic Sans MS"/>
          <w:sz w:val="20"/>
          <w:szCs w:val="20"/>
          <w:lang w:val="en-GB" w:eastAsia="en-GB"/>
        </w:rPr>
        <w:t>Other item</w:t>
      </w:r>
    </w:p>
    <w:p w:rsidR="00645ADE" w:rsidRPr="00341781" w:rsidRDefault="00645ADE" w:rsidP="007C53A1">
      <w:pPr>
        <w:pStyle w:val="EthQText"/>
        <w:tabs>
          <w:tab w:val="clear" w:pos="0"/>
          <w:tab w:val="clear" w:pos="10206"/>
        </w:tabs>
        <w:rPr>
          <w:rFonts w:ascii="Comic Sans MS" w:hAnsi="Comic Sans MS"/>
          <w:sz w:val="20"/>
          <w:szCs w:val="20"/>
          <w:lang w:val="en-GB" w:eastAsia="en-GB"/>
        </w:rPr>
      </w:pPr>
    </w:p>
    <w:p w:rsidR="00645ADE" w:rsidRPr="00341781" w:rsidRDefault="00645ADE" w:rsidP="007C53A1">
      <w:pPr>
        <w:pStyle w:val="EthQText"/>
        <w:tabs>
          <w:tab w:val="clear" w:pos="0"/>
          <w:tab w:val="clear" w:pos="10206"/>
        </w:tabs>
        <w:rPr>
          <w:rFonts w:ascii="Comic Sans MS" w:hAnsi="Comic Sans MS"/>
          <w:sz w:val="20"/>
          <w:szCs w:val="20"/>
          <w:lang w:val="en-GB" w:eastAsia="en-GB"/>
        </w:rPr>
      </w:pPr>
      <w:r w:rsidRPr="00341781">
        <w:rPr>
          <w:rFonts w:ascii="Comic Sans MS" w:hAnsi="Comic Sans MS"/>
          <w:sz w:val="20"/>
          <w:szCs w:val="20"/>
          <w:lang w:eastAsia="en-GB"/>
        </w:rPr>
        <w:t>SLVALR31, SLVALR32, SLVALR33, SLVALR34, SLVALR35</w:t>
      </w:r>
    </w:p>
    <w:p w:rsidR="00645ADE" w:rsidRPr="00341781" w:rsidRDefault="00645ADE" w:rsidP="007C53A1">
      <w:pPr>
        <w:rPr>
          <w:szCs w:val="20"/>
        </w:rPr>
      </w:pPr>
      <w:r w:rsidRPr="00341781">
        <w:rPr>
          <w:szCs w:val="20"/>
          <w:lang w:eastAsia="en-GB"/>
        </w:rPr>
        <w:tab/>
      </w:r>
      <w:r w:rsidRPr="00341781">
        <w:rPr>
          <w:szCs w:val="20"/>
          <w:lang w:eastAsia="en-GB"/>
        </w:rPr>
        <w:tab/>
      </w:r>
      <w:r w:rsidRPr="00341781">
        <w:rPr>
          <w:szCs w:val="20"/>
        </w:rPr>
        <w:t xml:space="preserve">If you were to sell these items, how much do you think they would fetch? </w:t>
      </w:r>
    </w:p>
    <w:p w:rsidR="00645ADE" w:rsidRPr="00B87A6A" w:rsidRDefault="00645ADE" w:rsidP="00933D86">
      <w:pPr>
        <w:ind w:left="1440" w:hanging="1440"/>
        <w:jc w:val="both"/>
      </w:pPr>
    </w:p>
    <w:p w:rsidR="00645ADE" w:rsidRPr="00933D86" w:rsidRDefault="00645ADE" w:rsidP="00933D86">
      <w:pPr>
        <w:pStyle w:val="Heading1"/>
        <w:rPr>
          <w:szCs w:val="24"/>
        </w:rPr>
      </w:pPr>
      <w:bookmarkStart w:id="6" w:name="_Toc207098966"/>
      <w:r w:rsidRPr="00933D86">
        <w:t>Section 8 – Child Activities</w:t>
      </w:r>
      <w:bookmarkEnd w:id="6"/>
      <w:r w:rsidRPr="00933D86">
        <w:t xml:space="preserve"> </w:t>
      </w:r>
    </w:p>
    <w:p w:rsidR="00645ADE" w:rsidRPr="00926199" w:rsidRDefault="00645ADE" w:rsidP="00933D86">
      <w:pPr>
        <w:jc w:val="both"/>
      </w:pPr>
    </w:p>
    <w:p w:rsidR="00645ADE" w:rsidRDefault="00645ADE" w:rsidP="00933D86">
      <w:pPr>
        <w:jc w:val="both"/>
      </w:pPr>
      <w:r w:rsidRPr="005C1913">
        <w:t>IDR38</w:t>
      </w:r>
      <w:r>
        <w:fldChar w:fldCharType="begin"/>
      </w:r>
      <w:r>
        <w:instrText>xe "</w:instrText>
      </w:r>
      <w:r w:rsidRPr="001074E3">
        <w:instrText>IDR38</w:instrText>
      </w:r>
      <w:r>
        <w:instrText>"</w:instrText>
      </w:r>
      <w:r>
        <w:fldChar w:fldCharType="end"/>
      </w:r>
      <w:r>
        <w:tab/>
      </w:r>
      <w:r>
        <w:tab/>
      </w:r>
      <w:r w:rsidRPr="005C1913">
        <w:t>ID of respondent for section 8</w:t>
      </w:r>
      <w:r>
        <w:t>. Code is: 90= Not a member of the household</w:t>
      </w:r>
    </w:p>
    <w:p w:rsidR="00645ADE" w:rsidRPr="005C1913" w:rsidRDefault="00645ADE" w:rsidP="00933D86">
      <w:pPr>
        <w:jc w:val="both"/>
      </w:pPr>
      <w:r w:rsidRPr="005C1913">
        <w:t>YCSLEPR3</w:t>
      </w:r>
      <w:r>
        <w:fldChar w:fldCharType="begin"/>
      </w:r>
      <w:r>
        <w:instrText>xe "</w:instrText>
      </w:r>
      <w:r w:rsidRPr="001074E3">
        <w:instrText>YCSLEPR3</w:instrText>
      </w:r>
      <w:r>
        <w:instrText>"</w:instrText>
      </w:r>
      <w:r>
        <w:fldChar w:fldCharType="end"/>
      </w:r>
      <w:r>
        <w:tab/>
      </w:r>
      <w:r w:rsidRPr="005C1913">
        <w:t>How many hours does NAME spend asleep in a typical night?</w:t>
      </w:r>
    </w:p>
    <w:p w:rsidR="00645ADE" w:rsidRDefault="00645ADE" w:rsidP="00933D86">
      <w:pPr>
        <w:jc w:val="both"/>
      </w:pPr>
      <w:r w:rsidRPr="00B00D01">
        <w:t>YCCOTHR3</w:t>
      </w:r>
      <w:r>
        <w:fldChar w:fldCharType="begin"/>
      </w:r>
      <w:r>
        <w:instrText>xe "</w:instrText>
      </w:r>
      <w:r w:rsidRPr="001074E3">
        <w:instrText>YCCOTHR3</w:instrText>
      </w:r>
      <w:r>
        <w:instrText>"</w:instrText>
      </w:r>
      <w:r>
        <w:fldChar w:fldCharType="end"/>
      </w:r>
      <w:r>
        <w:tab/>
      </w:r>
      <w:r w:rsidRPr="00B00D01">
        <w:t>Number of hours NAME spends in a typical day on - caring for others</w:t>
      </w:r>
    </w:p>
    <w:p w:rsidR="00645ADE" w:rsidRDefault="00645ADE" w:rsidP="00933D86">
      <w:pPr>
        <w:ind w:left="1440" w:hanging="1440"/>
        <w:jc w:val="both"/>
      </w:pPr>
      <w:r w:rsidRPr="00B00D01">
        <w:t>YCCSLVR3</w:t>
      </w:r>
      <w:r>
        <w:fldChar w:fldCharType="begin"/>
      </w:r>
      <w:r>
        <w:instrText>xe "</w:instrText>
      </w:r>
      <w:r w:rsidRPr="001074E3">
        <w:instrText>YCCSLVR3</w:instrText>
      </w:r>
      <w:r>
        <w:instrText>"</w:instrText>
      </w:r>
      <w:r>
        <w:fldChar w:fldCharType="end"/>
      </w:r>
      <w:r>
        <w:tab/>
      </w:r>
      <w:r w:rsidRPr="00B00D01">
        <w:t>Number of hours NAME spends in a typical day on - caring for themselves</w:t>
      </w:r>
    </w:p>
    <w:p w:rsidR="00645ADE" w:rsidRDefault="00645ADE" w:rsidP="00933D86">
      <w:pPr>
        <w:ind w:left="1440" w:hanging="1440"/>
        <w:jc w:val="both"/>
      </w:pPr>
      <w:r w:rsidRPr="00B00D01">
        <w:t>YCDMTSR3</w:t>
      </w:r>
      <w:r>
        <w:fldChar w:fldCharType="begin"/>
      </w:r>
      <w:r>
        <w:instrText>xe "</w:instrText>
      </w:r>
      <w:r w:rsidRPr="001074E3">
        <w:instrText>YCDMTSR3</w:instrText>
      </w:r>
      <w:r>
        <w:instrText>"</w:instrText>
      </w:r>
      <w:r>
        <w:fldChar w:fldCharType="end"/>
      </w:r>
      <w:r>
        <w:tab/>
      </w:r>
      <w:r w:rsidRPr="00B00D01">
        <w:t>Number of hours NAME spends in a typical day on - domestic tasks and chores</w:t>
      </w:r>
    </w:p>
    <w:p w:rsidR="00645ADE" w:rsidRDefault="00645ADE" w:rsidP="00933D86">
      <w:pPr>
        <w:ind w:left="1440" w:hanging="1440"/>
        <w:jc w:val="both"/>
      </w:pPr>
      <w:r w:rsidRPr="00B00D01">
        <w:t>YCTSFMR3</w:t>
      </w:r>
      <w:r>
        <w:fldChar w:fldCharType="begin"/>
      </w:r>
      <w:r>
        <w:instrText>xe "</w:instrText>
      </w:r>
      <w:r w:rsidRPr="001074E3">
        <w:instrText>YCTSFMR3</w:instrText>
      </w:r>
      <w:r>
        <w:instrText>"</w:instrText>
      </w:r>
      <w:r>
        <w:fldChar w:fldCharType="end"/>
      </w:r>
      <w:r>
        <w:tab/>
      </w:r>
      <w:r w:rsidRPr="00B00D01">
        <w:t>Number of hours NAME spends in a typical day on - tasks on family farm/cattle herding/other family business/piecework/handicrafts done at home</w:t>
      </w:r>
    </w:p>
    <w:p w:rsidR="00645ADE" w:rsidRPr="00F425FD" w:rsidRDefault="00645ADE" w:rsidP="00933D86">
      <w:pPr>
        <w:ind w:left="1440" w:hanging="1440"/>
        <w:jc w:val="both"/>
      </w:pPr>
      <w:r w:rsidRPr="00B00D01">
        <w:t>YCACMYR3</w:t>
      </w:r>
      <w:r>
        <w:fldChar w:fldCharType="begin"/>
      </w:r>
      <w:r>
        <w:instrText>xe "</w:instrText>
      </w:r>
      <w:r w:rsidRPr="001074E3">
        <w:instrText>YCACMYR3</w:instrText>
      </w:r>
      <w:r>
        <w:instrText>"</w:instrText>
      </w:r>
      <w:r>
        <w:fldChar w:fldCharType="end"/>
      </w:r>
      <w:r>
        <w:tab/>
      </w:r>
      <w:r w:rsidRPr="00B00D01">
        <w:t>Number of hours NAME spends in a typical day on - act</w:t>
      </w:r>
      <w:r>
        <w:t>ivities for pay or for money out</w:t>
      </w:r>
      <w:r w:rsidRPr="00B00D01">
        <w:t>side of household or for someone not in the household</w:t>
      </w:r>
    </w:p>
    <w:p w:rsidR="00645ADE" w:rsidRDefault="00645ADE" w:rsidP="00933D86">
      <w:pPr>
        <w:ind w:left="1440" w:hanging="1440"/>
        <w:jc w:val="both"/>
      </w:pPr>
      <w:r w:rsidRPr="00024BB2">
        <w:t>YCSCHLR3</w:t>
      </w:r>
      <w:r>
        <w:fldChar w:fldCharType="begin"/>
      </w:r>
      <w:r>
        <w:instrText>xe "</w:instrText>
      </w:r>
      <w:r w:rsidRPr="001074E3">
        <w:instrText>YCSCHLR3</w:instrText>
      </w:r>
      <w:r>
        <w:instrText>"</w:instrText>
      </w:r>
      <w:r>
        <w:fldChar w:fldCharType="end"/>
      </w:r>
      <w:r>
        <w:tab/>
      </w:r>
      <w:r w:rsidRPr="00024BB2">
        <w:t xml:space="preserve">Number of hours NAME spends in a typical day on </w:t>
      </w:r>
      <w:r>
        <w:t>–</w:t>
      </w:r>
      <w:r w:rsidRPr="00024BB2">
        <w:t xml:space="preserve"> school</w:t>
      </w:r>
    </w:p>
    <w:p w:rsidR="00645ADE" w:rsidRDefault="00645ADE" w:rsidP="00933D86">
      <w:pPr>
        <w:ind w:left="1440" w:hanging="1440"/>
        <w:jc w:val="both"/>
      </w:pPr>
      <w:r w:rsidRPr="00024BB2">
        <w:t>YCSTDYR3</w:t>
      </w:r>
      <w:r>
        <w:fldChar w:fldCharType="begin"/>
      </w:r>
      <w:r>
        <w:instrText>xe "</w:instrText>
      </w:r>
      <w:r w:rsidRPr="001074E3">
        <w:instrText>YCSTDYR3</w:instrText>
      </w:r>
      <w:r>
        <w:instrText>"</w:instrText>
      </w:r>
      <w:r>
        <w:fldChar w:fldCharType="end"/>
      </w:r>
      <w:r>
        <w:tab/>
      </w:r>
      <w:r w:rsidRPr="00024BB2">
        <w:t>Number of hours NAME spends in a typical day on - studying at home</w:t>
      </w:r>
    </w:p>
    <w:p w:rsidR="00645ADE" w:rsidRPr="00024BB2" w:rsidRDefault="00645ADE" w:rsidP="00933D86">
      <w:pPr>
        <w:ind w:left="1440" w:hanging="1440"/>
        <w:jc w:val="both"/>
      </w:pPr>
      <w:r w:rsidRPr="00024BB2">
        <w:t>YCEXTUR3</w:t>
      </w:r>
      <w:r>
        <w:fldChar w:fldCharType="begin"/>
      </w:r>
      <w:r>
        <w:instrText>xe "</w:instrText>
      </w:r>
      <w:r w:rsidRPr="001074E3">
        <w:instrText>YCEXTUR3</w:instrText>
      </w:r>
      <w:r>
        <w:instrText>"</w:instrText>
      </w:r>
      <w:r>
        <w:fldChar w:fldCharType="end"/>
      </w:r>
      <w:r>
        <w:tab/>
      </w:r>
      <w:r w:rsidRPr="00024BB2">
        <w:t>Number of hours NAME spends in a typical day on - extra tuition outside the home</w:t>
      </w:r>
    </w:p>
    <w:p w:rsidR="00645ADE" w:rsidRDefault="00645ADE" w:rsidP="00933D86">
      <w:pPr>
        <w:ind w:left="1440" w:hanging="1440"/>
        <w:jc w:val="both"/>
      </w:pPr>
      <w:r w:rsidRPr="00024BB2">
        <w:t>YCPLAYR3</w:t>
      </w:r>
      <w:r>
        <w:fldChar w:fldCharType="begin"/>
      </w:r>
      <w:r>
        <w:instrText>xe "</w:instrText>
      </w:r>
      <w:r w:rsidRPr="001074E3">
        <w:instrText>YCPLAYR3</w:instrText>
      </w:r>
      <w:r>
        <w:instrText>"</w:instrText>
      </w:r>
      <w:r>
        <w:fldChar w:fldCharType="end"/>
      </w:r>
      <w:r>
        <w:tab/>
      </w:r>
      <w:r w:rsidRPr="00024BB2">
        <w:t>Number of hours NAME spends in a typical day on - leisure/playing/seeing friends/etc.</w:t>
      </w:r>
    </w:p>
    <w:p w:rsidR="00645ADE" w:rsidRDefault="00645ADE" w:rsidP="00933D86">
      <w:pPr>
        <w:ind w:left="1440" w:hanging="1440"/>
        <w:jc w:val="both"/>
      </w:pPr>
      <w:r w:rsidRPr="00024BB2">
        <w:t>YCOTHR3</w:t>
      </w:r>
      <w:r>
        <w:fldChar w:fldCharType="begin"/>
      </w:r>
      <w:r>
        <w:instrText>xe "</w:instrText>
      </w:r>
      <w:r w:rsidRPr="001074E3">
        <w:instrText>YCOTHR3</w:instrText>
      </w:r>
      <w:r>
        <w:instrText>"</w:instrText>
      </w:r>
      <w:r>
        <w:fldChar w:fldCharType="end"/>
      </w:r>
      <w:r>
        <w:tab/>
      </w:r>
      <w:r w:rsidRPr="00024BB2">
        <w:t>Number of hours NAME spends in a typical day on - other activities</w:t>
      </w:r>
    </w:p>
    <w:p w:rsidR="00645ADE" w:rsidRDefault="00645ADE" w:rsidP="00933D86">
      <w:pPr>
        <w:ind w:left="1440" w:hanging="1440"/>
        <w:jc w:val="both"/>
      </w:pPr>
      <w:r w:rsidRPr="00024BB2">
        <w:t>SPCYOTHR</w:t>
      </w:r>
      <w:r>
        <w:fldChar w:fldCharType="begin"/>
      </w:r>
      <w:r>
        <w:instrText>xe "</w:instrText>
      </w:r>
      <w:r w:rsidRPr="001074E3">
        <w:instrText>SPCYOTHR</w:instrText>
      </w:r>
      <w:r>
        <w:instrText>"</w:instrText>
      </w:r>
      <w:r>
        <w:fldChar w:fldCharType="end"/>
      </w:r>
      <w:r>
        <w:tab/>
      </w:r>
      <w:r w:rsidRPr="00024BB2">
        <w:t>Specify other activities</w:t>
      </w:r>
    </w:p>
    <w:p w:rsidR="00645ADE" w:rsidRDefault="00645ADE" w:rsidP="00933D86">
      <w:pPr>
        <w:ind w:left="1440" w:hanging="1440"/>
        <w:jc w:val="both"/>
        <w:rPr>
          <w:szCs w:val="20"/>
        </w:rPr>
      </w:pPr>
      <w:r w:rsidRPr="002254F7">
        <w:t>YSCSLVR3</w:t>
      </w:r>
      <w:r>
        <w:fldChar w:fldCharType="begin"/>
      </w:r>
      <w:r>
        <w:instrText>xe "</w:instrText>
      </w:r>
      <w:r w:rsidRPr="001074E3">
        <w:instrText>YSCSLVR3</w:instrText>
      </w:r>
      <w:r>
        <w:instrText>"</w:instrText>
      </w:r>
      <w:r>
        <w:fldChar w:fldCharType="end"/>
      </w:r>
      <w:r>
        <w:tab/>
      </w:r>
      <w:r w:rsidRPr="002254F7">
        <w:t>Was NAME supervising or looking after younger children while - caring for themselves</w:t>
      </w:r>
      <w:r>
        <w:t>? Codes are: 0</w:t>
      </w:r>
      <w:r>
        <w:rPr>
          <w:szCs w:val="20"/>
        </w:rPr>
        <w:t>0= No, 01= Yes</w:t>
      </w:r>
    </w:p>
    <w:p w:rsidR="00645ADE" w:rsidRPr="00F66882" w:rsidRDefault="00645ADE" w:rsidP="00933D86">
      <w:pPr>
        <w:ind w:left="1440" w:hanging="1440"/>
        <w:jc w:val="both"/>
      </w:pPr>
      <w:r w:rsidRPr="00F66882">
        <w:t>YSDMTSR3</w:t>
      </w:r>
      <w:r>
        <w:fldChar w:fldCharType="begin"/>
      </w:r>
      <w:r>
        <w:instrText>xe "</w:instrText>
      </w:r>
      <w:r w:rsidRPr="001074E3">
        <w:instrText>YSDMTSR3</w:instrText>
      </w:r>
      <w:r>
        <w:instrText>"</w:instrText>
      </w:r>
      <w:r>
        <w:fldChar w:fldCharType="end"/>
      </w:r>
      <w:r>
        <w:tab/>
      </w:r>
      <w:r w:rsidRPr="00F66882">
        <w:t>Was NAME supervising or looking after younger children while - doing domestic tasks</w:t>
      </w:r>
      <w:r>
        <w:t>? Codes are: 0</w:t>
      </w:r>
      <w:r>
        <w:rPr>
          <w:szCs w:val="20"/>
        </w:rPr>
        <w:t>0= No, 01= Yes</w:t>
      </w:r>
    </w:p>
    <w:p w:rsidR="00645ADE" w:rsidRDefault="00645ADE" w:rsidP="00933D86">
      <w:pPr>
        <w:ind w:left="1440" w:hanging="1440"/>
        <w:jc w:val="both"/>
      </w:pPr>
      <w:r w:rsidRPr="00F66882">
        <w:t>YSTSFMR3</w:t>
      </w:r>
      <w:r>
        <w:fldChar w:fldCharType="begin"/>
      </w:r>
      <w:r>
        <w:instrText>xe "</w:instrText>
      </w:r>
      <w:r w:rsidRPr="001074E3">
        <w:instrText>YSTSFMR3</w:instrText>
      </w:r>
      <w:r>
        <w:instrText>"</w:instrText>
      </w:r>
      <w:r>
        <w:fldChar w:fldCharType="end"/>
      </w:r>
      <w:r>
        <w:tab/>
      </w:r>
      <w:r w:rsidRPr="00F66882">
        <w:t>Was NAME supervising or looking after younger children while - doing tasks on family farm/family business/etc.</w:t>
      </w:r>
      <w:r>
        <w:t>? Codes are: 0</w:t>
      </w:r>
      <w:r>
        <w:rPr>
          <w:szCs w:val="20"/>
        </w:rPr>
        <w:t>0= No, 01= Yes</w:t>
      </w:r>
    </w:p>
    <w:p w:rsidR="00645ADE" w:rsidRDefault="00645ADE" w:rsidP="00933D86">
      <w:pPr>
        <w:ind w:left="1440" w:hanging="1440"/>
        <w:jc w:val="both"/>
      </w:pPr>
      <w:r w:rsidRPr="00F66882">
        <w:t>YSACMYR3</w:t>
      </w:r>
      <w:r>
        <w:fldChar w:fldCharType="begin"/>
      </w:r>
      <w:r>
        <w:instrText>xe "</w:instrText>
      </w:r>
      <w:r w:rsidRPr="001074E3">
        <w:instrText>YSACMYR3</w:instrText>
      </w:r>
      <w:r>
        <w:instrText>"</w:instrText>
      </w:r>
      <w:r>
        <w:fldChar w:fldCharType="end"/>
      </w:r>
      <w:r>
        <w:tab/>
      </w:r>
      <w:r w:rsidRPr="00F66882">
        <w:t>Was NAME supervising or looking after younger children while - activities for pay outside of household</w:t>
      </w:r>
      <w:r>
        <w:t>? Codes are: 0</w:t>
      </w:r>
      <w:r>
        <w:rPr>
          <w:szCs w:val="20"/>
        </w:rPr>
        <w:t>0= No, 01= Yes</w:t>
      </w:r>
    </w:p>
    <w:p w:rsidR="00645ADE" w:rsidRPr="00F66882" w:rsidRDefault="00645ADE" w:rsidP="00933D86">
      <w:pPr>
        <w:ind w:left="1440" w:hanging="1440"/>
        <w:jc w:val="both"/>
      </w:pPr>
      <w:r w:rsidRPr="00F66882">
        <w:t>YSSTDYR3</w:t>
      </w:r>
      <w:r>
        <w:fldChar w:fldCharType="begin"/>
      </w:r>
      <w:r>
        <w:instrText>xe "</w:instrText>
      </w:r>
      <w:r w:rsidRPr="001074E3">
        <w:instrText>YSSTDYR3</w:instrText>
      </w:r>
      <w:r>
        <w:instrText>"</w:instrText>
      </w:r>
      <w:r>
        <w:fldChar w:fldCharType="end"/>
      </w:r>
      <w:r>
        <w:tab/>
      </w:r>
      <w:r w:rsidRPr="00F66882">
        <w:t>Was NAME supervising or looking after younger children while - studying at home</w:t>
      </w:r>
      <w:r>
        <w:t>? Codes are: 0</w:t>
      </w:r>
      <w:r>
        <w:rPr>
          <w:szCs w:val="20"/>
        </w:rPr>
        <w:t>0= No, 01= Yes</w:t>
      </w:r>
    </w:p>
    <w:p w:rsidR="00645ADE" w:rsidRDefault="00645ADE" w:rsidP="00933D86">
      <w:pPr>
        <w:ind w:left="1440" w:hanging="1440"/>
        <w:jc w:val="both"/>
      </w:pPr>
      <w:r w:rsidRPr="003E4104">
        <w:t>YSEXTUR3</w:t>
      </w:r>
      <w:r>
        <w:fldChar w:fldCharType="begin"/>
      </w:r>
      <w:r>
        <w:instrText>xe "</w:instrText>
      </w:r>
      <w:r w:rsidRPr="001074E3">
        <w:instrText>YSEXTUR3</w:instrText>
      </w:r>
      <w:r>
        <w:instrText>"</w:instrText>
      </w:r>
      <w:r>
        <w:fldChar w:fldCharType="end"/>
      </w:r>
      <w:r>
        <w:tab/>
      </w:r>
      <w:r w:rsidRPr="003E4104">
        <w:t>Was NAME supervising or looking after younger children while - doing extra tuition outside the home</w:t>
      </w:r>
      <w:r>
        <w:t>? Codes are: 0</w:t>
      </w:r>
      <w:r>
        <w:rPr>
          <w:szCs w:val="20"/>
        </w:rPr>
        <w:t>0= No, 01= Yes</w:t>
      </w:r>
    </w:p>
    <w:p w:rsidR="00645ADE" w:rsidRDefault="00645ADE" w:rsidP="00933D86">
      <w:pPr>
        <w:ind w:left="1440" w:hanging="1440"/>
        <w:jc w:val="both"/>
      </w:pPr>
      <w:r w:rsidRPr="003E4104">
        <w:t>YSPLAYR3</w:t>
      </w:r>
      <w:r>
        <w:fldChar w:fldCharType="begin"/>
      </w:r>
      <w:r>
        <w:instrText>xe "</w:instrText>
      </w:r>
      <w:r w:rsidRPr="001074E3">
        <w:instrText>YSPLAYR3</w:instrText>
      </w:r>
      <w:r>
        <w:instrText>"</w:instrText>
      </w:r>
      <w:r>
        <w:fldChar w:fldCharType="end"/>
      </w:r>
      <w:r>
        <w:tab/>
      </w:r>
      <w:r w:rsidRPr="003E4104">
        <w:t>Was NAME supervising or looking after younger children while - at leisure/play/etc.</w:t>
      </w:r>
      <w:r>
        <w:t>? Codes are: 0</w:t>
      </w:r>
      <w:r>
        <w:rPr>
          <w:szCs w:val="20"/>
        </w:rPr>
        <w:t>0= No, 01= Yes</w:t>
      </w:r>
    </w:p>
    <w:p w:rsidR="00645ADE" w:rsidRPr="003E4104" w:rsidRDefault="00645ADE" w:rsidP="00933D86">
      <w:pPr>
        <w:ind w:left="1440" w:hanging="1440"/>
        <w:jc w:val="both"/>
      </w:pPr>
      <w:r w:rsidRPr="003E4104">
        <w:t>YSOTHR3</w:t>
      </w:r>
      <w:r>
        <w:fldChar w:fldCharType="begin"/>
      </w:r>
      <w:r>
        <w:instrText>xe "</w:instrText>
      </w:r>
      <w:r w:rsidRPr="001074E3">
        <w:instrText>YSOTHR3</w:instrText>
      </w:r>
      <w:r>
        <w:instrText>"</w:instrText>
      </w:r>
      <w:r>
        <w:fldChar w:fldCharType="end"/>
      </w:r>
      <w:r>
        <w:tab/>
      </w:r>
      <w:r w:rsidRPr="003E4104">
        <w:t>Was NAME supervising or looking after younger children while - doing other activities</w:t>
      </w:r>
      <w:r>
        <w:t>? Codes are: 0</w:t>
      </w:r>
      <w:r>
        <w:rPr>
          <w:szCs w:val="20"/>
        </w:rPr>
        <w:t>0= No, 01= Yes</w:t>
      </w:r>
    </w:p>
    <w:p w:rsidR="00645ADE" w:rsidRDefault="00645ADE" w:rsidP="00933D86">
      <w:pPr>
        <w:ind w:left="1440" w:hanging="1440"/>
        <w:jc w:val="both"/>
      </w:pPr>
      <w:r w:rsidRPr="00795102">
        <w:t>YCHCOTR3</w:t>
      </w:r>
      <w:r>
        <w:fldChar w:fldCharType="begin"/>
      </w:r>
      <w:r>
        <w:instrText>xe "</w:instrText>
      </w:r>
      <w:r w:rsidRPr="001074E3">
        <w:instrText>YCHCOTR3</w:instrText>
      </w:r>
      <w:r>
        <w:instrText>"</w:instrText>
      </w:r>
      <w:r>
        <w:fldChar w:fldCharType="end"/>
      </w:r>
      <w:r>
        <w:tab/>
      </w:r>
      <w:r w:rsidRPr="00795102">
        <w:t>Was NAME able to choose whether or not to do this activity - caring for others</w:t>
      </w:r>
      <w:r>
        <w:t>?</w:t>
      </w:r>
      <w:r w:rsidRPr="00933D86">
        <w:t xml:space="preserve"> </w:t>
      </w:r>
      <w:r>
        <w:t>Codes are: 0</w:t>
      </w:r>
      <w:r>
        <w:rPr>
          <w:szCs w:val="20"/>
        </w:rPr>
        <w:t>0= No, 01= Yes</w:t>
      </w:r>
    </w:p>
    <w:p w:rsidR="00645ADE" w:rsidRDefault="00645ADE" w:rsidP="00933D86">
      <w:pPr>
        <w:ind w:left="1440" w:hanging="1440"/>
        <w:jc w:val="both"/>
      </w:pPr>
      <w:r w:rsidRPr="00795102">
        <w:t>YCHCSLR3</w:t>
      </w:r>
      <w:r>
        <w:fldChar w:fldCharType="begin"/>
      </w:r>
      <w:r>
        <w:instrText>xe "</w:instrText>
      </w:r>
      <w:r w:rsidRPr="001074E3">
        <w:instrText>YCHCSLR3</w:instrText>
      </w:r>
      <w:r>
        <w:instrText>"</w:instrText>
      </w:r>
      <w:r>
        <w:fldChar w:fldCharType="end"/>
      </w:r>
      <w:r>
        <w:tab/>
      </w:r>
      <w:r w:rsidRPr="00795102">
        <w:t>Was NAME able to choose whether or not to do this activity - caring for themselves</w:t>
      </w:r>
      <w:r>
        <w:t>? Codes are: 0</w:t>
      </w:r>
      <w:r>
        <w:rPr>
          <w:szCs w:val="20"/>
        </w:rPr>
        <w:t>0= No, 01= Yes</w:t>
      </w:r>
    </w:p>
    <w:p w:rsidR="00645ADE" w:rsidRDefault="00645ADE" w:rsidP="00933D86">
      <w:pPr>
        <w:ind w:left="1440" w:hanging="1440"/>
        <w:jc w:val="both"/>
      </w:pPr>
      <w:r w:rsidRPr="00795102">
        <w:t>YCHDMTR3</w:t>
      </w:r>
      <w:r>
        <w:fldChar w:fldCharType="begin"/>
      </w:r>
      <w:r>
        <w:instrText>xe "</w:instrText>
      </w:r>
      <w:r w:rsidRPr="001074E3">
        <w:instrText>YCHDMTR3</w:instrText>
      </w:r>
      <w:r>
        <w:instrText>"</w:instrText>
      </w:r>
      <w:r>
        <w:fldChar w:fldCharType="end"/>
      </w:r>
      <w:r>
        <w:tab/>
      </w:r>
      <w:r w:rsidRPr="00795102">
        <w:t>Was NAME able to choose whether or not to do this activity - domestic tasks</w:t>
      </w:r>
      <w:r>
        <w:t>? Codes are: 0</w:t>
      </w:r>
      <w:r>
        <w:rPr>
          <w:szCs w:val="20"/>
        </w:rPr>
        <w:t>0= No, 01= Yes</w:t>
      </w:r>
    </w:p>
    <w:p w:rsidR="00645ADE" w:rsidRDefault="00645ADE" w:rsidP="00933D86">
      <w:pPr>
        <w:ind w:left="1440" w:hanging="1440"/>
        <w:jc w:val="both"/>
      </w:pPr>
      <w:r w:rsidRPr="00795102">
        <w:t>YCHFRMR3</w:t>
      </w:r>
      <w:r>
        <w:fldChar w:fldCharType="begin"/>
      </w:r>
      <w:r>
        <w:instrText>xe "</w:instrText>
      </w:r>
      <w:r w:rsidRPr="001074E3">
        <w:instrText>YCHFRMR3</w:instrText>
      </w:r>
      <w:r>
        <w:instrText>"</w:instrText>
      </w:r>
      <w:r>
        <w:fldChar w:fldCharType="end"/>
      </w:r>
      <w:r>
        <w:tab/>
      </w:r>
      <w:r w:rsidRPr="00795102">
        <w:t>Was NAME able to choose whether or not to do this activity - tasks on family farm or for family business etc.</w:t>
      </w:r>
      <w:r>
        <w:t>? Codes are: 0</w:t>
      </w:r>
      <w:r>
        <w:rPr>
          <w:szCs w:val="20"/>
        </w:rPr>
        <w:t>0= No, 01= Yes</w:t>
      </w:r>
    </w:p>
    <w:p w:rsidR="00645ADE" w:rsidRDefault="00645ADE" w:rsidP="00933D86">
      <w:pPr>
        <w:ind w:left="1440" w:hanging="1440"/>
        <w:jc w:val="both"/>
      </w:pPr>
      <w:r w:rsidRPr="00795102">
        <w:t>YCHMNYR3</w:t>
      </w:r>
      <w:r>
        <w:fldChar w:fldCharType="begin"/>
      </w:r>
      <w:r>
        <w:instrText>xe "</w:instrText>
      </w:r>
      <w:r w:rsidRPr="001074E3">
        <w:instrText>YCHMNYR3</w:instrText>
      </w:r>
      <w:r>
        <w:instrText>"</w:instrText>
      </w:r>
      <w:r>
        <w:fldChar w:fldCharType="end"/>
      </w:r>
      <w:r>
        <w:tab/>
      </w:r>
      <w:r w:rsidRPr="00795102">
        <w:t>Was NAME able to choose whether or not to do this activity - activities for pay outside of the household</w:t>
      </w:r>
      <w:r>
        <w:t>? Codes are: 0</w:t>
      </w:r>
      <w:r>
        <w:rPr>
          <w:szCs w:val="20"/>
        </w:rPr>
        <w:t>0= No, 01= Yes</w:t>
      </w:r>
    </w:p>
    <w:p w:rsidR="00645ADE" w:rsidRDefault="00645ADE" w:rsidP="00933D86">
      <w:pPr>
        <w:ind w:left="1440" w:hanging="1440"/>
        <w:jc w:val="both"/>
      </w:pPr>
      <w:r w:rsidRPr="00795102">
        <w:t>YCHSCHR3</w:t>
      </w:r>
      <w:r>
        <w:fldChar w:fldCharType="begin"/>
      </w:r>
      <w:r>
        <w:instrText>xe "</w:instrText>
      </w:r>
      <w:r w:rsidRPr="001074E3">
        <w:instrText>YCHSCHR3</w:instrText>
      </w:r>
      <w:r>
        <w:instrText>"</w:instrText>
      </w:r>
      <w:r>
        <w:fldChar w:fldCharType="end"/>
      </w:r>
      <w:r>
        <w:tab/>
      </w:r>
      <w:r w:rsidRPr="00795102">
        <w:t>Was NAME able to choose whether or not to do this activity - at school</w:t>
      </w:r>
      <w:r>
        <w:t>? Codes are: 0</w:t>
      </w:r>
      <w:r>
        <w:rPr>
          <w:szCs w:val="20"/>
        </w:rPr>
        <w:t>0= No, 01= Yes</w:t>
      </w:r>
    </w:p>
    <w:p w:rsidR="00645ADE" w:rsidRDefault="00645ADE" w:rsidP="00933D86">
      <w:pPr>
        <w:ind w:left="1440" w:hanging="1440"/>
        <w:jc w:val="both"/>
      </w:pPr>
      <w:r w:rsidRPr="00795102">
        <w:t>YCHSTDR3</w:t>
      </w:r>
      <w:r>
        <w:fldChar w:fldCharType="begin"/>
      </w:r>
      <w:r>
        <w:instrText>xe "</w:instrText>
      </w:r>
      <w:r w:rsidRPr="001074E3">
        <w:instrText>YCHSTDR3</w:instrText>
      </w:r>
      <w:r>
        <w:instrText>"</w:instrText>
      </w:r>
      <w:r>
        <w:fldChar w:fldCharType="end"/>
      </w:r>
      <w:r>
        <w:tab/>
      </w:r>
      <w:r w:rsidRPr="00795102">
        <w:t>Was NAME able to choose whether or not to do this activity - studying at home</w:t>
      </w:r>
      <w:r>
        <w:t>? Codes are: 0</w:t>
      </w:r>
      <w:r>
        <w:rPr>
          <w:szCs w:val="20"/>
        </w:rPr>
        <w:t>0= No, 01= Yes</w:t>
      </w:r>
    </w:p>
    <w:p w:rsidR="00645ADE" w:rsidRDefault="00645ADE" w:rsidP="00933D86">
      <w:pPr>
        <w:ind w:left="1440" w:hanging="1440"/>
        <w:jc w:val="both"/>
      </w:pPr>
      <w:r w:rsidRPr="00795102">
        <w:t>YCHEXTR3</w:t>
      </w:r>
      <w:r>
        <w:fldChar w:fldCharType="begin"/>
      </w:r>
      <w:r>
        <w:instrText>xe "</w:instrText>
      </w:r>
      <w:r w:rsidRPr="001074E3">
        <w:instrText>YCHEXTR3</w:instrText>
      </w:r>
      <w:r>
        <w:instrText>"</w:instrText>
      </w:r>
      <w:r>
        <w:fldChar w:fldCharType="end"/>
      </w:r>
      <w:r>
        <w:tab/>
      </w:r>
      <w:r w:rsidRPr="00795102">
        <w:t>Was NAME able to choose whether or not to do this activity - extra tuition outside the home</w:t>
      </w:r>
      <w:r>
        <w:t>? Codes are: 0</w:t>
      </w:r>
      <w:r>
        <w:rPr>
          <w:szCs w:val="20"/>
        </w:rPr>
        <w:t>0= No, 01= Yes</w:t>
      </w:r>
    </w:p>
    <w:p w:rsidR="00645ADE" w:rsidRDefault="00645ADE" w:rsidP="00933D86">
      <w:pPr>
        <w:ind w:left="1440" w:hanging="1440"/>
        <w:jc w:val="both"/>
      </w:pPr>
      <w:r w:rsidRPr="00795102">
        <w:t>YCHPLYR3</w:t>
      </w:r>
      <w:r>
        <w:fldChar w:fldCharType="begin"/>
      </w:r>
      <w:r>
        <w:instrText>xe "</w:instrText>
      </w:r>
      <w:r w:rsidRPr="001074E3">
        <w:instrText>YCHPLYR3</w:instrText>
      </w:r>
      <w:r>
        <w:instrText>"</w:instrText>
      </w:r>
      <w:r>
        <w:fldChar w:fldCharType="end"/>
      </w:r>
      <w:r>
        <w:tab/>
      </w:r>
      <w:r w:rsidRPr="00795102">
        <w:t>Was NAME able to choose whether or not to do this activity - leisure activities</w:t>
      </w:r>
      <w:r>
        <w:t>? Codes are: 0</w:t>
      </w:r>
      <w:r>
        <w:rPr>
          <w:szCs w:val="20"/>
        </w:rPr>
        <w:t>0= No, 01= Yes</w:t>
      </w:r>
    </w:p>
    <w:p w:rsidR="00645ADE" w:rsidRDefault="00645ADE" w:rsidP="00933D86">
      <w:pPr>
        <w:ind w:left="1440" w:hanging="1440"/>
        <w:jc w:val="both"/>
      </w:pPr>
      <w:r w:rsidRPr="00831FB0">
        <w:t>YCHOTHR3</w:t>
      </w:r>
      <w:r>
        <w:fldChar w:fldCharType="begin"/>
      </w:r>
      <w:r>
        <w:instrText>xe "</w:instrText>
      </w:r>
      <w:r w:rsidRPr="001074E3">
        <w:instrText>YCHOTHR3</w:instrText>
      </w:r>
      <w:r>
        <w:instrText>"</w:instrText>
      </w:r>
      <w:r>
        <w:fldChar w:fldCharType="end"/>
      </w:r>
      <w:r>
        <w:tab/>
      </w:r>
      <w:r w:rsidRPr="00831FB0">
        <w:t>Was NAME able to choose whether or not to do this activity - other activities</w:t>
      </w:r>
      <w:r>
        <w:t>? Codes are: 0</w:t>
      </w:r>
      <w:r>
        <w:rPr>
          <w:szCs w:val="20"/>
        </w:rPr>
        <w:t>0= No, 01= Yes</w:t>
      </w:r>
    </w:p>
    <w:p w:rsidR="00645ADE" w:rsidRPr="008117B8" w:rsidRDefault="00645ADE" w:rsidP="008117B8">
      <w:pPr>
        <w:jc w:val="both"/>
        <w:rPr>
          <w:b/>
        </w:rPr>
      </w:pPr>
    </w:p>
    <w:p w:rsidR="00645ADE" w:rsidRPr="0013530F" w:rsidRDefault="00645ADE" w:rsidP="00E66157">
      <w:pPr>
        <w:pStyle w:val="Heading1"/>
      </w:pPr>
      <w:r>
        <w:t>Section 9</w:t>
      </w:r>
      <w:r w:rsidRPr="0013530F">
        <w:t xml:space="preserve">: Child Health </w:t>
      </w:r>
    </w:p>
    <w:p w:rsidR="00645ADE" w:rsidRDefault="00645ADE" w:rsidP="00E66157">
      <w:pPr>
        <w:ind w:left="1440" w:hanging="1440"/>
        <w:jc w:val="both"/>
      </w:pPr>
    </w:p>
    <w:p w:rsidR="00645ADE" w:rsidRDefault="00645ADE" w:rsidP="00E66157">
      <w:pPr>
        <w:ind w:left="1440" w:hanging="1440"/>
        <w:jc w:val="both"/>
      </w:pPr>
      <w:r w:rsidRPr="00BE5155">
        <w:t>IDR39</w:t>
      </w:r>
      <w:r>
        <w:fldChar w:fldCharType="begin"/>
      </w:r>
      <w:r>
        <w:instrText>xe "</w:instrText>
      </w:r>
      <w:r w:rsidRPr="00EC7687">
        <w:instrText>IDR39</w:instrText>
      </w:r>
      <w:r>
        <w:instrText>"</w:instrText>
      </w:r>
      <w:r>
        <w:fldChar w:fldCharType="end"/>
      </w:r>
      <w:r>
        <w:tab/>
      </w:r>
      <w:r w:rsidRPr="00BE5155">
        <w:t>ID of respondent for Section 9</w:t>
      </w:r>
      <w:r>
        <w:t>. Code is: 90= Not a member of the household</w:t>
      </w:r>
    </w:p>
    <w:p w:rsidR="00645ADE" w:rsidRDefault="00645ADE" w:rsidP="00E66157">
      <w:pPr>
        <w:ind w:left="1440" w:hanging="1440"/>
        <w:jc w:val="both"/>
      </w:pPr>
      <w:r w:rsidRPr="007C53A1">
        <w:t>NMEHLTR3</w:t>
      </w:r>
      <w:r>
        <w:tab/>
      </w:r>
      <w:r w:rsidRPr="007C53A1">
        <w:t>In general would you say NAME's health was poor, average or good?</w:t>
      </w:r>
      <w:r>
        <w:t xml:space="preserve"> Codes are:</w:t>
      </w:r>
    </w:p>
    <w:p w:rsidR="00645ADE" w:rsidRPr="007C53A1" w:rsidRDefault="00645ADE" w:rsidP="007C53A1">
      <w:pPr>
        <w:ind w:left="3600" w:hanging="1440"/>
        <w:jc w:val="both"/>
      </w:pPr>
      <w:r>
        <w:t>01=</w:t>
      </w:r>
      <w:r w:rsidRPr="007C53A1">
        <w:t xml:space="preserve"> Very poor</w:t>
      </w:r>
    </w:p>
    <w:p w:rsidR="00645ADE" w:rsidRPr="007C53A1" w:rsidRDefault="00645ADE" w:rsidP="007C53A1">
      <w:pPr>
        <w:ind w:left="3600" w:hanging="1440"/>
        <w:jc w:val="both"/>
      </w:pPr>
      <w:r>
        <w:t>02=</w:t>
      </w:r>
      <w:r w:rsidRPr="007C53A1">
        <w:t xml:space="preserve"> Poor</w:t>
      </w:r>
    </w:p>
    <w:p w:rsidR="00645ADE" w:rsidRPr="007C53A1" w:rsidRDefault="00645ADE" w:rsidP="007C53A1">
      <w:pPr>
        <w:ind w:left="3600" w:hanging="1440"/>
        <w:jc w:val="both"/>
      </w:pPr>
      <w:r>
        <w:t>03=</w:t>
      </w:r>
      <w:r w:rsidRPr="007C53A1">
        <w:t xml:space="preserve"> Average</w:t>
      </w:r>
    </w:p>
    <w:p w:rsidR="00645ADE" w:rsidRPr="007C53A1" w:rsidRDefault="00645ADE" w:rsidP="007C53A1">
      <w:pPr>
        <w:ind w:left="3600" w:hanging="1440"/>
        <w:jc w:val="both"/>
      </w:pPr>
      <w:r>
        <w:t>04=</w:t>
      </w:r>
      <w:r w:rsidRPr="007C53A1">
        <w:t xml:space="preserve"> Good</w:t>
      </w:r>
    </w:p>
    <w:p w:rsidR="00645ADE" w:rsidRPr="007C53A1" w:rsidRDefault="00645ADE" w:rsidP="007C53A1">
      <w:pPr>
        <w:ind w:left="3600" w:hanging="1440"/>
        <w:jc w:val="both"/>
      </w:pPr>
      <w:r>
        <w:t>05=</w:t>
      </w:r>
      <w:r w:rsidRPr="007C53A1">
        <w:t xml:space="preserve"> Very good</w:t>
      </w:r>
    </w:p>
    <w:p w:rsidR="00645ADE" w:rsidRDefault="00645ADE" w:rsidP="00E66157">
      <w:pPr>
        <w:ind w:left="1440" w:hanging="1440"/>
        <w:jc w:val="both"/>
      </w:pPr>
      <w:r w:rsidRPr="007C53A1">
        <w:t>TMINJR3</w:t>
      </w:r>
      <w:r>
        <w:tab/>
      </w:r>
      <w:r w:rsidRPr="007C53A1">
        <w:t>Since our last visit has NAME been seriously injured and if so how many times?</w:t>
      </w:r>
      <w:r>
        <w:t xml:space="preserve"> Codes are:</w:t>
      </w:r>
    </w:p>
    <w:p w:rsidR="00645ADE" w:rsidRPr="007C53A1" w:rsidRDefault="00645ADE" w:rsidP="007C53A1">
      <w:pPr>
        <w:ind w:left="3600" w:hanging="1440"/>
        <w:jc w:val="both"/>
      </w:pPr>
      <w:r>
        <w:t>00=</w:t>
      </w:r>
      <w:r w:rsidRPr="007C53A1">
        <w:t xml:space="preserve"> None</w:t>
      </w:r>
    </w:p>
    <w:p w:rsidR="00645ADE" w:rsidRPr="007C53A1" w:rsidRDefault="00645ADE" w:rsidP="007C53A1">
      <w:pPr>
        <w:ind w:left="3600" w:hanging="1440"/>
        <w:jc w:val="both"/>
      </w:pPr>
      <w:r>
        <w:t>01=</w:t>
      </w:r>
      <w:r w:rsidRPr="007C53A1">
        <w:t xml:space="preserve"> Once</w:t>
      </w:r>
    </w:p>
    <w:p w:rsidR="00645ADE" w:rsidRDefault="00645ADE" w:rsidP="007C53A1">
      <w:pPr>
        <w:ind w:left="3600" w:hanging="1440"/>
        <w:jc w:val="both"/>
      </w:pPr>
      <w:r>
        <w:t>02=Twice</w:t>
      </w:r>
    </w:p>
    <w:p w:rsidR="00645ADE" w:rsidRDefault="00645ADE" w:rsidP="007C53A1">
      <w:pPr>
        <w:ind w:left="3600" w:hanging="1440"/>
        <w:jc w:val="both"/>
      </w:pPr>
      <w:r>
        <w:t>03=3 Times</w:t>
      </w:r>
    </w:p>
    <w:p w:rsidR="00645ADE" w:rsidRDefault="00645ADE" w:rsidP="007C53A1">
      <w:pPr>
        <w:ind w:left="3600" w:hanging="1440"/>
        <w:jc w:val="both"/>
      </w:pPr>
      <w:r>
        <w:t>04=4 Times</w:t>
      </w:r>
    </w:p>
    <w:p w:rsidR="00645ADE" w:rsidRDefault="00645ADE" w:rsidP="007C53A1">
      <w:pPr>
        <w:ind w:left="3600" w:hanging="1440"/>
        <w:jc w:val="both"/>
      </w:pPr>
      <w:r>
        <w:t>05=5 Times</w:t>
      </w:r>
    </w:p>
    <w:p w:rsidR="00645ADE" w:rsidRPr="007C53A1" w:rsidRDefault="00645ADE" w:rsidP="007C53A1">
      <w:pPr>
        <w:ind w:left="3600" w:hanging="1440"/>
        <w:jc w:val="both"/>
      </w:pPr>
      <w:r>
        <w:t>06=6 or more times</w:t>
      </w:r>
    </w:p>
    <w:p w:rsidR="00645ADE" w:rsidRDefault="00645ADE" w:rsidP="00E66157">
      <w:pPr>
        <w:ind w:left="1440" w:hanging="1440"/>
        <w:jc w:val="both"/>
      </w:pPr>
      <w:r w:rsidRPr="007C53A1">
        <w:t>SRSINJR3</w:t>
      </w:r>
      <w:r>
        <w:tab/>
      </w:r>
      <w:r w:rsidRPr="007C53A1">
        <w:t>What was the most serious injury?</w:t>
      </w:r>
      <w:r>
        <w:t xml:space="preserve"> Codes are:</w:t>
      </w:r>
    </w:p>
    <w:p w:rsidR="00645ADE" w:rsidRPr="00356191" w:rsidRDefault="00645ADE" w:rsidP="00356191">
      <w:pPr>
        <w:ind w:left="3600" w:hanging="1440"/>
        <w:jc w:val="both"/>
      </w:pPr>
      <w:r>
        <w:t>01=</w:t>
      </w:r>
      <w:r w:rsidRPr="00356191">
        <w:t xml:space="preserve"> Cut or laceration</w:t>
      </w:r>
    </w:p>
    <w:p w:rsidR="00645ADE" w:rsidRPr="00356191" w:rsidRDefault="00645ADE" w:rsidP="00356191">
      <w:pPr>
        <w:ind w:left="3600" w:hanging="1440"/>
        <w:jc w:val="both"/>
      </w:pPr>
      <w:r>
        <w:t>02=</w:t>
      </w:r>
      <w:r w:rsidRPr="00356191">
        <w:t xml:space="preserve"> Head injury or concussion or knocked out</w:t>
      </w:r>
    </w:p>
    <w:p w:rsidR="00645ADE" w:rsidRPr="00356191" w:rsidRDefault="00645ADE" w:rsidP="00356191">
      <w:pPr>
        <w:ind w:left="3600" w:hanging="1440"/>
        <w:jc w:val="both"/>
      </w:pPr>
      <w:r>
        <w:t>03=</w:t>
      </w:r>
      <w:r w:rsidRPr="00356191">
        <w:t xml:space="preserve"> Broken bone</w:t>
      </w:r>
    </w:p>
    <w:p w:rsidR="00645ADE" w:rsidRPr="00356191" w:rsidRDefault="00645ADE" w:rsidP="00356191">
      <w:pPr>
        <w:ind w:left="3600" w:hanging="1440"/>
        <w:jc w:val="both"/>
      </w:pPr>
      <w:r>
        <w:t>04=</w:t>
      </w:r>
      <w:r w:rsidRPr="00356191">
        <w:t xml:space="preserve"> Joint injury, sprain, bruise, muscle injury</w:t>
      </w:r>
    </w:p>
    <w:p w:rsidR="00645ADE" w:rsidRPr="00356191" w:rsidRDefault="00645ADE" w:rsidP="00356191">
      <w:pPr>
        <w:ind w:left="3600" w:hanging="1440"/>
        <w:jc w:val="both"/>
      </w:pPr>
      <w:r>
        <w:t>05=</w:t>
      </w:r>
      <w:r w:rsidRPr="00356191">
        <w:t xml:space="preserve"> Burn</w:t>
      </w:r>
    </w:p>
    <w:p w:rsidR="00645ADE" w:rsidRPr="00356191" w:rsidRDefault="00645ADE" w:rsidP="00356191">
      <w:pPr>
        <w:ind w:left="3600" w:hanging="1440"/>
        <w:jc w:val="both"/>
      </w:pPr>
      <w:r>
        <w:t>06=</w:t>
      </w:r>
      <w:r w:rsidRPr="00356191">
        <w:t xml:space="preserve"> Stab wound</w:t>
      </w:r>
    </w:p>
    <w:p w:rsidR="00645ADE" w:rsidRPr="00356191" w:rsidRDefault="00645ADE" w:rsidP="00356191">
      <w:pPr>
        <w:ind w:left="3600" w:hanging="1440"/>
        <w:jc w:val="both"/>
      </w:pPr>
      <w:r>
        <w:t>07=</w:t>
      </w:r>
      <w:r w:rsidRPr="00356191">
        <w:t xml:space="preserve"> Animal bite</w:t>
      </w:r>
    </w:p>
    <w:p w:rsidR="00645ADE" w:rsidRPr="00356191" w:rsidRDefault="00645ADE" w:rsidP="00356191">
      <w:pPr>
        <w:ind w:left="3600" w:hanging="1440"/>
        <w:jc w:val="both"/>
      </w:pPr>
      <w:r>
        <w:t>08=</w:t>
      </w:r>
      <w:r w:rsidRPr="00356191">
        <w:t xml:space="preserve"> Eye injury</w:t>
      </w:r>
    </w:p>
    <w:p w:rsidR="00645ADE" w:rsidRPr="00356191" w:rsidRDefault="00645ADE" w:rsidP="00356191">
      <w:pPr>
        <w:ind w:left="3600" w:hanging="1440"/>
        <w:jc w:val="both"/>
      </w:pPr>
      <w:r>
        <w:t>09=</w:t>
      </w:r>
      <w:r w:rsidRPr="00356191">
        <w:t xml:space="preserve"> Multiple injuries</w:t>
      </w:r>
    </w:p>
    <w:p w:rsidR="00645ADE" w:rsidRPr="00356191" w:rsidRDefault="00645ADE" w:rsidP="00356191">
      <w:pPr>
        <w:ind w:left="3600" w:hanging="1440"/>
        <w:jc w:val="both"/>
      </w:pPr>
      <w:r>
        <w:t>10=</w:t>
      </w:r>
      <w:r w:rsidRPr="00356191">
        <w:t xml:space="preserve"> Gun shot wound</w:t>
      </w:r>
    </w:p>
    <w:p w:rsidR="00645ADE" w:rsidRPr="00356191" w:rsidRDefault="00645ADE" w:rsidP="00356191">
      <w:pPr>
        <w:ind w:left="3600" w:hanging="1440"/>
        <w:jc w:val="both"/>
      </w:pPr>
      <w:r>
        <w:t>11=</w:t>
      </w:r>
      <w:r w:rsidRPr="00356191">
        <w:t xml:space="preserve"> Drowning or near drowning</w:t>
      </w:r>
    </w:p>
    <w:p w:rsidR="00645ADE" w:rsidRPr="00356191" w:rsidRDefault="00645ADE" w:rsidP="00356191">
      <w:pPr>
        <w:ind w:left="3600" w:hanging="1440"/>
        <w:jc w:val="both"/>
      </w:pPr>
      <w:r>
        <w:t>12=</w:t>
      </w:r>
      <w:r w:rsidRPr="00356191">
        <w:t xml:space="preserve"> Electric shock</w:t>
      </w:r>
    </w:p>
    <w:p w:rsidR="00645ADE" w:rsidRPr="00356191" w:rsidRDefault="00645ADE" w:rsidP="00356191">
      <w:pPr>
        <w:ind w:left="3600" w:hanging="1440"/>
        <w:jc w:val="both"/>
      </w:pPr>
      <w:r>
        <w:t>13=</w:t>
      </w:r>
      <w:r w:rsidRPr="00356191">
        <w:t xml:space="preserve"> Snake bite</w:t>
      </w:r>
    </w:p>
    <w:p w:rsidR="00645ADE" w:rsidRPr="00356191" w:rsidRDefault="00645ADE" w:rsidP="00356191">
      <w:pPr>
        <w:ind w:left="3600" w:hanging="1440"/>
        <w:jc w:val="both"/>
      </w:pPr>
      <w:r>
        <w:t>14=</w:t>
      </w:r>
      <w:r w:rsidRPr="00356191">
        <w:t xml:space="preserve"> Insect or spider bite</w:t>
      </w:r>
    </w:p>
    <w:p w:rsidR="00645ADE" w:rsidRPr="00356191" w:rsidRDefault="00645ADE" w:rsidP="00356191">
      <w:pPr>
        <w:ind w:left="3600" w:hanging="1440"/>
        <w:jc w:val="both"/>
      </w:pPr>
      <w:r>
        <w:t>15=</w:t>
      </w:r>
      <w:r w:rsidRPr="00356191">
        <w:t xml:space="preserve"> Internal injury</w:t>
      </w:r>
    </w:p>
    <w:p w:rsidR="00645ADE" w:rsidRPr="00356191" w:rsidRDefault="00645ADE" w:rsidP="00356191">
      <w:pPr>
        <w:ind w:left="3600" w:hanging="1440"/>
        <w:jc w:val="both"/>
      </w:pPr>
      <w:r>
        <w:t>16=</w:t>
      </w:r>
      <w:r w:rsidRPr="00356191">
        <w:t xml:space="preserve"> Poisoning/intoxication</w:t>
      </w:r>
    </w:p>
    <w:p w:rsidR="00645ADE" w:rsidRPr="00356191" w:rsidRDefault="00645ADE" w:rsidP="00356191">
      <w:pPr>
        <w:ind w:left="3600" w:hanging="1440"/>
        <w:jc w:val="both"/>
      </w:pPr>
      <w:r>
        <w:t>17=</w:t>
      </w:r>
      <w:r w:rsidRPr="00356191">
        <w:t xml:space="preserve"> Loss of limb or part of limb/amputation</w:t>
      </w:r>
    </w:p>
    <w:p w:rsidR="00645ADE" w:rsidRPr="00356191" w:rsidRDefault="00645ADE" w:rsidP="00356191">
      <w:pPr>
        <w:ind w:left="3600" w:hanging="1440"/>
        <w:jc w:val="both"/>
      </w:pPr>
      <w:r>
        <w:t>18=</w:t>
      </w:r>
      <w:r w:rsidRPr="00356191">
        <w:t xml:space="preserve"> Abscess or infection</w:t>
      </w:r>
    </w:p>
    <w:p w:rsidR="00645ADE" w:rsidRPr="00356191" w:rsidRDefault="00645ADE" w:rsidP="00356191">
      <w:pPr>
        <w:ind w:left="3600" w:hanging="1440"/>
        <w:jc w:val="both"/>
      </w:pPr>
      <w:r>
        <w:t>19=</w:t>
      </w:r>
      <w:r w:rsidRPr="00356191">
        <w:t xml:space="preserve"> Post-traumatic shock or mental problem</w:t>
      </w:r>
    </w:p>
    <w:p w:rsidR="00645ADE" w:rsidRPr="00356191" w:rsidRDefault="00645ADE" w:rsidP="00356191">
      <w:pPr>
        <w:ind w:left="3600" w:hanging="1440"/>
        <w:jc w:val="both"/>
      </w:pPr>
      <w:r>
        <w:t>20=</w:t>
      </w:r>
      <w:r w:rsidRPr="00356191">
        <w:t xml:space="preserve"> Other</w:t>
      </w:r>
    </w:p>
    <w:p w:rsidR="00645ADE" w:rsidRPr="007C53A1" w:rsidRDefault="00645ADE" w:rsidP="00E66157">
      <w:pPr>
        <w:ind w:left="1440" w:hanging="1440"/>
        <w:jc w:val="both"/>
      </w:pPr>
      <w:r w:rsidRPr="007C53A1">
        <w:t>SPCINJ1</w:t>
      </w:r>
      <w:r>
        <w:tab/>
        <w:t xml:space="preserve">Specify </w:t>
      </w:r>
      <w:r w:rsidRPr="007C53A1">
        <w:t>What was the most serious injury?</w:t>
      </w:r>
    </w:p>
    <w:p w:rsidR="00645ADE" w:rsidRDefault="00645ADE" w:rsidP="00E66157">
      <w:pPr>
        <w:ind w:left="1440" w:hanging="1440"/>
        <w:jc w:val="both"/>
      </w:pPr>
      <w:r w:rsidRPr="007C53A1">
        <w:t>CASINJR3</w:t>
      </w:r>
      <w:r>
        <w:tab/>
      </w:r>
      <w:r w:rsidRPr="007C53A1">
        <w:t>What was the major cause of or reason for this injury?</w:t>
      </w:r>
      <w:r>
        <w:t xml:space="preserve"> Codes are:</w:t>
      </w:r>
    </w:p>
    <w:p w:rsidR="00645ADE" w:rsidRPr="00356191" w:rsidRDefault="00645ADE" w:rsidP="00356191">
      <w:pPr>
        <w:ind w:left="3600" w:hanging="1440"/>
        <w:jc w:val="both"/>
      </w:pPr>
      <w:r>
        <w:t>01=</w:t>
      </w:r>
      <w:r w:rsidRPr="00356191">
        <w:t xml:space="preserve"> Road traffic accident (in vehicle)</w:t>
      </w:r>
    </w:p>
    <w:p w:rsidR="00645ADE" w:rsidRPr="00356191" w:rsidRDefault="00645ADE" w:rsidP="00356191">
      <w:pPr>
        <w:ind w:left="3600" w:hanging="1440"/>
        <w:jc w:val="both"/>
      </w:pPr>
      <w:r>
        <w:t>02=</w:t>
      </w:r>
      <w:r w:rsidRPr="00356191">
        <w:t xml:space="preserve"> Road traffic accident (riding bicycle)</w:t>
      </w:r>
    </w:p>
    <w:p w:rsidR="00645ADE" w:rsidRPr="00356191" w:rsidRDefault="00645ADE" w:rsidP="00356191">
      <w:pPr>
        <w:ind w:left="3600" w:hanging="1440"/>
        <w:jc w:val="both"/>
      </w:pPr>
      <w:r>
        <w:t>03=</w:t>
      </w:r>
      <w:r w:rsidRPr="00356191">
        <w:t xml:space="preserve"> Road traffic accident (pedestrian)</w:t>
      </w:r>
    </w:p>
    <w:p w:rsidR="00645ADE" w:rsidRPr="00356191" w:rsidRDefault="00645ADE" w:rsidP="00356191">
      <w:pPr>
        <w:ind w:left="3600" w:hanging="1440"/>
        <w:jc w:val="both"/>
      </w:pPr>
      <w:r>
        <w:t>04=</w:t>
      </w:r>
      <w:r w:rsidRPr="00356191">
        <w:t xml:space="preserve"> Fall</w:t>
      </w:r>
    </w:p>
    <w:p w:rsidR="00645ADE" w:rsidRPr="00356191" w:rsidRDefault="00645ADE" w:rsidP="00356191">
      <w:pPr>
        <w:ind w:left="3600" w:hanging="1440"/>
        <w:jc w:val="both"/>
      </w:pPr>
      <w:r>
        <w:t>05=</w:t>
      </w:r>
      <w:r w:rsidRPr="00356191">
        <w:t xml:space="preserve"> Burn</w:t>
      </w:r>
    </w:p>
    <w:p w:rsidR="00645ADE" w:rsidRPr="00356191" w:rsidRDefault="00645ADE" w:rsidP="00356191">
      <w:pPr>
        <w:ind w:left="3600" w:hanging="1440"/>
        <w:jc w:val="both"/>
      </w:pPr>
      <w:r>
        <w:t>06=</w:t>
      </w:r>
      <w:r w:rsidRPr="00356191">
        <w:t xml:space="preserve"> Assault/blows/hit</w:t>
      </w:r>
    </w:p>
    <w:p w:rsidR="00645ADE" w:rsidRPr="00356191" w:rsidRDefault="00645ADE" w:rsidP="00356191">
      <w:pPr>
        <w:ind w:left="3600" w:hanging="1440"/>
        <w:jc w:val="both"/>
      </w:pPr>
      <w:r>
        <w:t>07=</w:t>
      </w:r>
      <w:r w:rsidRPr="00356191">
        <w:t xml:space="preserve"> Animal related</w:t>
      </w:r>
    </w:p>
    <w:p w:rsidR="00645ADE" w:rsidRPr="00356191" w:rsidRDefault="00645ADE" w:rsidP="00356191">
      <w:pPr>
        <w:ind w:left="3600" w:hanging="1440"/>
        <w:jc w:val="both"/>
      </w:pPr>
      <w:r>
        <w:t>08=</w:t>
      </w:r>
      <w:r w:rsidRPr="00356191">
        <w:t xml:space="preserve"> Electrocution</w:t>
      </w:r>
    </w:p>
    <w:p w:rsidR="00645ADE" w:rsidRPr="00356191" w:rsidRDefault="00645ADE" w:rsidP="00356191">
      <w:pPr>
        <w:ind w:left="3600" w:hanging="1440"/>
        <w:jc w:val="both"/>
      </w:pPr>
      <w:r>
        <w:t>09=</w:t>
      </w:r>
      <w:r w:rsidRPr="00356191">
        <w:t xml:space="preserve"> Attempted suicide/self-harm</w:t>
      </w:r>
    </w:p>
    <w:p w:rsidR="00645ADE" w:rsidRPr="00356191" w:rsidRDefault="00645ADE" w:rsidP="00356191">
      <w:pPr>
        <w:ind w:left="3600" w:hanging="1440"/>
        <w:jc w:val="both"/>
      </w:pPr>
      <w:r>
        <w:t>10=</w:t>
      </w:r>
      <w:r w:rsidRPr="00356191">
        <w:t xml:space="preserve"> Building collapse</w:t>
      </w:r>
    </w:p>
    <w:p w:rsidR="00645ADE" w:rsidRPr="00356191" w:rsidRDefault="00645ADE" w:rsidP="00356191">
      <w:pPr>
        <w:ind w:left="3600" w:hanging="1440"/>
        <w:jc w:val="both"/>
      </w:pPr>
      <w:r>
        <w:t>11=</w:t>
      </w:r>
      <w:r w:rsidRPr="00356191">
        <w:t xml:space="preserve"> Use of dangerous tools, fireworks, explosives, arms</w:t>
      </w:r>
    </w:p>
    <w:p w:rsidR="00645ADE" w:rsidRPr="00356191" w:rsidRDefault="00645ADE" w:rsidP="00356191">
      <w:pPr>
        <w:ind w:left="3600" w:hanging="1440"/>
        <w:jc w:val="both"/>
      </w:pPr>
      <w:r>
        <w:t>12=</w:t>
      </w:r>
      <w:r w:rsidRPr="00356191">
        <w:t xml:space="preserve"> Other</w:t>
      </w:r>
    </w:p>
    <w:p w:rsidR="00645ADE" w:rsidRPr="007C53A1" w:rsidRDefault="00645ADE" w:rsidP="00E66157">
      <w:pPr>
        <w:ind w:left="1440" w:hanging="1440"/>
        <w:jc w:val="both"/>
      </w:pPr>
    </w:p>
    <w:p w:rsidR="00645ADE" w:rsidRPr="007C53A1" w:rsidRDefault="00645ADE" w:rsidP="00E66157">
      <w:pPr>
        <w:ind w:left="1440" w:hanging="1440"/>
        <w:jc w:val="both"/>
        <w:rPr>
          <w:b/>
        </w:rPr>
      </w:pPr>
      <w:r w:rsidRPr="007C53A1">
        <w:t>SPCCSE1</w:t>
      </w:r>
      <w:r>
        <w:tab/>
        <w:t xml:space="preserve">Specify </w:t>
      </w:r>
      <w:r w:rsidRPr="007C53A1">
        <w:t>What was the major cause of or reason for this injury?</w:t>
      </w:r>
    </w:p>
    <w:p w:rsidR="00645ADE" w:rsidRDefault="00645ADE" w:rsidP="00E66157">
      <w:pPr>
        <w:ind w:left="1440" w:hanging="1440"/>
        <w:jc w:val="both"/>
      </w:pPr>
      <w:r w:rsidRPr="007C53A1">
        <w:t>DNGSRSR3</w:t>
      </w:r>
      <w:r>
        <w:tab/>
      </w:r>
      <w:r w:rsidRPr="007C53A1">
        <w:t>What was NAME doing when this injury happened?</w:t>
      </w:r>
      <w:r>
        <w:t xml:space="preserve"> Codes are:</w:t>
      </w:r>
    </w:p>
    <w:p w:rsidR="00645ADE" w:rsidRPr="00356191" w:rsidRDefault="00645ADE" w:rsidP="00356191">
      <w:pPr>
        <w:ind w:left="3600" w:hanging="1440"/>
        <w:jc w:val="both"/>
      </w:pPr>
      <w:r>
        <w:t>01=</w:t>
      </w:r>
      <w:r w:rsidRPr="00356191">
        <w:t xml:space="preserve"> Farm work</w:t>
      </w:r>
    </w:p>
    <w:p w:rsidR="00645ADE" w:rsidRPr="00356191" w:rsidRDefault="00645ADE" w:rsidP="00356191">
      <w:pPr>
        <w:ind w:left="3600" w:hanging="1440"/>
        <w:jc w:val="both"/>
      </w:pPr>
      <w:r>
        <w:t>02=</w:t>
      </w:r>
      <w:r w:rsidRPr="00356191">
        <w:t xml:space="preserve"> Non-farm work</w:t>
      </w:r>
    </w:p>
    <w:p w:rsidR="00645ADE" w:rsidRPr="00356191" w:rsidRDefault="00645ADE" w:rsidP="00356191">
      <w:pPr>
        <w:ind w:left="3600" w:hanging="1440"/>
        <w:jc w:val="both"/>
      </w:pPr>
      <w:r>
        <w:t>03=</w:t>
      </w:r>
      <w:r w:rsidRPr="00356191">
        <w:t xml:space="preserve"> Household chores</w:t>
      </w:r>
    </w:p>
    <w:p w:rsidR="00645ADE" w:rsidRPr="00356191" w:rsidRDefault="00645ADE" w:rsidP="00356191">
      <w:pPr>
        <w:ind w:left="3600" w:hanging="1440"/>
        <w:jc w:val="both"/>
      </w:pPr>
      <w:r>
        <w:t>04=</w:t>
      </w:r>
      <w:r w:rsidRPr="00356191">
        <w:t xml:space="preserve"> At school (not sports)</w:t>
      </w:r>
    </w:p>
    <w:p w:rsidR="00645ADE" w:rsidRPr="00356191" w:rsidRDefault="00645ADE" w:rsidP="00356191">
      <w:pPr>
        <w:ind w:left="3600" w:hanging="1440"/>
        <w:jc w:val="both"/>
      </w:pPr>
      <w:r>
        <w:t>05=</w:t>
      </w:r>
      <w:r w:rsidRPr="00356191">
        <w:t xml:space="preserve"> Sports</w:t>
      </w:r>
    </w:p>
    <w:p w:rsidR="00645ADE" w:rsidRPr="00356191" w:rsidRDefault="00645ADE" w:rsidP="00356191">
      <w:pPr>
        <w:ind w:left="3600" w:hanging="1440"/>
        <w:jc w:val="both"/>
      </w:pPr>
      <w:r>
        <w:t>06=</w:t>
      </w:r>
      <w:r w:rsidRPr="00356191">
        <w:t xml:space="preserve"> Playing (not sports)</w:t>
      </w:r>
    </w:p>
    <w:p w:rsidR="00645ADE" w:rsidRPr="00356191" w:rsidRDefault="00645ADE" w:rsidP="00356191">
      <w:pPr>
        <w:ind w:left="3600" w:hanging="1440"/>
        <w:jc w:val="both"/>
      </w:pPr>
      <w:r>
        <w:t>07=</w:t>
      </w:r>
      <w:r w:rsidRPr="00356191">
        <w:t xml:space="preserve"> Travelling to/from school</w:t>
      </w:r>
    </w:p>
    <w:p w:rsidR="00645ADE" w:rsidRPr="00356191" w:rsidRDefault="00645ADE" w:rsidP="00356191">
      <w:pPr>
        <w:ind w:left="3600" w:hanging="1440"/>
        <w:jc w:val="both"/>
      </w:pPr>
      <w:r>
        <w:t>08=</w:t>
      </w:r>
      <w:r w:rsidRPr="00356191">
        <w:t xml:space="preserve"> Travelling other than to/from school</w:t>
      </w:r>
    </w:p>
    <w:p w:rsidR="00645ADE" w:rsidRPr="00356191" w:rsidRDefault="00645ADE" w:rsidP="00356191">
      <w:pPr>
        <w:ind w:left="3600" w:hanging="1440"/>
        <w:jc w:val="both"/>
      </w:pPr>
      <w:r>
        <w:t>09=</w:t>
      </w:r>
      <w:r w:rsidRPr="00356191">
        <w:t xml:space="preserve"> Nothing</w:t>
      </w:r>
    </w:p>
    <w:p w:rsidR="00645ADE" w:rsidRPr="00356191" w:rsidRDefault="00645ADE" w:rsidP="00356191">
      <w:pPr>
        <w:ind w:left="3600" w:hanging="1440"/>
        <w:jc w:val="both"/>
      </w:pPr>
      <w:r>
        <w:t>10=</w:t>
      </w:r>
      <w:r w:rsidRPr="00356191">
        <w:t xml:space="preserve"> Other</w:t>
      </w:r>
    </w:p>
    <w:p w:rsidR="00645ADE" w:rsidRPr="007C53A1" w:rsidRDefault="00645ADE" w:rsidP="00E66157">
      <w:pPr>
        <w:ind w:left="1440" w:hanging="1440"/>
        <w:jc w:val="both"/>
      </w:pPr>
      <w:r w:rsidRPr="007C53A1">
        <w:t>SPCDNG1</w:t>
      </w:r>
      <w:r>
        <w:tab/>
        <w:t xml:space="preserve">Specify </w:t>
      </w:r>
      <w:r w:rsidRPr="007C53A1">
        <w:t>What was NAME doing when this injury happened?</w:t>
      </w:r>
    </w:p>
    <w:p w:rsidR="00645ADE" w:rsidRDefault="00645ADE" w:rsidP="00E66157">
      <w:pPr>
        <w:ind w:left="1440" w:hanging="1440"/>
        <w:jc w:val="both"/>
      </w:pPr>
      <w:r w:rsidRPr="007C53A1">
        <w:t>HOWSRSR3</w:t>
      </w:r>
      <w:r>
        <w:tab/>
      </w:r>
      <w:r w:rsidRPr="007C53A1">
        <w:t>How did this injury happen?</w:t>
      </w:r>
      <w:r>
        <w:t xml:space="preserve"> Codes are:</w:t>
      </w:r>
    </w:p>
    <w:p w:rsidR="00645ADE" w:rsidRPr="00356191" w:rsidRDefault="00645ADE" w:rsidP="00356191">
      <w:pPr>
        <w:ind w:left="3600" w:hanging="1440"/>
        <w:jc w:val="both"/>
      </w:pPr>
      <w:r>
        <w:t>01=</w:t>
      </w:r>
      <w:r w:rsidRPr="00356191">
        <w:t xml:space="preserve"> Someone else accidentally</w:t>
      </w:r>
    </w:p>
    <w:p w:rsidR="00645ADE" w:rsidRPr="00356191" w:rsidRDefault="00645ADE" w:rsidP="00356191">
      <w:pPr>
        <w:ind w:left="3600" w:hanging="1440"/>
        <w:jc w:val="both"/>
      </w:pPr>
      <w:r>
        <w:t>02=</w:t>
      </w:r>
      <w:r w:rsidRPr="00356191">
        <w:t xml:space="preserve"> Someone else purposefully (not crime)</w:t>
      </w:r>
    </w:p>
    <w:p w:rsidR="00645ADE" w:rsidRPr="00356191" w:rsidRDefault="00645ADE" w:rsidP="00356191">
      <w:pPr>
        <w:ind w:left="3600" w:hanging="1440"/>
        <w:jc w:val="both"/>
      </w:pPr>
      <w:r>
        <w:t>03=</w:t>
      </w:r>
      <w:r w:rsidRPr="00356191">
        <w:t xml:space="preserve"> Crime related</w:t>
      </w:r>
    </w:p>
    <w:p w:rsidR="00645ADE" w:rsidRPr="00356191" w:rsidRDefault="00645ADE" w:rsidP="00356191">
      <w:pPr>
        <w:ind w:left="3600" w:hanging="1440"/>
        <w:jc w:val="both"/>
      </w:pPr>
      <w:r>
        <w:t>04=</w:t>
      </w:r>
      <w:r w:rsidRPr="00356191">
        <w:t xml:space="preserve"> Self accidentally</w:t>
      </w:r>
    </w:p>
    <w:p w:rsidR="00645ADE" w:rsidRPr="00356191" w:rsidRDefault="00645ADE" w:rsidP="00356191">
      <w:pPr>
        <w:ind w:left="3600" w:hanging="1440"/>
        <w:jc w:val="both"/>
      </w:pPr>
      <w:r>
        <w:t>05=</w:t>
      </w:r>
      <w:r w:rsidRPr="00356191">
        <w:t xml:space="preserve"> Self purposefully</w:t>
      </w:r>
    </w:p>
    <w:p w:rsidR="00645ADE" w:rsidRPr="00356191" w:rsidRDefault="00645ADE" w:rsidP="00356191">
      <w:pPr>
        <w:ind w:left="3600" w:hanging="1440"/>
        <w:jc w:val="both"/>
      </w:pPr>
      <w:r>
        <w:t>06=</w:t>
      </w:r>
      <w:r w:rsidRPr="00356191">
        <w:t xml:space="preserve"> Animal</w:t>
      </w:r>
    </w:p>
    <w:p w:rsidR="00645ADE" w:rsidRPr="00356191" w:rsidRDefault="00645ADE" w:rsidP="00356191">
      <w:pPr>
        <w:ind w:left="3600" w:hanging="1440"/>
        <w:jc w:val="both"/>
      </w:pPr>
      <w:r>
        <w:t>07=</w:t>
      </w:r>
      <w:r w:rsidRPr="00356191">
        <w:t xml:space="preserve"> Building collapse</w:t>
      </w:r>
    </w:p>
    <w:p w:rsidR="00645ADE" w:rsidRPr="00356191" w:rsidRDefault="00645ADE" w:rsidP="00356191">
      <w:pPr>
        <w:ind w:left="3600" w:hanging="1440"/>
        <w:jc w:val="both"/>
      </w:pPr>
      <w:r>
        <w:t>08=</w:t>
      </w:r>
      <w:r w:rsidRPr="00356191">
        <w:t xml:space="preserve"> Natural disaster</w:t>
      </w:r>
    </w:p>
    <w:p w:rsidR="00645ADE" w:rsidRPr="00356191" w:rsidRDefault="00645ADE" w:rsidP="00356191">
      <w:pPr>
        <w:ind w:left="3600" w:hanging="1440"/>
        <w:jc w:val="both"/>
      </w:pPr>
      <w:r>
        <w:t>09=</w:t>
      </w:r>
      <w:r w:rsidRPr="00356191">
        <w:t xml:space="preserve"> War/conflict related</w:t>
      </w:r>
    </w:p>
    <w:p w:rsidR="00645ADE" w:rsidRPr="00356191" w:rsidRDefault="00645ADE" w:rsidP="00356191">
      <w:pPr>
        <w:ind w:left="3600" w:hanging="1440"/>
        <w:jc w:val="both"/>
      </w:pPr>
      <w:r>
        <w:t>10=</w:t>
      </w:r>
      <w:r w:rsidRPr="00356191">
        <w:t xml:space="preserve"> Other</w:t>
      </w:r>
    </w:p>
    <w:p w:rsidR="00645ADE" w:rsidRPr="007C53A1" w:rsidRDefault="00645ADE" w:rsidP="00E66157">
      <w:pPr>
        <w:ind w:left="1440" w:hanging="1440"/>
        <w:jc w:val="both"/>
      </w:pPr>
      <w:r w:rsidRPr="007C53A1">
        <w:t>SPCHPP1</w:t>
      </w:r>
      <w:r>
        <w:tab/>
        <w:t xml:space="preserve">Specify </w:t>
      </w:r>
      <w:r w:rsidRPr="007C53A1">
        <w:t>How did this injury happen?</w:t>
      </w:r>
    </w:p>
    <w:p w:rsidR="00645ADE" w:rsidRDefault="00645ADE" w:rsidP="00E66157">
      <w:pPr>
        <w:ind w:left="1440" w:hanging="1440"/>
        <w:jc w:val="both"/>
      </w:pPr>
      <w:r w:rsidRPr="007C53A1">
        <w:t>RCVINJR3</w:t>
      </w:r>
      <w:r>
        <w:tab/>
      </w:r>
      <w:r w:rsidRPr="007C53A1">
        <w:t>Did NAME recover completely from this injury?</w:t>
      </w:r>
      <w:r>
        <w:t xml:space="preserve">  Codes are:</w:t>
      </w:r>
    </w:p>
    <w:p w:rsidR="00645ADE" w:rsidRPr="007C53A1" w:rsidRDefault="00645ADE" w:rsidP="00356191">
      <w:pPr>
        <w:ind w:left="1440"/>
        <w:jc w:val="both"/>
      </w:pPr>
      <w:r>
        <w:t>00=No ; 01=Yes</w:t>
      </w:r>
    </w:p>
    <w:p w:rsidR="00645ADE" w:rsidRDefault="00645ADE" w:rsidP="00E66157">
      <w:pPr>
        <w:ind w:left="1440" w:hanging="1440"/>
        <w:jc w:val="both"/>
      </w:pPr>
      <w:r w:rsidRPr="007C53A1">
        <w:t>LNGTRMR3</w:t>
      </w:r>
      <w:r>
        <w:tab/>
      </w:r>
      <w:r w:rsidRPr="007C53A1">
        <w:t>What are the long-term problems resulting from this injury?</w:t>
      </w:r>
      <w:r>
        <w:t xml:space="preserve"> Codes are:</w:t>
      </w:r>
    </w:p>
    <w:p w:rsidR="00645ADE" w:rsidRPr="00356191" w:rsidRDefault="00645ADE" w:rsidP="00356191">
      <w:pPr>
        <w:ind w:left="3600" w:hanging="1440"/>
        <w:jc w:val="both"/>
      </w:pPr>
      <w:r>
        <w:t>01=</w:t>
      </w:r>
      <w:r w:rsidRPr="00356191">
        <w:t xml:space="preserve"> Permanent physical disability</w:t>
      </w:r>
    </w:p>
    <w:p w:rsidR="00645ADE" w:rsidRPr="00356191" w:rsidRDefault="00645ADE" w:rsidP="00356191">
      <w:pPr>
        <w:ind w:left="3600" w:hanging="1440"/>
        <w:jc w:val="both"/>
      </w:pPr>
      <w:r>
        <w:t>02=</w:t>
      </w:r>
      <w:r w:rsidRPr="00356191">
        <w:t xml:space="preserve"> Mental health problems</w:t>
      </w:r>
    </w:p>
    <w:p w:rsidR="00645ADE" w:rsidRPr="00356191" w:rsidRDefault="00645ADE" w:rsidP="00356191">
      <w:pPr>
        <w:ind w:left="3600" w:hanging="1440"/>
        <w:jc w:val="both"/>
      </w:pPr>
      <w:r>
        <w:t>03=</w:t>
      </w:r>
      <w:r w:rsidRPr="00356191">
        <w:t xml:space="preserve"> Frequent pain, headaches, stiffness</w:t>
      </w:r>
    </w:p>
    <w:p w:rsidR="00645ADE" w:rsidRPr="00356191" w:rsidRDefault="00645ADE" w:rsidP="00356191">
      <w:pPr>
        <w:ind w:left="3600" w:hanging="1440"/>
        <w:jc w:val="both"/>
      </w:pPr>
      <w:r>
        <w:t>04=</w:t>
      </w:r>
      <w:r w:rsidRPr="00356191">
        <w:t xml:space="preserve"> Convulsions</w:t>
      </w:r>
    </w:p>
    <w:p w:rsidR="00645ADE" w:rsidRPr="00356191" w:rsidRDefault="00645ADE" w:rsidP="00356191">
      <w:pPr>
        <w:ind w:left="3600" w:hanging="1440"/>
        <w:jc w:val="both"/>
      </w:pPr>
      <w:r>
        <w:t>05=</w:t>
      </w:r>
      <w:r w:rsidRPr="00356191">
        <w:t xml:space="preserve"> Mental retardation, poorer mental ability</w:t>
      </w:r>
    </w:p>
    <w:p w:rsidR="00645ADE" w:rsidRPr="00356191" w:rsidRDefault="00645ADE" w:rsidP="00356191">
      <w:pPr>
        <w:ind w:left="3600" w:hanging="1440"/>
        <w:jc w:val="both"/>
      </w:pPr>
      <w:r>
        <w:t>06=</w:t>
      </w:r>
      <w:r w:rsidRPr="00356191">
        <w:t xml:space="preserve"> Other</w:t>
      </w:r>
    </w:p>
    <w:p w:rsidR="00645ADE" w:rsidRPr="007C53A1" w:rsidRDefault="00645ADE" w:rsidP="00E66157">
      <w:pPr>
        <w:ind w:left="1440" w:hanging="1440"/>
        <w:jc w:val="both"/>
      </w:pPr>
      <w:r w:rsidRPr="007C53A1">
        <w:t>SPCLNG1</w:t>
      </w:r>
      <w:r>
        <w:tab/>
      </w:r>
      <w:r w:rsidRPr="007C53A1">
        <w:t>Specify long-term problems resulting from injury</w:t>
      </w:r>
    </w:p>
    <w:p w:rsidR="00645ADE" w:rsidRPr="007C53A1" w:rsidRDefault="00645ADE" w:rsidP="00356191">
      <w:pPr>
        <w:ind w:left="1440" w:hanging="1440"/>
        <w:jc w:val="both"/>
      </w:pPr>
      <w:r w:rsidRPr="007C53A1">
        <w:t>PRVSNR3</w:t>
      </w:r>
      <w:r>
        <w:tab/>
      </w:r>
      <w:r w:rsidRPr="007C53A1">
        <w:t>Does NAME have poor vision?</w:t>
      </w:r>
      <w:r>
        <w:tab/>
        <w:t>Codes are: 00=No ; 01=Yes</w:t>
      </w:r>
    </w:p>
    <w:p w:rsidR="00645ADE" w:rsidRPr="007C53A1" w:rsidRDefault="00645ADE" w:rsidP="00356191">
      <w:pPr>
        <w:ind w:left="1440" w:hanging="1440"/>
        <w:jc w:val="both"/>
      </w:pPr>
      <w:r w:rsidRPr="007C53A1">
        <w:t>EYEGLSR3</w:t>
      </w:r>
      <w:r>
        <w:tab/>
      </w:r>
      <w:r w:rsidRPr="007C53A1">
        <w:t>Does NAME wear eyeglasses?</w:t>
      </w:r>
      <w:r w:rsidRPr="00356191">
        <w:t xml:space="preserve"> </w:t>
      </w:r>
      <w:r>
        <w:t>Codes are: 00=No ; 01=Yes</w:t>
      </w:r>
    </w:p>
    <w:p w:rsidR="00645ADE" w:rsidRPr="007C53A1" w:rsidRDefault="00645ADE" w:rsidP="00356191">
      <w:pPr>
        <w:ind w:left="1440" w:hanging="1440"/>
        <w:jc w:val="both"/>
      </w:pPr>
      <w:r w:rsidRPr="007C53A1">
        <w:t>HEARPRR3</w:t>
      </w:r>
      <w:r>
        <w:tab/>
      </w:r>
      <w:r w:rsidRPr="007C53A1">
        <w:t>Does NAME have hearing problems?</w:t>
      </w:r>
      <w:r w:rsidRPr="00356191">
        <w:t xml:space="preserve"> </w:t>
      </w:r>
      <w:r>
        <w:t>Codes are: 00=No ; 01=Yes</w:t>
      </w:r>
    </w:p>
    <w:p w:rsidR="00645ADE" w:rsidRPr="007C53A1" w:rsidRDefault="00645ADE" w:rsidP="00356191">
      <w:pPr>
        <w:ind w:left="1440" w:hanging="1440"/>
        <w:jc w:val="both"/>
      </w:pPr>
      <w:r w:rsidRPr="007C53A1">
        <w:t>FRQHDR3</w:t>
      </w:r>
      <w:r>
        <w:tab/>
      </w:r>
      <w:r w:rsidRPr="007C53A1">
        <w:t>Does NAME have frequent headaches?</w:t>
      </w:r>
      <w:r w:rsidRPr="00356191">
        <w:t xml:space="preserve"> </w:t>
      </w:r>
      <w:r>
        <w:t>Codes are: 00=No ; 01=Yes</w:t>
      </w:r>
    </w:p>
    <w:p w:rsidR="00645ADE" w:rsidRPr="007C53A1" w:rsidRDefault="00645ADE" w:rsidP="00356191">
      <w:pPr>
        <w:ind w:left="1440" w:hanging="1440"/>
        <w:jc w:val="both"/>
      </w:pPr>
      <w:r w:rsidRPr="007C53A1">
        <w:t>RSPRTRR3</w:t>
      </w:r>
      <w:r>
        <w:tab/>
      </w:r>
      <w:r w:rsidRPr="007C53A1">
        <w:t>Does NAME have long-term respiratory problems?</w:t>
      </w:r>
      <w:r w:rsidRPr="00356191">
        <w:t xml:space="preserve"> </w:t>
      </w:r>
      <w:r>
        <w:t>Codes are: 00=No ; 01=Yes</w:t>
      </w:r>
    </w:p>
    <w:p w:rsidR="00645ADE" w:rsidRPr="007C53A1" w:rsidRDefault="00645ADE" w:rsidP="00356191">
      <w:pPr>
        <w:ind w:left="1440" w:hanging="1440"/>
        <w:jc w:val="both"/>
      </w:pPr>
      <w:r w:rsidRPr="007C53A1">
        <w:t>SCR3VSN</w:t>
      </w:r>
      <w:r>
        <w:tab/>
      </w:r>
      <w:r w:rsidRPr="007C53A1">
        <w:t>Does poor vision affect NAME's abilities at school?</w:t>
      </w:r>
      <w:r w:rsidRPr="00356191">
        <w:t xml:space="preserve"> </w:t>
      </w:r>
      <w:r>
        <w:t>Codes are: 00=No ; 01=Yes</w:t>
      </w:r>
    </w:p>
    <w:p w:rsidR="00645ADE" w:rsidRPr="007C53A1" w:rsidRDefault="00645ADE" w:rsidP="00356191">
      <w:pPr>
        <w:ind w:left="1440" w:hanging="1440"/>
        <w:jc w:val="both"/>
      </w:pPr>
      <w:r w:rsidRPr="007C53A1">
        <w:t>SCR3EYE</w:t>
      </w:r>
      <w:r>
        <w:tab/>
      </w:r>
      <w:r w:rsidRPr="007C53A1">
        <w:t>Does wearing glasses affect NAME's abilities at school?</w:t>
      </w:r>
      <w:r w:rsidRPr="00356191">
        <w:t xml:space="preserve"> </w:t>
      </w:r>
      <w:r>
        <w:t>Codes are: 00=No ; 01=Yes</w:t>
      </w:r>
    </w:p>
    <w:p w:rsidR="00645ADE" w:rsidRPr="007C53A1" w:rsidRDefault="00645ADE" w:rsidP="00356191">
      <w:pPr>
        <w:ind w:left="1440" w:hanging="1440"/>
        <w:jc w:val="both"/>
      </w:pPr>
      <w:r w:rsidRPr="007C53A1">
        <w:t>SCR3HEAR</w:t>
      </w:r>
      <w:r>
        <w:tab/>
      </w:r>
      <w:r w:rsidRPr="007C53A1">
        <w:t>Do hearing problems affect NAME's abilities at school?</w:t>
      </w:r>
      <w:r w:rsidRPr="00356191">
        <w:t xml:space="preserve"> </w:t>
      </w:r>
      <w:r>
        <w:t>Codes are: 00=No ; 01=Yes</w:t>
      </w:r>
    </w:p>
    <w:p w:rsidR="00645ADE" w:rsidRPr="007C53A1" w:rsidRDefault="00645ADE" w:rsidP="00356191">
      <w:pPr>
        <w:ind w:left="1440" w:hanging="1440"/>
        <w:jc w:val="both"/>
      </w:pPr>
      <w:r w:rsidRPr="007C53A1">
        <w:t>SCR3HDAC</w:t>
      </w:r>
      <w:r>
        <w:tab/>
      </w:r>
      <w:r w:rsidRPr="007C53A1">
        <w:t>Do frequent headaches affect NAME's abilities at school?</w:t>
      </w:r>
      <w:r w:rsidRPr="00356191">
        <w:t xml:space="preserve"> </w:t>
      </w:r>
      <w:r>
        <w:t>Codes are: 00=No ; 01=Yes</w:t>
      </w:r>
    </w:p>
    <w:p w:rsidR="00645ADE" w:rsidRPr="007C53A1" w:rsidRDefault="00645ADE" w:rsidP="00356191">
      <w:pPr>
        <w:ind w:left="1440" w:hanging="1440"/>
        <w:jc w:val="both"/>
      </w:pPr>
      <w:r w:rsidRPr="007C53A1">
        <w:t>SCR3RSPR</w:t>
      </w:r>
      <w:r>
        <w:tab/>
      </w:r>
      <w:r w:rsidRPr="007C53A1">
        <w:t>Do respiratory problems affect NAME's abilities at school?</w:t>
      </w:r>
      <w:r w:rsidRPr="00356191">
        <w:t xml:space="preserve"> </w:t>
      </w:r>
      <w:r>
        <w:t>Codes are: 00=No ; 01=Yes</w:t>
      </w:r>
    </w:p>
    <w:p w:rsidR="00645ADE" w:rsidRPr="007C53A1" w:rsidRDefault="00645ADE" w:rsidP="00356191">
      <w:pPr>
        <w:ind w:left="1440" w:hanging="1440"/>
        <w:jc w:val="both"/>
      </w:pPr>
      <w:r w:rsidRPr="007C53A1">
        <w:t>FDFRQR31</w:t>
      </w:r>
      <w:r>
        <w:tab/>
      </w:r>
      <w:r w:rsidRPr="007C53A1">
        <w:t>During the previous 24hr period did NAME consume - any food before a morning meal</w:t>
      </w:r>
      <w:r>
        <w:t xml:space="preserve"> Codes are: 00=No ; 01=Yes</w:t>
      </w:r>
    </w:p>
    <w:p w:rsidR="00645ADE" w:rsidRPr="007C53A1" w:rsidRDefault="00645ADE" w:rsidP="00356191">
      <w:pPr>
        <w:ind w:left="1440" w:hanging="1440"/>
        <w:jc w:val="both"/>
      </w:pPr>
      <w:r>
        <w:t>FDFRQR32</w:t>
      </w:r>
      <w:r>
        <w:tab/>
      </w:r>
      <w:r w:rsidRPr="007C53A1">
        <w:t>During the previous 24hr period did NAME consume - a morning meal</w:t>
      </w:r>
      <w:r>
        <w:t xml:space="preserve"> Codes are: 00=No ; 01=Yes</w:t>
      </w:r>
    </w:p>
    <w:p w:rsidR="00645ADE" w:rsidRPr="007C53A1" w:rsidRDefault="00645ADE" w:rsidP="00356191">
      <w:pPr>
        <w:ind w:left="1440" w:hanging="1440"/>
        <w:jc w:val="both"/>
      </w:pPr>
      <w:r>
        <w:t>FDFRQR33</w:t>
      </w:r>
      <w:r>
        <w:tab/>
      </w:r>
      <w:r w:rsidRPr="007C53A1">
        <w:t>During the previous 24hr period did NAME consume - any food between morning and midday meals</w:t>
      </w:r>
      <w:r>
        <w:t xml:space="preserve"> Codes are: 00=No ; 01=Yes</w:t>
      </w:r>
    </w:p>
    <w:p w:rsidR="00645ADE" w:rsidRPr="007C53A1" w:rsidRDefault="00645ADE" w:rsidP="00356191">
      <w:pPr>
        <w:ind w:left="1440" w:hanging="1440"/>
        <w:jc w:val="both"/>
      </w:pPr>
      <w:r>
        <w:t>FDFRQR34</w:t>
      </w:r>
      <w:r>
        <w:tab/>
      </w:r>
      <w:r w:rsidRPr="007C53A1">
        <w:t>During the previous 24hr period did NAME consume - a midday meal</w:t>
      </w:r>
      <w:r>
        <w:t xml:space="preserve"> Codes are: 00=No ; 01=Yes</w:t>
      </w:r>
    </w:p>
    <w:p w:rsidR="00645ADE" w:rsidRPr="007C53A1" w:rsidRDefault="00645ADE" w:rsidP="00356191">
      <w:pPr>
        <w:ind w:left="1440" w:hanging="1440"/>
        <w:jc w:val="both"/>
      </w:pPr>
      <w:r>
        <w:t>FDFRQR35</w:t>
      </w:r>
      <w:r>
        <w:tab/>
      </w:r>
      <w:r w:rsidRPr="007C53A1">
        <w:t>During the previous 24hr period did NAME consume - any food between midday and evening meals</w:t>
      </w:r>
      <w:r>
        <w:t xml:space="preserve"> Codes are: 00=No ; 01=Yes</w:t>
      </w:r>
    </w:p>
    <w:p w:rsidR="00645ADE" w:rsidRPr="007C53A1" w:rsidRDefault="00645ADE" w:rsidP="00356191">
      <w:pPr>
        <w:ind w:left="1440" w:hanging="1440"/>
        <w:jc w:val="both"/>
      </w:pPr>
      <w:r>
        <w:t>FDFRQR36</w:t>
      </w:r>
      <w:r>
        <w:tab/>
      </w:r>
      <w:r w:rsidRPr="007C53A1">
        <w:t>During the previous 24hr period did NAME consume - an evening meal</w:t>
      </w:r>
      <w:r>
        <w:t xml:space="preserve"> Codes are: 00=No ; 01=Yes</w:t>
      </w:r>
    </w:p>
    <w:p w:rsidR="00645ADE" w:rsidRPr="007C53A1" w:rsidRDefault="00645ADE" w:rsidP="00356191">
      <w:pPr>
        <w:ind w:left="1440" w:hanging="1440"/>
        <w:jc w:val="both"/>
      </w:pPr>
      <w:r>
        <w:t>FDFRQR37</w:t>
      </w:r>
      <w:r>
        <w:tab/>
      </w:r>
      <w:r w:rsidRPr="007C53A1">
        <w:t>During the previous 24hr period did NAME consume - any food after the main evening meal</w:t>
      </w:r>
      <w:r>
        <w:t xml:space="preserve"> Codes are: 00=No ; 01=Yes</w:t>
      </w:r>
    </w:p>
    <w:p w:rsidR="00645ADE" w:rsidRPr="007C53A1" w:rsidRDefault="00645ADE" w:rsidP="00356191">
      <w:pPr>
        <w:ind w:left="1440" w:hanging="1440"/>
        <w:jc w:val="both"/>
      </w:pPr>
      <w:r w:rsidRPr="007C53A1">
        <w:t>CHVEGR3</w:t>
      </w:r>
      <w:r>
        <w:tab/>
      </w:r>
      <w:r w:rsidRPr="007C53A1">
        <w:t>Is NAME a vegetarian?</w:t>
      </w:r>
      <w:r>
        <w:t xml:space="preserve"> Codes are: 00=No ; 01=Yes</w:t>
      </w:r>
    </w:p>
    <w:p w:rsidR="00645ADE" w:rsidRPr="007C53A1" w:rsidRDefault="00645ADE" w:rsidP="00356191">
      <w:pPr>
        <w:ind w:left="1440" w:hanging="1440"/>
        <w:jc w:val="both"/>
      </w:pPr>
      <w:r w:rsidRPr="007C53A1">
        <w:t>FDIVR301</w:t>
      </w:r>
      <w:r>
        <w:tab/>
      </w:r>
      <w:r w:rsidRPr="007C53A1">
        <w:t>During the previous 24hr period did NAME consume - noodles, pastry, bread or foods made of rice, wheat or buckwheat?</w:t>
      </w:r>
      <w:r>
        <w:t xml:space="preserve"> Codes are: 00=No ; 01=Yes</w:t>
      </w:r>
    </w:p>
    <w:p w:rsidR="00645ADE" w:rsidRPr="007C53A1" w:rsidRDefault="00645ADE" w:rsidP="00356191">
      <w:pPr>
        <w:ind w:left="1440" w:hanging="1440"/>
        <w:jc w:val="both"/>
      </w:pPr>
      <w:r>
        <w:t>FDIVR302</w:t>
      </w:r>
      <w:r>
        <w:tab/>
      </w:r>
      <w:r w:rsidRPr="007C53A1">
        <w:t>During the previous 24hr period did NAME consume - pumpkin, carrots, squash, red or orange peppers or sweet potatoes?</w:t>
      </w:r>
      <w:r>
        <w:t xml:space="preserve"> Codes are: 00=No ; 01=Yes</w:t>
      </w:r>
    </w:p>
    <w:p w:rsidR="00645ADE" w:rsidRPr="007C53A1" w:rsidRDefault="00645ADE" w:rsidP="00356191">
      <w:pPr>
        <w:ind w:left="1440" w:hanging="1440"/>
        <w:jc w:val="both"/>
      </w:pPr>
      <w:r>
        <w:t>FDIVR303</w:t>
      </w:r>
      <w:r>
        <w:tab/>
      </w:r>
      <w:r w:rsidRPr="007C53A1">
        <w:t>During the previous 24hr period did NAME consume - potatoes, yams, cassava, or any other foods made from starchy roots or tubers?</w:t>
      </w:r>
      <w:r>
        <w:t xml:space="preserve"> Codes are: 00=No ; 01=Yes</w:t>
      </w:r>
    </w:p>
    <w:p w:rsidR="00645ADE" w:rsidRPr="007C53A1" w:rsidRDefault="00645ADE" w:rsidP="00356191">
      <w:pPr>
        <w:ind w:left="1440" w:hanging="1440"/>
        <w:jc w:val="both"/>
      </w:pPr>
      <w:r>
        <w:t>FDIVR304</w:t>
      </w:r>
      <w:r>
        <w:tab/>
      </w:r>
      <w:r w:rsidRPr="007C53A1">
        <w:t>During the previous 24hr period did NAME consume - dark, green leafy vegetables such as cassava leaves, bean leaves, pumpkin leaves, spinach?</w:t>
      </w:r>
      <w:r>
        <w:t xml:space="preserve"> Codes are: 00=No ; 01=Yes</w:t>
      </w:r>
    </w:p>
    <w:p w:rsidR="00645ADE" w:rsidRPr="007C53A1" w:rsidRDefault="00645ADE" w:rsidP="00356191">
      <w:pPr>
        <w:ind w:left="1440" w:hanging="1440"/>
        <w:jc w:val="both"/>
      </w:pPr>
      <w:r>
        <w:t>FDIVR305</w:t>
      </w:r>
      <w:r>
        <w:tab/>
      </w:r>
      <w:r w:rsidRPr="007C53A1">
        <w:t>During the previous 24hr period did NAME consume - any other vegetables?</w:t>
      </w:r>
      <w:r>
        <w:t xml:space="preserve"> Codes are: 00=No ; 01=Yes</w:t>
      </w:r>
    </w:p>
    <w:p w:rsidR="00645ADE" w:rsidRPr="007C53A1" w:rsidRDefault="00645ADE" w:rsidP="00356191">
      <w:pPr>
        <w:ind w:left="1440" w:hanging="1440"/>
        <w:jc w:val="both"/>
      </w:pPr>
      <w:r>
        <w:t>FDIVR306</w:t>
      </w:r>
      <w:r>
        <w:tab/>
      </w:r>
      <w:r w:rsidRPr="007C53A1">
        <w:t>During the previous 24hr period did NAME consume - ripe mangoes, ripe papayas or gac fruit?</w:t>
      </w:r>
      <w:r>
        <w:t xml:space="preserve"> Codes are: 00=No ; 01=Yes</w:t>
      </w:r>
    </w:p>
    <w:p w:rsidR="00645ADE" w:rsidRPr="007C53A1" w:rsidRDefault="00645ADE" w:rsidP="00356191">
      <w:pPr>
        <w:ind w:left="1440" w:hanging="1440"/>
        <w:jc w:val="both"/>
      </w:pPr>
      <w:r>
        <w:t>FDIVR307</w:t>
      </w:r>
      <w:r>
        <w:tab/>
      </w:r>
      <w:r w:rsidRPr="007C53A1">
        <w:t>During the previous 24hr period did NAME consume - any other fruits?</w:t>
      </w:r>
      <w:r>
        <w:t xml:space="preserve"> Codes are: 00=No ; 01=Yes</w:t>
      </w:r>
    </w:p>
    <w:p w:rsidR="00645ADE" w:rsidRPr="007C53A1" w:rsidRDefault="00645ADE" w:rsidP="00356191">
      <w:pPr>
        <w:ind w:left="1440" w:hanging="1440"/>
        <w:jc w:val="both"/>
      </w:pPr>
      <w:r>
        <w:t>FDIVR308</w:t>
      </w:r>
      <w:r>
        <w:tab/>
      </w:r>
      <w:r w:rsidRPr="007C53A1">
        <w:t>During the previous 24hr period did NAME consume - liver, kidney, heart or other organ meats?</w:t>
      </w:r>
      <w:r>
        <w:t xml:space="preserve"> Codes are: 00=No ; 01=Yes</w:t>
      </w:r>
    </w:p>
    <w:p w:rsidR="00645ADE" w:rsidRPr="007C53A1" w:rsidRDefault="00645ADE" w:rsidP="00356191">
      <w:pPr>
        <w:ind w:left="1440" w:hanging="1440"/>
        <w:jc w:val="both"/>
      </w:pPr>
      <w:r>
        <w:t>FDIVR309</w:t>
      </w:r>
      <w:r>
        <w:tab/>
      </w:r>
      <w:r w:rsidRPr="007C53A1">
        <w:t>During the previous 24hr period did NAME consume - any other meat?</w:t>
      </w:r>
      <w:r>
        <w:t xml:space="preserve"> Codes are: 00=No ; 01=Yes</w:t>
      </w:r>
    </w:p>
    <w:p w:rsidR="00645ADE" w:rsidRPr="007C53A1" w:rsidRDefault="00645ADE" w:rsidP="00356191">
      <w:pPr>
        <w:ind w:left="1440" w:hanging="1440"/>
        <w:jc w:val="both"/>
      </w:pPr>
      <w:r>
        <w:t>FDIVR310</w:t>
      </w:r>
      <w:r>
        <w:tab/>
      </w:r>
      <w:r w:rsidRPr="007C53A1">
        <w:t>During the previous 24hr period did NAME consume - any eggs</w:t>
      </w:r>
      <w:r>
        <w:t xml:space="preserve"> Codes are: 00=No ; 01=Yes</w:t>
      </w:r>
    </w:p>
    <w:p w:rsidR="00645ADE" w:rsidRPr="007C53A1" w:rsidRDefault="00645ADE" w:rsidP="00356191">
      <w:pPr>
        <w:ind w:left="1440" w:hanging="1440"/>
        <w:jc w:val="both"/>
      </w:pPr>
      <w:r>
        <w:t>FDIVR311</w:t>
      </w:r>
      <w:r>
        <w:tab/>
      </w:r>
      <w:r w:rsidRPr="007C53A1">
        <w:t>During the previous 24hr period did NAME consume - fresh or dried fish or shelfish?</w:t>
      </w:r>
      <w:r>
        <w:t xml:space="preserve"> Codes are: 00=No ; 01=Yes</w:t>
      </w:r>
    </w:p>
    <w:p w:rsidR="00645ADE" w:rsidRPr="007C53A1" w:rsidRDefault="00645ADE" w:rsidP="00356191">
      <w:pPr>
        <w:ind w:left="1440" w:hanging="1440"/>
        <w:jc w:val="both"/>
      </w:pPr>
      <w:r w:rsidRPr="007C53A1">
        <w:t>FDIVR312</w:t>
      </w:r>
      <w:r>
        <w:tab/>
      </w:r>
      <w:r w:rsidRPr="007C53A1">
        <w:t>During the previous 24hr period did NAME consume - foods made from legumes (beans, lentils, nuts)?</w:t>
      </w:r>
      <w:r>
        <w:t xml:space="preserve"> Codes are: 00=No ; 01=Yes</w:t>
      </w:r>
    </w:p>
    <w:p w:rsidR="00645ADE" w:rsidRPr="007C53A1" w:rsidRDefault="00645ADE" w:rsidP="00356191">
      <w:pPr>
        <w:ind w:left="1440" w:hanging="1440"/>
        <w:jc w:val="both"/>
      </w:pPr>
      <w:r>
        <w:t>FDIVR313</w:t>
      </w:r>
      <w:r>
        <w:tab/>
      </w:r>
      <w:r w:rsidRPr="007C53A1">
        <w:t>During the previous 24hr period did NAME consume - cheese, yoghurt, milk or other milk products?</w:t>
      </w:r>
      <w:r>
        <w:t xml:space="preserve"> Codes are: 00=No ; 01=Yes</w:t>
      </w:r>
    </w:p>
    <w:p w:rsidR="00645ADE" w:rsidRPr="007C53A1" w:rsidRDefault="00645ADE" w:rsidP="00356191">
      <w:pPr>
        <w:ind w:left="1440" w:hanging="1440"/>
        <w:jc w:val="both"/>
      </w:pPr>
      <w:r>
        <w:t>FDIVR314</w:t>
      </w:r>
      <w:r>
        <w:tab/>
      </w:r>
      <w:r w:rsidRPr="007C53A1">
        <w:t>During the previous 24hr period did NAME consume - foods made with oil, fat or butter?</w:t>
      </w:r>
      <w:r>
        <w:t xml:space="preserve"> Codes are: 00=No ; 01=Yes</w:t>
      </w:r>
    </w:p>
    <w:p w:rsidR="00645ADE" w:rsidRPr="007C53A1" w:rsidRDefault="00645ADE" w:rsidP="00356191">
      <w:pPr>
        <w:ind w:left="1440" w:hanging="1440"/>
        <w:jc w:val="both"/>
      </w:pPr>
      <w:r>
        <w:t>FDIVR315</w:t>
      </w:r>
      <w:r>
        <w:tab/>
      </w:r>
      <w:r w:rsidRPr="007C53A1">
        <w:t>During the previous 24hr period did NAME consume - sugar, honey, sweets, sugary sweet drinks?</w:t>
      </w:r>
      <w:r>
        <w:t xml:space="preserve"> Codes are: 00=No ; 01=Yes</w:t>
      </w:r>
    </w:p>
    <w:p w:rsidR="00645ADE" w:rsidRPr="007C53A1" w:rsidRDefault="00645ADE" w:rsidP="00E66157">
      <w:pPr>
        <w:ind w:left="1440" w:hanging="1440"/>
        <w:jc w:val="both"/>
      </w:pPr>
      <w:r w:rsidRPr="007C53A1">
        <w:t>fdtotr3</w:t>
      </w:r>
      <w:r>
        <w:tab/>
      </w:r>
      <w:r w:rsidRPr="007C53A1">
        <w:t>Total times NAME ate something in the previous 24hr period</w:t>
      </w:r>
    </w:p>
    <w:p w:rsidR="00645ADE" w:rsidRDefault="00645ADE" w:rsidP="00E66157">
      <w:pPr>
        <w:ind w:left="1440" w:hanging="1440"/>
        <w:jc w:val="both"/>
      </w:pPr>
      <w:r w:rsidRPr="007765EF">
        <w:t>GOCHILR3</w:t>
      </w:r>
      <w:r>
        <w:fldChar w:fldCharType="begin"/>
      </w:r>
      <w:r>
        <w:instrText>xe "</w:instrText>
      </w:r>
      <w:r w:rsidRPr="00EC7687">
        <w:instrText>GOCHILR3</w:instrText>
      </w:r>
      <w:r>
        <w:instrText>"</w:instrText>
      </w:r>
      <w:r>
        <w:fldChar w:fldCharType="end"/>
      </w:r>
      <w:r>
        <w:tab/>
      </w:r>
      <w:r w:rsidRPr="007765EF">
        <w:t>Where do you usually go with NAME if he/she is ill?</w:t>
      </w:r>
      <w:r>
        <w:t xml:space="preserve"> Codes are:</w:t>
      </w:r>
    </w:p>
    <w:p w:rsidR="00645ADE" w:rsidRDefault="00645ADE" w:rsidP="00E66157">
      <w:pPr>
        <w:ind w:left="2160"/>
        <w:jc w:val="both"/>
      </w:pPr>
      <w:r>
        <w:t>01= Government hospital</w:t>
      </w:r>
    </w:p>
    <w:p w:rsidR="00645ADE" w:rsidRDefault="00645ADE" w:rsidP="00E66157">
      <w:pPr>
        <w:ind w:left="2160"/>
        <w:jc w:val="both"/>
      </w:pPr>
      <w:r>
        <w:t>02= Government health centre</w:t>
      </w:r>
    </w:p>
    <w:p w:rsidR="00645ADE" w:rsidRDefault="00645ADE" w:rsidP="00E66157">
      <w:pPr>
        <w:ind w:left="2160"/>
        <w:jc w:val="both"/>
      </w:pPr>
      <w:r>
        <w:t>03= Government health clinic</w:t>
      </w:r>
    </w:p>
    <w:p w:rsidR="00645ADE" w:rsidRDefault="00645ADE" w:rsidP="00E66157">
      <w:pPr>
        <w:ind w:left="2160"/>
        <w:jc w:val="both"/>
      </w:pPr>
      <w:r>
        <w:t>04= Private doctor/clinic</w:t>
      </w:r>
    </w:p>
    <w:p w:rsidR="00645ADE" w:rsidRDefault="00645ADE" w:rsidP="00E66157">
      <w:pPr>
        <w:ind w:left="2160"/>
        <w:jc w:val="both"/>
      </w:pPr>
      <w:r>
        <w:t>05= Private hospital</w:t>
      </w:r>
    </w:p>
    <w:p w:rsidR="00645ADE" w:rsidRDefault="00645ADE" w:rsidP="00E66157">
      <w:pPr>
        <w:ind w:left="2160"/>
        <w:jc w:val="both"/>
      </w:pPr>
      <w:r>
        <w:t>06= Other (specify)</w:t>
      </w:r>
    </w:p>
    <w:p w:rsidR="00645ADE" w:rsidRDefault="00645ADE" w:rsidP="00E66157">
      <w:pPr>
        <w:jc w:val="both"/>
      </w:pPr>
      <w:r w:rsidRPr="00BF5D14">
        <w:t>SPGOCHIL</w:t>
      </w:r>
      <w:r>
        <w:fldChar w:fldCharType="begin"/>
      </w:r>
      <w:r>
        <w:instrText>xe "</w:instrText>
      </w:r>
      <w:r w:rsidRPr="00EC7687">
        <w:instrText>SPGOCHIL</w:instrText>
      </w:r>
      <w:r>
        <w:instrText>"</w:instrText>
      </w:r>
      <w:r>
        <w:fldChar w:fldCharType="end"/>
      </w:r>
      <w:r>
        <w:tab/>
      </w:r>
      <w:r w:rsidRPr="00BF5D14">
        <w:t>Specify where you go with NAME if he/she is ill</w:t>
      </w:r>
    </w:p>
    <w:p w:rsidR="00645ADE" w:rsidRPr="0013530F" w:rsidRDefault="00645ADE" w:rsidP="00E66157">
      <w:pPr>
        <w:pStyle w:val="BodyTextIndent"/>
        <w:ind w:left="0"/>
        <w:rPr>
          <w:rFonts w:ascii="Comic Sans MS" w:hAnsi="Comic Sans MS"/>
          <w:sz w:val="20"/>
          <w:szCs w:val="20"/>
        </w:rPr>
      </w:pPr>
      <w:r w:rsidRPr="0013530F">
        <w:rPr>
          <w:rFonts w:ascii="Comic Sans MS" w:hAnsi="Comic Sans MS"/>
          <w:sz w:val="20"/>
          <w:szCs w:val="20"/>
        </w:rPr>
        <w:t xml:space="preserve">The following questions have a scale response between 01 and 05 01= Very satisfied, 02= Satisfied, 03= OK, more or less, 04= Not satisfied, 05= Very dissatisfied </w:t>
      </w:r>
    </w:p>
    <w:p w:rsidR="00645ADE" w:rsidRPr="0013530F" w:rsidRDefault="00645ADE" w:rsidP="00E66157">
      <w:pPr>
        <w:pStyle w:val="BodyTextIndent"/>
        <w:ind w:left="1440" w:hanging="1440"/>
        <w:rPr>
          <w:rFonts w:ascii="Comic Sans MS" w:hAnsi="Comic Sans MS"/>
          <w:sz w:val="20"/>
          <w:szCs w:val="20"/>
        </w:rPr>
      </w:pPr>
      <w:r w:rsidRPr="0013530F">
        <w:rPr>
          <w:rFonts w:ascii="Comic Sans MS" w:hAnsi="Comic Sans MS"/>
          <w:sz w:val="20"/>
          <w:szCs w:val="20"/>
        </w:rPr>
        <w:t>TRTRECR3</w:t>
      </w:r>
      <w:r>
        <w:rPr>
          <w:rFonts w:ascii="Comic Sans MS" w:hAnsi="Comic Sans MS"/>
          <w:sz w:val="20"/>
          <w:szCs w:val="20"/>
        </w:rPr>
        <w:fldChar w:fldCharType="begin"/>
      </w:r>
      <w:r>
        <w:instrText>xe "</w:instrText>
      </w:r>
      <w:r w:rsidRPr="00EC7687">
        <w:rPr>
          <w:rFonts w:ascii="Comic Sans MS" w:hAnsi="Comic Sans MS"/>
          <w:sz w:val="20"/>
          <w:szCs w:val="20"/>
        </w:rPr>
        <w:instrText>TRTRECR3</w:instrText>
      </w:r>
      <w:r>
        <w:instrText>"</w:instrText>
      </w:r>
      <w:r>
        <w:rPr>
          <w:rFonts w:ascii="Comic Sans MS" w:hAnsi="Comic Sans MS"/>
          <w:sz w:val="20"/>
          <w:szCs w:val="20"/>
        </w:rPr>
        <w:fldChar w:fldCharType="end"/>
      </w:r>
      <w:r w:rsidRPr="0013530F">
        <w:rPr>
          <w:rFonts w:ascii="Comic Sans MS" w:hAnsi="Comic Sans MS"/>
          <w:sz w:val="20"/>
          <w:szCs w:val="20"/>
        </w:rPr>
        <w:tab/>
        <w:t>During your last visit to healthcare facility how satisfied were you with - treatment you received?</w:t>
      </w:r>
    </w:p>
    <w:p w:rsidR="00645ADE" w:rsidRPr="00367DEC" w:rsidRDefault="00645ADE" w:rsidP="00E66157">
      <w:pPr>
        <w:ind w:left="1440" w:hanging="1440"/>
        <w:jc w:val="both"/>
      </w:pPr>
      <w:r w:rsidRPr="00367DEC">
        <w:t>DRGAVLR3</w:t>
      </w:r>
      <w:r>
        <w:fldChar w:fldCharType="begin"/>
      </w:r>
      <w:r>
        <w:instrText>xe "</w:instrText>
      </w:r>
      <w:r w:rsidRPr="00EC7687">
        <w:instrText>DRGAVLR3</w:instrText>
      </w:r>
      <w:r>
        <w:instrText>"</w:instrText>
      </w:r>
      <w:r>
        <w:fldChar w:fldCharType="end"/>
      </w:r>
      <w:r>
        <w:tab/>
      </w:r>
      <w:r w:rsidRPr="00367DEC">
        <w:t>During your last visit to healthcare facility how satisfied were you with - drug availability?</w:t>
      </w:r>
    </w:p>
    <w:p w:rsidR="00645ADE" w:rsidRDefault="00645ADE" w:rsidP="00E66157">
      <w:pPr>
        <w:ind w:left="1440" w:hanging="1440"/>
        <w:jc w:val="both"/>
      </w:pPr>
      <w:r w:rsidRPr="00260309">
        <w:t>CLNFACR3</w:t>
      </w:r>
      <w:r>
        <w:fldChar w:fldCharType="begin"/>
      </w:r>
      <w:r>
        <w:instrText>xe "</w:instrText>
      </w:r>
      <w:r w:rsidRPr="00EC7687">
        <w:instrText>CLNFACR3</w:instrText>
      </w:r>
      <w:r>
        <w:instrText>"</w:instrText>
      </w:r>
      <w:r>
        <w:fldChar w:fldCharType="end"/>
      </w:r>
      <w:r>
        <w:tab/>
      </w:r>
      <w:r w:rsidRPr="00260309">
        <w:t>During your last visit to healthcare facility how satisfied were you with - cleanliness of health facility?</w:t>
      </w:r>
    </w:p>
    <w:p w:rsidR="00645ADE" w:rsidRDefault="00645ADE" w:rsidP="00E66157">
      <w:pPr>
        <w:ind w:left="1440" w:hanging="1440"/>
        <w:jc w:val="both"/>
      </w:pPr>
      <w:r w:rsidRPr="00260309">
        <w:t>RSPCSHR3</w:t>
      </w:r>
      <w:r>
        <w:fldChar w:fldCharType="begin"/>
      </w:r>
      <w:r>
        <w:instrText>xe "</w:instrText>
      </w:r>
      <w:r w:rsidRPr="00EC7687">
        <w:instrText>RSPCSHR3</w:instrText>
      </w:r>
      <w:r>
        <w:instrText>"</w:instrText>
      </w:r>
      <w:r>
        <w:fldChar w:fldCharType="end"/>
      </w:r>
      <w:r>
        <w:tab/>
      </w:r>
      <w:r w:rsidRPr="00260309">
        <w:t>During your last visit to healthcare facility how satisfied were you with - politeness and respect shown of health care staff?</w:t>
      </w:r>
    </w:p>
    <w:p w:rsidR="00645ADE" w:rsidRDefault="00645ADE" w:rsidP="00E66157">
      <w:pPr>
        <w:ind w:left="1440" w:hanging="1440"/>
        <w:jc w:val="both"/>
      </w:pPr>
      <w:r w:rsidRPr="00260309">
        <w:t>WAITTMR3</w:t>
      </w:r>
      <w:r>
        <w:fldChar w:fldCharType="begin"/>
      </w:r>
      <w:r>
        <w:instrText>xe "</w:instrText>
      </w:r>
      <w:r w:rsidRPr="00EC7687">
        <w:instrText>WAITTMR3</w:instrText>
      </w:r>
      <w:r>
        <w:instrText>"</w:instrText>
      </w:r>
      <w:r>
        <w:fldChar w:fldCharType="end"/>
      </w:r>
      <w:r>
        <w:tab/>
      </w:r>
      <w:r w:rsidRPr="00260309">
        <w:t>During your last visit to healthcare facility how satisfied were you with - waiting time until you were seen by health staff?</w:t>
      </w:r>
    </w:p>
    <w:p w:rsidR="00645ADE" w:rsidRDefault="00645ADE" w:rsidP="00E66157">
      <w:pPr>
        <w:ind w:left="1440" w:hanging="1440"/>
        <w:jc w:val="both"/>
      </w:pPr>
      <w:r w:rsidRPr="00260309">
        <w:t>CNSTTMR3</w:t>
      </w:r>
      <w:r>
        <w:fldChar w:fldCharType="begin"/>
      </w:r>
      <w:r>
        <w:instrText>xe "</w:instrText>
      </w:r>
      <w:r w:rsidRPr="00EC7687">
        <w:instrText>CNSTTMR3</w:instrText>
      </w:r>
      <w:r>
        <w:instrText>"</w:instrText>
      </w:r>
      <w:r>
        <w:fldChar w:fldCharType="end"/>
      </w:r>
      <w:r>
        <w:tab/>
      </w:r>
      <w:r w:rsidRPr="00260309">
        <w:t>During your last visit to healthcare facility how satisfied were you with - consultation time with health care staff?</w:t>
      </w:r>
    </w:p>
    <w:p w:rsidR="00645ADE" w:rsidRDefault="00645ADE" w:rsidP="00E66157">
      <w:pPr>
        <w:ind w:left="1440" w:hanging="1440"/>
        <w:jc w:val="both"/>
        <w:rPr>
          <w:szCs w:val="20"/>
        </w:rPr>
      </w:pPr>
      <w:r w:rsidRPr="00260309">
        <w:t>RSNOTKR3</w:t>
      </w:r>
      <w:r>
        <w:fldChar w:fldCharType="begin"/>
      </w:r>
      <w:r>
        <w:instrText>xe "</w:instrText>
      </w:r>
      <w:r w:rsidRPr="00EC7687">
        <w:instrText>RSNOTKR3</w:instrText>
      </w:r>
      <w:r>
        <w:instrText>"</w:instrText>
      </w:r>
      <w:r>
        <w:fldChar w:fldCharType="end"/>
      </w:r>
      <w:r>
        <w:tab/>
      </w:r>
      <w:r w:rsidRPr="00260309">
        <w:t>Was there ever a time when NAME was ill/injured and you would have liked to take him/her to healthcare facility but didn't?</w:t>
      </w:r>
      <w:r>
        <w:t xml:space="preserve"> Code is: 0</w:t>
      </w:r>
      <w:r>
        <w:rPr>
          <w:szCs w:val="20"/>
        </w:rPr>
        <w:t>0= No, 01= Yes</w:t>
      </w:r>
    </w:p>
    <w:p w:rsidR="00645ADE" w:rsidRDefault="00645ADE" w:rsidP="00E66157">
      <w:pPr>
        <w:ind w:left="1440" w:hanging="1440"/>
        <w:jc w:val="both"/>
      </w:pPr>
      <w:r w:rsidRPr="000016B4">
        <w:t>IMPRSR3</w:t>
      </w:r>
      <w:r>
        <w:fldChar w:fldCharType="begin"/>
      </w:r>
      <w:r>
        <w:instrText>xe "</w:instrText>
      </w:r>
      <w:r w:rsidRPr="00EC7687">
        <w:instrText>IMPRSR3</w:instrText>
      </w:r>
      <w:r>
        <w:instrText>"</w:instrText>
      </w:r>
      <w:r>
        <w:fldChar w:fldCharType="end"/>
      </w:r>
      <w:r>
        <w:tab/>
      </w:r>
      <w:r w:rsidRPr="000016B4">
        <w:t>What was the most important reason for not taking NAME to a healt</w:t>
      </w:r>
      <w:r>
        <w:t>h</w:t>
      </w:r>
      <w:r w:rsidRPr="000016B4">
        <w:t>care facility?</w:t>
      </w:r>
      <w:r>
        <w:t xml:space="preserve"> Codes are:</w:t>
      </w:r>
    </w:p>
    <w:p w:rsidR="00645ADE" w:rsidRDefault="00645ADE" w:rsidP="00E66157">
      <w:pPr>
        <w:ind w:left="1440" w:hanging="1440"/>
        <w:jc w:val="both"/>
      </w:pPr>
      <w:r>
        <w:tab/>
      </w:r>
      <w:r>
        <w:tab/>
        <w:t>01= Direct costs</w:t>
      </w:r>
    </w:p>
    <w:p w:rsidR="00645ADE" w:rsidRDefault="00645ADE" w:rsidP="00E66157">
      <w:pPr>
        <w:ind w:left="1440" w:hanging="1440"/>
        <w:jc w:val="both"/>
      </w:pPr>
      <w:r>
        <w:tab/>
      </w:r>
      <w:r>
        <w:tab/>
        <w:t>02= Indirect costs</w:t>
      </w:r>
    </w:p>
    <w:p w:rsidR="00645ADE" w:rsidRDefault="00645ADE" w:rsidP="00E66157">
      <w:pPr>
        <w:ind w:left="1440" w:hanging="1440"/>
        <w:jc w:val="both"/>
      </w:pPr>
      <w:r>
        <w:tab/>
      </w:r>
      <w:r>
        <w:tab/>
        <w:t>03= Long distance, difficult access</w:t>
      </w:r>
    </w:p>
    <w:p w:rsidR="00645ADE" w:rsidRDefault="00645ADE" w:rsidP="00E66157">
      <w:pPr>
        <w:ind w:left="1440" w:hanging="1440"/>
        <w:jc w:val="both"/>
      </w:pPr>
      <w:r>
        <w:tab/>
      </w:r>
      <w:r>
        <w:tab/>
        <w:t>04= Illness was not serious enough</w:t>
      </w:r>
    </w:p>
    <w:p w:rsidR="00645ADE" w:rsidRDefault="00645ADE" w:rsidP="00E66157">
      <w:pPr>
        <w:ind w:left="1440" w:hanging="1440"/>
        <w:jc w:val="both"/>
      </w:pPr>
      <w:r>
        <w:tab/>
      </w:r>
      <w:r>
        <w:tab/>
        <w:t>05= Don`t trust quality of health care service</w:t>
      </w:r>
    </w:p>
    <w:p w:rsidR="00645ADE" w:rsidRDefault="00645ADE" w:rsidP="00E66157">
      <w:pPr>
        <w:ind w:left="1440" w:hanging="1440"/>
        <w:jc w:val="both"/>
      </w:pPr>
      <w:r>
        <w:tab/>
      </w:r>
      <w:r>
        <w:tab/>
        <w:t>06= Embarrassed about health problem</w:t>
      </w:r>
    </w:p>
    <w:p w:rsidR="00645ADE" w:rsidRDefault="00645ADE" w:rsidP="00E66157">
      <w:pPr>
        <w:ind w:left="1440" w:hanging="1440"/>
        <w:jc w:val="both"/>
      </w:pPr>
      <w:r>
        <w:tab/>
      </w:r>
      <w:r>
        <w:tab/>
        <w:t>07= NAME would miss school or work</w:t>
      </w:r>
    </w:p>
    <w:p w:rsidR="00645ADE" w:rsidRPr="000016B4" w:rsidRDefault="00645ADE" w:rsidP="00E66157">
      <w:pPr>
        <w:ind w:left="1440" w:hanging="1440"/>
        <w:jc w:val="both"/>
      </w:pPr>
      <w:r>
        <w:tab/>
      </w:r>
      <w:r>
        <w:tab/>
        <w:t>08= Other</w:t>
      </w:r>
    </w:p>
    <w:p w:rsidR="00645ADE" w:rsidRDefault="00645ADE" w:rsidP="00E66157">
      <w:pPr>
        <w:jc w:val="both"/>
      </w:pPr>
      <w:r w:rsidRPr="007650CF">
        <w:t>SPCIMP</w:t>
      </w:r>
      <w:r>
        <w:fldChar w:fldCharType="begin"/>
      </w:r>
      <w:r>
        <w:instrText>xe "</w:instrText>
      </w:r>
      <w:r w:rsidRPr="00EC7687">
        <w:instrText>SPCIMP</w:instrText>
      </w:r>
      <w:r>
        <w:instrText>"</w:instrText>
      </w:r>
      <w:r>
        <w:fldChar w:fldCharType="end"/>
      </w:r>
      <w:r>
        <w:tab/>
      </w:r>
      <w:r w:rsidRPr="007650CF">
        <w:t>Specify reason for not taking NAME to a healthcare facility</w:t>
      </w:r>
    </w:p>
    <w:p w:rsidR="00645ADE" w:rsidRDefault="00645ADE" w:rsidP="00E66157">
      <w:pPr>
        <w:jc w:val="both"/>
      </w:pPr>
      <w:r w:rsidRPr="00096D81">
        <w:t>RSNTKR31</w:t>
      </w:r>
      <w:r>
        <w:fldChar w:fldCharType="begin"/>
      </w:r>
      <w:r>
        <w:instrText>xe "</w:instrText>
      </w:r>
      <w:r w:rsidRPr="00EC7687">
        <w:instrText>RSNTKR31</w:instrText>
      </w:r>
      <w:r>
        <w:instrText>"</w:instrText>
      </w:r>
      <w:r>
        <w:fldChar w:fldCharType="end"/>
      </w:r>
      <w:r>
        <w:tab/>
      </w:r>
      <w:r w:rsidRPr="00096D81">
        <w:t>Any other reason - Direct costs</w:t>
      </w:r>
      <w:r>
        <w:t>? Codes are: 0</w:t>
      </w:r>
      <w:r>
        <w:rPr>
          <w:szCs w:val="20"/>
        </w:rPr>
        <w:t>0= No, 01= Yes</w:t>
      </w:r>
    </w:p>
    <w:p w:rsidR="00645ADE" w:rsidRDefault="00645ADE" w:rsidP="00E66157">
      <w:pPr>
        <w:jc w:val="both"/>
      </w:pPr>
      <w:r w:rsidRPr="00D2785D">
        <w:t>RSNTKR32</w:t>
      </w:r>
      <w:r>
        <w:fldChar w:fldCharType="begin"/>
      </w:r>
      <w:r>
        <w:instrText>xe "</w:instrText>
      </w:r>
      <w:r w:rsidRPr="00EC7687">
        <w:instrText>RSNTKR32</w:instrText>
      </w:r>
      <w:r>
        <w:instrText>"</w:instrText>
      </w:r>
      <w:r>
        <w:fldChar w:fldCharType="end"/>
      </w:r>
      <w:r>
        <w:tab/>
      </w:r>
      <w:r w:rsidRPr="00D2785D">
        <w:t>Any other reason - Indirect costs</w:t>
      </w:r>
      <w:r>
        <w:t>? Codes are: 0</w:t>
      </w:r>
      <w:r>
        <w:rPr>
          <w:szCs w:val="20"/>
        </w:rPr>
        <w:t>0= No, 01= Yes</w:t>
      </w:r>
    </w:p>
    <w:p w:rsidR="00645ADE" w:rsidRDefault="00645ADE" w:rsidP="00E66157">
      <w:pPr>
        <w:jc w:val="both"/>
      </w:pPr>
      <w:r w:rsidRPr="00D2785D">
        <w:t>RSNTKR33</w:t>
      </w:r>
      <w:r>
        <w:fldChar w:fldCharType="begin"/>
      </w:r>
      <w:r>
        <w:instrText>xe "</w:instrText>
      </w:r>
      <w:r w:rsidRPr="00EC7687">
        <w:instrText>RSNTKR33</w:instrText>
      </w:r>
      <w:r>
        <w:instrText>"</w:instrText>
      </w:r>
      <w:r>
        <w:fldChar w:fldCharType="end"/>
      </w:r>
      <w:r>
        <w:tab/>
      </w:r>
      <w:r w:rsidRPr="00D2785D">
        <w:t>Any other reason - Long distance, difficult access</w:t>
      </w:r>
      <w:r>
        <w:t>? Codes are: 0</w:t>
      </w:r>
      <w:r>
        <w:rPr>
          <w:szCs w:val="20"/>
        </w:rPr>
        <w:t>0= No, 01= Yes</w:t>
      </w:r>
    </w:p>
    <w:p w:rsidR="00645ADE" w:rsidRDefault="00645ADE" w:rsidP="00E66157">
      <w:pPr>
        <w:jc w:val="both"/>
      </w:pPr>
      <w:r w:rsidRPr="00D2785D">
        <w:t>RSNTKR34</w:t>
      </w:r>
      <w:r>
        <w:fldChar w:fldCharType="begin"/>
      </w:r>
      <w:r>
        <w:instrText>xe "</w:instrText>
      </w:r>
      <w:r w:rsidRPr="00EC7687">
        <w:instrText>RSNTKR34</w:instrText>
      </w:r>
      <w:r>
        <w:instrText>"</w:instrText>
      </w:r>
      <w:r>
        <w:fldChar w:fldCharType="end"/>
      </w:r>
      <w:r>
        <w:tab/>
      </w:r>
      <w:r w:rsidRPr="00D2785D">
        <w:t>Any other reason - Illness was not serious enough</w:t>
      </w:r>
      <w:r>
        <w:t>? Codes are: 0</w:t>
      </w:r>
      <w:r>
        <w:rPr>
          <w:szCs w:val="20"/>
        </w:rPr>
        <w:t>0= No, 01= Yes</w:t>
      </w:r>
    </w:p>
    <w:p w:rsidR="00645ADE" w:rsidRDefault="00645ADE" w:rsidP="00E66157">
      <w:pPr>
        <w:ind w:left="1440" w:hanging="1440"/>
        <w:jc w:val="both"/>
      </w:pPr>
      <w:r w:rsidRPr="00D2785D">
        <w:t>RSNTKR35</w:t>
      </w:r>
      <w:r>
        <w:fldChar w:fldCharType="begin"/>
      </w:r>
      <w:r>
        <w:instrText>xe "</w:instrText>
      </w:r>
      <w:r w:rsidRPr="00EC7687">
        <w:instrText>RSNTKR35</w:instrText>
      </w:r>
      <w:r>
        <w:instrText>"</w:instrText>
      </w:r>
      <w:r>
        <w:fldChar w:fldCharType="end"/>
      </w:r>
      <w:r>
        <w:tab/>
      </w:r>
      <w:r w:rsidRPr="00D2785D">
        <w:t>Any other reason - Don't trust quality of health-care service</w:t>
      </w:r>
      <w:r>
        <w:t>? Codes are: 0</w:t>
      </w:r>
      <w:r>
        <w:rPr>
          <w:szCs w:val="20"/>
        </w:rPr>
        <w:t>0= No, 01= Yes</w:t>
      </w:r>
    </w:p>
    <w:p w:rsidR="00645ADE" w:rsidRDefault="00645ADE" w:rsidP="00E66157">
      <w:pPr>
        <w:jc w:val="both"/>
      </w:pPr>
      <w:r w:rsidRPr="00D2785D">
        <w:t>RSNTKR36</w:t>
      </w:r>
      <w:r>
        <w:fldChar w:fldCharType="begin"/>
      </w:r>
      <w:r>
        <w:instrText>xe "</w:instrText>
      </w:r>
      <w:r w:rsidRPr="00EC7687">
        <w:instrText>RSNTKR36</w:instrText>
      </w:r>
      <w:r>
        <w:instrText>"</w:instrText>
      </w:r>
      <w:r>
        <w:fldChar w:fldCharType="end"/>
      </w:r>
      <w:r>
        <w:tab/>
      </w:r>
      <w:r w:rsidRPr="00D2785D">
        <w:t>Any other reason - Embarrassed about health problems</w:t>
      </w:r>
      <w:r>
        <w:t>? Codes are: 0</w:t>
      </w:r>
      <w:r>
        <w:rPr>
          <w:szCs w:val="20"/>
        </w:rPr>
        <w:t>0= No, 01= Yes</w:t>
      </w:r>
    </w:p>
    <w:p w:rsidR="00645ADE" w:rsidRDefault="00645ADE" w:rsidP="00E66157">
      <w:pPr>
        <w:jc w:val="both"/>
      </w:pPr>
      <w:r w:rsidRPr="00D2785D">
        <w:t>RSNTKR37</w:t>
      </w:r>
      <w:r>
        <w:fldChar w:fldCharType="begin"/>
      </w:r>
      <w:r>
        <w:instrText>xe "</w:instrText>
      </w:r>
      <w:r w:rsidRPr="00EC7687">
        <w:instrText>RSNTKR37</w:instrText>
      </w:r>
      <w:r>
        <w:instrText>"</w:instrText>
      </w:r>
      <w:r>
        <w:fldChar w:fldCharType="end"/>
      </w:r>
      <w:r>
        <w:tab/>
      </w:r>
      <w:r w:rsidRPr="00D2785D">
        <w:t>Any other reason - NAME would miss school or work</w:t>
      </w:r>
      <w:r>
        <w:t>? Codes are: 0</w:t>
      </w:r>
      <w:r>
        <w:rPr>
          <w:szCs w:val="20"/>
        </w:rPr>
        <w:t>0= No, 01= Yes</w:t>
      </w:r>
    </w:p>
    <w:p w:rsidR="00645ADE" w:rsidRDefault="00645ADE" w:rsidP="00E66157">
      <w:pPr>
        <w:jc w:val="both"/>
      </w:pPr>
      <w:r w:rsidRPr="00D2785D">
        <w:t>RSNTKR38</w:t>
      </w:r>
      <w:r>
        <w:fldChar w:fldCharType="begin"/>
      </w:r>
      <w:r>
        <w:instrText>xe "</w:instrText>
      </w:r>
      <w:r w:rsidRPr="00EC7687">
        <w:instrText>RSNTKR38</w:instrText>
      </w:r>
      <w:r>
        <w:instrText>"</w:instrText>
      </w:r>
      <w:r>
        <w:fldChar w:fldCharType="end"/>
      </w:r>
      <w:r>
        <w:tab/>
      </w:r>
      <w:r w:rsidRPr="00D2785D">
        <w:t xml:space="preserve">Any other reason </w:t>
      </w:r>
      <w:r>
        <w:t>–</w:t>
      </w:r>
      <w:r w:rsidRPr="00D2785D">
        <w:t xml:space="preserve"> Other</w:t>
      </w:r>
      <w:r>
        <w:t>? Codes are: 0</w:t>
      </w:r>
      <w:r>
        <w:rPr>
          <w:szCs w:val="20"/>
        </w:rPr>
        <w:t>0= No, 01= Yes</w:t>
      </w:r>
    </w:p>
    <w:p w:rsidR="00645ADE" w:rsidRPr="00D2785D" w:rsidRDefault="00645ADE" w:rsidP="00E66157">
      <w:pPr>
        <w:jc w:val="both"/>
      </w:pPr>
      <w:r w:rsidRPr="00D2785D">
        <w:t>SPCNOTK</w:t>
      </w:r>
      <w:r>
        <w:fldChar w:fldCharType="begin"/>
      </w:r>
      <w:r>
        <w:instrText>xe "</w:instrText>
      </w:r>
      <w:r w:rsidRPr="00EC7687">
        <w:instrText>SPCNOTK</w:instrText>
      </w:r>
      <w:r>
        <w:instrText>"</w:instrText>
      </w:r>
      <w:r>
        <w:fldChar w:fldCharType="end"/>
      </w:r>
      <w:r>
        <w:tab/>
      </w:r>
      <w:r w:rsidRPr="00D2785D">
        <w:t>Specify other reason for not taking NAME to a healthcare facility</w:t>
      </w:r>
    </w:p>
    <w:p w:rsidR="00645ADE" w:rsidRPr="00D2785D" w:rsidRDefault="00645ADE" w:rsidP="00E66157">
      <w:pPr>
        <w:ind w:left="1440" w:hanging="1440"/>
        <w:jc w:val="both"/>
      </w:pPr>
      <w:r w:rsidRPr="00D2785D">
        <w:t>CHLHINR3</w:t>
      </w:r>
      <w:r>
        <w:fldChar w:fldCharType="begin"/>
      </w:r>
      <w:r>
        <w:instrText>xe "</w:instrText>
      </w:r>
      <w:r w:rsidRPr="00EC7687">
        <w:instrText>CHLHINR3</w:instrText>
      </w:r>
      <w:r>
        <w:instrText>"</w:instrText>
      </w:r>
      <w:r>
        <w:fldChar w:fldCharType="end"/>
      </w:r>
      <w:r>
        <w:tab/>
      </w:r>
      <w:r w:rsidRPr="00D2785D">
        <w:t>Does NAME have health insurance or</w:t>
      </w:r>
      <w:r>
        <w:t xml:space="preserve"> a free health care certificate? Codes are: 0</w:t>
      </w:r>
      <w:r>
        <w:rPr>
          <w:szCs w:val="20"/>
        </w:rPr>
        <w:t>0= No, 01= Yes</w:t>
      </w:r>
    </w:p>
    <w:p w:rsidR="00645ADE" w:rsidRPr="00CC5143" w:rsidRDefault="00645ADE" w:rsidP="00E66157">
      <w:pPr>
        <w:jc w:val="both"/>
      </w:pPr>
      <w:r w:rsidRPr="00CC5143">
        <w:t>SPBUYINS</w:t>
      </w:r>
      <w:r>
        <w:fldChar w:fldCharType="begin"/>
      </w:r>
      <w:r>
        <w:instrText>xe "</w:instrText>
      </w:r>
      <w:r w:rsidRPr="00EC7687">
        <w:instrText>SPBUYINS</w:instrText>
      </w:r>
      <w:r>
        <w:instrText>"</w:instrText>
      </w:r>
      <w:r>
        <w:fldChar w:fldCharType="end"/>
      </w:r>
      <w:r>
        <w:tab/>
      </w:r>
      <w:r w:rsidRPr="00CC5143">
        <w:t>Specify type of health insurance</w:t>
      </w:r>
    </w:p>
    <w:p w:rsidR="00645ADE" w:rsidRDefault="00645ADE" w:rsidP="00E66157">
      <w:pPr>
        <w:jc w:val="both"/>
      </w:pPr>
      <w:r w:rsidRPr="007737EF">
        <w:t>WHNOHLR3</w:t>
      </w:r>
      <w:r>
        <w:fldChar w:fldCharType="begin"/>
      </w:r>
      <w:r>
        <w:instrText>xe "</w:instrText>
      </w:r>
      <w:r w:rsidRPr="00EC7687">
        <w:instrText>WHNOHLR3</w:instrText>
      </w:r>
      <w:r>
        <w:instrText>"</w:instrText>
      </w:r>
      <w:r>
        <w:fldChar w:fldCharType="end"/>
      </w:r>
      <w:r>
        <w:tab/>
      </w:r>
      <w:r w:rsidRPr="007737EF">
        <w:t>Why does NAME not have health insurance?</w:t>
      </w:r>
      <w:r>
        <w:t xml:space="preserve"> Codes are:</w:t>
      </w:r>
    </w:p>
    <w:p w:rsidR="00645ADE" w:rsidRDefault="00645ADE" w:rsidP="00E66157">
      <w:pPr>
        <w:ind w:left="2160"/>
        <w:jc w:val="both"/>
      </w:pPr>
      <w:r>
        <w:t>01= Too expensive</w:t>
      </w:r>
    </w:p>
    <w:p w:rsidR="00645ADE" w:rsidRDefault="00645ADE" w:rsidP="00E66157">
      <w:pPr>
        <w:ind w:left="2160"/>
        <w:jc w:val="both"/>
      </w:pPr>
      <w:r>
        <w:t>02= Lack of health insurance information</w:t>
      </w:r>
    </w:p>
    <w:p w:rsidR="00645ADE" w:rsidRDefault="00645ADE" w:rsidP="00E66157">
      <w:pPr>
        <w:ind w:left="2160"/>
        <w:jc w:val="both"/>
      </w:pPr>
      <w:r>
        <w:t>03= Could not access health insurance</w:t>
      </w:r>
    </w:p>
    <w:p w:rsidR="00645ADE" w:rsidRDefault="00645ADE" w:rsidP="00E66157">
      <w:pPr>
        <w:ind w:left="2160"/>
        <w:jc w:val="both"/>
      </w:pPr>
      <w:r>
        <w:t>04= Do not trust health insurance service</w:t>
      </w:r>
    </w:p>
    <w:p w:rsidR="00645ADE" w:rsidRPr="007737EF" w:rsidRDefault="00645ADE" w:rsidP="00E66157">
      <w:pPr>
        <w:ind w:left="2160"/>
        <w:jc w:val="both"/>
      </w:pPr>
      <w:r>
        <w:t>05= Other (specify)</w:t>
      </w:r>
    </w:p>
    <w:p w:rsidR="00645ADE" w:rsidRDefault="00645ADE" w:rsidP="00E66157">
      <w:pPr>
        <w:jc w:val="both"/>
      </w:pPr>
      <w:r w:rsidRPr="009667AD">
        <w:t>SPWHYNOHL</w:t>
      </w:r>
      <w:r>
        <w:fldChar w:fldCharType="begin"/>
      </w:r>
      <w:r>
        <w:instrText>xe "</w:instrText>
      </w:r>
      <w:r w:rsidRPr="00EC7687">
        <w:instrText>SPWHYNOHL</w:instrText>
      </w:r>
      <w:r>
        <w:instrText>"</w:instrText>
      </w:r>
      <w:r>
        <w:fldChar w:fldCharType="end"/>
      </w:r>
      <w:r>
        <w:tab/>
      </w:r>
      <w:r w:rsidRPr="009667AD">
        <w:t>Specify why NAME does not have health insurance</w:t>
      </w:r>
    </w:p>
    <w:p w:rsidR="00645ADE" w:rsidRDefault="00645ADE" w:rsidP="00E66157">
      <w:pPr>
        <w:jc w:val="both"/>
      </w:pPr>
      <w:r w:rsidRPr="00CC5143">
        <w:t>BUYINSR3</w:t>
      </w:r>
      <w:r>
        <w:fldChar w:fldCharType="begin"/>
      </w:r>
      <w:r>
        <w:instrText>xe "</w:instrText>
      </w:r>
      <w:r w:rsidRPr="00EC7687">
        <w:instrText>BUYINSR3</w:instrText>
      </w:r>
      <w:r>
        <w:instrText>"</w:instrText>
      </w:r>
      <w:r>
        <w:fldChar w:fldCharType="end"/>
      </w:r>
      <w:r>
        <w:tab/>
      </w:r>
      <w:r w:rsidRPr="00CC5143">
        <w:t>Type of health insurance</w:t>
      </w:r>
      <w:r>
        <w:t>. Codes are:</w:t>
      </w:r>
    </w:p>
    <w:p w:rsidR="00645ADE" w:rsidRDefault="00645ADE" w:rsidP="00E66157">
      <w:pPr>
        <w:ind w:left="2160"/>
        <w:jc w:val="both"/>
      </w:pPr>
      <w:r>
        <w:t>01= Health insurance for the poor</w:t>
      </w:r>
    </w:p>
    <w:p w:rsidR="00645ADE" w:rsidRDefault="00645ADE" w:rsidP="00E66157">
      <w:pPr>
        <w:ind w:left="2160"/>
        <w:jc w:val="both"/>
      </w:pPr>
      <w:r>
        <w:t>02= Health insurance for the policy beneficiary</w:t>
      </w:r>
    </w:p>
    <w:p w:rsidR="00645ADE" w:rsidRDefault="00645ADE" w:rsidP="00E66157">
      <w:pPr>
        <w:ind w:left="2160"/>
        <w:jc w:val="both"/>
      </w:pPr>
      <w:r>
        <w:t>03= Required health insurance</w:t>
      </w:r>
    </w:p>
    <w:p w:rsidR="00645ADE" w:rsidRDefault="00645ADE" w:rsidP="00E66157">
      <w:pPr>
        <w:ind w:left="2160"/>
        <w:jc w:val="both"/>
      </w:pPr>
      <w:r>
        <w:t>04= Pupil/student health insurance</w:t>
      </w:r>
    </w:p>
    <w:p w:rsidR="00645ADE" w:rsidRDefault="00645ADE" w:rsidP="00E66157">
      <w:pPr>
        <w:ind w:left="2160"/>
        <w:jc w:val="both"/>
      </w:pPr>
      <w:r>
        <w:t>05= Optional health insurance</w:t>
      </w:r>
    </w:p>
    <w:p w:rsidR="00645ADE" w:rsidRDefault="00645ADE" w:rsidP="00E66157">
      <w:pPr>
        <w:ind w:left="2160"/>
        <w:jc w:val="both"/>
      </w:pPr>
      <w:r>
        <w:t>06= From other organisations</w:t>
      </w:r>
    </w:p>
    <w:p w:rsidR="00645ADE" w:rsidRPr="00CC5143" w:rsidRDefault="00645ADE" w:rsidP="00E66157">
      <w:pPr>
        <w:ind w:left="2160"/>
        <w:jc w:val="both"/>
      </w:pPr>
      <w:r>
        <w:t>07= Other (specify)</w:t>
      </w:r>
    </w:p>
    <w:p w:rsidR="00645ADE" w:rsidRPr="00906FEE" w:rsidRDefault="00645ADE" w:rsidP="00E66157">
      <w:pPr>
        <w:ind w:left="1440" w:hanging="1440"/>
        <w:jc w:val="both"/>
      </w:pPr>
      <w:r w:rsidRPr="00906FEE">
        <w:t>NMOUTPR3</w:t>
      </w:r>
      <w:r>
        <w:fldChar w:fldCharType="begin"/>
      </w:r>
      <w:r>
        <w:instrText>xe "</w:instrText>
      </w:r>
      <w:r w:rsidRPr="00EC7687">
        <w:instrText>NMOUTPR3</w:instrText>
      </w:r>
      <w:r>
        <w:instrText>"</w:instrText>
      </w:r>
      <w:r>
        <w:fldChar w:fldCharType="end"/>
      </w:r>
      <w:r>
        <w:tab/>
      </w:r>
      <w:r w:rsidRPr="00906FEE">
        <w:t>How many times has NAME been to the health facility for out-patient treatment in the last 12 months?</w:t>
      </w:r>
    </w:p>
    <w:p w:rsidR="00645ADE" w:rsidRPr="00B40BD7" w:rsidRDefault="00645ADE" w:rsidP="00E66157">
      <w:pPr>
        <w:jc w:val="both"/>
      </w:pPr>
      <w:r w:rsidRPr="00B40BD7">
        <w:t>EXPOUTR3</w:t>
      </w:r>
      <w:r>
        <w:fldChar w:fldCharType="begin"/>
      </w:r>
      <w:r>
        <w:instrText>xe "</w:instrText>
      </w:r>
      <w:r w:rsidRPr="00EC7687">
        <w:instrText>EXPOUTR3</w:instrText>
      </w:r>
      <w:r>
        <w:instrText>"</w:instrText>
      </w:r>
      <w:r>
        <w:fldChar w:fldCharType="end"/>
      </w:r>
      <w:r>
        <w:tab/>
      </w:r>
      <w:r w:rsidRPr="00B40BD7">
        <w:t>What were the expenses that were incurred?</w:t>
      </w:r>
      <w:r>
        <w:t xml:space="preserve"> Missing value codes are negative.</w:t>
      </w:r>
    </w:p>
    <w:p w:rsidR="00645ADE" w:rsidRDefault="00645ADE" w:rsidP="00E66157">
      <w:pPr>
        <w:ind w:left="1440" w:hanging="1440"/>
        <w:jc w:val="both"/>
      </w:pPr>
      <w:r w:rsidRPr="009021CA">
        <w:t>NMINPTR3</w:t>
      </w:r>
      <w:r>
        <w:fldChar w:fldCharType="begin"/>
      </w:r>
      <w:r>
        <w:instrText>xe "</w:instrText>
      </w:r>
      <w:r w:rsidRPr="00EC7687">
        <w:instrText>NMINPTR3</w:instrText>
      </w:r>
      <w:r>
        <w:instrText>"</w:instrText>
      </w:r>
      <w:r>
        <w:fldChar w:fldCharType="end"/>
      </w:r>
      <w:r>
        <w:tab/>
      </w:r>
      <w:r w:rsidRPr="009021CA">
        <w:t>How many times has NAME been to the health facility for in-patient treatment in the last 12 months?</w:t>
      </w:r>
    </w:p>
    <w:p w:rsidR="00645ADE" w:rsidRPr="00E52F26" w:rsidRDefault="00645ADE" w:rsidP="00E66157">
      <w:pPr>
        <w:jc w:val="both"/>
      </w:pPr>
      <w:r w:rsidRPr="00E52F26">
        <w:t>EXPINR3</w:t>
      </w:r>
      <w:r>
        <w:fldChar w:fldCharType="begin"/>
      </w:r>
      <w:r>
        <w:instrText>xe "</w:instrText>
      </w:r>
      <w:r w:rsidRPr="00EC7687">
        <w:instrText>EXPINR3</w:instrText>
      </w:r>
      <w:r>
        <w:instrText>"</w:instrText>
      </w:r>
      <w:r>
        <w:fldChar w:fldCharType="end"/>
      </w:r>
      <w:r>
        <w:tab/>
      </w:r>
      <w:r w:rsidRPr="00E52F26">
        <w:t>What were the expenses that were incurred?</w:t>
      </w:r>
      <w:r>
        <w:t xml:space="preserve"> Missing value codes are negative.</w:t>
      </w:r>
    </w:p>
    <w:p w:rsidR="00645ADE" w:rsidRDefault="00645ADE" w:rsidP="00E66157">
      <w:pPr>
        <w:jc w:val="both"/>
      </w:pPr>
      <w:r w:rsidRPr="00BE2EBA">
        <w:t>SMOKER3</w:t>
      </w:r>
      <w:r>
        <w:fldChar w:fldCharType="begin"/>
      </w:r>
      <w:r>
        <w:instrText>xe "</w:instrText>
      </w:r>
      <w:r w:rsidRPr="00EC7687">
        <w:instrText>SMOKER3</w:instrText>
      </w:r>
      <w:r>
        <w:instrText>"</w:instrText>
      </w:r>
      <w:r>
        <w:fldChar w:fldCharType="end"/>
      </w:r>
      <w:r>
        <w:tab/>
      </w:r>
      <w:r w:rsidRPr="00BE2EBA">
        <w:t>Does anyone in your household smoke cigarettes?</w:t>
      </w:r>
      <w:r>
        <w:t xml:space="preserve"> Codes are: 0</w:t>
      </w:r>
      <w:r>
        <w:rPr>
          <w:szCs w:val="20"/>
        </w:rPr>
        <w:t>0= No, 01= Yes</w:t>
      </w:r>
    </w:p>
    <w:p w:rsidR="00645ADE" w:rsidRDefault="00645ADE" w:rsidP="00E66157">
      <w:pPr>
        <w:jc w:val="both"/>
      </w:pPr>
      <w:r w:rsidRPr="00BE2EBA">
        <w:t>SMK01R3</w:t>
      </w:r>
      <w:r>
        <w:fldChar w:fldCharType="begin"/>
      </w:r>
      <w:r>
        <w:instrText>xe "</w:instrText>
      </w:r>
      <w:r w:rsidRPr="00EC7687">
        <w:instrText>SMK01R3</w:instrText>
      </w:r>
      <w:r>
        <w:instrText>"</w:instrText>
      </w:r>
      <w:r>
        <w:fldChar w:fldCharType="end"/>
      </w:r>
      <w:r>
        <w:tab/>
      </w:r>
      <w:r w:rsidRPr="00BE2EBA">
        <w:t>ID of smoker</w:t>
      </w:r>
      <w:r>
        <w:t>. Code is:  90= Not a member of the household</w:t>
      </w:r>
    </w:p>
    <w:p w:rsidR="00645ADE" w:rsidRDefault="00645ADE" w:rsidP="00E66157">
      <w:pPr>
        <w:jc w:val="both"/>
      </w:pPr>
      <w:r w:rsidRPr="00F7659E">
        <w:t>SMK02R3</w:t>
      </w:r>
      <w:r>
        <w:fldChar w:fldCharType="begin"/>
      </w:r>
      <w:r>
        <w:instrText>xe "</w:instrText>
      </w:r>
      <w:r w:rsidRPr="00EC7687">
        <w:instrText>SMK02R3</w:instrText>
      </w:r>
      <w:r>
        <w:instrText>"</w:instrText>
      </w:r>
      <w:r>
        <w:fldChar w:fldCharType="end"/>
      </w:r>
      <w:r>
        <w:tab/>
      </w:r>
      <w:r w:rsidRPr="00F7659E">
        <w:t>ID of smoker</w:t>
      </w:r>
      <w:r>
        <w:t>. Code is:  90= Not a member of the household</w:t>
      </w:r>
    </w:p>
    <w:p w:rsidR="00645ADE" w:rsidRDefault="00645ADE" w:rsidP="00E66157">
      <w:pPr>
        <w:jc w:val="both"/>
      </w:pPr>
      <w:r w:rsidRPr="00F7659E">
        <w:t>SMK03R3</w:t>
      </w:r>
      <w:r>
        <w:fldChar w:fldCharType="begin"/>
      </w:r>
      <w:r>
        <w:instrText>xe "</w:instrText>
      </w:r>
      <w:r w:rsidRPr="00EC7687">
        <w:instrText>SMK03R3</w:instrText>
      </w:r>
      <w:r>
        <w:instrText>"</w:instrText>
      </w:r>
      <w:r>
        <w:fldChar w:fldCharType="end"/>
      </w:r>
      <w:r>
        <w:tab/>
      </w:r>
      <w:r w:rsidRPr="00F7659E">
        <w:t>ID of smoker</w:t>
      </w:r>
      <w:r>
        <w:t>. Code is:  90= Not a member of the household</w:t>
      </w:r>
    </w:p>
    <w:p w:rsidR="00645ADE" w:rsidRDefault="00645ADE" w:rsidP="00E66157">
      <w:pPr>
        <w:jc w:val="both"/>
      </w:pPr>
      <w:r w:rsidRPr="00F7659E">
        <w:t>SMK04R3</w:t>
      </w:r>
      <w:r>
        <w:fldChar w:fldCharType="begin"/>
      </w:r>
      <w:r>
        <w:instrText>xe "</w:instrText>
      </w:r>
      <w:r w:rsidRPr="00EC7687">
        <w:instrText>SMK04R3</w:instrText>
      </w:r>
      <w:r>
        <w:instrText>"</w:instrText>
      </w:r>
      <w:r>
        <w:fldChar w:fldCharType="end"/>
      </w:r>
      <w:r>
        <w:tab/>
      </w:r>
      <w:r w:rsidRPr="00F7659E">
        <w:t>ID of smoker</w:t>
      </w:r>
      <w:r>
        <w:t>. Code is:  90= Not a member of the household</w:t>
      </w:r>
    </w:p>
    <w:p w:rsidR="00645ADE" w:rsidRDefault="00645ADE" w:rsidP="00E66157">
      <w:pPr>
        <w:ind w:left="1440" w:hanging="1440"/>
        <w:jc w:val="both"/>
      </w:pPr>
      <w:r w:rsidRPr="00F7659E">
        <w:t>OTHRTBR3</w:t>
      </w:r>
      <w:r>
        <w:fldChar w:fldCharType="begin"/>
      </w:r>
      <w:r>
        <w:instrText>xe "</w:instrText>
      </w:r>
      <w:r w:rsidRPr="00EC7687">
        <w:instrText>OTHRTBR3</w:instrText>
      </w:r>
      <w:r>
        <w:instrText>"</w:instrText>
      </w:r>
      <w:r>
        <w:fldChar w:fldCharType="end"/>
      </w:r>
      <w:r>
        <w:tab/>
      </w:r>
      <w:r w:rsidRPr="00F7659E">
        <w:t>Does anyone in your household use other form of tobacco such as chewing or snuffing tobacco?</w:t>
      </w:r>
      <w:r>
        <w:t xml:space="preserve"> Codes are: 0</w:t>
      </w:r>
      <w:r>
        <w:rPr>
          <w:szCs w:val="20"/>
        </w:rPr>
        <w:t>0= No, 01= Yes</w:t>
      </w:r>
    </w:p>
    <w:p w:rsidR="00645ADE" w:rsidRDefault="00645ADE" w:rsidP="00E66157">
      <w:pPr>
        <w:ind w:left="1440" w:hanging="1440"/>
        <w:jc w:val="both"/>
      </w:pPr>
      <w:r w:rsidRPr="00F7659E">
        <w:t>IDR39C</w:t>
      </w:r>
      <w:r>
        <w:fldChar w:fldCharType="begin"/>
      </w:r>
      <w:r>
        <w:instrText>xe "</w:instrText>
      </w:r>
      <w:r w:rsidRPr="00EC7687">
        <w:instrText>IDR39C</w:instrText>
      </w:r>
      <w:r>
        <w:instrText>"</w:instrText>
      </w:r>
      <w:r>
        <w:fldChar w:fldCharType="end"/>
      </w:r>
      <w:r>
        <w:tab/>
      </w:r>
      <w:r w:rsidRPr="00F7659E">
        <w:t>ID of respondent for Section 9C</w:t>
      </w:r>
      <w:r>
        <w:t>. Code is:  90= Not a member of the household</w:t>
      </w:r>
    </w:p>
    <w:p w:rsidR="00645ADE" w:rsidRDefault="00645ADE" w:rsidP="00E66157">
      <w:pPr>
        <w:ind w:left="1440" w:hanging="1440"/>
        <w:jc w:val="both"/>
      </w:pPr>
      <w:r w:rsidRPr="00F7659E">
        <w:t>FDHOMER3</w:t>
      </w:r>
      <w:r>
        <w:fldChar w:fldCharType="begin"/>
      </w:r>
      <w:r>
        <w:instrText>xe "</w:instrText>
      </w:r>
      <w:r w:rsidRPr="00EC7687">
        <w:instrText>FDHOMER3</w:instrText>
      </w:r>
      <w:r>
        <w:instrText>"</w:instrText>
      </w:r>
      <w:r>
        <w:fldChar w:fldCharType="end"/>
      </w:r>
      <w:r>
        <w:tab/>
      </w:r>
      <w:r w:rsidRPr="00F7659E">
        <w:t>How would you describe the food situation at home in the last 12 months?</w:t>
      </w:r>
      <w:r>
        <w:t xml:space="preserve"> Codes are: </w:t>
      </w:r>
    </w:p>
    <w:p w:rsidR="00645ADE" w:rsidRDefault="00645ADE" w:rsidP="00E66157">
      <w:pPr>
        <w:ind w:left="2160"/>
        <w:jc w:val="both"/>
      </w:pPr>
      <w:r>
        <w:t>01= We always eat enough of what we want</w:t>
      </w:r>
    </w:p>
    <w:p w:rsidR="00645ADE" w:rsidRDefault="00645ADE" w:rsidP="00E66157">
      <w:pPr>
        <w:ind w:left="2160"/>
        <w:jc w:val="both"/>
      </w:pPr>
      <w:r>
        <w:t>02= We eat enough but not always what we would like</w:t>
      </w:r>
    </w:p>
    <w:p w:rsidR="00645ADE" w:rsidRDefault="00645ADE" w:rsidP="00E66157">
      <w:pPr>
        <w:ind w:left="2160"/>
        <w:jc w:val="both"/>
      </w:pPr>
      <w:r>
        <w:t>03= We sometimes do not eat enough</w:t>
      </w:r>
    </w:p>
    <w:p w:rsidR="00645ADE" w:rsidRDefault="00645ADE" w:rsidP="00E66157">
      <w:pPr>
        <w:ind w:left="2160"/>
        <w:jc w:val="both"/>
      </w:pPr>
      <w:r>
        <w:t>04= We frequently, do not eat enough</w:t>
      </w:r>
    </w:p>
    <w:p w:rsidR="00645ADE" w:rsidRDefault="00645ADE" w:rsidP="00E66157">
      <w:pPr>
        <w:ind w:left="1440" w:hanging="1440"/>
        <w:jc w:val="both"/>
      </w:pPr>
      <w:r w:rsidRPr="0023718D">
        <w:t>WRRYFDR3</w:t>
      </w:r>
      <w:r>
        <w:fldChar w:fldCharType="begin"/>
      </w:r>
      <w:r>
        <w:instrText>xe "</w:instrText>
      </w:r>
      <w:r w:rsidRPr="00EC7687">
        <w:instrText>WRRYFDR3</w:instrText>
      </w:r>
      <w:r>
        <w:instrText>"</w:instrText>
      </w:r>
      <w:r>
        <w:fldChar w:fldCharType="end"/>
      </w:r>
      <w:r>
        <w:tab/>
      </w:r>
      <w:r w:rsidRPr="0023718D">
        <w:t>In the past 12 months did you ever worry that your household would run out of food before you get money to buy or could acquire more?</w:t>
      </w:r>
      <w:r>
        <w:t xml:space="preserve"> Codes are: 00= Not happened, 01= Happened</w:t>
      </w:r>
    </w:p>
    <w:p w:rsidR="00645ADE" w:rsidRDefault="00645ADE" w:rsidP="00E66157">
      <w:pPr>
        <w:ind w:left="1440" w:hanging="1440"/>
        <w:jc w:val="both"/>
      </w:pPr>
      <w:r w:rsidRPr="002A1E1C">
        <w:t>NOPREFR3</w:t>
      </w:r>
      <w:r>
        <w:fldChar w:fldCharType="begin"/>
      </w:r>
      <w:r>
        <w:instrText>xe "</w:instrText>
      </w:r>
      <w:r w:rsidRPr="00EC7687">
        <w:instrText>NOPREFR3</w:instrText>
      </w:r>
      <w:r>
        <w:instrText>"</w:instrText>
      </w:r>
      <w:r>
        <w:fldChar w:fldCharType="end"/>
      </w:r>
      <w:r>
        <w:tab/>
      </w:r>
      <w:r w:rsidRPr="002A1E1C">
        <w:t>Was any household member not able to eat the kinds of foods preferred because of lack of money?</w:t>
      </w:r>
      <w:r w:rsidRPr="000760ED">
        <w:t xml:space="preserve"> </w:t>
      </w:r>
      <w:r>
        <w:t>Codes are: 00= Not happened, 01= Happened</w:t>
      </w:r>
    </w:p>
    <w:p w:rsidR="00645ADE" w:rsidRDefault="00645ADE" w:rsidP="00E66157">
      <w:pPr>
        <w:ind w:left="1440" w:hanging="1440"/>
        <w:jc w:val="both"/>
      </w:pPr>
      <w:r w:rsidRPr="00CB410D">
        <w:t>LIMTVRR3</w:t>
      </w:r>
      <w:r>
        <w:fldChar w:fldCharType="begin"/>
      </w:r>
      <w:r>
        <w:instrText>xe "</w:instrText>
      </w:r>
      <w:r w:rsidRPr="00EC7687">
        <w:instrText>LIMTVRR3</w:instrText>
      </w:r>
      <w:r>
        <w:instrText>"</w:instrText>
      </w:r>
      <w:r>
        <w:fldChar w:fldCharType="end"/>
      </w:r>
      <w:r>
        <w:tab/>
      </w:r>
      <w:r w:rsidRPr="00CB410D">
        <w:t>Did any household member have to eat a limited variety of foods due to l</w:t>
      </w:r>
      <w:r>
        <w:t>ac</w:t>
      </w:r>
      <w:r w:rsidRPr="00CB410D">
        <w:t>k of money?</w:t>
      </w:r>
      <w:r w:rsidRPr="000760ED">
        <w:t xml:space="preserve"> </w:t>
      </w:r>
      <w:r>
        <w:t>Codes are: 00= Not happened, 01= Happened</w:t>
      </w:r>
    </w:p>
    <w:p w:rsidR="00645ADE" w:rsidRDefault="00645ADE" w:rsidP="00E66157">
      <w:pPr>
        <w:ind w:left="1440" w:hanging="1440"/>
        <w:jc w:val="both"/>
      </w:pPr>
      <w:r w:rsidRPr="00166D56">
        <w:t>NOTWNTR3</w:t>
      </w:r>
      <w:r>
        <w:fldChar w:fldCharType="begin"/>
      </w:r>
      <w:r>
        <w:instrText>xe "</w:instrText>
      </w:r>
      <w:r w:rsidRPr="00EC7687">
        <w:instrText>NOTWNTR3</w:instrText>
      </w:r>
      <w:r>
        <w:instrText>"</w:instrText>
      </w:r>
      <w:r>
        <w:fldChar w:fldCharType="end"/>
      </w:r>
      <w:r>
        <w:tab/>
      </w:r>
      <w:r w:rsidRPr="00166D56">
        <w:t>Did any household member have to eat foods that they didn't want to eat because of a lack of money?</w:t>
      </w:r>
      <w:r w:rsidRPr="000760ED">
        <w:t xml:space="preserve"> </w:t>
      </w:r>
      <w:r>
        <w:t>Codes are: 00= Not happened, 01= Happened</w:t>
      </w:r>
    </w:p>
    <w:p w:rsidR="00645ADE" w:rsidRDefault="00645ADE" w:rsidP="00E66157">
      <w:pPr>
        <w:ind w:left="1440" w:hanging="1440"/>
        <w:jc w:val="both"/>
      </w:pPr>
      <w:r w:rsidRPr="00166D56">
        <w:t>SMLLMLR3</w:t>
      </w:r>
      <w:r>
        <w:fldChar w:fldCharType="begin"/>
      </w:r>
      <w:r>
        <w:instrText>xe "</w:instrText>
      </w:r>
      <w:r w:rsidRPr="00EC7687">
        <w:instrText>SMLLMLR3</w:instrText>
      </w:r>
      <w:r>
        <w:instrText>"</w:instrText>
      </w:r>
      <w:r>
        <w:fldChar w:fldCharType="end"/>
      </w:r>
      <w:r>
        <w:tab/>
      </w:r>
      <w:r w:rsidRPr="00166D56">
        <w:t>Did any household member have to eat less in a meal than wanted because there was not enough food?</w:t>
      </w:r>
      <w:r w:rsidRPr="000760ED">
        <w:t xml:space="preserve"> </w:t>
      </w:r>
      <w:r>
        <w:t>Codes are: 00= Not happened, 01= Happened</w:t>
      </w:r>
    </w:p>
    <w:p w:rsidR="00645ADE" w:rsidRDefault="00645ADE" w:rsidP="00E66157">
      <w:pPr>
        <w:ind w:left="1440" w:hanging="1440"/>
        <w:jc w:val="both"/>
      </w:pPr>
      <w:r w:rsidRPr="00166D56">
        <w:t>FEWMLR3</w:t>
      </w:r>
      <w:r>
        <w:fldChar w:fldCharType="begin"/>
      </w:r>
      <w:r>
        <w:instrText>xe "</w:instrText>
      </w:r>
      <w:r w:rsidRPr="00EC7687">
        <w:instrText>FEWMLR3</w:instrText>
      </w:r>
      <w:r>
        <w:instrText>"</w:instrText>
      </w:r>
      <w:r>
        <w:fldChar w:fldCharType="end"/>
      </w:r>
      <w:r>
        <w:tab/>
      </w:r>
      <w:r w:rsidRPr="00166D56">
        <w:t>Did any household member have to reduce the number of meals eaten a day because there was not enough food?</w:t>
      </w:r>
      <w:r w:rsidRPr="000760ED">
        <w:t xml:space="preserve"> </w:t>
      </w:r>
      <w:r>
        <w:t>Codes are: 00= Not happened, 01= Happened</w:t>
      </w:r>
    </w:p>
    <w:p w:rsidR="00645ADE" w:rsidRDefault="00645ADE" w:rsidP="00E66157">
      <w:pPr>
        <w:ind w:left="1440" w:hanging="1440"/>
        <w:jc w:val="both"/>
      </w:pPr>
      <w:r w:rsidRPr="00166D56">
        <w:t>NOFOODR3</w:t>
      </w:r>
      <w:r>
        <w:fldChar w:fldCharType="begin"/>
      </w:r>
      <w:r>
        <w:instrText>xe "</w:instrText>
      </w:r>
      <w:r w:rsidRPr="00EC7687">
        <w:instrText>NOFOODR3</w:instrText>
      </w:r>
      <w:r>
        <w:instrText>"</w:instrText>
      </w:r>
      <w:r>
        <w:fldChar w:fldCharType="end"/>
      </w:r>
      <w:r>
        <w:tab/>
      </w:r>
      <w:r w:rsidRPr="00166D56">
        <w:t>Was there ever no food to eat in your household because of lack of money to get food?</w:t>
      </w:r>
      <w:r w:rsidRPr="000760ED">
        <w:t xml:space="preserve"> </w:t>
      </w:r>
      <w:r>
        <w:t>Codes are: 00= Not happened, 01= Happened</w:t>
      </w:r>
    </w:p>
    <w:p w:rsidR="00645ADE" w:rsidRDefault="00645ADE" w:rsidP="00E66157">
      <w:pPr>
        <w:ind w:left="1440" w:hanging="1440"/>
        <w:jc w:val="both"/>
      </w:pPr>
      <w:r w:rsidRPr="00166D56">
        <w:t>SLPHNGR3</w:t>
      </w:r>
      <w:r>
        <w:fldChar w:fldCharType="begin"/>
      </w:r>
      <w:r>
        <w:instrText>xe "</w:instrText>
      </w:r>
      <w:r w:rsidRPr="00EC7687">
        <w:instrText>SLPHNGR3</w:instrText>
      </w:r>
      <w:r>
        <w:instrText>"</w:instrText>
      </w:r>
      <w:r>
        <w:fldChar w:fldCharType="end"/>
      </w:r>
      <w:r>
        <w:tab/>
      </w:r>
      <w:r w:rsidRPr="00166D56">
        <w:t>Did any household member go to sleep at night hungry because there was not enough food?</w:t>
      </w:r>
      <w:r w:rsidRPr="000760ED">
        <w:t xml:space="preserve"> </w:t>
      </w:r>
      <w:r>
        <w:t>Codes are: 00= Not happened, 01= Happened</w:t>
      </w:r>
    </w:p>
    <w:p w:rsidR="00645ADE" w:rsidRDefault="00645ADE" w:rsidP="00E66157">
      <w:pPr>
        <w:ind w:left="1440" w:hanging="1440"/>
        <w:jc w:val="both"/>
      </w:pPr>
      <w:r w:rsidRPr="00166D56">
        <w:t>DAYNGTR3</w:t>
      </w:r>
      <w:r>
        <w:fldChar w:fldCharType="begin"/>
      </w:r>
      <w:r>
        <w:instrText>xe "</w:instrText>
      </w:r>
      <w:r w:rsidRPr="00EC7687">
        <w:instrText>DAYNGTR3</w:instrText>
      </w:r>
      <w:r>
        <w:instrText>"</w:instrText>
      </w:r>
      <w:r>
        <w:fldChar w:fldCharType="end"/>
      </w:r>
      <w:r>
        <w:tab/>
      </w:r>
      <w:r w:rsidRPr="00166D56">
        <w:t>Did any household member go a whole day and night without eating anything because there was not enough food?</w:t>
      </w:r>
      <w:r w:rsidRPr="000760ED">
        <w:t xml:space="preserve"> </w:t>
      </w:r>
      <w:r>
        <w:t>Codes are: 00= Not happened, 01= Happened</w:t>
      </w:r>
    </w:p>
    <w:p w:rsidR="00645ADE" w:rsidRDefault="00645ADE" w:rsidP="00E66157">
      <w:pPr>
        <w:ind w:left="1440" w:hanging="1440"/>
        <w:jc w:val="both"/>
      </w:pPr>
      <w:r w:rsidRPr="00166D56">
        <w:t>FRQWRYR3</w:t>
      </w:r>
      <w:r>
        <w:fldChar w:fldCharType="begin"/>
      </w:r>
      <w:r>
        <w:instrText>xe "</w:instrText>
      </w:r>
      <w:r w:rsidRPr="00EC7687">
        <w:instrText>FRQWRYR3</w:instrText>
      </w:r>
      <w:r>
        <w:instrText>"</w:instrText>
      </w:r>
      <w:r>
        <w:fldChar w:fldCharType="end"/>
      </w:r>
      <w:r>
        <w:tab/>
      </w:r>
      <w:r w:rsidRPr="00166D56">
        <w:t>How often did this happen - worry about running out of food?</w:t>
      </w:r>
      <w:r>
        <w:t xml:space="preserve"> Codes are:</w:t>
      </w:r>
    </w:p>
    <w:p w:rsidR="00645ADE" w:rsidRDefault="00645ADE" w:rsidP="00E66157">
      <w:pPr>
        <w:ind w:left="2160"/>
        <w:jc w:val="both"/>
      </w:pPr>
      <w:r>
        <w:t>00= Never</w:t>
      </w:r>
    </w:p>
    <w:p w:rsidR="00645ADE" w:rsidRDefault="00645ADE" w:rsidP="00E66157">
      <w:pPr>
        <w:ind w:left="2160"/>
        <w:jc w:val="both"/>
      </w:pPr>
      <w:r>
        <w:t>01= Rarely, one or two months in the year</w:t>
      </w:r>
    </w:p>
    <w:p w:rsidR="00645ADE" w:rsidRDefault="00645ADE" w:rsidP="00E66157">
      <w:pPr>
        <w:ind w:left="2160"/>
        <w:jc w:val="both"/>
      </w:pPr>
      <w:r>
        <w:t>02= Sometimes, some months but not always</w:t>
      </w:r>
    </w:p>
    <w:p w:rsidR="00645ADE" w:rsidRDefault="00645ADE" w:rsidP="00E66157">
      <w:pPr>
        <w:ind w:left="2160"/>
        <w:jc w:val="both"/>
      </w:pPr>
      <w:r>
        <w:t>03= Always or nearly always or all months</w:t>
      </w:r>
    </w:p>
    <w:p w:rsidR="00645ADE" w:rsidRDefault="00645ADE" w:rsidP="00E66157">
      <w:pPr>
        <w:ind w:left="1440" w:hanging="1440"/>
        <w:jc w:val="both"/>
      </w:pPr>
      <w:r w:rsidRPr="00833A84">
        <w:t>FRQPRFR3</w:t>
      </w:r>
      <w:r>
        <w:fldChar w:fldCharType="begin"/>
      </w:r>
      <w:r>
        <w:instrText>xe "</w:instrText>
      </w:r>
      <w:r w:rsidRPr="00EC7687">
        <w:instrText>FRQPRFR3</w:instrText>
      </w:r>
      <w:r>
        <w:instrText>"</w:instrText>
      </w:r>
      <w:r>
        <w:fldChar w:fldCharType="end"/>
      </w:r>
      <w:r>
        <w:tab/>
      </w:r>
      <w:r w:rsidRPr="00833A84">
        <w:t>How often did this happen - not able to eat preferred foods?</w:t>
      </w:r>
      <w:r>
        <w:t xml:space="preserve"> Codes are the same as used for </w:t>
      </w:r>
      <w:r w:rsidRPr="00166D56">
        <w:t>FRQWRYR3</w:t>
      </w:r>
      <w:r>
        <w:t>.</w:t>
      </w:r>
    </w:p>
    <w:p w:rsidR="00645ADE" w:rsidRDefault="00645ADE" w:rsidP="00E66157">
      <w:pPr>
        <w:ind w:left="1440" w:hanging="1440"/>
        <w:jc w:val="both"/>
      </w:pPr>
      <w:r w:rsidRPr="00833A84">
        <w:t>FRQLMTR3</w:t>
      </w:r>
      <w:r>
        <w:fldChar w:fldCharType="begin"/>
      </w:r>
      <w:r>
        <w:instrText>xe "</w:instrText>
      </w:r>
      <w:r w:rsidRPr="00EC7687">
        <w:instrText>FRQLMTR3</w:instrText>
      </w:r>
      <w:r>
        <w:instrText>"</w:instrText>
      </w:r>
      <w:r>
        <w:fldChar w:fldCharType="end"/>
      </w:r>
      <w:r>
        <w:tab/>
      </w:r>
      <w:r w:rsidRPr="00833A84">
        <w:t>How often did this happen - ate a limited variety of foods?</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FRQNWNR3</w:t>
      </w:r>
      <w:r>
        <w:fldChar w:fldCharType="begin"/>
      </w:r>
      <w:r>
        <w:instrText>xe "</w:instrText>
      </w:r>
      <w:r w:rsidRPr="00EC7687">
        <w:instrText>FRQNWNR3</w:instrText>
      </w:r>
      <w:r>
        <w:instrText>"</w:instrText>
      </w:r>
      <w:r>
        <w:fldChar w:fldCharType="end"/>
      </w:r>
      <w:r>
        <w:tab/>
      </w:r>
      <w:r w:rsidRPr="00833A84">
        <w:t>How often did this happen - had to eat foods didn't want to eat?</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FRQSMLR3</w:t>
      </w:r>
      <w:r>
        <w:fldChar w:fldCharType="begin"/>
      </w:r>
      <w:r>
        <w:instrText>xe "</w:instrText>
      </w:r>
      <w:r w:rsidRPr="00EC7687">
        <w:instrText>FRQSMLR3</w:instrText>
      </w:r>
      <w:r>
        <w:instrText>"</w:instrText>
      </w:r>
      <w:r>
        <w:fldChar w:fldCharType="end"/>
      </w:r>
      <w:r>
        <w:tab/>
      </w:r>
      <w:r w:rsidRPr="00833A84">
        <w:t>How often did this happen - had to eat less in a meal than wanted?</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FRQFEWR3</w:t>
      </w:r>
      <w:r>
        <w:fldChar w:fldCharType="begin"/>
      </w:r>
      <w:r>
        <w:instrText>xe "</w:instrText>
      </w:r>
      <w:r w:rsidRPr="00EC7687">
        <w:instrText>FRQFEWR3</w:instrText>
      </w:r>
      <w:r>
        <w:instrText>"</w:instrText>
      </w:r>
      <w:r>
        <w:fldChar w:fldCharType="end"/>
      </w:r>
      <w:r>
        <w:tab/>
      </w:r>
      <w:r w:rsidRPr="00833A84">
        <w:t>How often did this happen - had to reduce the number of meals eaten in a day?</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FRQNOFR3</w:t>
      </w:r>
      <w:r>
        <w:fldChar w:fldCharType="begin"/>
      </w:r>
      <w:r>
        <w:instrText>xe "</w:instrText>
      </w:r>
      <w:r w:rsidRPr="00EC7687">
        <w:instrText>FRQNOFR3</w:instrText>
      </w:r>
      <w:r>
        <w:instrText>"</w:instrText>
      </w:r>
      <w:r>
        <w:fldChar w:fldCharType="end"/>
      </w:r>
      <w:r>
        <w:tab/>
      </w:r>
      <w:r w:rsidRPr="00833A84">
        <w:t>How often did this happen - no food to eat in the household?</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FRQHNGR3</w:t>
      </w:r>
      <w:r>
        <w:fldChar w:fldCharType="begin"/>
      </w:r>
      <w:r>
        <w:instrText>xe "</w:instrText>
      </w:r>
      <w:r w:rsidRPr="00EC7687">
        <w:instrText>FRQHNGR3</w:instrText>
      </w:r>
      <w:r>
        <w:instrText>"</w:instrText>
      </w:r>
      <w:r>
        <w:fldChar w:fldCharType="end"/>
      </w:r>
      <w:r>
        <w:tab/>
      </w:r>
      <w:r w:rsidRPr="00833A84">
        <w:t>How often did this happen - went to sleep hungry?</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FRQDAYR3</w:t>
      </w:r>
      <w:r>
        <w:fldChar w:fldCharType="begin"/>
      </w:r>
      <w:r>
        <w:instrText>xe "</w:instrText>
      </w:r>
      <w:r w:rsidRPr="00EC7687">
        <w:instrText>FRQDAYR3</w:instrText>
      </w:r>
      <w:r>
        <w:instrText>"</w:instrText>
      </w:r>
      <w:r>
        <w:fldChar w:fldCharType="end"/>
      </w:r>
      <w:r>
        <w:tab/>
      </w:r>
      <w:r w:rsidRPr="00833A84">
        <w:t>How often did this happen - went a whole day and night with no food?</w:t>
      </w:r>
      <w:r w:rsidRPr="000760ED">
        <w:t xml:space="preserve"> </w:t>
      </w:r>
      <w:r>
        <w:t xml:space="preserve">Codes are the same as used for </w:t>
      </w:r>
      <w:r w:rsidRPr="00166D56">
        <w:t>FRQWRYR3</w:t>
      </w:r>
      <w:r>
        <w:t>.</w:t>
      </w:r>
    </w:p>
    <w:p w:rsidR="00645ADE" w:rsidRDefault="00645ADE" w:rsidP="00E66157">
      <w:pPr>
        <w:ind w:left="1440" w:hanging="1440"/>
        <w:jc w:val="both"/>
      </w:pPr>
      <w:r w:rsidRPr="00833A84">
        <w:t>CHAFFTR3</w:t>
      </w:r>
      <w:r>
        <w:fldChar w:fldCharType="begin"/>
      </w:r>
      <w:r>
        <w:instrText>xe "</w:instrText>
      </w:r>
      <w:r w:rsidRPr="00EC7687">
        <w:instrText>CHAFFTR3</w:instrText>
      </w:r>
      <w:r>
        <w:instrText>"</w:instrText>
      </w:r>
      <w:r>
        <w:fldChar w:fldCharType="end"/>
      </w:r>
      <w:r>
        <w:tab/>
      </w:r>
      <w:r w:rsidRPr="00833A84">
        <w:t>Were the children of the household also affected?</w:t>
      </w:r>
      <w:r>
        <w:t xml:space="preserve"> Codes are: 0</w:t>
      </w:r>
      <w:r>
        <w:rPr>
          <w:szCs w:val="20"/>
        </w:rPr>
        <w:t>0= No, 01= Yes</w:t>
      </w:r>
    </w:p>
    <w:p w:rsidR="00645ADE" w:rsidRDefault="00645ADE" w:rsidP="00E66157">
      <w:pPr>
        <w:ind w:left="1440" w:hanging="1440"/>
        <w:jc w:val="both"/>
      </w:pPr>
      <w:r w:rsidRPr="00552F30">
        <w:t>NOETHR31</w:t>
      </w:r>
      <w:r>
        <w:fldChar w:fldCharType="begin"/>
      </w:r>
      <w:r>
        <w:instrText>xe "</w:instrText>
      </w:r>
      <w:r w:rsidRPr="00EC7687">
        <w:instrText>NOETHR31</w:instrText>
      </w:r>
      <w:r>
        <w:instrText>"</w:instrText>
      </w:r>
      <w:r>
        <w:fldChar w:fldCharType="end"/>
      </w:r>
      <w:r>
        <w:tab/>
      </w:r>
      <w:r w:rsidRPr="00552F30">
        <w:t>Why do you not eat enough - we do not have enough money to buy food</w:t>
      </w:r>
      <w:r w:rsidRPr="00833A84">
        <w:t>?</w:t>
      </w:r>
      <w:r>
        <w:t xml:space="preserve"> Codes are: 0</w:t>
      </w:r>
      <w:r>
        <w:rPr>
          <w:szCs w:val="20"/>
        </w:rPr>
        <w:t>0= No, 01= Yes</w:t>
      </w:r>
    </w:p>
    <w:p w:rsidR="00645ADE" w:rsidRDefault="00645ADE" w:rsidP="00E66157">
      <w:pPr>
        <w:ind w:left="1440" w:hanging="1440"/>
        <w:jc w:val="both"/>
      </w:pPr>
      <w:r w:rsidRPr="00552F30">
        <w:t>NOETHR32</w:t>
      </w:r>
      <w:r>
        <w:fldChar w:fldCharType="begin"/>
      </w:r>
      <w:r>
        <w:instrText>xe "</w:instrText>
      </w:r>
      <w:r w:rsidRPr="00EC7687">
        <w:instrText>NOETHR32</w:instrText>
      </w:r>
      <w:r>
        <w:instrText>"</w:instrText>
      </w:r>
      <w:r>
        <w:fldChar w:fldCharType="end"/>
      </w:r>
      <w:r>
        <w:tab/>
      </w:r>
      <w:r w:rsidRPr="00552F30">
        <w:t>Why do you not eat enough - it is difficult to access the store</w:t>
      </w:r>
      <w:r w:rsidRPr="00833A84">
        <w:t>?</w:t>
      </w:r>
      <w:r>
        <w:t xml:space="preserve"> Codes are: 0</w:t>
      </w:r>
      <w:r>
        <w:rPr>
          <w:szCs w:val="20"/>
        </w:rPr>
        <w:t>0= No, 01= Yes</w:t>
      </w:r>
    </w:p>
    <w:p w:rsidR="00645ADE" w:rsidRPr="00552F30" w:rsidRDefault="00645ADE" w:rsidP="00E66157">
      <w:pPr>
        <w:ind w:left="1440" w:hanging="1440"/>
        <w:jc w:val="both"/>
      </w:pPr>
      <w:r w:rsidRPr="00552F30">
        <w:t>NOETHR33</w:t>
      </w:r>
      <w:r>
        <w:fldChar w:fldCharType="begin"/>
      </w:r>
      <w:r>
        <w:instrText>xe "</w:instrText>
      </w:r>
      <w:r w:rsidRPr="00EC7687">
        <w:instrText>NOETHR33</w:instrText>
      </w:r>
      <w:r>
        <w:instrText>"</w:instrText>
      </w:r>
      <w:r>
        <w:fldChar w:fldCharType="end"/>
      </w:r>
      <w:r>
        <w:tab/>
      </w:r>
      <w:r w:rsidRPr="00552F30">
        <w:t>Why do you not eat enough - we are dieting</w:t>
      </w:r>
      <w:r w:rsidRPr="00833A84">
        <w:t>?</w:t>
      </w:r>
      <w:r>
        <w:t xml:space="preserve"> Codes are: 0</w:t>
      </w:r>
      <w:r>
        <w:rPr>
          <w:szCs w:val="20"/>
        </w:rPr>
        <w:t>0= No, 01= Yes</w:t>
      </w:r>
    </w:p>
    <w:p w:rsidR="00645ADE" w:rsidRDefault="00645ADE" w:rsidP="00E66157">
      <w:pPr>
        <w:ind w:left="1440" w:hanging="1440"/>
        <w:jc w:val="both"/>
      </w:pPr>
      <w:r w:rsidRPr="00552F30">
        <w:t>NOETHR34</w:t>
      </w:r>
      <w:r>
        <w:fldChar w:fldCharType="begin"/>
      </w:r>
      <w:r>
        <w:instrText>xe "</w:instrText>
      </w:r>
      <w:r w:rsidRPr="00EC7687">
        <w:instrText>NOETHR34</w:instrText>
      </w:r>
      <w:r>
        <w:instrText>"</w:instrText>
      </w:r>
      <w:r>
        <w:fldChar w:fldCharType="end"/>
      </w:r>
      <w:r>
        <w:tab/>
      </w:r>
      <w:r w:rsidRPr="00552F30">
        <w:t>Why do you not eat enough - we do not have a stove that works</w:t>
      </w:r>
      <w:r w:rsidRPr="00833A84">
        <w:t>?</w:t>
      </w:r>
      <w:r>
        <w:t xml:space="preserve"> Codes are: 0</w:t>
      </w:r>
      <w:r>
        <w:rPr>
          <w:szCs w:val="20"/>
        </w:rPr>
        <w:t>0= No, 01= Yes</w:t>
      </w:r>
    </w:p>
    <w:p w:rsidR="00645ADE" w:rsidRDefault="00645ADE" w:rsidP="00E66157">
      <w:pPr>
        <w:ind w:left="1440" w:hanging="1440"/>
        <w:jc w:val="both"/>
      </w:pPr>
      <w:r w:rsidRPr="00552F30">
        <w:t>NOETHR35</w:t>
      </w:r>
      <w:r>
        <w:fldChar w:fldCharType="begin"/>
      </w:r>
      <w:r>
        <w:instrText>xe "</w:instrText>
      </w:r>
      <w:r w:rsidRPr="00EC7687">
        <w:instrText>NOETHR35</w:instrText>
      </w:r>
      <w:r>
        <w:instrText>"</w:instrText>
      </w:r>
      <w:r>
        <w:fldChar w:fldCharType="end"/>
      </w:r>
      <w:r>
        <w:tab/>
      </w:r>
      <w:r w:rsidRPr="00552F30">
        <w:t>Why do you not eat enough - we cannot eat/cook due to health reasons</w:t>
      </w:r>
      <w:r w:rsidRPr="00833A84">
        <w:t>?</w:t>
      </w:r>
      <w:r>
        <w:t xml:space="preserve"> Codes are: 0</w:t>
      </w:r>
      <w:r>
        <w:rPr>
          <w:szCs w:val="20"/>
        </w:rPr>
        <w:t>0= No, 01= Yes</w:t>
      </w:r>
    </w:p>
    <w:p w:rsidR="00645ADE" w:rsidRDefault="00645ADE" w:rsidP="00E66157">
      <w:pPr>
        <w:ind w:left="1440" w:hanging="1440"/>
        <w:jc w:val="both"/>
      </w:pPr>
      <w:r w:rsidRPr="00552F30">
        <w:t>NOETHR36</w:t>
      </w:r>
      <w:r>
        <w:fldChar w:fldCharType="begin"/>
      </w:r>
      <w:r>
        <w:instrText>xe "</w:instrText>
      </w:r>
      <w:r w:rsidRPr="00EC7687">
        <w:instrText>NOETHR36</w:instrText>
      </w:r>
      <w:r>
        <w:instrText>"</w:instrText>
      </w:r>
      <w:r>
        <w:fldChar w:fldCharType="end"/>
      </w:r>
      <w:r>
        <w:tab/>
      </w:r>
      <w:r w:rsidRPr="00552F30">
        <w:t>Why do you not eat enough - we have not stored enough food for the year</w:t>
      </w:r>
      <w:r w:rsidRPr="00833A84">
        <w:t>?</w:t>
      </w:r>
      <w:r>
        <w:t xml:space="preserve"> Codes are: 0</w:t>
      </w:r>
      <w:r>
        <w:rPr>
          <w:szCs w:val="20"/>
        </w:rPr>
        <w:t>0= No, 01= Yes</w:t>
      </w:r>
    </w:p>
    <w:p w:rsidR="00645ADE" w:rsidRDefault="00645ADE" w:rsidP="00E66157">
      <w:pPr>
        <w:ind w:left="1440" w:hanging="1440"/>
        <w:jc w:val="both"/>
      </w:pPr>
      <w:r w:rsidRPr="00552F30">
        <w:t>NOETHR37</w:t>
      </w:r>
      <w:r>
        <w:fldChar w:fldCharType="begin"/>
      </w:r>
      <w:r>
        <w:instrText>xe "</w:instrText>
      </w:r>
      <w:r w:rsidRPr="00EC7687">
        <w:instrText>NOETHR37</w:instrText>
      </w:r>
      <w:r>
        <w:instrText>"</w:instrText>
      </w:r>
      <w:r>
        <w:fldChar w:fldCharType="end"/>
      </w:r>
      <w:r>
        <w:tab/>
      </w:r>
      <w:r w:rsidRPr="00552F30">
        <w:t>Why do you not eat enough - other reason</w:t>
      </w:r>
      <w:r w:rsidRPr="00833A84">
        <w:t>?</w:t>
      </w:r>
      <w:r>
        <w:t xml:space="preserve"> Codes are: 0</w:t>
      </w:r>
      <w:r>
        <w:rPr>
          <w:szCs w:val="20"/>
        </w:rPr>
        <w:t>0= No, 01= Yes</w:t>
      </w:r>
    </w:p>
    <w:p w:rsidR="00645ADE" w:rsidRDefault="00645ADE" w:rsidP="00E66157">
      <w:pPr>
        <w:ind w:left="1440" w:hanging="1440"/>
        <w:jc w:val="both"/>
      </w:pPr>
    </w:p>
    <w:p w:rsidR="00645ADE" w:rsidRPr="000760ED" w:rsidRDefault="00645ADE" w:rsidP="00E66157">
      <w:pPr>
        <w:pStyle w:val="Heading1"/>
      </w:pPr>
      <w:r>
        <w:t>Section 10</w:t>
      </w:r>
      <w:r w:rsidRPr="000760ED">
        <w:t xml:space="preserve"> – Anthropometry </w:t>
      </w:r>
    </w:p>
    <w:p w:rsidR="00645ADE" w:rsidRDefault="00645ADE" w:rsidP="00E66157">
      <w:pPr>
        <w:jc w:val="both"/>
      </w:pPr>
    </w:p>
    <w:p w:rsidR="00645ADE" w:rsidRDefault="00645ADE" w:rsidP="00E66157">
      <w:pPr>
        <w:ind w:left="1440" w:hanging="1440"/>
        <w:jc w:val="both"/>
      </w:pPr>
      <w:r w:rsidRPr="001915DF">
        <w:t>IDR310</w:t>
      </w:r>
      <w:r>
        <w:fldChar w:fldCharType="begin"/>
      </w:r>
      <w:r>
        <w:instrText>xe "</w:instrText>
      </w:r>
      <w:r w:rsidRPr="00EC7687">
        <w:instrText>IDR310</w:instrText>
      </w:r>
      <w:r>
        <w:instrText>"</w:instrText>
      </w:r>
      <w:r>
        <w:fldChar w:fldCharType="end"/>
      </w:r>
      <w:r>
        <w:tab/>
      </w:r>
      <w:r w:rsidRPr="001915DF">
        <w:t>ID of respondent for Section 10</w:t>
      </w:r>
      <w:r>
        <w:t>. Code is: 90= Not a member of the household</w:t>
      </w:r>
    </w:p>
    <w:p w:rsidR="00645ADE" w:rsidRPr="009249F5" w:rsidRDefault="00645ADE" w:rsidP="00E66157">
      <w:pPr>
        <w:jc w:val="both"/>
      </w:pPr>
      <w:r w:rsidRPr="009249F5">
        <w:t>CHWT1R3</w:t>
      </w:r>
      <w:r>
        <w:fldChar w:fldCharType="begin"/>
      </w:r>
      <w:r>
        <w:instrText>xe "</w:instrText>
      </w:r>
      <w:r w:rsidRPr="00EC7687">
        <w:instrText>CHWT1R3</w:instrText>
      </w:r>
      <w:r>
        <w:instrText>"</w:instrText>
      </w:r>
      <w:r>
        <w:fldChar w:fldCharType="end"/>
      </w:r>
      <w:r>
        <w:tab/>
      </w:r>
      <w:r w:rsidRPr="009249F5">
        <w:t>First child weight</w:t>
      </w:r>
      <w:r>
        <w:t>. Missing value codes are negative.</w:t>
      </w:r>
    </w:p>
    <w:p w:rsidR="00645ADE" w:rsidRDefault="00645ADE" w:rsidP="00E66157">
      <w:pPr>
        <w:jc w:val="both"/>
      </w:pPr>
      <w:r w:rsidRPr="00632972">
        <w:t>CHWT2R3</w:t>
      </w:r>
      <w:r>
        <w:fldChar w:fldCharType="begin"/>
      </w:r>
      <w:r>
        <w:instrText>xe "</w:instrText>
      </w:r>
      <w:r w:rsidRPr="00EC7687">
        <w:instrText>CHWT2R3</w:instrText>
      </w:r>
      <w:r>
        <w:instrText>"</w:instrText>
      </w:r>
      <w:r>
        <w:fldChar w:fldCharType="end"/>
      </w:r>
      <w:r>
        <w:tab/>
      </w:r>
      <w:r w:rsidRPr="00632972">
        <w:t>Second child weight</w:t>
      </w:r>
      <w:r>
        <w:t>. Missing value codes are negative.</w:t>
      </w:r>
    </w:p>
    <w:p w:rsidR="00645ADE" w:rsidRPr="00632972" w:rsidRDefault="00645ADE" w:rsidP="00E66157">
      <w:pPr>
        <w:jc w:val="both"/>
      </w:pPr>
      <w:r w:rsidRPr="00632972">
        <w:t>CHWGHTR3</w:t>
      </w:r>
      <w:r>
        <w:fldChar w:fldCharType="begin"/>
      </w:r>
      <w:r>
        <w:instrText>xe "</w:instrText>
      </w:r>
      <w:r w:rsidRPr="00EC7687">
        <w:instrText>CHWGHTR3</w:instrText>
      </w:r>
      <w:r>
        <w:instrText>"</w:instrText>
      </w:r>
      <w:r>
        <w:fldChar w:fldCharType="end"/>
      </w:r>
      <w:r>
        <w:tab/>
      </w:r>
      <w:r w:rsidRPr="00632972">
        <w:t>Agreed child weight</w:t>
      </w:r>
      <w:r>
        <w:t>. Missing value codes are negative.</w:t>
      </w:r>
    </w:p>
    <w:p w:rsidR="00645ADE" w:rsidRDefault="00645ADE" w:rsidP="00E66157">
      <w:pPr>
        <w:jc w:val="both"/>
      </w:pPr>
      <w:r w:rsidRPr="005929F8">
        <w:t>CHHT1R3</w:t>
      </w:r>
      <w:r>
        <w:fldChar w:fldCharType="begin"/>
      </w:r>
      <w:r>
        <w:instrText>xe "</w:instrText>
      </w:r>
      <w:r w:rsidRPr="00EC7687">
        <w:instrText>CHHT1R3</w:instrText>
      </w:r>
      <w:r>
        <w:instrText>"</w:instrText>
      </w:r>
      <w:r>
        <w:fldChar w:fldCharType="end"/>
      </w:r>
      <w:r>
        <w:tab/>
      </w:r>
      <w:r w:rsidRPr="005929F8">
        <w:t>First child height</w:t>
      </w:r>
      <w:r>
        <w:t>. Missing value codes are negative.</w:t>
      </w:r>
    </w:p>
    <w:p w:rsidR="00645ADE" w:rsidRDefault="00645ADE" w:rsidP="00E66157">
      <w:pPr>
        <w:jc w:val="both"/>
      </w:pPr>
      <w:r w:rsidRPr="005929F8">
        <w:t>CHHT2R3</w:t>
      </w:r>
      <w:r>
        <w:fldChar w:fldCharType="begin"/>
      </w:r>
      <w:r>
        <w:instrText>xe "</w:instrText>
      </w:r>
      <w:r w:rsidRPr="00EC7687">
        <w:instrText>CHHT2R3</w:instrText>
      </w:r>
      <w:r>
        <w:instrText>"</w:instrText>
      </w:r>
      <w:r>
        <w:fldChar w:fldCharType="end"/>
      </w:r>
      <w:r>
        <w:tab/>
      </w:r>
      <w:r w:rsidRPr="005929F8">
        <w:t>Second child height</w:t>
      </w:r>
      <w:r>
        <w:t>. Missing value codes are negative.</w:t>
      </w:r>
    </w:p>
    <w:p w:rsidR="00645ADE" w:rsidRDefault="00645ADE" w:rsidP="00E66157">
      <w:pPr>
        <w:jc w:val="both"/>
      </w:pPr>
      <w:r w:rsidRPr="005929F8">
        <w:t>CHHGHTR3</w:t>
      </w:r>
      <w:r>
        <w:fldChar w:fldCharType="begin"/>
      </w:r>
      <w:r>
        <w:instrText>xe "</w:instrText>
      </w:r>
      <w:r w:rsidRPr="00EC7687">
        <w:instrText>CHHGHTR3</w:instrText>
      </w:r>
      <w:r>
        <w:instrText>"</w:instrText>
      </w:r>
      <w:r>
        <w:fldChar w:fldCharType="end"/>
      </w:r>
      <w:r>
        <w:tab/>
      </w:r>
      <w:r w:rsidRPr="005929F8">
        <w:t>Agreed child height</w:t>
      </w:r>
      <w:r>
        <w:t>. Missing value codes are negative.</w:t>
      </w:r>
    </w:p>
    <w:p w:rsidR="00645ADE" w:rsidRPr="000760ED" w:rsidRDefault="00645ADE" w:rsidP="00E66157">
      <w:pPr>
        <w:jc w:val="both"/>
        <w:rPr>
          <w:b/>
        </w:rPr>
      </w:pPr>
      <w:r w:rsidRPr="005929F8">
        <w:t>MTWT1R3</w:t>
      </w:r>
      <w:r>
        <w:fldChar w:fldCharType="begin"/>
      </w:r>
      <w:r>
        <w:instrText>xe "</w:instrText>
      </w:r>
      <w:r w:rsidRPr="00EC7687">
        <w:instrText>MTWT1R3</w:instrText>
      </w:r>
      <w:r>
        <w:instrText>"</w:instrText>
      </w:r>
      <w:r>
        <w:fldChar w:fldCharType="end"/>
      </w:r>
      <w:r>
        <w:tab/>
      </w:r>
      <w:r w:rsidRPr="005929F8">
        <w:t>First maternal weight</w:t>
      </w:r>
      <w:r>
        <w:t>. Missing value codes are negative.</w:t>
      </w:r>
    </w:p>
    <w:p w:rsidR="00645ADE" w:rsidRDefault="00645ADE" w:rsidP="00E66157">
      <w:pPr>
        <w:jc w:val="both"/>
      </w:pPr>
      <w:r w:rsidRPr="005929F8">
        <w:t>MTWT2R3</w:t>
      </w:r>
      <w:r>
        <w:fldChar w:fldCharType="begin"/>
      </w:r>
      <w:r>
        <w:instrText>xe "</w:instrText>
      </w:r>
      <w:r w:rsidRPr="00EC7687">
        <w:instrText>MTWT2R3</w:instrText>
      </w:r>
      <w:r>
        <w:instrText>"</w:instrText>
      </w:r>
      <w:r>
        <w:fldChar w:fldCharType="end"/>
      </w:r>
      <w:r>
        <w:tab/>
      </w:r>
      <w:r w:rsidRPr="005929F8">
        <w:t>Second maternal weight</w:t>
      </w:r>
      <w:r>
        <w:t>. Missing value codes are negative.</w:t>
      </w:r>
    </w:p>
    <w:p w:rsidR="00645ADE" w:rsidRDefault="00645ADE" w:rsidP="00E66157">
      <w:pPr>
        <w:jc w:val="both"/>
      </w:pPr>
      <w:r w:rsidRPr="005929F8">
        <w:t>MTWGHTR3</w:t>
      </w:r>
      <w:r>
        <w:fldChar w:fldCharType="begin"/>
      </w:r>
      <w:r>
        <w:instrText>xe "</w:instrText>
      </w:r>
      <w:r w:rsidRPr="00EC7687">
        <w:instrText>MTWGHTR3</w:instrText>
      </w:r>
      <w:r>
        <w:instrText>"</w:instrText>
      </w:r>
      <w:r>
        <w:fldChar w:fldCharType="end"/>
      </w:r>
      <w:r>
        <w:tab/>
      </w:r>
      <w:r w:rsidRPr="005929F8">
        <w:t>Agreed maternal weight</w:t>
      </w:r>
      <w:r>
        <w:t>. Missing value codes are negative.</w:t>
      </w:r>
    </w:p>
    <w:p w:rsidR="00645ADE" w:rsidRDefault="00645ADE" w:rsidP="00E66157">
      <w:pPr>
        <w:ind w:left="1440" w:hanging="1440"/>
        <w:jc w:val="both"/>
        <w:rPr>
          <w:szCs w:val="20"/>
        </w:rPr>
      </w:pPr>
      <w:r w:rsidRPr="005929F8">
        <w:t>CRTPRGR3</w:t>
      </w:r>
      <w:r>
        <w:fldChar w:fldCharType="begin"/>
      </w:r>
      <w:r>
        <w:instrText>xe "</w:instrText>
      </w:r>
      <w:r w:rsidRPr="00EC7687">
        <w:instrText>CRTPRGR3</w:instrText>
      </w:r>
      <w:r>
        <w:instrText>"</w:instrText>
      </w:r>
      <w:r>
        <w:fldChar w:fldCharType="end"/>
      </w:r>
      <w:r>
        <w:tab/>
      </w:r>
      <w:r w:rsidRPr="005929F8">
        <w:t>Are you currently pregnant or given birth in the last 2 months?</w:t>
      </w:r>
      <w:r>
        <w:t xml:space="preserve"> Codes are: 0</w:t>
      </w:r>
      <w:r>
        <w:rPr>
          <w:szCs w:val="20"/>
        </w:rPr>
        <w:t>0= No, 01= Yes</w:t>
      </w:r>
    </w:p>
    <w:p w:rsidR="00645ADE" w:rsidRPr="0056608F" w:rsidRDefault="00645ADE" w:rsidP="00E66157">
      <w:pPr>
        <w:ind w:left="1440" w:hanging="1440"/>
        <w:jc w:val="both"/>
        <w:rPr>
          <w:szCs w:val="20"/>
        </w:rPr>
      </w:pPr>
      <w:r w:rsidRPr="0056608F">
        <w:rPr>
          <w:szCs w:val="20"/>
        </w:rPr>
        <w:t>S1IDR3</w:t>
      </w:r>
      <w:r>
        <w:rPr>
          <w:szCs w:val="20"/>
        </w:rPr>
        <w:tab/>
      </w:r>
      <w:r w:rsidRPr="0056608F">
        <w:rPr>
          <w:szCs w:val="20"/>
        </w:rPr>
        <w:t>ID of first sibling</w:t>
      </w:r>
    </w:p>
    <w:p w:rsidR="00645ADE" w:rsidRPr="0056608F" w:rsidRDefault="00645ADE" w:rsidP="00E66157">
      <w:pPr>
        <w:ind w:left="1440" w:hanging="1440"/>
        <w:jc w:val="both"/>
        <w:rPr>
          <w:szCs w:val="20"/>
        </w:rPr>
      </w:pPr>
      <w:r w:rsidRPr="0056608F">
        <w:rPr>
          <w:szCs w:val="20"/>
        </w:rPr>
        <w:t>S1MTHR3</w:t>
      </w:r>
      <w:r w:rsidRPr="0056608F">
        <w:t xml:space="preserve"> </w:t>
      </w:r>
      <w:r>
        <w:tab/>
      </w:r>
      <w:r w:rsidRPr="0056608F">
        <w:rPr>
          <w:szCs w:val="20"/>
        </w:rPr>
        <w:t>Date of birth of first sibling - month</w:t>
      </w:r>
    </w:p>
    <w:p w:rsidR="00645ADE" w:rsidRPr="0056608F" w:rsidRDefault="00645ADE" w:rsidP="00E66157">
      <w:pPr>
        <w:ind w:left="1440" w:hanging="1440"/>
        <w:jc w:val="both"/>
        <w:rPr>
          <w:szCs w:val="20"/>
        </w:rPr>
      </w:pPr>
      <w:r w:rsidRPr="0056608F">
        <w:rPr>
          <w:szCs w:val="20"/>
        </w:rPr>
        <w:t>S1DAYR3</w:t>
      </w:r>
      <w:r>
        <w:rPr>
          <w:szCs w:val="20"/>
        </w:rPr>
        <w:tab/>
      </w:r>
      <w:r w:rsidRPr="0056608F">
        <w:rPr>
          <w:szCs w:val="20"/>
        </w:rPr>
        <w:t xml:space="preserve">Date of birth of first sibling - </w:t>
      </w:r>
      <w:r>
        <w:rPr>
          <w:szCs w:val="20"/>
        </w:rPr>
        <w:t>day</w:t>
      </w:r>
    </w:p>
    <w:p w:rsidR="00645ADE" w:rsidRPr="0056608F" w:rsidRDefault="00645ADE" w:rsidP="00E66157">
      <w:pPr>
        <w:ind w:left="1440" w:hanging="1440"/>
        <w:jc w:val="both"/>
        <w:rPr>
          <w:szCs w:val="20"/>
        </w:rPr>
      </w:pPr>
      <w:r w:rsidRPr="0056608F">
        <w:rPr>
          <w:szCs w:val="20"/>
        </w:rPr>
        <w:t>S1YEARR3</w:t>
      </w:r>
      <w:r>
        <w:rPr>
          <w:szCs w:val="20"/>
        </w:rPr>
        <w:tab/>
      </w:r>
      <w:r w:rsidRPr="0056608F">
        <w:rPr>
          <w:szCs w:val="20"/>
        </w:rPr>
        <w:t xml:space="preserve">Date of birth of first sibling - </w:t>
      </w:r>
      <w:r>
        <w:rPr>
          <w:szCs w:val="20"/>
        </w:rPr>
        <w:t>year</w:t>
      </w:r>
    </w:p>
    <w:p w:rsidR="00645ADE" w:rsidRPr="0056608F" w:rsidRDefault="00645ADE" w:rsidP="00E66157">
      <w:pPr>
        <w:ind w:left="1440" w:hanging="1440"/>
        <w:jc w:val="both"/>
        <w:rPr>
          <w:szCs w:val="20"/>
        </w:rPr>
      </w:pPr>
      <w:r w:rsidRPr="0056608F">
        <w:rPr>
          <w:szCs w:val="20"/>
        </w:rPr>
        <w:t>WGHBRR31</w:t>
      </w:r>
      <w:r>
        <w:rPr>
          <w:szCs w:val="20"/>
        </w:rPr>
        <w:tab/>
      </w:r>
      <w:r w:rsidRPr="0056608F">
        <w:rPr>
          <w:szCs w:val="20"/>
        </w:rPr>
        <w:t>Birth weight of first sibling</w:t>
      </w:r>
    </w:p>
    <w:p w:rsidR="00645ADE" w:rsidRDefault="00645ADE" w:rsidP="0056608F">
      <w:pPr>
        <w:ind w:left="1440" w:hanging="1440"/>
        <w:jc w:val="both"/>
      </w:pPr>
      <w:r w:rsidRPr="0056608F">
        <w:rPr>
          <w:szCs w:val="20"/>
        </w:rPr>
        <w:t>WGDOCR31</w:t>
      </w:r>
      <w:r>
        <w:rPr>
          <w:szCs w:val="20"/>
        </w:rPr>
        <w:tab/>
      </w:r>
      <w:r w:rsidRPr="0056608F">
        <w:rPr>
          <w:szCs w:val="20"/>
        </w:rPr>
        <w:t>Was the birth weight for first sibling from documentation?</w:t>
      </w:r>
      <w:r>
        <w:rPr>
          <w:szCs w:val="20"/>
        </w:rPr>
        <w:t xml:space="preserve"> </w:t>
      </w:r>
      <w:r>
        <w:t>Codes are: 0</w:t>
      </w:r>
      <w:r>
        <w:rPr>
          <w:szCs w:val="20"/>
        </w:rPr>
        <w:t>0= No, 01= Yes</w:t>
      </w:r>
    </w:p>
    <w:p w:rsidR="00645ADE" w:rsidRPr="0056608F" w:rsidRDefault="00645ADE" w:rsidP="00E66157">
      <w:pPr>
        <w:ind w:left="1440" w:hanging="1440"/>
        <w:jc w:val="both"/>
        <w:rPr>
          <w:szCs w:val="20"/>
        </w:rPr>
      </w:pPr>
      <w:r w:rsidRPr="0056608F">
        <w:rPr>
          <w:szCs w:val="20"/>
        </w:rPr>
        <w:t>S1WT1R3</w:t>
      </w:r>
      <w:r>
        <w:rPr>
          <w:szCs w:val="20"/>
        </w:rPr>
        <w:tab/>
      </w:r>
      <w:r w:rsidRPr="0056608F">
        <w:rPr>
          <w:szCs w:val="20"/>
        </w:rPr>
        <w:t>First weight of first sibling</w:t>
      </w:r>
    </w:p>
    <w:p w:rsidR="00645ADE" w:rsidRPr="0056608F" w:rsidRDefault="00645ADE" w:rsidP="00E66157">
      <w:pPr>
        <w:ind w:left="1440" w:hanging="1440"/>
        <w:jc w:val="both"/>
        <w:rPr>
          <w:szCs w:val="20"/>
        </w:rPr>
      </w:pPr>
      <w:r w:rsidRPr="0056608F">
        <w:rPr>
          <w:szCs w:val="20"/>
        </w:rPr>
        <w:t>S1WT2R3</w:t>
      </w:r>
      <w:r>
        <w:rPr>
          <w:szCs w:val="20"/>
        </w:rPr>
        <w:tab/>
      </w:r>
      <w:r w:rsidRPr="0056608F">
        <w:rPr>
          <w:szCs w:val="20"/>
        </w:rPr>
        <w:t>Second weight of first sibling</w:t>
      </w:r>
    </w:p>
    <w:p w:rsidR="00645ADE" w:rsidRPr="0056608F" w:rsidRDefault="00645ADE" w:rsidP="00E66157">
      <w:pPr>
        <w:ind w:left="1440" w:hanging="1440"/>
        <w:jc w:val="both"/>
        <w:rPr>
          <w:szCs w:val="20"/>
        </w:rPr>
      </w:pPr>
      <w:r w:rsidRPr="0056608F">
        <w:rPr>
          <w:szCs w:val="20"/>
        </w:rPr>
        <w:t>S1WGHTR3</w:t>
      </w:r>
      <w:r>
        <w:rPr>
          <w:szCs w:val="20"/>
        </w:rPr>
        <w:tab/>
      </w:r>
      <w:r w:rsidRPr="0056608F">
        <w:rPr>
          <w:szCs w:val="20"/>
        </w:rPr>
        <w:t>Agreed weight of first sibling</w:t>
      </w:r>
    </w:p>
    <w:p w:rsidR="00645ADE" w:rsidRPr="0056608F" w:rsidRDefault="00645ADE" w:rsidP="00E66157">
      <w:pPr>
        <w:ind w:left="1440" w:hanging="1440"/>
        <w:jc w:val="both"/>
        <w:rPr>
          <w:szCs w:val="20"/>
        </w:rPr>
      </w:pPr>
      <w:r w:rsidRPr="0056608F">
        <w:rPr>
          <w:szCs w:val="20"/>
        </w:rPr>
        <w:t>S1HT1R3</w:t>
      </w:r>
      <w:r>
        <w:rPr>
          <w:szCs w:val="20"/>
        </w:rPr>
        <w:tab/>
      </w:r>
      <w:r w:rsidRPr="0056608F">
        <w:rPr>
          <w:szCs w:val="20"/>
        </w:rPr>
        <w:t>First height of first sibling</w:t>
      </w:r>
    </w:p>
    <w:p w:rsidR="00645ADE" w:rsidRPr="0056608F" w:rsidRDefault="00645ADE" w:rsidP="00E66157">
      <w:pPr>
        <w:ind w:left="1440" w:hanging="1440"/>
        <w:jc w:val="both"/>
        <w:rPr>
          <w:szCs w:val="20"/>
        </w:rPr>
      </w:pPr>
      <w:r w:rsidRPr="0056608F">
        <w:rPr>
          <w:szCs w:val="20"/>
        </w:rPr>
        <w:t>S1HT2R3</w:t>
      </w:r>
      <w:r>
        <w:rPr>
          <w:szCs w:val="20"/>
        </w:rPr>
        <w:tab/>
      </w:r>
      <w:r w:rsidRPr="0056608F">
        <w:rPr>
          <w:szCs w:val="20"/>
        </w:rPr>
        <w:t>Second height of first sibling</w:t>
      </w:r>
    </w:p>
    <w:p w:rsidR="00645ADE" w:rsidRPr="0056608F" w:rsidRDefault="00645ADE" w:rsidP="00E66157">
      <w:pPr>
        <w:ind w:left="1440" w:hanging="1440"/>
        <w:jc w:val="both"/>
        <w:rPr>
          <w:szCs w:val="20"/>
        </w:rPr>
      </w:pPr>
      <w:r w:rsidRPr="0056608F">
        <w:rPr>
          <w:szCs w:val="20"/>
        </w:rPr>
        <w:t>S1HGHTR3</w:t>
      </w:r>
      <w:r>
        <w:rPr>
          <w:szCs w:val="20"/>
        </w:rPr>
        <w:tab/>
      </w:r>
      <w:r w:rsidRPr="0056608F">
        <w:rPr>
          <w:szCs w:val="20"/>
        </w:rPr>
        <w:t>Agreed height of first sibling</w:t>
      </w:r>
    </w:p>
    <w:p w:rsidR="00645ADE" w:rsidRDefault="00645ADE" w:rsidP="00E66157">
      <w:pPr>
        <w:ind w:left="1440" w:hanging="1440"/>
        <w:jc w:val="both"/>
        <w:rPr>
          <w:szCs w:val="20"/>
        </w:rPr>
      </w:pPr>
      <w:r w:rsidRPr="0056608F">
        <w:rPr>
          <w:szCs w:val="20"/>
        </w:rPr>
        <w:t>S1NOMSR3</w:t>
      </w:r>
      <w:r>
        <w:rPr>
          <w:szCs w:val="20"/>
        </w:rPr>
        <w:tab/>
      </w:r>
      <w:r w:rsidRPr="0056608F">
        <w:rPr>
          <w:szCs w:val="20"/>
        </w:rPr>
        <w:t>Why was first sibling not measured?</w:t>
      </w:r>
    </w:p>
    <w:p w:rsidR="00645ADE" w:rsidRPr="0056608F" w:rsidRDefault="00645ADE" w:rsidP="0056608F">
      <w:pPr>
        <w:ind w:left="3600" w:hanging="1440"/>
        <w:jc w:val="both"/>
        <w:rPr>
          <w:szCs w:val="20"/>
        </w:rPr>
      </w:pPr>
      <w:r>
        <w:rPr>
          <w:szCs w:val="20"/>
        </w:rPr>
        <w:t>01=</w:t>
      </w:r>
      <w:r w:rsidRPr="0056608F">
        <w:t xml:space="preserve"> </w:t>
      </w:r>
      <w:r w:rsidRPr="0056608F">
        <w:rPr>
          <w:szCs w:val="20"/>
        </w:rPr>
        <w:t>Child not present</w:t>
      </w:r>
    </w:p>
    <w:p w:rsidR="00645ADE" w:rsidRPr="0056608F" w:rsidRDefault="00645ADE" w:rsidP="0056608F">
      <w:pPr>
        <w:ind w:left="3600" w:hanging="1440"/>
        <w:jc w:val="both"/>
        <w:rPr>
          <w:szCs w:val="20"/>
        </w:rPr>
      </w:pPr>
      <w:r>
        <w:rPr>
          <w:szCs w:val="20"/>
        </w:rPr>
        <w:t>02=</w:t>
      </w:r>
      <w:r w:rsidRPr="0056608F">
        <w:t xml:space="preserve"> </w:t>
      </w:r>
      <w:r w:rsidRPr="0056608F">
        <w:rPr>
          <w:szCs w:val="20"/>
        </w:rPr>
        <w:t>Caretaker refused</w:t>
      </w:r>
    </w:p>
    <w:p w:rsidR="00645ADE" w:rsidRPr="0056608F" w:rsidRDefault="00645ADE" w:rsidP="0056608F">
      <w:pPr>
        <w:ind w:left="3600" w:hanging="1440"/>
        <w:jc w:val="both"/>
        <w:rPr>
          <w:szCs w:val="20"/>
        </w:rPr>
      </w:pPr>
      <w:r>
        <w:rPr>
          <w:szCs w:val="20"/>
        </w:rPr>
        <w:t>03=</w:t>
      </w:r>
      <w:r w:rsidRPr="0056608F">
        <w:t xml:space="preserve"> </w:t>
      </w:r>
      <w:r w:rsidRPr="0056608F">
        <w:rPr>
          <w:szCs w:val="20"/>
        </w:rPr>
        <w:t>Child ill</w:t>
      </w:r>
    </w:p>
    <w:p w:rsidR="00645ADE" w:rsidRPr="0056608F" w:rsidRDefault="00645ADE" w:rsidP="0056608F">
      <w:pPr>
        <w:ind w:left="3600" w:hanging="1440"/>
        <w:jc w:val="both"/>
        <w:rPr>
          <w:szCs w:val="20"/>
        </w:rPr>
      </w:pPr>
      <w:r>
        <w:rPr>
          <w:szCs w:val="20"/>
        </w:rPr>
        <w:t>04=</w:t>
      </w:r>
      <w:r w:rsidRPr="0056608F">
        <w:t xml:space="preserve"> </w:t>
      </w:r>
      <w:r w:rsidRPr="0056608F">
        <w:rPr>
          <w:szCs w:val="20"/>
        </w:rPr>
        <w:t>Child refused</w:t>
      </w:r>
    </w:p>
    <w:p w:rsidR="00645ADE" w:rsidRPr="0056608F" w:rsidRDefault="00645ADE" w:rsidP="0056608F">
      <w:pPr>
        <w:ind w:left="3600" w:hanging="1440"/>
        <w:jc w:val="both"/>
        <w:rPr>
          <w:szCs w:val="20"/>
        </w:rPr>
      </w:pPr>
      <w:r>
        <w:rPr>
          <w:szCs w:val="20"/>
        </w:rPr>
        <w:t>05=</w:t>
      </w:r>
      <w:r w:rsidRPr="0056608F">
        <w:t xml:space="preserve"> </w:t>
      </w:r>
      <w:r w:rsidRPr="0056608F">
        <w:rPr>
          <w:szCs w:val="20"/>
        </w:rPr>
        <w:t>Other</w:t>
      </w:r>
    </w:p>
    <w:p w:rsidR="00645ADE" w:rsidRPr="0056608F" w:rsidRDefault="00645ADE" w:rsidP="0056608F">
      <w:pPr>
        <w:ind w:left="3600" w:hanging="1440"/>
        <w:jc w:val="both"/>
        <w:rPr>
          <w:szCs w:val="20"/>
        </w:rPr>
      </w:pPr>
      <w:r>
        <w:rPr>
          <w:szCs w:val="20"/>
        </w:rPr>
        <w:t>06=</w:t>
      </w:r>
      <w:r w:rsidRPr="0056608F">
        <w:t xml:space="preserve"> </w:t>
      </w:r>
      <w:r w:rsidRPr="0056608F">
        <w:rPr>
          <w:szCs w:val="20"/>
        </w:rPr>
        <w:t>Child is below 3yrs old</w:t>
      </w:r>
    </w:p>
    <w:p w:rsidR="00645ADE" w:rsidRPr="0056608F" w:rsidRDefault="00645ADE" w:rsidP="00E66157">
      <w:pPr>
        <w:ind w:left="1440" w:hanging="1440"/>
        <w:jc w:val="both"/>
        <w:rPr>
          <w:szCs w:val="20"/>
        </w:rPr>
      </w:pPr>
    </w:p>
    <w:p w:rsidR="00645ADE" w:rsidRPr="0056608F" w:rsidRDefault="00645ADE" w:rsidP="00E66157">
      <w:pPr>
        <w:ind w:left="1440" w:hanging="1440"/>
        <w:jc w:val="both"/>
        <w:rPr>
          <w:szCs w:val="20"/>
        </w:rPr>
      </w:pPr>
      <w:r w:rsidRPr="0056608F">
        <w:rPr>
          <w:szCs w:val="20"/>
        </w:rPr>
        <w:t>S1DOBR3</w:t>
      </w:r>
      <w:r w:rsidRPr="0056608F">
        <w:t xml:space="preserve"> </w:t>
      </w:r>
      <w:r>
        <w:tab/>
      </w:r>
      <w:r w:rsidRPr="0056608F">
        <w:rPr>
          <w:szCs w:val="20"/>
        </w:rPr>
        <w:t>Date of birth for first sibling</w:t>
      </w:r>
    </w:p>
    <w:p w:rsidR="00645ADE" w:rsidRPr="002F5B01" w:rsidRDefault="00645ADE" w:rsidP="00E66157">
      <w:pPr>
        <w:pStyle w:val="Heading1"/>
      </w:pPr>
      <w:r w:rsidRPr="002F5B01">
        <w:t>S</w:t>
      </w:r>
      <w:bookmarkStart w:id="7" w:name="_Toc207098970"/>
      <w:r w:rsidRPr="002F5B01">
        <w:t>ect</w:t>
      </w:r>
      <w:r>
        <w:t>ion 11 – Caregiver Perceptions a</w:t>
      </w:r>
      <w:r w:rsidRPr="002F5B01">
        <w:t>nd Attitudes</w:t>
      </w:r>
      <w:bookmarkEnd w:id="7"/>
      <w:r w:rsidRPr="002F5B01">
        <w:t xml:space="preserve"> </w:t>
      </w:r>
    </w:p>
    <w:p w:rsidR="00645ADE" w:rsidRDefault="00645ADE" w:rsidP="00E66157">
      <w:pPr>
        <w:jc w:val="both"/>
        <w:rPr>
          <w:b/>
        </w:rPr>
      </w:pPr>
    </w:p>
    <w:p w:rsidR="00645ADE" w:rsidRDefault="00645ADE" w:rsidP="00E66157">
      <w:pPr>
        <w:jc w:val="both"/>
      </w:pPr>
      <w:r w:rsidRPr="001B4B0F">
        <w:t>IDR311</w:t>
      </w:r>
      <w:r>
        <w:fldChar w:fldCharType="begin"/>
      </w:r>
      <w:r>
        <w:instrText>xe "</w:instrText>
      </w:r>
      <w:r w:rsidRPr="00EC7687">
        <w:instrText>IDR311</w:instrText>
      </w:r>
      <w:r>
        <w:instrText>"</w:instrText>
      </w:r>
      <w:r>
        <w:fldChar w:fldCharType="end"/>
      </w:r>
      <w:r w:rsidRPr="001B4B0F">
        <w:tab/>
      </w:r>
      <w:r>
        <w:tab/>
      </w:r>
      <w:r w:rsidRPr="001B4B0F">
        <w:t>ID of respondent for Section 11</w:t>
      </w:r>
      <w:r>
        <w:t>. Code is: 90= Not a member of the household</w:t>
      </w:r>
    </w:p>
    <w:p w:rsidR="00645ADE" w:rsidRDefault="00645ADE" w:rsidP="00E66157">
      <w:pPr>
        <w:ind w:left="1440" w:hanging="1440"/>
        <w:jc w:val="both"/>
      </w:pPr>
      <w:r w:rsidRPr="006A2F6C">
        <w:t>LADDERR3</w:t>
      </w:r>
      <w:r>
        <w:fldChar w:fldCharType="begin"/>
      </w:r>
      <w:r>
        <w:instrText>xe "</w:instrText>
      </w:r>
      <w:r w:rsidRPr="00EC7687">
        <w:instrText>LADDERR3</w:instrText>
      </w:r>
      <w:r>
        <w:instrText>"</w:instrText>
      </w:r>
      <w:r>
        <w:fldChar w:fldCharType="end"/>
      </w:r>
      <w:r>
        <w:tab/>
      </w:r>
      <w:r w:rsidRPr="006A2F6C">
        <w:t>Where on the ladder do you feel you personally stand at the present time?</w:t>
      </w:r>
    </w:p>
    <w:p w:rsidR="00645ADE" w:rsidRPr="006C49BB" w:rsidRDefault="00645ADE" w:rsidP="00E66157">
      <w:pPr>
        <w:jc w:val="both"/>
      </w:pPr>
      <w:r w:rsidRPr="006C49BB">
        <w:t>FARLADR3</w:t>
      </w:r>
      <w:r>
        <w:fldChar w:fldCharType="begin"/>
      </w:r>
      <w:r>
        <w:instrText>xe "</w:instrText>
      </w:r>
      <w:r w:rsidRPr="00EC7687">
        <w:instrText>FARLADR3</w:instrText>
      </w:r>
      <w:r>
        <w:instrText>"</w:instrText>
      </w:r>
      <w:r>
        <w:fldChar w:fldCharType="end"/>
      </w:r>
      <w:r>
        <w:tab/>
      </w:r>
      <w:r w:rsidRPr="006C49BB">
        <w:t>Where do you think you will be on the ladder in four years from now?</w:t>
      </w:r>
    </w:p>
    <w:p w:rsidR="00645ADE" w:rsidRPr="0056608F" w:rsidRDefault="00645ADE" w:rsidP="00E66157">
      <w:pPr>
        <w:pStyle w:val="BodyTextIndent"/>
        <w:ind w:left="0"/>
        <w:rPr>
          <w:rFonts w:ascii="Comic Sans MS" w:hAnsi="Comic Sans MS"/>
          <w:sz w:val="20"/>
          <w:szCs w:val="20"/>
        </w:rPr>
      </w:pPr>
      <w:r w:rsidRPr="00456EB8">
        <w:rPr>
          <w:rFonts w:ascii="Comic Sans MS" w:hAnsi="Comic Sans MS"/>
          <w:sz w:val="20"/>
          <w:szCs w:val="20"/>
        </w:rPr>
        <w:t xml:space="preserve">The following questions have a scale response between 01 and 05 where 01= </w:t>
      </w:r>
      <w:r w:rsidRPr="0056608F">
        <w:rPr>
          <w:rFonts w:ascii="Comic Sans MS" w:hAnsi="Comic Sans MS"/>
          <w:sz w:val="20"/>
          <w:szCs w:val="20"/>
        </w:rPr>
        <w:t>Totally unsatisfied</w:t>
      </w:r>
      <w:r w:rsidRPr="00456EB8">
        <w:rPr>
          <w:rFonts w:ascii="Comic Sans MS" w:hAnsi="Comic Sans MS"/>
          <w:sz w:val="20"/>
          <w:szCs w:val="20"/>
        </w:rPr>
        <w:t xml:space="preserve">, 05= </w:t>
      </w:r>
      <w:r w:rsidRPr="0056608F">
        <w:rPr>
          <w:rFonts w:ascii="Comic Sans MS" w:hAnsi="Comic Sans MS"/>
          <w:sz w:val="20"/>
          <w:szCs w:val="20"/>
        </w:rPr>
        <w:t>Totally satisfied</w:t>
      </w:r>
    </w:p>
    <w:p w:rsidR="00645ADE" w:rsidRDefault="00645ADE" w:rsidP="00E66157">
      <w:pPr>
        <w:pStyle w:val="BodyTextIndent"/>
        <w:ind w:left="0"/>
      </w:pPr>
      <w:r w:rsidRPr="006A0CAD">
        <w:rPr>
          <w:rFonts w:ascii="Comic Sans MS" w:hAnsi="Comic Sans MS"/>
          <w:sz w:val="20"/>
          <w:szCs w:val="20"/>
        </w:rPr>
        <w:t>STSWHLR3</w:t>
      </w:r>
      <w:r>
        <w:rPr>
          <w:rFonts w:ascii="Comic Sans MS" w:hAnsi="Comic Sans MS"/>
          <w:sz w:val="20"/>
          <w:szCs w:val="20"/>
        </w:rPr>
        <w:fldChar w:fldCharType="begin"/>
      </w:r>
      <w:r>
        <w:instrText>xe "</w:instrText>
      </w:r>
      <w:r w:rsidRPr="00EC7687">
        <w:instrText>STSWHLR3</w:instrText>
      </w:r>
      <w:r>
        <w:instrText>"</w:instrText>
      </w:r>
      <w:r>
        <w:rPr>
          <w:rFonts w:ascii="Comic Sans MS" w:hAnsi="Comic Sans MS"/>
          <w:sz w:val="20"/>
          <w:szCs w:val="20"/>
        </w:rPr>
        <w:fldChar w:fldCharType="end"/>
      </w:r>
      <w:r>
        <w:tab/>
      </w:r>
      <w:r w:rsidRPr="00824490">
        <w:t>How satisfied are you with - your life as a whole?</w:t>
      </w:r>
    </w:p>
    <w:p w:rsidR="00645ADE" w:rsidRPr="00824490" w:rsidRDefault="00645ADE" w:rsidP="00E66157">
      <w:pPr>
        <w:jc w:val="both"/>
      </w:pPr>
      <w:r w:rsidRPr="00824490">
        <w:t>STSLVGR3</w:t>
      </w:r>
      <w:r>
        <w:fldChar w:fldCharType="begin"/>
      </w:r>
      <w:r>
        <w:instrText>xe "</w:instrText>
      </w:r>
      <w:r w:rsidRPr="00EC7687">
        <w:instrText>STSLVGR3</w:instrText>
      </w:r>
      <w:r>
        <w:instrText>"</w:instrText>
      </w:r>
      <w:r>
        <w:fldChar w:fldCharType="end"/>
      </w:r>
      <w:r>
        <w:tab/>
      </w:r>
      <w:r w:rsidRPr="00824490">
        <w:t>How satisfied are you with - your standard of living?</w:t>
      </w:r>
    </w:p>
    <w:p w:rsidR="00645ADE" w:rsidRDefault="00645ADE" w:rsidP="00E66157">
      <w:pPr>
        <w:jc w:val="both"/>
      </w:pPr>
      <w:r w:rsidRPr="00804D84">
        <w:t>STSHTHR3</w:t>
      </w:r>
      <w:r>
        <w:fldChar w:fldCharType="begin"/>
      </w:r>
      <w:r>
        <w:instrText>xe "</w:instrText>
      </w:r>
      <w:r w:rsidRPr="00EC7687">
        <w:instrText>STSHTHR3</w:instrText>
      </w:r>
      <w:r>
        <w:instrText>"</w:instrText>
      </w:r>
      <w:r>
        <w:fldChar w:fldCharType="end"/>
      </w:r>
      <w:r>
        <w:tab/>
      </w:r>
      <w:r w:rsidRPr="00804D84">
        <w:t>How satisfied are you with - your health?</w:t>
      </w:r>
    </w:p>
    <w:p w:rsidR="00645ADE" w:rsidRDefault="00645ADE" w:rsidP="00E66157">
      <w:pPr>
        <w:jc w:val="both"/>
      </w:pPr>
      <w:r w:rsidRPr="00804D84">
        <w:t>STSACHR3</w:t>
      </w:r>
      <w:r>
        <w:fldChar w:fldCharType="begin"/>
      </w:r>
      <w:r>
        <w:instrText>xe "</w:instrText>
      </w:r>
      <w:r w:rsidRPr="00EC7687">
        <w:instrText>STSACHR3</w:instrText>
      </w:r>
      <w:r>
        <w:instrText>"</w:instrText>
      </w:r>
      <w:r>
        <w:fldChar w:fldCharType="end"/>
      </w:r>
      <w:r>
        <w:tab/>
      </w:r>
      <w:r w:rsidRPr="00804D84">
        <w:t>How satisfied are you with - what you are achieving in life?</w:t>
      </w:r>
    </w:p>
    <w:p w:rsidR="00645ADE" w:rsidRDefault="00645ADE" w:rsidP="00E66157">
      <w:pPr>
        <w:jc w:val="both"/>
      </w:pPr>
      <w:r w:rsidRPr="00804D84">
        <w:t>STSRLTR3</w:t>
      </w:r>
      <w:r>
        <w:fldChar w:fldCharType="begin"/>
      </w:r>
      <w:r>
        <w:instrText>xe "</w:instrText>
      </w:r>
      <w:r w:rsidRPr="00EC7687">
        <w:instrText>STSRLTR3</w:instrText>
      </w:r>
      <w:r>
        <w:instrText>"</w:instrText>
      </w:r>
      <w:r>
        <w:fldChar w:fldCharType="end"/>
      </w:r>
      <w:r>
        <w:tab/>
      </w:r>
      <w:r w:rsidRPr="00804D84">
        <w:t>How satisfied are you with - your personal relationships?</w:t>
      </w:r>
    </w:p>
    <w:p w:rsidR="00645ADE" w:rsidRDefault="00645ADE" w:rsidP="00E66157">
      <w:pPr>
        <w:jc w:val="both"/>
      </w:pPr>
      <w:r w:rsidRPr="00804D84">
        <w:t>STSSFER3</w:t>
      </w:r>
      <w:r>
        <w:fldChar w:fldCharType="begin"/>
      </w:r>
      <w:r>
        <w:instrText>xe "</w:instrText>
      </w:r>
      <w:r w:rsidRPr="00EC7687">
        <w:instrText>STSSFER3</w:instrText>
      </w:r>
      <w:r>
        <w:instrText>"</w:instrText>
      </w:r>
      <w:r>
        <w:fldChar w:fldCharType="end"/>
      </w:r>
      <w:r>
        <w:tab/>
      </w:r>
      <w:r w:rsidRPr="00804D84">
        <w:t>How satisfied are you with - how safe you feel?</w:t>
      </w:r>
    </w:p>
    <w:p w:rsidR="00645ADE" w:rsidRDefault="00645ADE" w:rsidP="00E66157">
      <w:pPr>
        <w:jc w:val="both"/>
      </w:pPr>
      <w:r w:rsidRPr="00804D84">
        <w:t>STSCOMR3</w:t>
      </w:r>
      <w:r>
        <w:fldChar w:fldCharType="begin"/>
      </w:r>
      <w:r>
        <w:instrText>xe "</w:instrText>
      </w:r>
      <w:r w:rsidRPr="00EC7687">
        <w:instrText>STSCOMR3</w:instrText>
      </w:r>
      <w:r>
        <w:instrText>"</w:instrText>
      </w:r>
      <w:r>
        <w:fldChar w:fldCharType="end"/>
      </w:r>
      <w:r>
        <w:tab/>
      </w:r>
      <w:r w:rsidRPr="00804D84">
        <w:t>How satisfied are you with - feeling part of your community?</w:t>
      </w:r>
    </w:p>
    <w:p w:rsidR="00645ADE" w:rsidRDefault="00645ADE" w:rsidP="00E66157">
      <w:pPr>
        <w:jc w:val="both"/>
      </w:pPr>
      <w:r w:rsidRPr="00804D84">
        <w:t>STSSECR3</w:t>
      </w:r>
      <w:r>
        <w:fldChar w:fldCharType="begin"/>
      </w:r>
      <w:r>
        <w:instrText>xe "</w:instrText>
      </w:r>
      <w:r w:rsidRPr="00EC7687">
        <w:instrText>STSSECR3</w:instrText>
      </w:r>
      <w:r>
        <w:instrText>"</w:instrText>
      </w:r>
      <w:r>
        <w:fldChar w:fldCharType="end"/>
      </w:r>
      <w:r>
        <w:tab/>
      </w:r>
      <w:r w:rsidRPr="00804D84">
        <w:t>How satisfied are you with - your future security?</w:t>
      </w:r>
    </w:p>
    <w:p w:rsidR="00645ADE" w:rsidRDefault="00645ADE" w:rsidP="00E66157">
      <w:pPr>
        <w:jc w:val="both"/>
      </w:pPr>
      <w:r w:rsidRPr="00804D84">
        <w:t>STSRLGR3</w:t>
      </w:r>
      <w:r>
        <w:fldChar w:fldCharType="begin"/>
      </w:r>
      <w:r>
        <w:instrText>xe "</w:instrText>
      </w:r>
      <w:r w:rsidRPr="00EC7687">
        <w:instrText>STSRLGR3</w:instrText>
      </w:r>
      <w:r>
        <w:instrText>"</w:instrText>
      </w:r>
      <w:r>
        <w:fldChar w:fldCharType="end"/>
      </w:r>
      <w:r>
        <w:tab/>
      </w:r>
      <w:r w:rsidRPr="00804D84">
        <w:t>How satisfied are you with - your spirituality or religion?</w:t>
      </w:r>
    </w:p>
    <w:p w:rsidR="00645ADE" w:rsidRPr="0056608F" w:rsidRDefault="00645ADE" w:rsidP="0056608F">
      <w:pPr>
        <w:pStyle w:val="BodyTextIndent"/>
        <w:ind w:left="0"/>
        <w:rPr>
          <w:rFonts w:ascii="Comic Sans MS" w:hAnsi="Comic Sans MS"/>
          <w:sz w:val="20"/>
          <w:szCs w:val="20"/>
        </w:rPr>
      </w:pPr>
      <w:r w:rsidRPr="00456EB8">
        <w:rPr>
          <w:rFonts w:ascii="Comic Sans MS" w:hAnsi="Comic Sans MS"/>
          <w:sz w:val="20"/>
          <w:szCs w:val="20"/>
        </w:rPr>
        <w:t xml:space="preserve">The following questions have a scale response between 01 and 05 where 01= </w:t>
      </w:r>
      <w:r w:rsidRPr="0056608F">
        <w:rPr>
          <w:rFonts w:ascii="Comic Sans MS" w:hAnsi="Comic Sans MS"/>
          <w:sz w:val="20"/>
          <w:szCs w:val="20"/>
        </w:rPr>
        <w:t>Strongly disagree</w:t>
      </w:r>
      <w:r>
        <w:rPr>
          <w:rFonts w:ascii="Comic Sans MS" w:hAnsi="Comic Sans MS"/>
          <w:sz w:val="20"/>
          <w:szCs w:val="20"/>
        </w:rPr>
        <w:t>, 02=</w:t>
      </w:r>
      <w:r w:rsidRPr="0056608F">
        <w:t xml:space="preserve"> </w:t>
      </w:r>
      <w:r w:rsidRPr="0056608F">
        <w:rPr>
          <w:rFonts w:ascii="Comic Sans MS" w:hAnsi="Comic Sans MS"/>
          <w:sz w:val="20"/>
          <w:szCs w:val="20"/>
        </w:rPr>
        <w:t>Disagree</w:t>
      </w:r>
      <w:r>
        <w:rPr>
          <w:rFonts w:ascii="Comic Sans MS" w:hAnsi="Comic Sans MS"/>
          <w:sz w:val="20"/>
          <w:szCs w:val="20"/>
        </w:rPr>
        <w:t>, 03=</w:t>
      </w:r>
      <w:r w:rsidRPr="0056608F">
        <w:t xml:space="preserve"> </w:t>
      </w:r>
      <w:r w:rsidRPr="0056608F">
        <w:rPr>
          <w:rFonts w:ascii="Comic Sans MS" w:hAnsi="Comic Sans MS"/>
          <w:sz w:val="20"/>
          <w:szCs w:val="20"/>
        </w:rPr>
        <w:t>More or less</w:t>
      </w:r>
      <w:r>
        <w:rPr>
          <w:rFonts w:ascii="Comic Sans MS" w:hAnsi="Comic Sans MS"/>
          <w:sz w:val="20"/>
          <w:szCs w:val="20"/>
        </w:rPr>
        <w:t>, 04=</w:t>
      </w:r>
      <w:r w:rsidRPr="0056608F">
        <w:t xml:space="preserve"> </w:t>
      </w:r>
      <w:r w:rsidRPr="0056608F">
        <w:rPr>
          <w:rFonts w:ascii="Comic Sans MS" w:hAnsi="Comic Sans MS"/>
          <w:sz w:val="20"/>
          <w:szCs w:val="20"/>
        </w:rPr>
        <w:t>Agree</w:t>
      </w:r>
      <w:r w:rsidRPr="00456EB8">
        <w:rPr>
          <w:rFonts w:ascii="Comic Sans MS" w:hAnsi="Comic Sans MS"/>
          <w:sz w:val="20"/>
          <w:szCs w:val="20"/>
        </w:rPr>
        <w:t xml:space="preserve">, 05= </w:t>
      </w:r>
      <w:r w:rsidRPr="0056608F">
        <w:rPr>
          <w:rFonts w:ascii="Comic Sans MS" w:hAnsi="Comic Sans MS"/>
          <w:sz w:val="20"/>
          <w:szCs w:val="20"/>
        </w:rPr>
        <w:t>Strongly agree</w:t>
      </w:r>
    </w:p>
    <w:p w:rsidR="00645ADE" w:rsidRDefault="00645ADE" w:rsidP="00E66157">
      <w:pPr>
        <w:jc w:val="both"/>
      </w:pPr>
      <w:r w:rsidRPr="00804D84">
        <w:t>CAG1R3</w:t>
      </w:r>
      <w:r>
        <w:fldChar w:fldCharType="begin"/>
      </w:r>
      <w:r>
        <w:instrText>xe "</w:instrText>
      </w:r>
      <w:r w:rsidRPr="00EC7687">
        <w:instrText>CAG1R3</w:instrText>
      </w:r>
      <w:r>
        <w:instrText>"</w:instrText>
      </w:r>
      <w:r>
        <w:fldChar w:fldCharType="end"/>
      </w:r>
      <w:r>
        <w:tab/>
      </w:r>
      <w:r w:rsidRPr="00804D84">
        <w:t>If I try hard I can improve my situation in life</w:t>
      </w:r>
    </w:p>
    <w:p w:rsidR="00645ADE" w:rsidRDefault="00645ADE" w:rsidP="00E66157">
      <w:pPr>
        <w:jc w:val="both"/>
      </w:pPr>
      <w:r w:rsidRPr="003F0C94">
        <w:t>CPS1R3</w:t>
      </w:r>
      <w:r>
        <w:fldChar w:fldCharType="begin"/>
      </w:r>
      <w:r>
        <w:instrText>xe "</w:instrText>
      </w:r>
      <w:r w:rsidRPr="00EC7687">
        <w:instrText>CPS1R3</w:instrText>
      </w:r>
      <w:r>
        <w:instrText>"</w:instrText>
      </w:r>
      <w:r>
        <w:fldChar w:fldCharType="end"/>
      </w:r>
      <w:r>
        <w:tab/>
      </w:r>
      <w:r>
        <w:tab/>
      </w:r>
      <w:r w:rsidRPr="003F0C94">
        <w:t>I feel proud to show my friends or other visitors where I live</w:t>
      </w:r>
    </w:p>
    <w:p w:rsidR="00645ADE" w:rsidRDefault="00645ADE" w:rsidP="00E66157">
      <w:pPr>
        <w:jc w:val="both"/>
      </w:pPr>
      <w:r w:rsidRPr="00A2271C">
        <w:t>CAG2R3</w:t>
      </w:r>
      <w:r>
        <w:fldChar w:fldCharType="begin"/>
      </w:r>
      <w:r>
        <w:instrText>xe "</w:instrText>
      </w:r>
      <w:r w:rsidRPr="00EC7687">
        <w:instrText>CAG2R3</w:instrText>
      </w:r>
      <w:r>
        <w:instrText>"</w:instrText>
      </w:r>
      <w:r>
        <w:fldChar w:fldCharType="end"/>
      </w:r>
      <w:r>
        <w:tab/>
      </w:r>
      <w:r w:rsidRPr="00A2271C">
        <w:t>I like to make plans for my future</w:t>
      </w:r>
    </w:p>
    <w:p w:rsidR="00645ADE" w:rsidRDefault="00645ADE" w:rsidP="00E66157">
      <w:pPr>
        <w:jc w:val="both"/>
      </w:pPr>
      <w:r w:rsidRPr="00A2271C">
        <w:t>CPS2R3</w:t>
      </w:r>
      <w:r>
        <w:fldChar w:fldCharType="begin"/>
      </w:r>
      <w:r>
        <w:instrText>xe "</w:instrText>
      </w:r>
      <w:r w:rsidRPr="00EC7687">
        <w:instrText>CPS2R3</w:instrText>
      </w:r>
      <w:r>
        <w:instrText>"</w:instrText>
      </w:r>
      <w:r>
        <w:fldChar w:fldCharType="end"/>
      </w:r>
      <w:r>
        <w:tab/>
      </w:r>
      <w:r w:rsidRPr="00A2271C">
        <w:t>I am proud of my clothes</w:t>
      </w:r>
    </w:p>
    <w:p w:rsidR="00645ADE" w:rsidRDefault="00645ADE" w:rsidP="00E66157">
      <w:pPr>
        <w:jc w:val="both"/>
      </w:pPr>
      <w:r w:rsidRPr="00A2271C">
        <w:t>CPS3R3</w:t>
      </w:r>
      <w:r>
        <w:fldChar w:fldCharType="begin"/>
      </w:r>
      <w:r>
        <w:instrText>xe "</w:instrText>
      </w:r>
      <w:r w:rsidRPr="00EC7687">
        <w:instrText>CPS3R3</w:instrText>
      </w:r>
      <w:r>
        <w:instrText>"</w:instrText>
      </w:r>
      <w:r>
        <w:fldChar w:fldCharType="end"/>
      </w:r>
      <w:r>
        <w:tab/>
      </w:r>
      <w:r w:rsidRPr="00A2271C">
        <w:t>I feel proud of the job done by HOUSEHOLD HEAD</w:t>
      </w:r>
    </w:p>
    <w:p w:rsidR="00645ADE" w:rsidRDefault="00645ADE" w:rsidP="00E66157">
      <w:pPr>
        <w:jc w:val="both"/>
      </w:pPr>
      <w:r w:rsidRPr="00A2271C">
        <w:t>CAG3R3</w:t>
      </w:r>
      <w:r>
        <w:fldChar w:fldCharType="begin"/>
      </w:r>
      <w:r>
        <w:instrText>xe "</w:instrText>
      </w:r>
      <w:r w:rsidRPr="00EC7687">
        <w:instrText>CAG3R3</w:instrText>
      </w:r>
      <w:r>
        <w:instrText>"</w:instrText>
      </w:r>
      <w:r>
        <w:fldChar w:fldCharType="end"/>
      </w:r>
      <w:r>
        <w:tab/>
      </w:r>
      <w:r w:rsidRPr="00A2271C">
        <w:t>I can have a choice about which school to send NAME to</w:t>
      </w:r>
    </w:p>
    <w:p w:rsidR="00645ADE" w:rsidRDefault="00645ADE" w:rsidP="00E66157">
      <w:pPr>
        <w:ind w:left="1440" w:hanging="1440"/>
        <w:jc w:val="both"/>
      </w:pPr>
      <w:r w:rsidRPr="00A2271C">
        <w:t>CSD1R3</w:t>
      </w:r>
      <w:r>
        <w:fldChar w:fldCharType="begin"/>
      </w:r>
      <w:r>
        <w:instrText>xe "</w:instrText>
      </w:r>
      <w:r w:rsidRPr="00EC7687">
        <w:instrText>CSD1R3</w:instrText>
      </w:r>
      <w:r>
        <w:instrText>"</w:instrText>
      </w:r>
      <w:r>
        <w:fldChar w:fldCharType="end"/>
      </w:r>
      <w:r>
        <w:tab/>
      </w:r>
      <w:r w:rsidRPr="00A2271C">
        <w:t>When I am at the shops/market I am usually treated by others with fairness and with respect</w:t>
      </w:r>
    </w:p>
    <w:p w:rsidR="00645ADE" w:rsidRDefault="00645ADE" w:rsidP="00E66157">
      <w:pPr>
        <w:ind w:left="1440" w:hanging="1440"/>
        <w:jc w:val="both"/>
      </w:pPr>
      <w:r w:rsidRPr="00A2271C">
        <w:t>CPS4R3</w:t>
      </w:r>
      <w:r>
        <w:fldChar w:fldCharType="begin"/>
      </w:r>
      <w:r>
        <w:instrText>xe "</w:instrText>
      </w:r>
      <w:r w:rsidRPr="00EC7687">
        <w:instrText>CPS4R3</w:instrText>
      </w:r>
      <w:r>
        <w:instrText>"</w:instrText>
      </w:r>
      <w:r>
        <w:fldChar w:fldCharType="end"/>
      </w:r>
      <w:r>
        <w:tab/>
      </w:r>
      <w:r w:rsidRPr="00A2271C">
        <w:t>The job I do makes me feel proud</w:t>
      </w:r>
    </w:p>
    <w:p w:rsidR="00645ADE" w:rsidRDefault="00645ADE" w:rsidP="00E66157">
      <w:pPr>
        <w:ind w:left="1440" w:hanging="1440"/>
        <w:jc w:val="both"/>
      </w:pPr>
      <w:r w:rsidRPr="00A2271C">
        <w:t>CAG4R3</w:t>
      </w:r>
      <w:r>
        <w:fldChar w:fldCharType="begin"/>
      </w:r>
      <w:r>
        <w:instrText>xe "</w:instrText>
      </w:r>
      <w:r w:rsidRPr="00EC7687">
        <w:instrText>CAG4R3</w:instrText>
      </w:r>
      <w:r>
        <w:instrText>"</w:instrText>
      </w:r>
      <w:r>
        <w:fldChar w:fldCharType="end"/>
      </w:r>
      <w:r>
        <w:tab/>
      </w:r>
      <w:r w:rsidRPr="00A2271C">
        <w:t>If NAME gets really sick I can do little to help him/her get better</w:t>
      </w:r>
    </w:p>
    <w:p w:rsidR="00645ADE" w:rsidRDefault="00645ADE" w:rsidP="00E66157">
      <w:pPr>
        <w:ind w:left="1440" w:hanging="1440"/>
        <w:jc w:val="both"/>
      </w:pPr>
      <w:r w:rsidRPr="00A2271C">
        <w:t>CSD2R3</w:t>
      </w:r>
      <w:r>
        <w:fldChar w:fldCharType="begin"/>
      </w:r>
      <w:r>
        <w:instrText>xe "</w:instrText>
      </w:r>
      <w:r w:rsidRPr="00EC7687">
        <w:instrText>CSD2R3</w:instrText>
      </w:r>
      <w:r>
        <w:instrText>"</w:instrText>
      </w:r>
      <w:r>
        <w:fldChar w:fldCharType="end"/>
      </w:r>
      <w:r>
        <w:tab/>
      </w:r>
      <w:r w:rsidRPr="00A2271C">
        <w:t>Other people in my street/village look down on me and my family</w:t>
      </w:r>
    </w:p>
    <w:p w:rsidR="00645ADE" w:rsidRDefault="00645ADE" w:rsidP="00E66157">
      <w:pPr>
        <w:ind w:left="1440" w:hanging="1440"/>
        <w:jc w:val="both"/>
      </w:pPr>
      <w:r w:rsidRPr="00A2271C">
        <w:t>CPS5R3</w:t>
      </w:r>
      <w:r>
        <w:fldChar w:fldCharType="begin"/>
      </w:r>
      <w:r>
        <w:instrText>xe "</w:instrText>
      </w:r>
      <w:r w:rsidRPr="00EC7687">
        <w:instrText>CPS5R3</w:instrText>
      </w:r>
      <w:r>
        <w:instrText>"</w:instrText>
      </w:r>
      <w:r>
        <w:fldChar w:fldCharType="end"/>
      </w:r>
      <w:r>
        <w:tab/>
      </w:r>
      <w:r w:rsidRPr="00A2271C">
        <w:t>I feel proud of my children</w:t>
      </w:r>
    </w:p>
    <w:p w:rsidR="00645ADE" w:rsidRDefault="00645ADE" w:rsidP="00E66157">
      <w:pPr>
        <w:ind w:left="1440" w:hanging="1440"/>
        <w:jc w:val="both"/>
      </w:pPr>
      <w:r w:rsidRPr="00A2271C">
        <w:t>CSD3R3</w:t>
      </w:r>
      <w:r>
        <w:fldChar w:fldCharType="begin"/>
      </w:r>
      <w:r>
        <w:instrText>xe "</w:instrText>
      </w:r>
      <w:r w:rsidRPr="00EC7687">
        <w:instrText>CSD3R3</w:instrText>
      </w:r>
      <w:r>
        <w:instrText>"</w:instrText>
      </w:r>
      <w:r>
        <w:fldChar w:fldCharType="end"/>
      </w:r>
      <w:r>
        <w:tab/>
      </w:r>
      <w:r w:rsidRPr="00A2271C">
        <w:t>My children's teachers are unfriendly or rude to me</w:t>
      </w:r>
    </w:p>
    <w:p w:rsidR="00645ADE" w:rsidRDefault="00645ADE" w:rsidP="00E66157">
      <w:pPr>
        <w:ind w:left="1440" w:hanging="1440"/>
        <w:jc w:val="both"/>
      </w:pPr>
      <w:r w:rsidRPr="00A2271C">
        <w:t>CAG5R3</w:t>
      </w:r>
      <w:r>
        <w:fldChar w:fldCharType="begin"/>
      </w:r>
      <w:r>
        <w:instrText>xe "</w:instrText>
      </w:r>
      <w:r w:rsidRPr="00EC7687">
        <w:instrText>CAG5R3</w:instrText>
      </w:r>
      <w:r>
        <w:instrText>"</w:instrText>
      </w:r>
      <w:r>
        <w:fldChar w:fldCharType="end"/>
      </w:r>
      <w:r>
        <w:tab/>
      </w:r>
      <w:r w:rsidRPr="00A2271C">
        <w:t>I can do little to help NAME do well in school no matter how hard I try</w:t>
      </w:r>
    </w:p>
    <w:p w:rsidR="00645ADE" w:rsidRDefault="00645ADE" w:rsidP="00E66157">
      <w:pPr>
        <w:ind w:left="1440" w:hanging="1440"/>
        <w:jc w:val="both"/>
        <w:rPr>
          <w:szCs w:val="20"/>
        </w:rPr>
      </w:pPr>
      <w:r w:rsidRPr="00315219">
        <w:t>ETNFEDR3</w:t>
      </w:r>
      <w:r>
        <w:fldChar w:fldCharType="begin"/>
      </w:r>
      <w:r>
        <w:instrText>xe "</w:instrText>
      </w:r>
      <w:r w:rsidRPr="00EC7687">
        <w:instrText>ETNFEDR3</w:instrText>
      </w:r>
      <w:r>
        <w:instrText>"</w:instrText>
      </w:r>
      <w:r>
        <w:fldChar w:fldCharType="end"/>
      </w:r>
      <w:r>
        <w:tab/>
      </w:r>
      <w:r w:rsidRPr="00315219">
        <w:t>Are continuing education classes available for adults in your community?</w:t>
      </w:r>
      <w:r>
        <w:t xml:space="preserve"> Codes are: 0</w:t>
      </w:r>
      <w:r>
        <w:rPr>
          <w:szCs w:val="20"/>
        </w:rPr>
        <w:t>0= No, 01= Yes</w:t>
      </w:r>
    </w:p>
    <w:p w:rsidR="00645ADE" w:rsidRDefault="00645ADE" w:rsidP="00E66157">
      <w:pPr>
        <w:ind w:left="1440" w:hanging="1440"/>
        <w:jc w:val="both"/>
      </w:pPr>
      <w:r w:rsidRPr="00E54EC9">
        <w:t>ETATNFR3</w:t>
      </w:r>
      <w:r>
        <w:fldChar w:fldCharType="begin"/>
      </w:r>
      <w:r>
        <w:instrText>xe "</w:instrText>
      </w:r>
      <w:r w:rsidRPr="00EC7687">
        <w:instrText>ETATNFR3</w:instrText>
      </w:r>
      <w:r>
        <w:instrText>"</w:instrText>
      </w:r>
      <w:r>
        <w:fldChar w:fldCharType="end"/>
      </w:r>
      <w:r>
        <w:tab/>
      </w:r>
      <w:r w:rsidRPr="00E54EC9">
        <w:t>Have you ever attended continuing education classes?</w:t>
      </w:r>
      <w:r w:rsidRPr="00456EB8">
        <w:t xml:space="preserve"> </w:t>
      </w:r>
      <w:r>
        <w:t>Codes are: 0</w:t>
      </w:r>
      <w:r>
        <w:rPr>
          <w:szCs w:val="20"/>
        </w:rPr>
        <w:t>0= No, 01= Yes</w:t>
      </w:r>
    </w:p>
    <w:p w:rsidR="00645ADE" w:rsidRDefault="00645ADE" w:rsidP="00E66157">
      <w:pPr>
        <w:jc w:val="both"/>
      </w:pPr>
      <w:r w:rsidRPr="0056608F">
        <w:t>ETNOATR3</w:t>
      </w:r>
      <w:r>
        <w:tab/>
      </w:r>
      <w:r w:rsidRPr="0056608F">
        <w:t>Why didn't you attend non-formal education classes?</w:t>
      </w:r>
    </w:p>
    <w:p w:rsidR="00645ADE" w:rsidRPr="0056608F" w:rsidRDefault="00645ADE" w:rsidP="0056608F">
      <w:pPr>
        <w:ind w:left="2160"/>
        <w:jc w:val="both"/>
      </w:pPr>
      <w:r>
        <w:t>01=</w:t>
      </w:r>
      <w:r w:rsidRPr="0056608F">
        <w:t xml:space="preserve"> Fees are too high</w:t>
      </w:r>
    </w:p>
    <w:p w:rsidR="00645ADE" w:rsidRPr="0056608F" w:rsidRDefault="00645ADE" w:rsidP="0056608F">
      <w:pPr>
        <w:ind w:left="2160"/>
        <w:jc w:val="both"/>
      </w:pPr>
      <w:r>
        <w:t>02=</w:t>
      </w:r>
      <w:r w:rsidRPr="0056608F">
        <w:t xml:space="preserve"> Materials are too expensive</w:t>
      </w:r>
    </w:p>
    <w:p w:rsidR="00645ADE" w:rsidRPr="0056608F" w:rsidRDefault="00645ADE" w:rsidP="0056608F">
      <w:pPr>
        <w:ind w:left="2160"/>
        <w:jc w:val="both"/>
      </w:pPr>
      <w:r>
        <w:t>03=</w:t>
      </w:r>
      <w:r w:rsidRPr="0056608F">
        <w:t xml:space="preserve"> Did not know about service</w:t>
      </w:r>
    </w:p>
    <w:p w:rsidR="00645ADE" w:rsidRPr="0056608F" w:rsidRDefault="00645ADE" w:rsidP="0056608F">
      <w:pPr>
        <w:ind w:left="2160"/>
        <w:jc w:val="both"/>
      </w:pPr>
      <w:r>
        <w:t>04=</w:t>
      </w:r>
      <w:r w:rsidRPr="0056608F">
        <w:t xml:space="preserve"> Didn't have nice enough clothing or shoes</w:t>
      </w:r>
    </w:p>
    <w:p w:rsidR="00645ADE" w:rsidRPr="0056608F" w:rsidRDefault="00645ADE" w:rsidP="0056608F">
      <w:pPr>
        <w:ind w:left="2160"/>
        <w:jc w:val="both"/>
      </w:pPr>
      <w:r>
        <w:t>05=</w:t>
      </w:r>
      <w:r w:rsidRPr="0056608F">
        <w:t xml:space="preserve"> School is too far from home</w:t>
      </w:r>
    </w:p>
    <w:p w:rsidR="00645ADE" w:rsidRPr="0056608F" w:rsidRDefault="00645ADE" w:rsidP="0056608F">
      <w:pPr>
        <w:ind w:left="2160"/>
        <w:jc w:val="both"/>
      </w:pPr>
      <w:r>
        <w:t>06=</w:t>
      </w:r>
      <w:r w:rsidRPr="0056608F">
        <w:t xml:space="preserve"> Transportation costs were too expensive</w:t>
      </w:r>
    </w:p>
    <w:p w:rsidR="00645ADE" w:rsidRPr="0056608F" w:rsidRDefault="00645ADE" w:rsidP="0056608F">
      <w:pPr>
        <w:ind w:left="2160"/>
        <w:jc w:val="both"/>
      </w:pPr>
      <w:r>
        <w:t>07=</w:t>
      </w:r>
      <w:r w:rsidRPr="0056608F">
        <w:t xml:space="preserve"> It is not appropriate for men/women to continue in school</w:t>
      </w:r>
    </w:p>
    <w:p w:rsidR="00645ADE" w:rsidRPr="0056608F" w:rsidRDefault="00645ADE" w:rsidP="0056608F">
      <w:pPr>
        <w:ind w:left="2160"/>
        <w:jc w:val="both"/>
      </w:pPr>
      <w:r>
        <w:t>08=</w:t>
      </w:r>
      <w:r w:rsidRPr="0056608F">
        <w:t xml:space="preserve"> Husband/wife doesn't allow me</w:t>
      </w:r>
    </w:p>
    <w:p w:rsidR="00645ADE" w:rsidRPr="0056608F" w:rsidRDefault="00645ADE" w:rsidP="0056608F">
      <w:pPr>
        <w:ind w:left="2160"/>
        <w:jc w:val="both"/>
      </w:pPr>
      <w:r>
        <w:t>09=</w:t>
      </w:r>
      <w:r w:rsidRPr="0056608F">
        <w:t xml:space="preserve"> What you learn there is not useful</w:t>
      </w:r>
    </w:p>
    <w:p w:rsidR="00645ADE" w:rsidRPr="0056608F" w:rsidRDefault="00645ADE" w:rsidP="0056608F">
      <w:pPr>
        <w:ind w:left="2160"/>
        <w:jc w:val="both"/>
      </w:pPr>
      <w:r>
        <w:t>10=</w:t>
      </w:r>
      <w:r w:rsidRPr="0056608F">
        <w:t xml:space="preserve"> Illness/handicap</w:t>
      </w:r>
    </w:p>
    <w:p w:rsidR="00645ADE" w:rsidRPr="0056608F" w:rsidRDefault="00645ADE" w:rsidP="0056608F">
      <w:pPr>
        <w:ind w:left="2160"/>
        <w:jc w:val="both"/>
      </w:pPr>
      <w:r>
        <w:t>11=</w:t>
      </w:r>
      <w:r w:rsidRPr="0056608F">
        <w:t xml:space="preserve"> Does not meet the age criteria of the school</w:t>
      </w:r>
    </w:p>
    <w:p w:rsidR="00645ADE" w:rsidRPr="0056608F" w:rsidRDefault="00645ADE" w:rsidP="0056608F">
      <w:pPr>
        <w:ind w:left="2160"/>
        <w:jc w:val="both"/>
      </w:pPr>
      <w:r>
        <w:t>12=</w:t>
      </w:r>
      <w:r w:rsidRPr="0056608F">
        <w:t xml:space="preserve"> Facility was closed down or no facility</w:t>
      </w:r>
    </w:p>
    <w:p w:rsidR="00645ADE" w:rsidRPr="0056608F" w:rsidRDefault="00645ADE" w:rsidP="0056608F">
      <w:pPr>
        <w:ind w:left="2160"/>
        <w:jc w:val="both"/>
      </w:pPr>
      <w:r>
        <w:t>13=</w:t>
      </w:r>
      <w:r w:rsidRPr="0056608F">
        <w:t xml:space="preserve"> Fails to make the grades</w:t>
      </w:r>
    </w:p>
    <w:p w:rsidR="00645ADE" w:rsidRPr="0056608F" w:rsidRDefault="00645ADE" w:rsidP="0056608F">
      <w:pPr>
        <w:ind w:left="2160"/>
        <w:jc w:val="both"/>
      </w:pPr>
      <w:r>
        <w:t>14=</w:t>
      </w:r>
      <w:r w:rsidRPr="0056608F">
        <w:t xml:space="preserve"> Needed for paid work</w:t>
      </w:r>
    </w:p>
    <w:p w:rsidR="00645ADE" w:rsidRPr="0056608F" w:rsidRDefault="00645ADE" w:rsidP="0056608F">
      <w:pPr>
        <w:ind w:left="2160"/>
        <w:jc w:val="both"/>
      </w:pPr>
      <w:r>
        <w:t>15=</w:t>
      </w:r>
      <w:r w:rsidRPr="0056608F">
        <w:t xml:space="preserve"> Needed for domestic or agricultural chores</w:t>
      </w:r>
    </w:p>
    <w:p w:rsidR="00645ADE" w:rsidRPr="0056608F" w:rsidRDefault="00645ADE" w:rsidP="0056608F">
      <w:pPr>
        <w:ind w:left="2160"/>
        <w:jc w:val="both"/>
      </w:pPr>
      <w:r>
        <w:t>16=</w:t>
      </w:r>
      <w:r w:rsidRPr="0056608F">
        <w:t xml:space="preserve"> The way to school is unsafe</w:t>
      </w:r>
    </w:p>
    <w:p w:rsidR="00645ADE" w:rsidRPr="0056608F" w:rsidRDefault="00645ADE" w:rsidP="0056608F">
      <w:pPr>
        <w:ind w:left="2160"/>
        <w:jc w:val="both"/>
      </w:pPr>
      <w:r>
        <w:t>17=</w:t>
      </w:r>
      <w:r w:rsidRPr="0056608F">
        <w:t xml:space="preserve"> Problems with teachers</w:t>
      </w:r>
    </w:p>
    <w:p w:rsidR="00645ADE" w:rsidRPr="0056608F" w:rsidRDefault="00645ADE" w:rsidP="0056608F">
      <w:pPr>
        <w:ind w:left="2160"/>
        <w:jc w:val="both"/>
      </w:pPr>
      <w:r>
        <w:t>18=</w:t>
      </w:r>
      <w:r w:rsidRPr="0056608F">
        <w:t xml:space="preserve"> Problems with other learners</w:t>
      </w:r>
    </w:p>
    <w:p w:rsidR="00645ADE" w:rsidRPr="0056608F" w:rsidRDefault="00645ADE" w:rsidP="0056608F">
      <w:pPr>
        <w:ind w:left="2160"/>
        <w:jc w:val="both"/>
      </w:pPr>
      <w:r>
        <w:t>19=</w:t>
      </w:r>
      <w:r w:rsidRPr="0056608F">
        <w:t xml:space="preserve"> Poor quality of teaching</w:t>
      </w:r>
    </w:p>
    <w:p w:rsidR="00645ADE" w:rsidRPr="0056608F" w:rsidRDefault="00645ADE" w:rsidP="0056608F">
      <w:pPr>
        <w:ind w:left="2160"/>
        <w:jc w:val="both"/>
      </w:pPr>
      <w:r>
        <w:t>20=</w:t>
      </w:r>
      <w:r w:rsidRPr="0056608F">
        <w:t xml:space="preserve"> Other</w:t>
      </w:r>
    </w:p>
    <w:p w:rsidR="00645ADE" w:rsidRPr="0056608F" w:rsidRDefault="00645ADE" w:rsidP="00E66157">
      <w:pPr>
        <w:jc w:val="both"/>
      </w:pPr>
    </w:p>
    <w:p w:rsidR="00645ADE" w:rsidRDefault="00645ADE" w:rsidP="00E66157">
      <w:pPr>
        <w:jc w:val="both"/>
      </w:pPr>
      <w:r w:rsidRPr="00E54EC9">
        <w:t>SPECFMED</w:t>
      </w:r>
      <w:r>
        <w:fldChar w:fldCharType="begin"/>
      </w:r>
      <w:r>
        <w:instrText>xe "</w:instrText>
      </w:r>
      <w:r w:rsidRPr="00EC7687">
        <w:instrText>SPECFMED</w:instrText>
      </w:r>
      <w:r>
        <w:instrText>"</w:instrText>
      </w:r>
      <w:r>
        <w:fldChar w:fldCharType="end"/>
      </w:r>
      <w:r>
        <w:tab/>
      </w:r>
      <w:r w:rsidRPr="00E54EC9">
        <w:t>Specify why you didn't attend non-formal education classes</w:t>
      </w:r>
    </w:p>
    <w:p w:rsidR="00645ADE" w:rsidRDefault="00645ADE" w:rsidP="00E66157">
      <w:pPr>
        <w:ind w:left="1440" w:hanging="1440"/>
        <w:jc w:val="both"/>
      </w:pPr>
      <w:r w:rsidRPr="00E54EC9">
        <w:t>CFUTJBR3</w:t>
      </w:r>
      <w:r>
        <w:fldChar w:fldCharType="begin"/>
      </w:r>
      <w:r>
        <w:instrText>xe "</w:instrText>
      </w:r>
      <w:r w:rsidRPr="00EC7687">
        <w:instrText>CFUTJBR3</w:instrText>
      </w:r>
      <w:r>
        <w:instrText>"</w:instrText>
      </w:r>
      <w:r>
        <w:fldChar w:fldCharType="end"/>
      </w:r>
      <w:r>
        <w:tab/>
      </w:r>
      <w:r w:rsidRPr="00E54EC9">
        <w:t>When NAME is about 20 years old what job do you think he/she will be doing?</w:t>
      </w:r>
      <w:r>
        <w:t xml:space="preserve"> Codes are:</w:t>
      </w:r>
    </w:p>
    <w:p w:rsidR="00645ADE" w:rsidRDefault="00645ADE" w:rsidP="00E66157">
      <w:pPr>
        <w:ind w:left="2160"/>
        <w:jc w:val="both"/>
      </w:pPr>
      <w:r>
        <w:t>01= Accountant</w:t>
      </w:r>
    </w:p>
    <w:p w:rsidR="00645ADE" w:rsidRDefault="00645ADE" w:rsidP="00E66157">
      <w:pPr>
        <w:ind w:left="2160"/>
        <w:jc w:val="both"/>
      </w:pPr>
      <w:r>
        <w:t>02= Actor/actress</w:t>
      </w:r>
    </w:p>
    <w:p w:rsidR="00645ADE" w:rsidRDefault="00645ADE" w:rsidP="00E66157">
      <w:pPr>
        <w:ind w:left="2160"/>
        <w:jc w:val="both"/>
      </w:pPr>
      <w:r>
        <w:t>03= Artist</w:t>
      </w:r>
    </w:p>
    <w:p w:rsidR="00645ADE" w:rsidRDefault="00645ADE" w:rsidP="00E66157">
      <w:pPr>
        <w:ind w:left="2160"/>
        <w:jc w:val="both"/>
      </w:pPr>
      <w:r>
        <w:t>04= Civil servant</w:t>
      </w:r>
    </w:p>
    <w:p w:rsidR="00645ADE" w:rsidRDefault="00645ADE" w:rsidP="00E66157">
      <w:pPr>
        <w:ind w:left="2160"/>
        <w:jc w:val="both"/>
      </w:pPr>
      <w:r>
        <w:t>05= Computer operator</w:t>
      </w:r>
    </w:p>
    <w:p w:rsidR="00645ADE" w:rsidRDefault="00645ADE" w:rsidP="00E66157">
      <w:pPr>
        <w:ind w:left="2160"/>
        <w:jc w:val="both"/>
      </w:pPr>
      <w:r>
        <w:t>06= Conductor</w:t>
      </w:r>
    </w:p>
    <w:p w:rsidR="00645ADE" w:rsidRDefault="00645ADE" w:rsidP="00E66157">
      <w:pPr>
        <w:ind w:left="2160"/>
        <w:jc w:val="both"/>
      </w:pPr>
      <w:r>
        <w:t>07= Construction worker</w:t>
      </w:r>
    </w:p>
    <w:p w:rsidR="00645ADE" w:rsidRDefault="00645ADE" w:rsidP="00E66157">
      <w:pPr>
        <w:ind w:left="2160"/>
        <w:jc w:val="both"/>
      </w:pPr>
      <w:r>
        <w:t>08= Cook</w:t>
      </w:r>
    </w:p>
    <w:p w:rsidR="00645ADE" w:rsidRDefault="00645ADE" w:rsidP="00E66157">
      <w:pPr>
        <w:ind w:left="2160"/>
        <w:jc w:val="both"/>
      </w:pPr>
      <w:r>
        <w:t>09= Dentist</w:t>
      </w:r>
    </w:p>
    <w:p w:rsidR="00645ADE" w:rsidRDefault="00645ADE" w:rsidP="00E66157">
      <w:pPr>
        <w:ind w:left="2160"/>
        <w:jc w:val="both"/>
      </w:pPr>
      <w:r>
        <w:t>10= District collector</w:t>
      </w:r>
    </w:p>
    <w:p w:rsidR="00645ADE" w:rsidRDefault="00645ADE" w:rsidP="00E66157">
      <w:pPr>
        <w:ind w:left="2160"/>
        <w:jc w:val="both"/>
      </w:pPr>
      <w:r>
        <w:t>11= Doctor</w:t>
      </w:r>
    </w:p>
    <w:p w:rsidR="00645ADE" w:rsidRDefault="00645ADE" w:rsidP="00E66157">
      <w:pPr>
        <w:ind w:left="2160"/>
        <w:jc w:val="both"/>
      </w:pPr>
      <w:r>
        <w:t>12= Domestic worker</w:t>
      </w:r>
    </w:p>
    <w:p w:rsidR="00645ADE" w:rsidRDefault="00645ADE" w:rsidP="00E66157">
      <w:pPr>
        <w:ind w:left="2160"/>
        <w:jc w:val="both"/>
      </w:pPr>
      <w:r>
        <w:t>13= Driver</w:t>
      </w:r>
    </w:p>
    <w:p w:rsidR="00645ADE" w:rsidRDefault="00645ADE" w:rsidP="00E66157">
      <w:pPr>
        <w:ind w:left="2160"/>
        <w:jc w:val="both"/>
      </w:pPr>
      <w:r>
        <w:t>14= Engineer</w:t>
      </w:r>
    </w:p>
    <w:p w:rsidR="00645ADE" w:rsidRDefault="00645ADE" w:rsidP="00E66157">
      <w:pPr>
        <w:ind w:left="2160"/>
        <w:jc w:val="both"/>
      </w:pPr>
      <w:r>
        <w:t>15= Farmer</w:t>
      </w:r>
    </w:p>
    <w:p w:rsidR="00645ADE" w:rsidRDefault="00645ADE" w:rsidP="00E66157">
      <w:pPr>
        <w:ind w:left="2160"/>
        <w:jc w:val="both"/>
      </w:pPr>
      <w:r>
        <w:t>16= Fireman/woman</w:t>
      </w:r>
    </w:p>
    <w:p w:rsidR="00645ADE" w:rsidRDefault="00645ADE" w:rsidP="00E66157">
      <w:pPr>
        <w:ind w:left="2160"/>
        <w:jc w:val="both"/>
      </w:pPr>
      <w:r>
        <w:t>17= Fisherman</w:t>
      </w:r>
    </w:p>
    <w:p w:rsidR="00645ADE" w:rsidRDefault="00645ADE" w:rsidP="00E66157">
      <w:pPr>
        <w:ind w:left="2160"/>
        <w:jc w:val="both"/>
      </w:pPr>
      <w:r>
        <w:t>18= Full-time parent/housewife</w:t>
      </w:r>
    </w:p>
    <w:p w:rsidR="00645ADE" w:rsidRDefault="00645ADE" w:rsidP="00E66157">
      <w:pPr>
        <w:ind w:left="2160"/>
        <w:jc w:val="both"/>
      </w:pPr>
      <w:r>
        <w:t>19= Labourer</w:t>
      </w:r>
    </w:p>
    <w:p w:rsidR="00645ADE" w:rsidRDefault="00645ADE" w:rsidP="00E66157">
      <w:pPr>
        <w:ind w:left="2160"/>
        <w:jc w:val="both"/>
      </w:pPr>
      <w:r>
        <w:t>20= Lawyer</w:t>
      </w:r>
    </w:p>
    <w:p w:rsidR="00645ADE" w:rsidRDefault="00645ADE" w:rsidP="00E66157">
      <w:pPr>
        <w:ind w:left="2160"/>
        <w:jc w:val="both"/>
      </w:pPr>
      <w:r>
        <w:t>21= Lecturer</w:t>
      </w:r>
    </w:p>
    <w:p w:rsidR="00645ADE" w:rsidRDefault="00645ADE" w:rsidP="00E66157">
      <w:pPr>
        <w:ind w:left="2160"/>
        <w:jc w:val="both"/>
      </w:pPr>
      <w:r>
        <w:t>22= Market trader/shop assistant</w:t>
      </w:r>
    </w:p>
    <w:p w:rsidR="00645ADE" w:rsidRDefault="00645ADE" w:rsidP="00E66157">
      <w:pPr>
        <w:ind w:left="2160"/>
        <w:jc w:val="both"/>
      </w:pPr>
      <w:r>
        <w:t>23= Mason</w:t>
      </w:r>
    </w:p>
    <w:p w:rsidR="00645ADE" w:rsidRDefault="00645ADE" w:rsidP="00E66157">
      <w:pPr>
        <w:ind w:left="2160"/>
        <w:jc w:val="both"/>
      </w:pPr>
      <w:r>
        <w:t>24= Mechanic</w:t>
      </w:r>
    </w:p>
    <w:p w:rsidR="00645ADE" w:rsidRDefault="00645ADE" w:rsidP="00E66157">
      <w:pPr>
        <w:ind w:left="2160"/>
        <w:jc w:val="both"/>
      </w:pPr>
      <w:r>
        <w:t>25= Nurse</w:t>
      </w:r>
    </w:p>
    <w:p w:rsidR="00645ADE" w:rsidRDefault="00645ADE" w:rsidP="00E66157">
      <w:pPr>
        <w:ind w:left="2160"/>
        <w:jc w:val="both"/>
      </w:pPr>
      <w:r>
        <w:t>26= Painter/decorator</w:t>
      </w:r>
    </w:p>
    <w:p w:rsidR="00645ADE" w:rsidRDefault="00645ADE" w:rsidP="00E66157">
      <w:pPr>
        <w:ind w:left="2160"/>
        <w:jc w:val="both"/>
      </w:pPr>
      <w:r>
        <w:t>27= Pilot, 28= Policeman/woman</w:t>
      </w:r>
    </w:p>
    <w:p w:rsidR="00645ADE" w:rsidRDefault="00645ADE" w:rsidP="00E66157">
      <w:pPr>
        <w:ind w:left="2160"/>
        <w:jc w:val="both"/>
      </w:pPr>
      <w:r>
        <w:t>29= Politician, 30= President of the country</w:t>
      </w:r>
    </w:p>
    <w:p w:rsidR="00645ADE" w:rsidRDefault="00645ADE" w:rsidP="00E66157">
      <w:pPr>
        <w:ind w:left="2160"/>
        <w:jc w:val="both"/>
      </w:pPr>
      <w:r>
        <w:t>31= Scientist</w:t>
      </w:r>
    </w:p>
    <w:p w:rsidR="00645ADE" w:rsidRDefault="00645ADE" w:rsidP="00E66157">
      <w:pPr>
        <w:ind w:left="2160"/>
        <w:jc w:val="both"/>
      </w:pPr>
      <w:r>
        <w:t>32= Singer</w:t>
      </w:r>
    </w:p>
    <w:p w:rsidR="00645ADE" w:rsidRDefault="00645ADE" w:rsidP="00E66157">
      <w:pPr>
        <w:ind w:left="2160"/>
        <w:jc w:val="both"/>
      </w:pPr>
      <w:r>
        <w:t>33= Military man/woman,</w:t>
      </w:r>
    </w:p>
    <w:p w:rsidR="00645ADE" w:rsidRDefault="00645ADE" w:rsidP="00E66157">
      <w:pPr>
        <w:ind w:left="2160"/>
        <w:jc w:val="both"/>
      </w:pPr>
      <w:r>
        <w:t>34= Sportsman/woman</w:t>
      </w:r>
    </w:p>
    <w:p w:rsidR="00645ADE" w:rsidRDefault="00645ADE" w:rsidP="00E66157">
      <w:pPr>
        <w:ind w:left="2160"/>
        <w:jc w:val="both"/>
      </w:pPr>
      <w:r>
        <w:t>35= Tailor</w:t>
      </w:r>
    </w:p>
    <w:p w:rsidR="00645ADE" w:rsidRDefault="00645ADE" w:rsidP="00E66157">
      <w:pPr>
        <w:ind w:left="2160"/>
        <w:jc w:val="both"/>
      </w:pPr>
      <w:r>
        <w:t>36= Taxi driver</w:t>
      </w:r>
    </w:p>
    <w:p w:rsidR="00645ADE" w:rsidRDefault="00645ADE" w:rsidP="00E66157">
      <w:pPr>
        <w:ind w:left="2160"/>
        <w:jc w:val="both"/>
      </w:pPr>
      <w:r>
        <w:t>37= Teacher</w:t>
      </w:r>
    </w:p>
    <w:p w:rsidR="00645ADE" w:rsidRDefault="00645ADE" w:rsidP="00E66157">
      <w:pPr>
        <w:ind w:left="2160"/>
        <w:jc w:val="both"/>
      </w:pPr>
      <w:r>
        <w:t>38= Trader/businessman/woman</w:t>
      </w:r>
    </w:p>
    <w:p w:rsidR="00645ADE" w:rsidRDefault="00645ADE" w:rsidP="00E66157">
      <w:pPr>
        <w:ind w:left="2160"/>
        <w:jc w:val="both"/>
      </w:pPr>
      <w:r>
        <w:t>39= Traditional occupation</w:t>
      </w:r>
    </w:p>
    <w:p w:rsidR="00645ADE" w:rsidRDefault="00645ADE" w:rsidP="00E66157">
      <w:pPr>
        <w:ind w:left="2160"/>
        <w:jc w:val="both"/>
      </w:pPr>
      <w:r>
        <w:t>40= Student/University student</w:t>
      </w:r>
    </w:p>
    <w:p w:rsidR="00645ADE" w:rsidRDefault="00645ADE" w:rsidP="00E66157">
      <w:pPr>
        <w:ind w:left="2160"/>
        <w:jc w:val="both"/>
      </w:pPr>
      <w:r>
        <w:t>41= Veterinary</w:t>
      </w:r>
    </w:p>
    <w:p w:rsidR="00645ADE" w:rsidRDefault="00645ADE" w:rsidP="00E66157">
      <w:pPr>
        <w:ind w:left="2160"/>
        <w:jc w:val="both"/>
      </w:pPr>
      <w:r>
        <w:t>42= Other (specify)</w:t>
      </w:r>
    </w:p>
    <w:p w:rsidR="00645ADE" w:rsidRDefault="00645ADE" w:rsidP="00E66157">
      <w:pPr>
        <w:ind w:left="2160"/>
        <w:jc w:val="both"/>
      </w:pPr>
      <w:r>
        <w:t>43= Administrative assistant/secretary</w:t>
      </w:r>
    </w:p>
    <w:p w:rsidR="00645ADE" w:rsidRDefault="00645ADE" w:rsidP="00E66157">
      <w:pPr>
        <w:ind w:left="2160"/>
        <w:jc w:val="both"/>
      </w:pPr>
      <w:r>
        <w:t>44= Religious leader/priest/sheikh</w:t>
      </w:r>
    </w:p>
    <w:p w:rsidR="00645ADE" w:rsidRDefault="00645ADE" w:rsidP="00E66157">
      <w:pPr>
        <w:jc w:val="both"/>
      </w:pPr>
      <w:r w:rsidRPr="00940045">
        <w:t>SPECCFUT</w:t>
      </w:r>
      <w:r>
        <w:fldChar w:fldCharType="begin"/>
      </w:r>
      <w:r>
        <w:instrText>xe "</w:instrText>
      </w:r>
      <w:r w:rsidRPr="00EC7687">
        <w:instrText>SPECCFUT</w:instrText>
      </w:r>
      <w:r>
        <w:instrText>"</w:instrText>
      </w:r>
      <w:r>
        <w:fldChar w:fldCharType="end"/>
      </w:r>
      <w:r>
        <w:tab/>
      </w:r>
      <w:r w:rsidRPr="00940045">
        <w:t>Specify job you think NAME will be doing at age 20</w:t>
      </w:r>
    </w:p>
    <w:p w:rsidR="00645ADE" w:rsidRDefault="00645ADE" w:rsidP="00E66157">
      <w:pPr>
        <w:jc w:val="both"/>
      </w:pPr>
      <w:r w:rsidRPr="00CA7C7A">
        <w:t>GRDLKER3</w:t>
      </w:r>
      <w:r>
        <w:fldChar w:fldCharType="begin"/>
      </w:r>
      <w:r>
        <w:instrText>xe "</w:instrText>
      </w:r>
      <w:r w:rsidRPr="00EC7687">
        <w:instrText>GRDLKER3</w:instrText>
      </w:r>
      <w:r>
        <w:instrText>"</w:instrText>
      </w:r>
      <w:r>
        <w:fldChar w:fldCharType="end"/>
      </w:r>
      <w:r>
        <w:tab/>
      </w:r>
      <w:r w:rsidRPr="00CA7C7A">
        <w:t>What level of formal education would you like NAME to complete?</w:t>
      </w:r>
      <w:r>
        <w:t xml:space="preserve"> Codes are:</w:t>
      </w:r>
    </w:p>
    <w:p w:rsidR="00645ADE" w:rsidRDefault="00645ADE" w:rsidP="00E66157">
      <w:pPr>
        <w:ind w:left="2160"/>
        <w:jc w:val="both"/>
      </w:pPr>
      <w:r>
        <w:t>00= None</w:t>
      </w:r>
    </w:p>
    <w:p w:rsidR="00645ADE" w:rsidRDefault="00645ADE" w:rsidP="00E66157">
      <w:pPr>
        <w:ind w:left="2160"/>
        <w:jc w:val="both"/>
      </w:pPr>
      <w:r>
        <w:t>01= Grade 1</w:t>
      </w:r>
    </w:p>
    <w:p w:rsidR="00645ADE" w:rsidRDefault="00645ADE" w:rsidP="00E66157">
      <w:pPr>
        <w:ind w:left="2160"/>
        <w:jc w:val="both"/>
      </w:pPr>
      <w:r>
        <w:t>02= Grade 2</w:t>
      </w:r>
    </w:p>
    <w:p w:rsidR="00645ADE" w:rsidRDefault="00645ADE" w:rsidP="00E66157">
      <w:pPr>
        <w:ind w:left="2160"/>
        <w:jc w:val="both"/>
      </w:pPr>
      <w:r>
        <w:t>03= Grade 3</w:t>
      </w:r>
    </w:p>
    <w:p w:rsidR="00645ADE" w:rsidRDefault="00645ADE" w:rsidP="00E66157">
      <w:pPr>
        <w:ind w:left="2160"/>
        <w:jc w:val="both"/>
      </w:pPr>
      <w:r>
        <w:t>04= Grade 4</w:t>
      </w:r>
    </w:p>
    <w:p w:rsidR="00645ADE" w:rsidRDefault="00645ADE" w:rsidP="00E66157">
      <w:pPr>
        <w:ind w:left="2160"/>
        <w:jc w:val="both"/>
      </w:pPr>
      <w:r>
        <w:t>05= Grade 5</w:t>
      </w:r>
    </w:p>
    <w:p w:rsidR="00645ADE" w:rsidRDefault="00645ADE" w:rsidP="00E66157">
      <w:pPr>
        <w:ind w:left="2160"/>
        <w:jc w:val="both"/>
      </w:pPr>
      <w:r>
        <w:t>06= Grade 6</w:t>
      </w:r>
    </w:p>
    <w:p w:rsidR="00645ADE" w:rsidRDefault="00645ADE" w:rsidP="00E66157">
      <w:pPr>
        <w:ind w:left="2160"/>
        <w:jc w:val="both"/>
      </w:pPr>
      <w:r>
        <w:t>07= Grade 7</w:t>
      </w:r>
    </w:p>
    <w:p w:rsidR="00645ADE" w:rsidRDefault="00645ADE" w:rsidP="00E66157">
      <w:pPr>
        <w:ind w:left="2160"/>
        <w:jc w:val="both"/>
      </w:pPr>
      <w:r>
        <w:t>08= Grade 8</w:t>
      </w:r>
    </w:p>
    <w:p w:rsidR="00645ADE" w:rsidRDefault="00645ADE" w:rsidP="00E66157">
      <w:pPr>
        <w:ind w:left="2160"/>
        <w:jc w:val="both"/>
      </w:pPr>
      <w:r>
        <w:t>09= Grade 9</w:t>
      </w:r>
    </w:p>
    <w:p w:rsidR="00645ADE" w:rsidRDefault="00645ADE" w:rsidP="00E66157">
      <w:pPr>
        <w:ind w:left="2160"/>
        <w:jc w:val="both"/>
      </w:pPr>
      <w:r>
        <w:t>10= Grade 10</w:t>
      </w:r>
    </w:p>
    <w:p w:rsidR="00645ADE" w:rsidRDefault="00645ADE" w:rsidP="00E66157">
      <w:pPr>
        <w:ind w:left="2160"/>
        <w:jc w:val="both"/>
      </w:pPr>
      <w:r>
        <w:t>11= Grade 11</w:t>
      </w:r>
    </w:p>
    <w:p w:rsidR="00645ADE" w:rsidRDefault="00645ADE" w:rsidP="00E66157">
      <w:pPr>
        <w:ind w:left="2160"/>
        <w:jc w:val="both"/>
      </w:pPr>
      <w:r>
        <w:t>12= Grade 12</w:t>
      </w:r>
    </w:p>
    <w:p w:rsidR="00645ADE" w:rsidRDefault="00645ADE" w:rsidP="00E66157">
      <w:pPr>
        <w:ind w:left="2160"/>
        <w:jc w:val="both"/>
      </w:pPr>
      <w:r>
        <w:t>13= Post-secondary/vocational</w:t>
      </w:r>
    </w:p>
    <w:p w:rsidR="00645ADE" w:rsidRDefault="00645ADE" w:rsidP="00E66157">
      <w:pPr>
        <w:ind w:left="2160"/>
        <w:jc w:val="both"/>
      </w:pPr>
      <w:r>
        <w:t>14= University</w:t>
      </w:r>
    </w:p>
    <w:p w:rsidR="00645ADE" w:rsidRDefault="00645ADE" w:rsidP="00E66157">
      <w:pPr>
        <w:ind w:left="2160"/>
        <w:jc w:val="both"/>
      </w:pPr>
      <w:r>
        <w:t>15= Masters/Higher Education</w:t>
      </w:r>
    </w:p>
    <w:p w:rsidR="00645ADE" w:rsidRDefault="00645ADE" w:rsidP="00E66157">
      <w:pPr>
        <w:ind w:left="2160"/>
        <w:jc w:val="both"/>
      </w:pPr>
      <w:r>
        <w:t>28= Adult literacy</w:t>
      </w:r>
    </w:p>
    <w:p w:rsidR="00645ADE" w:rsidRDefault="00645ADE" w:rsidP="00E66157">
      <w:pPr>
        <w:ind w:left="2160"/>
        <w:jc w:val="both"/>
      </w:pPr>
      <w:r>
        <w:t>29= Religious education</w:t>
      </w:r>
    </w:p>
    <w:p w:rsidR="00645ADE" w:rsidRDefault="00645ADE" w:rsidP="00E66157">
      <w:pPr>
        <w:ind w:left="2160"/>
        <w:jc w:val="both"/>
      </w:pPr>
      <w:r>
        <w:t>30= Other (specify)</w:t>
      </w:r>
    </w:p>
    <w:p w:rsidR="00645ADE" w:rsidRDefault="00645ADE" w:rsidP="00E66157">
      <w:pPr>
        <w:jc w:val="both"/>
      </w:pPr>
      <w:r w:rsidRPr="00670E6F">
        <w:t>SPECGRLK</w:t>
      </w:r>
      <w:r>
        <w:fldChar w:fldCharType="begin"/>
      </w:r>
      <w:r>
        <w:instrText>xe "</w:instrText>
      </w:r>
      <w:r w:rsidRPr="00EC7687">
        <w:instrText>SPECGRLK</w:instrText>
      </w:r>
      <w:r>
        <w:instrText>"</w:instrText>
      </w:r>
      <w:r>
        <w:fldChar w:fldCharType="end"/>
      </w:r>
      <w:r>
        <w:tab/>
      </w:r>
      <w:r w:rsidRPr="00670E6F">
        <w:t>Specify level of formal education you would like NAME to complete</w:t>
      </w:r>
    </w:p>
    <w:p w:rsidR="00645ADE" w:rsidRDefault="00645ADE" w:rsidP="00E66157">
      <w:pPr>
        <w:jc w:val="both"/>
        <w:rPr>
          <w:szCs w:val="20"/>
        </w:rPr>
      </w:pPr>
      <w:r w:rsidRPr="000A3836">
        <w:t>EXPGRDR3</w:t>
      </w:r>
      <w:r>
        <w:fldChar w:fldCharType="begin"/>
      </w:r>
      <w:r>
        <w:instrText>xe "</w:instrText>
      </w:r>
      <w:r w:rsidRPr="00EC7687">
        <w:instrText>EXPGRDR3</w:instrText>
      </w:r>
      <w:r>
        <w:instrText>"</w:instrText>
      </w:r>
      <w:r>
        <w:fldChar w:fldCharType="end"/>
      </w:r>
      <w:r>
        <w:tab/>
      </w:r>
      <w:r w:rsidRPr="000A3836">
        <w:t>Do you expect NAME will reach that level of education?</w:t>
      </w:r>
      <w:r>
        <w:t xml:space="preserve"> Codes are: 0</w:t>
      </w:r>
      <w:r>
        <w:rPr>
          <w:szCs w:val="20"/>
        </w:rPr>
        <w:t xml:space="preserve">0= No, 01= Yes </w:t>
      </w:r>
    </w:p>
    <w:p w:rsidR="00645ADE" w:rsidRDefault="00645ADE" w:rsidP="00E66157">
      <w:pPr>
        <w:pStyle w:val="Heading1"/>
      </w:pPr>
      <w:r>
        <w:t>Individual Files</w:t>
      </w:r>
    </w:p>
    <w:p w:rsidR="00645ADE" w:rsidRPr="00456EB8" w:rsidRDefault="00645ADE" w:rsidP="00E66157"/>
    <w:p w:rsidR="00645ADE" w:rsidRDefault="00645ADE" w:rsidP="00E66157">
      <w:pPr>
        <w:pStyle w:val="Heading1"/>
      </w:pPr>
      <w:r>
        <w:t>Household Member Level Data</w:t>
      </w:r>
    </w:p>
    <w:p w:rsidR="00645ADE" w:rsidRPr="0079438B" w:rsidRDefault="00645ADE" w:rsidP="00E66157">
      <w:pPr>
        <w:rPr>
          <w:szCs w:val="20"/>
        </w:rPr>
      </w:pPr>
      <w:r w:rsidRPr="0079438B">
        <w:rPr>
          <w:szCs w:val="20"/>
        </w:rPr>
        <w:t xml:space="preserve">These are the variables in the data file </w:t>
      </w:r>
      <w:r>
        <w:rPr>
          <w:color w:val="000000"/>
          <w:szCs w:val="20"/>
          <w:u w:val="single"/>
        </w:rPr>
        <w:t>VN_YC_HouseholdMemberLevel</w:t>
      </w:r>
      <w:r w:rsidRPr="0079438B">
        <w:rPr>
          <w:color w:val="000000"/>
          <w:szCs w:val="20"/>
          <w:u w:val="single"/>
        </w:rPr>
        <w:t xml:space="preserve">.sav. </w:t>
      </w:r>
      <w:r w:rsidRPr="0079438B">
        <w:rPr>
          <w:szCs w:val="20"/>
        </w:rPr>
        <w:t xml:space="preserve">This data file provides details </w:t>
      </w:r>
      <w:r>
        <w:rPr>
          <w:szCs w:val="20"/>
        </w:rPr>
        <w:t>at the household member level.</w:t>
      </w:r>
    </w:p>
    <w:p w:rsidR="00645ADE" w:rsidRDefault="00645ADE" w:rsidP="00E66157">
      <w:pPr>
        <w:jc w:val="both"/>
      </w:pPr>
    </w:p>
    <w:p w:rsidR="00645ADE" w:rsidRPr="00BF5BF8" w:rsidRDefault="00645ADE" w:rsidP="00E66157">
      <w:pPr>
        <w:jc w:val="both"/>
      </w:pPr>
      <w:r w:rsidRPr="00BF5BF8">
        <w:t>ID</w:t>
      </w:r>
      <w:r>
        <w:fldChar w:fldCharType="begin"/>
      </w:r>
      <w:r>
        <w:instrText>xe "</w:instrText>
      </w:r>
      <w:r w:rsidRPr="00EC7687">
        <w:instrText>ID</w:instrText>
      </w:r>
      <w:r>
        <w:instrText>"</w:instrText>
      </w:r>
      <w:r>
        <w:fldChar w:fldCharType="end"/>
      </w:r>
      <w:r w:rsidRPr="00BF5BF8">
        <w:t xml:space="preserve"> </w:t>
      </w:r>
      <w:r>
        <w:tab/>
      </w:r>
      <w:r>
        <w:tab/>
      </w:r>
      <w:r w:rsidRPr="00BF5BF8">
        <w:t>Roster ID</w:t>
      </w:r>
    </w:p>
    <w:p w:rsidR="00645ADE" w:rsidRDefault="00645ADE" w:rsidP="00E66157">
      <w:pPr>
        <w:jc w:val="both"/>
      </w:pPr>
      <w:r w:rsidRPr="00E874DF">
        <w:t>CHILDID</w:t>
      </w:r>
      <w:r>
        <w:fldChar w:fldCharType="begin"/>
      </w:r>
      <w:r>
        <w:instrText>xe "</w:instrText>
      </w:r>
      <w:r w:rsidRPr="00EC7687">
        <w:instrText>CHILDID</w:instrText>
      </w:r>
      <w:r>
        <w:instrText>"</w:instrText>
      </w:r>
      <w:r>
        <w:fldChar w:fldCharType="end"/>
      </w:r>
      <w:r>
        <w:tab/>
      </w:r>
      <w:r w:rsidRPr="00E874DF">
        <w:t>Child ID</w:t>
      </w:r>
    </w:p>
    <w:p w:rsidR="00645ADE" w:rsidRDefault="00645ADE" w:rsidP="00E66157">
      <w:pPr>
        <w:spacing w:before="72"/>
        <w:jc w:val="both"/>
        <w:rPr>
          <w:rFonts w:cs="Arial"/>
          <w:bCs/>
          <w:spacing w:val="-11"/>
          <w:w w:val="105"/>
          <w:szCs w:val="20"/>
        </w:rPr>
      </w:pPr>
      <w:r w:rsidRPr="00BF5BF8">
        <w:rPr>
          <w:rFonts w:cs="Arial"/>
          <w:bCs/>
          <w:spacing w:val="-11"/>
          <w:w w:val="105"/>
          <w:szCs w:val="20"/>
        </w:rPr>
        <w:t>AGE</w:t>
      </w:r>
      <w:r>
        <w:rPr>
          <w:rFonts w:cs="Arial"/>
          <w:bCs/>
          <w:spacing w:val="-11"/>
          <w:w w:val="105"/>
          <w:szCs w:val="20"/>
        </w:rPr>
        <w:fldChar w:fldCharType="begin"/>
      </w:r>
      <w:r>
        <w:instrText>xe "</w:instrText>
      </w:r>
      <w:r w:rsidRPr="00EC7687">
        <w:rPr>
          <w:rFonts w:cs="Arial"/>
          <w:bCs/>
          <w:spacing w:val="-11"/>
          <w:w w:val="105"/>
          <w:szCs w:val="20"/>
        </w:rPr>
        <w:instrText>AGE</w:instrText>
      </w:r>
      <w:r>
        <w:instrText>"</w:instrText>
      </w:r>
      <w:r>
        <w:rPr>
          <w:rFonts w:cs="Arial"/>
          <w:bCs/>
          <w:spacing w:val="-11"/>
          <w:w w:val="105"/>
          <w:szCs w:val="20"/>
        </w:rPr>
        <w:fldChar w:fldCharType="end"/>
      </w:r>
      <w:r>
        <w:rPr>
          <w:rFonts w:cs="Arial"/>
          <w:bCs/>
          <w:spacing w:val="-11"/>
          <w:w w:val="105"/>
          <w:szCs w:val="20"/>
        </w:rPr>
        <w:tab/>
      </w:r>
      <w:r>
        <w:rPr>
          <w:rFonts w:cs="Arial"/>
          <w:bCs/>
          <w:spacing w:val="-11"/>
          <w:w w:val="105"/>
          <w:szCs w:val="20"/>
        </w:rPr>
        <w:tab/>
      </w:r>
      <w:r w:rsidRPr="00BF5BF8">
        <w:rPr>
          <w:rFonts w:cs="Arial"/>
          <w:bCs/>
          <w:spacing w:val="-11"/>
          <w:w w:val="105"/>
          <w:szCs w:val="20"/>
        </w:rPr>
        <w:t>Age in whole years</w:t>
      </w:r>
    </w:p>
    <w:p w:rsidR="00645ADE" w:rsidRDefault="00645ADE" w:rsidP="00E66157">
      <w:pPr>
        <w:spacing w:before="72"/>
        <w:jc w:val="both"/>
        <w:rPr>
          <w:rFonts w:cs="Arial"/>
          <w:bCs/>
          <w:spacing w:val="-11"/>
          <w:w w:val="105"/>
          <w:szCs w:val="20"/>
        </w:rPr>
      </w:pPr>
      <w:r w:rsidRPr="00335BEA">
        <w:rPr>
          <w:rFonts w:cs="Arial"/>
          <w:bCs/>
          <w:spacing w:val="-11"/>
          <w:w w:val="105"/>
          <w:szCs w:val="20"/>
        </w:rPr>
        <w:t>MEMSEX</w:t>
      </w:r>
      <w:r>
        <w:rPr>
          <w:rFonts w:cs="Arial"/>
          <w:bCs/>
          <w:spacing w:val="-11"/>
          <w:w w:val="105"/>
          <w:szCs w:val="20"/>
        </w:rPr>
        <w:fldChar w:fldCharType="begin"/>
      </w:r>
      <w:r>
        <w:instrText>xe "</w:instrText>
      </w:r>
      <w:r w:rsidRPr="00EC7687">
        <w:rPr>
          <w:rFonts w:cs="Arial"/>
          <w:bCs/>
          <w:spacing w:val="-11"/>
          <w:w w:val="105"/>
          <w:szCs w:val="20"/>
        </w:rPr>
        <w:instrText>MEMSEX</w:instrText>
      </w:r>
      <w:r>
        <w:instrText>"</w:instrText>
      </w:r>
      <w:r>
        <w:rPr>
          <w:rFonts w:cs="Arial"/>
          <w:bCs/>
          <w:spacing w:val="-11"/>
          <w:w w:val="105"/>
          <w:szCs w:val="20"/>
        </w:rPr>
        <w:fldChar w:fldCharType="end"/>
      </w:r>
      <w:r>
        <w:rPr>
          <w:rFonts w:cs="Arial"/>
          <w:bCs/>
          <w:spacing w:val="-11"/>
          <w:w w:val="105"/>
          <w:szCs w:val="20"/>
        </w:rPr>
        <w:tab/>
      </w:r>
      <w:r w:rsidRPr="00335BEA">
        <w:rPr>
          <w:rFonts w:cs="Arial"/>
          <w:bCs/>
          <w:spacing w:val="-11"/>
          <w:w w:val="105"/>
          <w:szCs w:val="20"/>
        </w:rPr>
        <w:t>Sex of household member</w:t>
      </w:r>
      <w:r>
        <w:rPr>
          <w:rFonts w:cs="Arial"/>
          <w:bCs/>
          <w:spacing w:val="-11"/>
          <w:w w:val="105"/>
          <w:szCs w:val="20"/>
        </w:rPr>
        <w:t>. Codes are: 01= Male, 02= Female</w:t>
      </w:r>
    </w:p>
    <w:p w:rsidR="00645ADE" w:rsidRDefault="00645ADE" w:rsidP="00E66157">
      <w:pPr>
        <w:spacing w:before="72"/>
        <w:jc w:val="both"/>
        <w:rPr>
          <w:rFonts w:cs="Arial"/>
          <w:bCs/>
          <w:spacing w:val="-11"/>
          <w:w w:val="105"/>
          <w:szCs w:val="20"/>
        </w:rPr>
      </w:pPr>
      <w:r w:rsidRPr="00335BEA">
        <w:rPr>
          <w:rFonts w:cs="Arial"/>
          <w:bCs/>
          <w:spacing w:val="-11"/>
          <w:w w:val="105"/>
          <w:szCs w:val="20"/>
        </w:rPr>
        <w:t>RELATE</w:t>
      </w:r>
      <w:r>
        <w:rPr>
          <w:rFonts w:cs="Arial"/>
          <w:bCs/>
          <w:spacing w:val="-11"/>
          <w:w w:val="105"/>
          <w:szCs w:val="20"/>
        </w:rPr>
        <w:fldChar w:fldCharType="begin"/>
      </w:r>
      <w:r>
        <w:instrText>xe "</w:instrText>
      </w:r>
      <w:r w:rsidRPr="00EC7687">
        <w:rPr>
          <w:rFonts w:cs="Arial"/>
          <w:bCs/>
          <w:spacing w:val="-11"/>
          <w:w w:val="105"/>
          <w:szCs w:val="20"/>
        </w:rPr>
        <w:instrText>RELATE</w:instrText>
      </w:r>
      <w:r>
        <w:instrText>"</w:instrText>
      </w:r>
      <w:r>
        <w:rPr>
          <w:rFonts w:cs="Arial"/>
          <w:bCs/>
          <w:spacing w:val="-11"/>
          <w:w w:val="105"/>
          <w:szCs w:val="20"/>
        </w:rPr>
        <w:fldChar w:fldCharType="end"/>
      </w:r>
      <w:r>
        <w:rPr>
          <w:rFonts w:cs="Arial"/>
          <w:bCs/>
          <w:spacing w:val="-11"/>
          <w:w w:val="105"/>
          <w:szCs w:val="20"/>
        </w:rPr>
        <w:tab/>
      </w:r>
      <w:r w:rsidRPr="00335BEA">
        <w:rPr>
          <w:rFonts w:cs="Arial"/>
          <w:bCs/>
          <w:spacing w:val="-11"/>
          <w:w w:val="105"/>
          <w:szCs w:val="20"/>
        </w:rPr>
        <w:t>Relationship to YL child</w:t>
      </w:r>
      <w:r>
        <w:rPr>
          <w:rFonts w:cs="Arial"/>
          <w:bCs/>
          <w:spacing w:val="-11"/>
          <w:w w:val="105"/>
          <w:szCs w:val="20"/>
        </w:rPr>
        <w:t>. Codes are:</w:t>
      </w:r>
    </w:p>
    <w:p w:rsidR="00645ADE" w:rsidRDefault="00645ADE" w:rsidP="00E66157">
      <w:pPr>
        <w:spacing w:before="72"/>
        <w:ind w:left="2160"/>
        <w:jc w:val="both"/>
        <w:rPr>
          <w:rFonts w:cs="Arial"/>
          <w:bCs/>
          <w:spacing w:val="-11"/>
          <w:w w:val="105"/>
          <w:szCs w:val="20"/>
        </w:rPr>
      </w:pPr>
      <w:r>
        <w:rPr>
          <w:rFonts w:cs="Arial"/>
          <w:bCs/>
          <w:spacing w:val="-11"/>
          <w:w w:val="105"/>
          <w:szCs w:val="20"/>
        </w:rPr>
        <w:t>00= YL Child</w:t>
      </w:r>
    </w:p>
    <w:p w:rsidR="00645ADE" w:rsidRDefault="00645ADE" w:rsidP="00E66157">
      <w:pPr>
        <w:spacing w:before="72"/>
        <w:ind w:left="2160"/>
        <w:jc w:val="both"/>
        <w:rPr>
          <w:rFonts w:cs="Arial"/>
          <w:bCs/>
          <w:spacing w:val="-11"/>
          <w:w w:val="105"/>
          <w:szCs w:val="20"/>
        </w:rPr>
      </w:pPr>
      <w:r>
        <w:rPr>
          <w:rFonts w:cs="Arial"/>
          <w:bCs/>
          <w:spacing w:val="-11"/>
          <w:w w:val="105"/>
          <w:szCs w:val="20"/>
        </w:rPr>
        <w:t>01= Biological parent</w:t>
      </w:r>
    </w:p>
    <w:p w:rsidR="00645ADE" w:rsidRDefault="00645ADE" w:rsidP="00E66157">
      <w:pPr>
        <w:spacing w:before="72"/>
        <w:ind w:left="2160"/>
        <w:jc w:val="both"/>
        <w:rPr>
          <w:rFonts w:cs="Arial"/>
          <w:bCs/>
          <w:spacing w:val="-11"/>
          <w:w w:val="105"/>
          <w:szCs w:val="20"/>
        </w:rPr>
      </w:pPr>
      <w:r>
        <w:rPr>
          <w:rFonts w:cs="Arial"/>
          <w:bCs/>
          <w:spacing w:val="-11"/>
          <w:w w:val="105"/>
          <w:szCs w:val="20"/>
        </w:rPr>
        <w:t>02= Step-parent</w:t>
      </w:r>
    </w:p>
    <w:p w:rsidR="00645ADE" w:rsidRDefault="00645ADE" w:rsidP="00E66157">
      <w:pPr>
        <w:spacing w:before="72"/>
        <w:ind w:left="2160"/>
        <w:jc w:val="both"/>
        <w:rPr>
          <w:rFonts w:cs="Arial"/>
          <w:bCs/>
          <w:spacing w:val="-11"/>
          <w:w w:val="105"/>
          <w:szCs w:val="20"/>
        </w:rPr>
      </w:pPr>
      <w:r>
        <w:rPr>
          <w:rFonts w:cs="Arial"/>
          <w:bCs/>
          <w:spacing w:val="-11"/>
          <w:w w:val="105"/>
          <w:szCs w:val="20"/>
        </w:rPr>
        <w:t>03= Adoptive parent</w:t>
      </w:r>
    </w:p>
    <w:p w:rsidR="00645ADE" w:rsidRDefault="00645ADE" w:rsidP="00E66157">
      <w:pPr>
        <w:spacing w:before="72"/>
        <w:ind w:left="2160"/>
        <w:jc w:val="both"/>
        <w:rPr>
          <w:rFonts w:cs="Arial"/>
          <w:bCs/>
          <w:spacing w:val="-11"/>
          <w:w w:val="105"/>
          <w:szCs w:val="20"/>
        </w:rPr>
      </w:pPr>
      <w:r>
        <w:rPr>
          <w:rFonts w:cs="Arial"/>
          <w:bCs/>
          <w:spacing w:val="-11"/>
          <w:w w:val="105"/>
          <w:szCs w:val="20"/>
        </w:rPr>
        <w:t>04= Foster parent</w:t>
      </w:r>
    </w:p>
    <w:p w:rsidR="00645ADE" w:rsidRDefault="00645ADE" w:rsidP="00E66157">
      <w:pPr>
        <w:spacing w:before="72"/>
        <w:ind w:left="2160"/>
        <w:jc w:val="both"/>
        <w:rPr>
          <w:rFonts w:cs="Arial"/>
          <w:bCs/>
          <w:spacing w:val="-11"/>
          <w:w w:val="105"/>
          <w:szCs w:val="20"/>
        </w:rPr>
      </w:pPr>
      <w:r>
        <w:rPr>
          <w:rFonts w:cs="Arial"/>
          <w:bCs/>
          <w:spacing w:val="-11"/>
          <w:w w:val="105"/>
          <w:szCs w:val="20"/>
        </w:rPr>
        <w:t>05= Maternal grandparent</w:t>
      </w:r>
    </w:p>
    <w:p w:rsidR="00645ADE" w:rsidRDefault="00645ADE" w:rsidP="00E66157">
      <w:pPr>
        <w:spacing w:before="72"/>
        <w:ind w:left="2160"/>
        <w:jc w:val="both"/>
        <w:rPr>
          <w:rFonts w:cs="Arial"/>
          <w:bCs/>
          <w:spacing w:val="-11"/>
          <w:w w:val="105"/>
          <w:szCs w:val="20"/>
        </w:rPr>
      </w:pPr>
      <w:r>
        <w:rPr>
          <w:rFonts w:cs="Arial"/>
          <w:bCs/>
          <w:spacing w:val="-11"/>
          <w:w w:val="105"/>
          <w:szCs w:val="20"/>
        </w:rPr>
        <w:t>06= Paternal grandparent</w:t>
      </w:r>
    </w:p>
    <w:p w:rsidR="00645ADE" w:rsidRDefault="00645ADE" w:rsidP="00E66157">
      <w:pPr>
        <w:spacing w:before="72"/>
        <w:ind w:left="2160"/>
        <w:jc w:val="both"/>
        <w:rPr>
          <w:rFonts w:cs="Arial"/>
          <w:bCs/>
          <w:spacing w:val="-11"/>
          <w:w w:val="105"/>
          <w:szCs w:val="20"/>
        </w:rPr>
      </w:pPr>
      <w:r>
        <w:rPr>
          <w:rFonts w:cs="Arial"/>
          <w:bCs/>
          <w:spacing w:val="-11"/>
          <w:w w:val="105"/>
          <w:szCs w:val="20"/>
        </w:rPr>
        <w:t>07= Brother/sister</w:t>
      </w:r>
    </w:p>
    <w:p w:rsidR="00645ADE" w:rsidRDefault="00645ADE" w:rsidP="00E66157">
      <w:pPr>
        <w:spacing w:before="72"/>
        <w:ind w:left="2160"/>
        <w:jc w:val="both"/>
        <w:rPr>
          <w:rFonts w:cs="Arial"/>
          <w:bCs/>
          <w:spacing w:val="-11"/>
          <w:w w:val="105"/>
          <w:szCs w:val="20"/>
        </w:rPr>
      </w:pPr>
      <w:r>
        <w:rPr>
          <w:rFonts w:cs="Arial"/>
          <w:bCs/>
          <w:spacing w:val="-11"/>
          <w:w w:val="105"/>
          <w:szCs w:val="20"/>
        </w:rPr>
        <w:t>08= Half-sibling (same father)</w:t>
      </w:r>
    </w:p>
    <w:p w:rsidR="00645ADE" w:rsidRDefault="00645ADE" w:rsidP="00E66157">
      <w:pPr>
        <w:spacing w:before="72"/>
        <w:ind w:left="2160"/>
        <w:jc w:val="both"/>
        <w:rPr>
          <w:rFonts w:cs="Arial"/>
          <w:bCs/>
          <w:spacing w:val="-11"/>
          <w:w w:val="105"/>
          <w:szCs w:val="20"/>
        </w:rPr>
      </w:pPr>
      <w:r>
        <w:rPr>
          <w:rFonts w:cs="Arial"/>
          <w:bCs/>
          <w:spacing w:val="-11"/>
          <w:w w:val="105"/>
          <w:szCs w:val="20"/>
        </w:rPr>
        <w:t>09= Half-sibling (same mother)</w:t>
      </w:r>
    </w:p>
    <w:p w:rsidR="00645ADE" w:rsidRDefault="00645ADE" w:rsidP="00E66157">
      <w:pPr>
        <w:spacing w:before="72"/>
        <w:ind w:left="2160"/>
        <w:jc w:val="both"/>
        <w:rPr>
          <w:rFonts w:cs="Arial"/>
          <w:bCs/>
          <w:spacing w:val="-11"/>
          <w:w w:val="105"/>
          <w:szCs w:val="20"/>
        </w:rPr>
      </w:pPr>
      <w:r>
        <w:rPr>
          <w:rFonts w:cs="Arial"/>
          <w:bCs/>
          <w:spacing w:val="-11"/>
          <w:w w:val="105"/>
          <w:szCs w:val="20"/>
        </w:rPr>
        <w:t>10= Step-sibling</w:t>
      </w:r>
    </w:p>
    <w:p w:rsidR="00645ADE" w:rsidRDefault="00645ADE" w:rsidP="00E66157">
      <w:pPr>
        <w:spacing w:before="72"/>
        <w:ind w:left="2160"/>
        <w:jc w:val="both"/>
        <w:rPr>
          <w:rFonts w:cs="Arial"/>
          <w:bCs/>
          <w:spacing w:val="-11"/>
          <w:w w:val="105"/>
          <w:szCs w:val="20"/>
        </w:rPr>
      </w:pPr>
      <w:r>
        <w:rPr>
          <w:rFonts w:cs="Arial"/>
          <w:bCs/>
          <w:spacing w:val="-11"/>
          <w:w w:val="105"/>
          <w:szCs w:val="20"/>
        </w:rPr>
        <w:t>11= Adoptive brother/sister</w:t>
      </w:r>
    </w:p>
    <w:p w:rsidR="00645ADE" w:rsidRDefault="00645ADE" w:rsidP="00E66157">
      <w:pPr>
        <w:spacing w:before="72"/>
        <w:ind w:left="2160"/>
        <w:jc w:val="both"/>
        <w:rPr>
          <w:rFonts w:cs="Arial"/>
          <w:bCs/>
          <w:spacing w:val="-11"/>
          <w:w w:val="105"/>
          <w:szCs w:val="20"/>
        </w:rPr>
      </w:pPr>
      <w:r>
        <w:rPr>
          <w:rFonts w:cs="Arial"/>
          <w:bCs/>
          <w:spacing w:val="-11"/>
          <w:w w:val="105"/>
          <w:szCs w:val="20"/>
        </w:rPr>
        <w:t>12= Foster brother/sister</w:t>
      </w:r>
    </w:p>
    <w:p w:rsidR="00645ADE" w:rsidRDefault="00645ADE" w:rsidP="00E66157">
      <w:pPr>
        <w:spacing w:before="72"/>
        <w:ind w:left="2160"/>
        <w:jc w:val="both"/>
        <w:rPr>
          <w:rFonts w:cs="Arial"/>
          <w:bCs/>
          <w:spacing w:val="-11"/>
          <w:w w:val="105"/>
          <w:szCs w:val="20"/>
        </w:rPr>
      </w:pPr>
      <w:r>
        <w:rPr>
          <w:rFonts w:cs="Arial"/>
          <w:bCs/>
          <w:spacing w:val="-11"/>
          <w:w w:val="105"/>
          <w:szCs w:val="20"/>
        </w:rPr>
        <w:t>13= Uncle/Aunt</w:t>
      </w:r>
    </w:p>
    <w:p w:rsidR="00645ADE" w:rsidRDefault="00645ADE" w:rsidP="00E66157">
      <w:pPr>
        <w:spacing w:before="72"/>
        <w:ind w:left="2160"/>
        <w:jc w:val="both"/>
        <w:rPr>
          <w:rFonts w:cs="Arial"/>
          <w:bCs/>
          <w:spacing w:val="-11"/>
          <w:w w:val="105"/>
          <w:szCs w:val="20"/>
        </w:rPr>
      </w:pPr>
      <w:r>
        <w:rPr>
          <w:rFonts w:cs="Arial"/>
          <w:bCs/>
          <w:spacing w:val="-11"/>
          <w:w w:val="105"/>
          <w:szCs w:val="20"/>
        </w:rPr>
        <w:t>14= Cousin</w:t>
      </w:r>
    </w:p>
    <w:p w:rsidR="00645ADE" w:rsidRDefault="00645ADE" w:rsidP="00E66157">
      <w:pPr>
        <w:spacing w:before="72"/>
        <w:ind w:left="2160"/>
        <w:jc w:val="both"/>
        <w:rPr>
          <w:rFonts w:cs="Arial"/>
          <w:bCs/>
          <w:spacing w:val="-11"/>
          <w:w w:val="105"/>
          <w:szCs w:val="20"/>
        </w:rPr>
      </w:pPr>
      <w:r>
        <w:rPr>
          <w:rFonts w:cs="Arial"/>
          <w:bCs/>
          <w:spacing w:val="-11"/>
          <w:w w:val="105"/>
          <w:szCs w:val="20"/>
        </w:rPr>
        <w:t>15= Nephew/Niece</w:t>
      </w:r>
    </w:p>
    <w:p w:rsidR="00645ADE" w:rsidRDefault="00645ADE" w:rsidP="00E66157">
      <w:pPr>
        <w:spacing w:before="72"/>
        <w:ind w:left="2160"/>
        <w:jc w:val="both"/>
        <w:rPr>
          <w:rFonts w:cs="Arial"/>
          <w:bCs/>
          <w:spacing w:val="-11"/>
          <w:w w:val="105"/>
          <w:szCs w:val="20"/>
        </w:rPr>
      </w:pPr>
      <w:r>
        <w:rPr>
          <w:rFonts w:cs="Arial"/>
          <w:bCs/>
          <w:spacing w:val="-11"/>
          <w:w w:val="105"/>
          <w:szCs w:val="20"/>
        </w:rPr>
        <w:t>16= Brother/sister-in-law</w:t>
      </w:r>
    </w:p>
    <w:p w:rsidR="00645ADE" w:rsidRDefault="00645ADE" w:rsidP="00E66157">
      <w:pPr>
        <w:spacing w:before="72"/>
        <w:ind w:left="2160"/>
        <w:jc w:val="both"/>
        <w:rPr>
          <w:rFonts w:cs="Arial"/>
          <w:bCs/>
          <w:spacing w:val="-11"/>
          <w:w w:val="105"/>
          <w:szCs w:val="20"/>
        </w:rPr>
      </w:pPr>
      <w:r>
        <w:rPr>
          <w:rFonts w:cs="Arial"/>
          <w:bCs/>
          <w:spacing w:val="-11"/>
          <w:w w:val="105"/>
          <w:szCs w:val="20"/>
        </w:rPr>
        <w:t>17= Great grandparent (mother` s side)</w:t>
      </w:r>
    </w:p>
    <w:p w:rsidR="00645ADE" w:rsidRDefault="00645ADE" w:rsidP="00E66157">
      <w:pPr>
        <w:spacing w:before="72"/>
        <w:ind w:left="2160"/>
        <w:jc w:val="both"/>
        <w:rPr>
          <w:rFonts w:cs="Arial"/>
          <w:bCs/>
          <w:spacing w:val="-11"/>
          <w:w w:val="105"/>
          <w:szCs w:val="20"/>
        </w:rPr>
      </w:pPr>
      <w:r>
        <w:rPr>
          <w:rFonts w:cs="Arial"/>
          <w:bCs/>
          <w:spacing w:val="-11"/>
          <w:w w:val="105"/>
          <w:szCs w:val="20"/>
        </w:rPr>
        <w:t>18= Great grandparent (father` s side)</w:t>
      </w:r>
    </w:p>
    <w:p w:rsidR="00645ADE" w:rsidRDefault="00645ADE" w:rsidP="00E66157">
      <w:pPr>
        <w:spacing w:before="72"/>
        <w:ind w:left="2160"/>
        <w:jc w:val="both"/>
        <w:rPr>
          <w:rFonts w:cs="Arial"/>
          <w:bCs/>
          <w:spacing w:val="-11"/>
          <w:w w:val="105"/>
          <w:szCs w:val="20"/>
        </w:rPr>
      </w:pPr>
      <w:r>
        <w:rPr>
          <w:rFonts w:cs="Arial"/>
          <w:bCs/>
          <w:spacing w:val="-11"/>
          <w:w w:val="105"/>
          <w:szCs w:val="20"/>
        </w:rPr>
        <w:t>19= Other relative</w:t>
      </w:r>
    </w:p>
    <w:p w:rsidR="00645ADE" w:rsidRDefault="00645ADE" w:rsidP="00E66157">
      <w:pPr>
        <w:spacing w:before="72"/>
        <w:ind w:left="2160"/>
        <w:jc w:val="both"/>
        <w:rPr>
          <w:rFonts w:cs="Arial"/>
          <w:bCs/>
          <w:spacing w:val="-11"/>
          <w:w w:val="105"/>
          <w:szCs w:val="20"/>
        </w:rPr>
      </w:pPr>
      <w:r>
        <w:rPr>
          <w:rFonts w:cs="Arial"/>
          <w:bCs/>
          <w:spacing w:val="-11"/>
          <w:w w:val="105"/>
          <w:szCs w:val="20"/>
        </w:rPr>
        <w:t>20= Servant (farm-worker, maid, etc.)</w:t>
      </w:r>
    </w:p>
    <w:p w:rsidR="00645ADE" w:rsidRDefault="00645ADE" w:rsidP="00E66157">
      <w:pPr>
        <w:spacing w:before="72"/>
        <w:ind w:left="2160"/>
        <w:jc w:val="both"/>
        <w:rPr>
          <w:rFonts w:cs="Arial"/>
          <w:bCs/>
          <w:spacing w:val="-11"/>
          <w:w w:val="105"/>
          <w:szCs w:val="20"/>
        </w:rPr>
      </w:pPr>
      <w:r>
        <w:rPr>
          <w:rFonts w:cs="Arial"/>
          <w:bCs/>
          <w:spacing w:val="-11"/>
          <w:w w:val="105"/>
          <w:szCs w:val="20"/>
        </w:rPr>
        <w:t>21= Tenant/lodger</w:t>
      </w:r>
    </w:p>
    <w:p w:rsidR="00645ADE" w:rsidRDefault="00645ADE" w:rsidP="00E66157">
      <w:pPr>
        <w:spacing w:before="72"/>
        <w:ind w:left="2160"/>
        <w:jc w:val="both"/>
        <w:rPr>
          <w:rFonts w:cs="Arial"/>
          <w:bCs/>
          <w:spacing w:val="-11"/>
          <w:w w:val="105"/>
          <w:szCs w:val="20"/>
        </w:rPr>
      </w:pPr>
      <w:r>
        <w:rPr>
          <w:rFonts w:cs="Arial"/>
          <w:bCs/>
          <w:spacing w:val="-11"/>
          <w:w w:val="105"/>
          <w:szCs w:val="20"/>
        </w:rPr>
        <w:t>22= Other non-related</w:t>
      </w:r>
    </w:p>
    <w:p w:rsidR="00645ADE" w:rsidRDefault="00645ADE" w:rsidP="00E66157">
      <w:pPr>
        <w:spacing w:before="72"/>
        <w:ind w:left="2160"/>
        <w:jc w:val="both"/>
        <w:rPr>
          <w:rFonts w:cs="Arial"/>
          <w:bCs/>
          <w:spacing w:val="-11"/>
          <w:w w:val="105"/>
          <w:szCs w:val="20"/>
        </w:rPr>
      </w:pPr>
      <w:r>
        <w:rPr>
          <w:rFonts w:cs="Arial"/>
          <w:bCs/>
          <w:spacing w:val="-11"/>
          <w:w w:val="105"/>
          <w:szCs w:val="20"/>
        </w:rPr>
        <w:t>23= Nanny (live-in)</w:t>
      </w:r>
    </w:p>
    <w:p w:rsidR="00645ADE" w:rsidRDefault="00645ADE" w:rsidP="00E66157">
      <w:pPr>
        <w:spacing w:before="72"/>
        <w:ind w:left="2160"/>
        <w:jc w:val="both"/>
        <w:rPr>
          <w:rFonts w:cs="Arial"/>
          <w:bCs/>
          <w:spacing w:val="-11"/>
          <w:w w:val="105"/>
          <w:szCs w:val="20"/>
        </w:rPr>
      </w:pPr>
      <w:r>
        <w:rPr>
          <w:rFonts w:cs="Arial"/>
          <w:bCs/>
          <w:spacing w:val="-11"/>
          <w:w w:val="105"/>
          <w:szCs w:val="20"/>
        </w:rPr>
        <w:t>24= Wife/husband of NAME</w:t>
      </w:r>
    </w:p>
    <w:p w:rsidR="00645ADE" w:rsidRDefault="00645ADE" w:rsidP="00E66157">
      <w:pPr>
        <w:spacing w:before="72"/>
        <w:ind w:left="2160"/>
        <w:jc w:val="both"/>
        <w:rPr>
          <w:rFonts w:cs="Arial"/>
          <w:bCs/>
          <w:spacing w:val="-11"/>
          <w:w w:val="105"/>
          <w:szCs w:val="20"/>
        </w:rPr>
      </w:pPr>
      <w:r>
        <w:rPr>
          <w:rFonts w:cs="Arial"/>
          <w:bCs/>
          <w:spacing w:val="-11"/>
          <w:w w:val="105"/>
          <w:szCs w:val="20"/>
        </w:rPr>
        <w:t>25= Boy/girlfriend of NAME</w:t>
      </w:r>
    </w:p>
    <w:p w:rsidR="00645ADE" w:rsidRDefault="00645ADE" w:rsidP="00E66157">
      <w:pPr>
        <w:spacing w:before="72"/>
        <w:ind w:left="2160"/>
        <w:jc w:val="both"/>
        <w:rPr>
          <w:rFonts w:cs="Arial"/>
          <w:bCs/>
          <w:spacing w:val="-11"/>
          <w:w w:val="105"/>
          <w:szCs w:val="20"/>
        </w:rPr>
      </w:pPr>
      <w:r>
        <w:rPr>
          <w:rFonts w:cs="Arial"/>
          <w:bCs/>
          <w:spacing w:val="-11"/>
          <w:w w:val="105"/>
          <w:szCs w:val="20"/>
        </w:rPr>
        <w:t>26= Fiancé</w:t>
      </w:r>
    </w:p>
    <w:p w:rsidR="00645ADE" w:rsidRDefault="00645ADE" w:rsidP="00E66157">
      <w:pPr>
        <w:spacing w:before="72"/>
        <w:ind w:left="2160"/>
        <w:jc w:val="both"/>
        <w:rPr>
          <w:rFonts w:cs="Arial"/>
          <w:bCs/>
          <w:spacing w:val="-11"/>
          <w:w w:val="105"/>
          <w:szCs w:val="20"/>
        </w:rPr>
      </w:pPr>
      <w:r>
        <w:rPr>
          <w:rFonts w:cs="Arial"/>
          <w:bCs/>
          <w:spacing w:val="-11"/>
          <w:w w:val="105"/>
          <w:szCs w:val="20"/>
        </w:rPr>
        <w:t>27= Child of NAME</w:t>
      </w:r>
    </w:p>
    <w:p w:rsidR="00645ADE" w:rsidRDefault="00645ADE" w:rsidP="00E66157">
      <w:pPr>
        <w:jc w:val="both"/>
      </w:pPr>
      <w:r w:rsidRPr="00AF3BCD">
        <w:t>LIVHSE</w:t>
      </w:r>
      <w:r>
        <w:fldChar w:fldCharType="begin"/>
      </w:r>
      <w:r>
        <w:instrText>xe "</w:instrText>
      </w:r>
      <w:r w:rsidRPr="00EC7687">
        <w:instrText>LIVHSE</w:instrText>
      </w:r>
      <w:r>
        <w:instrText>"</w:instrText>
      </w:r>
      <w:r>
        <w:fldChar w:fldCharType="end"/>
      </w:r>
      <w:r>
        <w:tab/>
      </w:r>
      <w:r w:rsidRPr="00AF3BCD">
        <w:t>Is this person still living in the household?</w:t>
      </w:r>
      <w:r>
        <w:t xml:space="preserve"> Codes are:</w:t>
      </w:r>
    </w:p>
    <w:p w:rsidR="00645ADE" w:rsidRDefault="00645ADE" w:rsidP="00E66157">
      <w:pPr>
        <w:ind w:left="2160"/>
        <w:jc w:val="both"/>
      </w:pPr>
      <w:r>
        <w:t>01= Yes, still lives in household</w:t>
      </w:r>
    </w:p>
    <w:p w:rsidR="00645ADE" w:rsidRDefault="00645ADE" w:rsidP="00E66157">
      <w:pPr>
        <w:ind w:left="2160"/>
        <w:jc w:val="both"/>
      </w:pPr>
      <w:r>
        <w:t>02= No, lives elsewhere temporarily</w:t>
      </w:r>
    </w:p>
    <w:p w:rsidR="00645ADE" w:rsidRDefault="00645ADE" w:rsidP="00E66157">
      <w:pPr>
        <w:ind w:left="2160"/>
        <w:jc w:val="both"/>
      </w:pPr>
      <w:r>
        <w:t>03= Person has died</w:t>
      </w:r>
    </w:p>
    <w:p w:rsidR="00645ADE" w:rsidRDefault="00645ADE" w:rsidP="00E66157">
      <w:pPr>
        <w:ind w:left="2160"/>
        <w:jc w:val="both"/>
      </w:pPr>
      <w:r>
        <w:t>04= No, lives elsewhere permanently</w:t>
      </w:r>
    </w:p>
    <w:p w:rsidR="00645ADE" w:rsidRDefault="00645ADE" w:rsidP="00E66157">
      <w:pPr>
        <w:ind w:left="2160"/>
        <w:jc w:val="both"/>
      </w:pPr>
      <w:r>
        <w:t>05= Person not know by the household</w:t>
      </w:r>
    </w:p>
    <w:p w:rsidR="00645ADE" w:rsidRDefault="00645ADE" w:rsidP="00E66157">
      <w:pPr>
        <w:jc w:val="both"/>
      </w:pPr>
      <w:r w:rsidRPr="00711E44">
        <w:t>GRADE</w:t>
      </w:r>
      <w:r>
        <w:fldChar w:fldCharType="begin"/>
      </w:r>
      <w:r>
        <w:instrText>xe "</w:instrText>
      </w:r>
      <w:r w:rsidRPr="00EC7687">
        <w:instrText>GRADE</w:instrText>
      </w:r>
      <w:r>
        <w:instrText>"</w:instrText>
      </w:r>
      <w:r>
        <w:fldChar w:fldCharType="end"/>
      </w:r>
      <w:r>
        <w:tab/>
      </w:r>
      <w:r>
        <w:tab/>
      </w:r>
      <w:r w:rsidRPr="00711E44">
        <w:t>Highest education grade attained</w:t>
      </w:r>
      <w:r>
        <w:t>. Codes are:</w:t>
      </w:r>
    </w:p>
    <w:p w:rsidR="00645ADE" w:rsidRDefault="00645ADE" w:rsidP="00E66157">
      <w:pPr>
        <w:ind w:left="2160"/>
        <w:jc w:val="both"/>
      </w:pPr>
      <w:r>
        <w:t>00= None</w:t>
      </w:r>
    </w:p>
    <w:p w:rsidR="00645ADE" w:rsidRDefault="00645ADE" w:rsidP="00E66157">
      <w:pPr>
        <w:ind w:left="2160"/>
        <w:jc w:val="both"/>
      </w:pPr>
      <w:r>
        <w:t>01= Grade 1</w:t>
      </w:r>
    </w:p>
    <w:p w:rsidR="00645ADE" w:rsidRDefault="00645ADE" w:rsidP="00E66157">
      <w:pPr>
        <w:ind w:left="2160"/>
        <w:jc w:val="both"/>
      </w:pPr>
      <w:r>
        <w:t>02= Grade 2</w:t>
      </w:r>
    </w:p>
    <w:p w:rsidR="00645ADE" w:rsidRDefault="00645ADE" w:rsidP="00E66157">
      <w:pPr>
        <w:ind w:left="2160"/>
        <w:jc w:val="both"/>
      </w:pPr>
      <w:r>
        <w:t>03= Grade 3</w:t>
      </w:r>
    </w:p>
    <w:p w:rsidR="00645ADE" w:rsidRDefault="00645ADE" w:rsidP="00E66157">
      <w:pPr>
        <w:ind w:left="2160"/>
        <w:jc w:val="both"/>
      </w:pPr>
      <w:r>
        <w:t>04= Grade 4</w:t>
      </w:r>
    </w:p>
    <w:p w:rsidR="00645ADE" w:rsidRDefault="00645ADE" w:rsidP="00E66157">
      <w:pPr>
        <w:ind w:left="2160"/>
        <w:jc w:val="both"/>
      </w:pPr>
      <w:r>
        <w:t>05= Grade 5</w:t>
      </w:r>
    </w:p>
    <w:p w:rsidR="00645ADE" w:rsidRDefault="00645ADE" w:rsidP="00E66157">
      <w:pPr>
        <w:ind w:left="2160"/>
        <w:jc w:val="both"/>
      </w:pPr>
      <w:r>
        <w:t>06= Grade 6</w:t>
      </w:r>
    </w:p>
    <w:p w:rsidR="00645ADE" w:rsidRDefault="00645ADE" w:rsidP="00E66157">
      <w:pPr>
        <w:ind w:left="2160"/>
        <w:jc w:val="both"/>
      </w:pPr>
      <w:r>
        <w:t>07= Grade 7</w:t>
      </w:r>
    </w:p>
    <w:p w:rsidR="00645ADE" w:rsidRDefault="00645ADE" w:rsidP="00E66157">
      <w:pPr>
        <w:ind w:left="2160"/>
        <w:jc w:val="both"/>
      </w:pPr>
      <w:r>
        <w:t>08= Grade 8</w:t>
      </w:r>
    </w:p>
    <w:p w:rsidR="00645ADE" w:rsidRDefault="00645ADE" w:rsidP="00E66157">
      <w:pPr>
        <w:ind w:left="2160"/>
        <w:jc w:val="both"/>
      </w:pPr>
      <w:r>
        <w:t>09= Grade 9</w:t>
      </w:r>
    </w:p>
    <w:p w:rsidR="00645ADE" w:rsidRDefault="00645ADE" w:rsidP="00E66157">
      <w:pPr>
        <w:ind w:left="2160"/>
        <w:jc w:val="both"/>
      </w:pPr>
      <w:r>
        <w:t>10= Grade 10</w:t>
      </w:r>
    </w:p>
    <w:p w:rsidR="00645ADE" w:rsidRDefault="00645ADE" w:rsidP="00E66157">
      <w:pPr>
        <w:ind w:left="2160"/>
        <w:jc w:val="both"/>
      </w:pPr>
      <w:r>
        <w:t>11= Grade 12</w:t>
      </w:r>
    </w:p>
    <w:p w:rsidR="00645ADE" w:rsidRDefault="00645ADE" w:rsidP="00E66157">
      <w:pPr>
        <w:ind w:left="2160"/>
        <w:jc w:val="both"/>
      </w:pPr>
      <w:r>
        <w:t>13= Post-secondary/vocational</w:t>
      </w:r>
    </w:p>
    <w:p w:rsidR="00645ADE" w:rsidRDefault="00645ADE" w:rsidP="00E66157">
      <w:pPr>
        <w:ind w:left="2160"/>
        <w:jc w:val="both"/>
      </w:pPr>
      <w:r>
        <w:t>14= University degree</w:t>
      </w:r>
    </w:p>
    <w:p w:rsidR="00645ADE" w:rsidRDefault="00645ADE" w:rsidP="00E66157">
      <w:pPr>
        <w:ind w:left="2160"/>
        <w:jc w:val="both"/>
      </w:pPr>
      <w:r>
        <w:t>15= Masters/Higher Education</w:t>
      </w:r>
    </w:p>
    <w:p w:rsidR="00645ADE" w:rsidRDefault="00645ADE" w:rsidP="00E66157">
      <w:pPr>
        <w:ind w:left="2160"/>
        <w:jc w:val="both"/>
      </w:pPr>
      <w:r>
        <w:t>16= Adult literacy</w:t>
      </w:r>
    </w:p>
    <w:p w:rsidR="00645ADE" w:rsidRDefault="00645ADE" w:rsidP="00E66157">
      <w:pPr>
        <w:ind w:left="2160"/>
        <w:jc w:val="both"/>
      </w:pPr>
      <w:r>
        <w:t>17= Religious education</w:t>
      </w:r>
    </w:p>
    <w:p w:rsidR="00645ADE" w:rsidRDefault="00645ADE" w:rsidP="00E66157">
      <w:pPr>
        <w:ind w:left="2160"/>
        <w:jc w:val="both"/>
      </w:pPr>
      <w:r>
        <w:t>30= Other (specify)</w:t>
      </w:r>
    </w:p>
    <w:p w:rsidR="00645ADE" w:rsidRDefault="00645ADE" w:rsidP="00E66157">
      <w:pPr>
        <w:jc w:val="both"/>
      </w:pPr>
      <w:r w:rsidRPr="00E20D33">
        <w:t>SPCGRDE</w:t>
      </w:r>
      <w:r>
        <w:fldChar w:fldCharType="begin"/>
      </w:r>
      <w:r>
        <w:instrText>xe "</w:instrText>
      </w:r>
      <w:r w:rsidRPr="00EC7687">
        <w:instrText>SPCGRDE</w:instrText>
      </w:r>
      <w:r>
        <w:instrText>"</w:instrText>
      </w:r>
      <w:r>
        <w:fldChar w:fldCharType="end"/>
      </w:r>
      <w:r>
        <w:tab/>
      </w:r>
      <w:r w:rsidRPr="00E20D33">
        <w:t>Specify highest education grade</w:t>
      </w:r>
    </w:p>
    <w:p w:rsidR="00645ADE" w:rsidRPr="0056608F" w:rsidRDefault="00645ADE" w:rsidP="0056608F">
      <w:pPr>
        <w:ind w:left="1440" w:hanging="1440"/>
        <w:jc w:val="both"/>
      </w:pPr>
      <w:r w:rsidRPr="0056608F">
        <w:t>ADULTEDC</w:t>
      </w:r>
      <w:r>
        <w:tab/>
      </w:r>
      <w:r w:rsidRPr="0056608F">
        <w:t>Has this person attended adult education classes since our last visit?</w:t>
      </w:r>
      <w:r>
        <w:t xml:space="preserve"> Codes are: 00= No, 01= Yes</w:t>
      </w:r>
    </w:p>
    <w:p w:rsidR="00645ADE" w:rsidRPr="0056608F" w:rsidRDefault="00645ADE" w:rsidP="00E66157">
      <w:pPr>
        <w:jc w:val="both"/>
      </w:pPr>
      <w:r w:rsidRPr="0056608F">
        <w:t>DTHEXPR3</w:t>
      </w:r>
      <w:r>
        <w:tab/>
      </w:r>
      <w:r w:rsidRPr="0056608F">
        <w:t>Was this death unexpected or sudden?</w:t>
      </w:r>
      <w:r>
        <w:t xml:space="preserve"> Codes are: 00= No, 01= Yes</w:t>
      </w:r>
    </w:p>
    <w:p w:rsidR="00645ADE" w:rsidRDefault="00645ADE" w:rsidP="0056608F">
      <w:pPr>
        <w:jc w:val="both"/>
      </w:pPr>
      <w:r w:rsidRPr="00223B41">
        <w:t>HSSTRR3</w:t>
      </w:r>
      <w:r>
        <w:fldChar w:fldCharType="begin"/>
      </w:r>
      <w:r>
        <w:instrText>xe "</w:instrText>
      </w:r>
      <w:r w:rsidRPr="00C65B88">
        <w:instrText>HSSTRR3</w:instrText>
      </w:r>
      <w:r>
        <w:instrText>"</w:instrText>
      </w:r>
      <w:r>
        <w:fldChar w:fldCharType="end"/>
      </w:r>
      <w:r>
        <w:tab/>
      </w:r>
      <w:r w:rsidRPr="00223B41">
        <w:t>Has this child started formal school?</w:t>
      </w:r>
      <w:r>
        <w:t xml:space="preserve"> Codes are: 00= No, 01= Yes</w:t>
      </w:r>
    </w:p>
    <w:p w:rsidR="00645ADE" w:rsidRDefault="00645ADE" w:rsidP="0056608F">
      <w:pPr>
        <w:jc w:val="both"/>
      </w:pPr>
      <w:r w:rsidRPr="006670B1">
        <w:t>STRAGER3</w:t>
      </w:r>
      <w:r>
        <w:fldChar w:fldCharType="begin"/>
      </w:r>
      <w:r>
        <w:instrText>xe "</w:instrText>
      </w:r>
      <w:r w:rsidRPr="00C65B88">
        <w:instrText>STRAGER3</w:instrText>
      </w:r>
      <w:r>
        <w:instrText>"</w:instrText>
      </w:r>
      <w:r>
        <w:fldChar w:fldCharType="end"/>
      </w:r>
      <w:r>
        <w:tab/>
      </w:r>
      <w:r w:rsidRPr="006670B1">
        <w:t>At what age did this child start formal school?</w:t>
      </w:r>
    </w:p>
    <w:p w:rsidR="00645ADE" w:rsidRDefault="00645ADE" w:rsidP="0056608F">
      <w:pPr>
        <w:jc w:val="both"/>
      </w:pPr>
      <w:r w:rsidRPr="00400F05">
        <w:t>GRADER3</w:t>
      </w:r>
      <w:r>
        <w:fldChar w:fldCharType="begin"/>
      </w:r>
      <w:r>
        <w:instrText>xe "</w:instrText>
      </w:r>
      <w:r w:rsidRPr="00C65B88">
        <w:instrText>GRADER3</w:instrText>
      </w:r>
      <w:r>
        <w:instrText>"</w:instrText>
      </w:r>
      <w:r>
        <w:fldChar w:fldCharType="end"/>
      </w:r>
      <w:r>
        <w:tab/>
      </w:r>
      <w:r w:rsidRPr="00400F05">
        <w:t>What was the highest grade that this child has completed?</w:t>
      </w:r>
      <w:r>
        <w:t xml:space="preserve"> Codes are:</w:t>
      </w:r>
    </w:p>
    <w:p w:rsidR="00645ADE" w:rsidRDefault="00645ADE" w:rsidP="0056608F">
      <w:pPr>
        <w:ind w:left="2160"/>
        <w:jc w:val="both"/>
      </w:pPr>
      <w:r>
        <w:t>00= None</w:t>
      </w:r>
    </w:p>
    <w:p w:rsidR="00645ADE" w:rsidRDefault="00645ADE" w:rsidP="0056608F">
      <w:pPr>
        <w:ind w:left="2160"/>
        <w:jc w:val="both"/>
      </w:pPr>
      <w:r>
        <w:t>01= Grade 1</w:t>
      </w:r>
    </w:p>
    <w:p w:rsidR="00645ADE" w:rsidRDefault="00645ADE" w:rsidP="0056608F">
      <w:pPr>
        <w:ind w:left="2160"/>
        <w:jc w:val="both"/>
      </w:pPr>
      <w:r>
        <w:t>02= Grade 2</w:t>
      </w:r>
    </w:p>
    <w:p w:rsidR="00645ADE" w:rsidRDefault="00645ADE" w:rsidP="0056608F">
      <w:pPr>
        <w:ind w:left="2160"/>
        <w:jc w:val="both"/>
      </w:pPr>
      <w:r>
        <w:t>03= Grade 3</w:t>
      </w:r>
    </w:p>
    <w:p w:rsidR="00645ADE" w:rsidRDefault="00645ADE" w:rsidP="0056608F">
      <w:pPr>
        <w:ind w:left="2160"/>
        <w:jc w:val="both"/>
      </w:pPr>
      <w:r>
        <w:t>04= Grade 4</w:t>
      </w:r>
    </w:p>
    <w:p w:rsidR="00645ADE" w:rsidRDefault="00645ADE" w:rsidP="0056608F">
      <w:pPr>
        <w:ind w:left="2160"/>
        <w:jc w:val="both"/>
      </w:pPr>
      <w:r>
        <w:t>05= Grade 5</w:t>
      </w:r>
    </w:p>
    <w:p w:rsidR="00645ADE" w:rsidRDefault="00645ADE" w:rsidP="0056608F">
      <w:pPr>
        <w:ind w:left="2160"/>
        <w:jc w:val="both"/>
      </w:pPr>
      <w:r>
        <w:t>06= Grade 6</w:t>
      </w:r>
    </w:p>
    <w:p w:rsidR="00645ADE" w:rsidRDefault="00645ADE" w:rsidP="0056608F">
      <w:pPr>
        <w:ind w:left="2160"/>
        <w:jc w:val="both"/>
      </w:pPr>
      <w:r>
        <w:t>07= Grade 7</w:t>
      </w:r>
    </w:p>
    <w:p w:rsidR="00645ADE" w:rsidRDefault="00645ADE" w:rsidP="0056608F">
      <w:pPr>
        <w:ind w:left="2160"/>
        <w:jc w:val="both"/>
      </w:pPr>
      <w:r>
        <w:t>08= Grade 8</w:t>
      </w:r>
    </w:p>
    <w:p w:rsidR="00645ADE" w:rsidRDefault="00645ADE" w:rsidP="0056608F">
      <w:pPr>
        <w:ind w:left="2160"/>
        <w:jc w:val="both"/>
      </w:pPr>
      <w:r>
        <w:t>09= Grade 9</w:t>
      </w:r>
    </w:p>
    <w:p w:rsidR="00645ADE" w:rsidRDefault="00645ADE" w:rsidP="0056608F">
      <w:pPr>
        <w:ind w:left="2160"/>
        <w:jc w:val="both"/>
      </w:pPr>
      <w:r>
        <w:t>10= Grade 10</w:t>
      </w:r>
    </w:p>
    <w:p w:rsidR="00645ADE" w:rsidRDefault="00645ADE" w:rsidP="0056608F">
      <w:pPr>
        <w:ind w:left="2160"/>
        <w:jc w:val="both"/>
      </w:pPr>
      <w:r>
        <w:t>11= Grade 12</w:t>
      </w:r>
    </w:p>
    <w:p w:rsidR="00645ADE" w:rsidRDefault="00645ADE" w:rsidP="0056608F">
      <w:pPr>
        <w:ind w:left="2160"/>
        <w:jc w:val="both"/>
      </w:pPr>
      <w:r>
        <w:t>13= Post-secondary/vocational</w:t>
      </w:r>
    </w:p>
    <w:p w:rsidR="00645ADE" w:rsidRDefault="00645ADE" w:rsidP="0056608F">
      <w:pPr>
        <w:ind w:left="2160"/>
        <w:jc w:val="both"/>
      </w:pPr>
      <w:r>
        <w:t>14= University</w:t>
      </w:r>
    </w:p>
    <w:p w:rsidR="00645ADE" w:rsidRDefault="00645ADE" w:rsidP="0056608F">
      <w:pPr>
        <w:ind w:left="2160"/>
        <w:jc w:val="both"/>
      </w:pPr>
      <w:r>
        <w:t>28= Adult literacy</w:t>
      </w:r>
    </w:p>
    <w:p w:rsidR="00645ADE" w:rsidRDefault="00645ADE" w:rsidP="0056608F">
      <w:pPr>
        <w:ind w:left="2160"/>
        <w:jc w:val="both"/>
      </w:pPr>
      <w:r>
        <w:t>29= Religious education</w:t>
      </w:r>
    </w:p>
    <w:p w:rsidR="00645ADE" w:rsidRDefault="00645ADE" w:rsidP="0056608F">
      <w:pPr>
        <w:ind w:left="2160"/>
        <w:jc w:val="both"/>
      </w:pPr>
      <w:r>
        <w:t>30= Other (specify)</w:t>
      </w:r>
    </w:p>
    <w:p w:rsidR="00645ADE" w:rsidRDefault="00645ADE" w:rsidP="0056608F">
      <w:pPr>
        <w:jc w:val="both"/>
      </w:pPr>
      <w:r w:rsidRPr="00564E85">
        <w:t>SPECCGRD</w:t>
      </w:r>
      <w:r>
        <w:fldChar w:fldCharType="begin"/>
      </w:r>
      <w:r>
        <w:instrText>xe "</w:instrText>
      </w:r>
      <w:r w:rsidRPr="00C65B88">
        <w:instrText>SPECCGRD</w:instrText>
      </w:r>
      <w:r>
        <w:instrText>"</w:instrText>
      </w:r>
      <w:r>
        <w:fldChar w:fldCharType="end"/>
      </w:r>
      <w:r>
        <w:tab/>
      </w:r>
      <w:r w:rsidRPr="00564E85">
        <w:t>Specify completed grade</w:t>
      </w:r>
    </w:p>
    <w:p w:rsidR="00645ADE" w:rsidRDefault="00645ADE" w:rsidP="0056608F">
      <w:pPr>
        <w:jc w:val="both"/>
      </w:pPr>
      <w:r w:rsidRPr="00872F57">
        <w:t>STILLR3</w:t>
      </w:r>
      <w:r>
        <w:fldChar w:fldCharType="begin"/>
      </w:r>
      <w:r>
        <w:instrText>xe "</w:instrText>
      </w:r>
      <w:r w:rsidRPr="00C65B88">
        <w:instrText>STILLR3</w:instrText>
      </w:r>
      <w:r>
        <w:instrText>"</w:instrText>
      </w:r>
      <w:r>
        <w:fldChar w:fldCharType="end"/>
      </w:r>
      <w:r>
        <w:tab/>
      </w:r>
      <w:r w:rsidRPr="00872F57">
        <w:t>Is this child currently in full-time education?</w:t>
      </w:r>
      <w:r>
        <w:t xml:space="preserve"> Codes are: </w:t>
      </w:r>
    </w:p>
    <w:p w:rsidR="00645ADE" w:rsidRDefault="00645ADE" w:rsidP="0056608F">
      <w:pPr>
        <w:ind w:left="2160"/>
        <w:jc w:val="both"/>
      </w:pPr>
      <w:r>
        <w:t>00= No</w:t>
      </w:r>
    </w:p>
    <w:p w:rsidR="00645ADE" w:rsidRDefault="00645ADE" w:rsidP="0056608F">
      <w:pPr>
        <w:ind w:left="2160"/>
        <w:jc w:val="both"/>
      </w:pPr>
      <w:r>
        <w:t>01= Yes, attending regularly</w:t>
      </w:r>
    </w:p>
    <w:p w:rsidR="00645ADE" w:rsidRDefault="00645ADE" w:rsidP="0056608F">
      <w:pPr>
        <w:ind w:left="2160"/>
        <w:jc w:val="both"/>
      </w:pPr>
      <w:r>
        <w:t>02= Yes, but attending irregularly</w:t>
      </w:r>
    </w:p>
    <w:p w:rsidR="00645ADE" w:rsidRDefault="00645ADE" w:rsidP="0056608F">
      <w:pPr>
        <w:jc w:val="both"/>
      </w:pPr>
      <w:r w:rsidRPr="00F914C5">
        <w:t>WHYNOTR3</w:t>
      </w:r>
      <w:r>
        <w:fldChar w:fldCharType="begin"/>
      </w:r>
      <w:r>
        <w:instrText>xe "</w:instrText>
      </w:r>
      <w:r w:rsidRPr="00C65B88">
        <w:instrText>WHYNOTR3</w:instrText>
      </w:r>
      <w:r>
        <w:instrText>"</w:instrText>
      </w:r>
      <w:r>
        <w:fldChar w:fldCharType="end"/>
      </w:r>
      <w:r>
        <w:tab/>
      </w:r>
      <w:r w:rsidRPr="00F914C5">
        <w:t>Why is this child not in full-time education?</w:t>
      </w:r>
      <w:r>
        <w:t xml:space="preserve"> Codes are:</w:t>
      </w:r>
    </w:p>
    <w:p w:rsidR="00645ADE" w:rsidRDefault="00645ADE" w:rsidP="0056608F">
      <w:pPr>
        <w:ind w:left="2160"/>
        <w:jc w:val="both"/>
      </w:pPr>
      <w:r>
        <w:t>01= Fees too expensive</w:t>
      </w:r>
    </w:p>
    <w:p w:rsidR="00645ADE" w:rsidRDefault="00645ADE" w:rsidP="0056608F">
      <w:pPr>
        <w:ind w:left="2160"/>
        <w:jc w:val="both"/>
      </w:pPr>
      <w:r>
        <w:t>02= Books and/or other supplies too expensive</w:t>
      </w:r>
    </w:p>
    <w:p w:rsidR="00645ADE" w:rsidRDefault="00645ADE" w:rsidP="0056608F">
      <w:pPr>
        <w:ind w:left="2160"/>
        <w:jc w:val="both"/>
      </w:pPr>
      <w:r>
        <w:t>03= Shoes/clothes/uniform for school too expensive</w:t>
      </w:r>
    </w:p>
    <w:p w:rsidR="00645ADE" w:rsidRDefault="00645ADE" w:rsidP="0056608F">
      <w:pPr>
        <w:ind w:left="2160"/>
        <w:jc w:val="both"/>
      </w:pPr>
      <w:r>
        <w:t>04= Transport too expensive</w:t>
      </w:r>
    </w:p>
    <w:p w:rsidR="00645ADE" w:rsidRDefault="00645ADE" w:rsidP="0056608F">
      <w:pPr>
        <w:ind w:left="2160"/>
        <w:jc w:val="both"/>
      </w:pPr>
      <w:r>
        <w:t>05= School too far from home</w:t>
      </w:r>
    </w:p>
    <w:p w:rsidR="00645ADE" w:rsidRDefault="00645ADE" w:rsidP="0056608F">
      <w:pPr>
        <w:ind w:left="2160"/>
        <w:jc w:val="both"/>
      </w:pPr>
      <w:r>
        <w:t>06= Not safe to travel to school</w:t>
      </w:r>
    </w:p>
    <w:p w:rsidR="00645ADE" w:rsidRDefault="00645ADE" w:rsidP="0056608F">
      <w:pPr>
        <w:ind w:left="2160"/>
        <w:jc w:val="both"/>
      </w:pPr>
      <w:r>
        <w:t>07= Lack of transport</w:t>
      </w:r>
    </w:p>
    <w:p w:rsidR="00645ADE" w:rsidRDefault="00645ADE" w:rsidP="0056608F">
      <w:pPr>
        <w:ind w:left="2160"/>
        <w:jc w:val="both"/>
      </w:pPr>
      <w:r>
        <w:t>08= Truancy/child does not want to go/not interested</w:t>
      </w:r>
    </w:p>
    <w:p w:rsidR="00645ADE" w:rsidRDefault="00645ADE" w:rsidP="0056608F">
      <w:pPr>
        <w:ind w:left="2160"/>
        <w:jc w:val="both"/>
      </w:pPr>
      <w:r>
        <w:t>09= Banned from school for behaviour reasons</w:t>
      </w:r>
    </w:p>
    <w:p w:rsidR="00645ADE" w:rsidRDefault="00645ADE" w:rsidP="0056608F">
      <w:pPr>
        <w:ind w:left="2160"/>
        <w:jc w:val="both"/>
      </w:pPr>
      <w:r>
        <w:t>10= Banned from school because away for too long</w:t>
      </w:r>
    </w:p>
    <w:p w:rsidR="00645ADE" w:rsidRDefault="00645ADE" w:rsidP="0056608F">
      <w:pPr>
        <w:ind w:left="2160"/>
        <w:jc w:val="both"/>
      </w:pPr>
      <w:r>
        <w:t>11= Banned from school because failed to achieve necessary level</w:t>
      </w:r>
    </w:p>
    <w:p w:rsidR="00645ADE" w:rsidRDefault="00645ADE" w:rsidP="0056608F">
      <w:pPr>
        <w:ind w:left="2160"/>
        <w:jc w:val="both"/>
      </w:pPr>
      <w:r>
        <w:t>12= Quality of education at school poor</w:t>
      </w:r>
    </w:p>
    <w:p w:rsidR="00645ADE" w:rsidRDefault="00645ADE" w:rsidP="0056608F">
      <w:pPr>
        <w:ind w:left="2160"/>
        <w:jc w:val="both"/>
      </w:pPr>
      <w:r>
        <w:t>13= Quality of care poor</w:t>
      </w:r>
    </w:p>
    <w:p w:rsidR="00645ADE" w:rsidRDefault="00645ADE" w:rsidP="0056608F">
      <w:pPr>
        <w:ind w:left="2160"/>
        <w:jc w:val="both"/>
      </w:pPr>
      <w:r>
        <w:t>14= No sanitation facilities at school</w:t>
      </w:r>
    </w:p>
    <w:p w:rsidR="00645ADE" w:rsidRDefault="00645ADE" w:rsidP="0056608F">
      <w:pPr>
        <w:ind w:left="2160"/>
        <w:jc w:val="both"/>
      </w:pPr>
      <w:r>
        <w:t>15= Bullying/abuse from peers</w:t>
      </w:r>
    </w:p>
    <w:p w:rsidR="00645ADE" w:rsidRDefault="00645ADE" w:rsidP="0056608F">
      <w:pPr>
        <w:ind w:left="2160"/>
        <w:jc w:val="both"/>
      </w:pPr>
      <w:r>
        <w:t>16= Ill-treatment/abuse from teachers/principal</w:t>
      </w:r>
    </w:p>
    <w:p w:rsidR="00645ADE" w:rsidRDefault="00645ADE" w:rsidP="0056608F">
      <w:pPr>
        <w:ind w:left="2160"/>
        <w:jc w:val="both"/>
      </w:pPr>
      <w:r>
        <w:t>17= No need for schooling for future job</w:t>
      </w:r>
    </w:p>
    <w:p w:rsidR="00645ADE" w:rsidRDefault="00645ADE" w:rsidP="0056608F">
      <w:pPr>
        <w:ind w:left="2160"/>
        <w:jc w:val="both"/>
      </w:pPr>
      <w:r>
        <w:t>18= Need to learn a trade/skill so went to work</w:t>
      </w:r>
    </w:p>
    <w:p w:rsidR="00645ADE" w:rsidRDefault="00645ADE" w:rsidP="0056608F">
      <w:pPr>
        <w:ind w:left="2160"/>
        <w:jc w:val="both"/>
      </w:pPr>
      <w:r>
        <w:t>19= Need to stay home to look after siblings</w:t>
      </w:r>
    </w:p>
    <w:p w:rsidR="00645ADE" w:rsidRDefault="00645ADE" w:rsidP="0056608F">
      <w:pPr>
        <w:ind w:left="2160"/>
        <w:jc w:val="both"/>
      </w:pPr>
      <w:r>
        <w:t>20= Needed for domestic and/or agricultural work at home</w:t>
      </w:r>
    </w:p>
    <w:p w:rsidR="00645ADE" w:rsidRDefault="00645ADE" w:rsidP="0056608F">
      <w:pPr>
        <w:ind w:left="2160"/>
        <w:jc w:val="both"/>
      </w:pPr>
      <w:r>
        <w:t>21= Have to do paid work to earn money</w:t>
      </w:r>
    </w:p>
    <w:p w:rsidR="00645ADE" w:rsidRDefault="00645ADE" w:rsidP="0056608F">
      <w:pPr>
        <w:ind w:left="2160"/>
        <w:jc w:val="both"/>
      </w:pPr>
      <w:r>
        <w:t>22= It`s not appropriate for girls to go to/continue at school</w:t>
      </w:r>
    </w:p>
    <w:p w:rsidR="00645ADE" w:rsidRDefault="00645ADE" w:rsidP="0056608F">
      <w:pPr>
        <w:ind w:left="2160"/>
        <w:jc w:val="both"/>
      </w:pPr>
      <w:r>
        <w:t>23= Marriage</w:t>
      </w:r>
    </w:p>
    <w:p w:rsidR="00645ADE" w:rsidRDefault="00645ADE" w:rsidP="0056608F">
      <w:pPr>
        <w:ind w:left="2160"/>
        <w:jc w:val="both"/>
      </w:pPr>
      <w:r>
        <w:t>24= Disability/illness</w:t>
      </w:r>
    </w:p>
    <w:p w:rsidR="00645ADE" w:rsidRDefault="00645ADE" w:rsidP="0056608F">
      <w:pPr>
        <w:ind w:left="2160"/>
        <w:jc w:val="both"/>
      </w:pPr>
      <w:r>
        <w:t>25= Family member ill/disabled/elderly</w:t>
      </w:r>
    </w:p>
    <w:p w:rsidR="00645ADE" w:rsidRDefault="00645ADE" w:rsidP="0056608F">
      <w:pPr>
        <w:ind w:left="2160"/>
        <w:jc w:val="both"/>
      </w:pPr>
      <w:r>
        <w:t>26= Family issues</w:t>
      </w:r>
    </w:p>
    <w:p w:rsidR="00645ADE" w:rsidRDefault="00645ADE" w:rsidP="0056608F">
      <w:pPr>
        <w:ind w:left="2160"/>
        <w:jc w:val="both"/>
      </w:pPr>
      <w:r>
        <w:t>27= Stigma and discrimination</w:t>
      </w:r>
    </w:p>
    <w:p w:rsidR="00645ADE" w:rsidRDefault="00645ADE" w:rsidP="0056608F">
      <w:pPr>
        <w:ind w:left="2160"/>
        <w:jc w:val="both"/>
      </w:pPr>
      <w:r>
        <w:t>28= School not accessible for seasonal reasons</w:t>
      </w:r>
    </w:p>
    <w:p w:rsidR="00645ADE" w:rsidRDefault="00645ADE" w:rsidP="0056608F">
      <w:pPr>
        <w:ind w:left="2160"/>
        <w:jc w:val="both"/>
      </w:pPr>
      <w:r>
        <w:t>29= Child too young</w:t>
      </w:r>
    </w:p>
    <w:p w:rsidR="00645ADE" w:rsidRDefault="00645ADE" w:rsidP="0056608F">
      <w:pPr>
        <w:ind w:left="2160"/>
        <w:jc w:val="both"/>
      </w:pPr>
      <w:r>
        <w:t>30= Child still in pre-school</w:t>
      </w:r>
    </w:p>
    <w:p w:rsidR="00645ADE" w:rsidRDefault="00645ADE" w:rsidP="0056608F">
      <w:pPr>
        <w:ind w:left="2160"/>
        <w:jc w:val="both"/>
      </w:pPr>
      <w:r>
        <w:t>31= Other (specify)</w:t>
      </w:r>
    </w:p>
    <w:p w:rsidR="00645ADE" w:rsidRDefault="00645ADE" w:rsidP="0056608F">
      <w:pPr>
        <w:jc w:val="both"/>
      </w:pPr>
      <w:r w:rsidRPr="002C7829">
        <w:t>SPECYNSC</w:t>
      </w:r>
      <w:r>
        <w:fldChar w:fldCharType="begin"/>
      </w:r>
      <w:r>
        <w:instrText>xe "</w:instrText>
      </w:r>
      <w:r w:rsidRPr="00C65B88">
        <w:instrText>SPECYNSC</w:instrText>
      </w:r>
      <w:r>
        <w:instrText>"</w:instrText>
      </w:r>
      <w:r>
        <w:fldChar w:fldCharType="end"/>
      </w:r>
      <w:r>
        <w:tab/>
      </w:r>
      <w:r w:rsidRPr="002C7829">
        <w:t>Specify why child is not in full-time education?</w:t>
      </w:r>
    </w:p>
    <w:p w:rsidR="00645ADE" w:rsidRDefault="00645ADE" w:rsidP="0056608F">
      <w:pPr>
        <w:jc w:val="both"/>
      </w:pPr>
      <w:r w:rsidRPr="00630A87">
        <w:t>AGEGRDR3</w:t>
      </w:r>
      <w:r>
        <w:fldChar w:fldCharType="begin"/>
      </w:r>
      <w:r>
        <w:instrText>xe "</w:instrText>
      </w:r>
      <w:r w:rsidRPr="00C65B88">
        <w:instrText>AGEGRDR3</w:instrText>
      </w:r>
      <w:r>
        <w:instrText>"</w:instrText>
      </w:r>
      <w:r>
        <w:fldChar w:fldCharType="end"/>
      </w:r>
      <w:r>
        <w:tab/>
      </w:r>
      <w:r w:rsidRPr="00630A87">
        <w:t>How old was this child when he/she stopped full-time education?</w:t>
      </w:r>
    </w:p>
    <w:p w:rsidR="00645ADE" w:rsidRDefault="00645ADE" w:rsidP="0056608F">
      <w:pPr>
        <w:jc w:val="both"/>
      </w:pPr>
      <w:r w:rsidRPr="00FE22CC">
        <w:t>PERFR3</w:t>
      </w:r>
      <w:r>
        <w:fldChar w:fldCharType="begin"/>
      </w:r>
      <w:r>
        <w:instrText>xe "</w:instrText>
      </w:r>
      <w:r w:rsidRPr="00C65B88">
        <w:instrText>PERFR3</w:instrText>
      </w:r>
      <w:r>
        <w:instrText>"</w:instrText>
      </w:r>
      <w:r>
        <w:fldChar w:fldCharType="end"/>
      </w:r>
      <w:r>
        <w:tab/>
      </w:r>
      <w:r w:rsidRPr="00FE22CC">
        <w:t>How would you say the child is performing?</w:t>
      </w:r>
      <w:r>
        <w:t xml:space="preserve"> Codes are:</w:t>
      </w:r>
    </w:p>
    <w:p w:rsidR="00645ADE" w:rsidRDefault="00645ADE" w:rsidP="0056608F">
      <w:pPr>
        <w:ind w:left="2160"/>
        <w:jc w:val="both"/>
      </w:pPr>
      <w:r>
        <w:t>01= Excellent</w:t>
      </w:r>
    </w:p>
    <w:p w:rsidR="00645ADE" w:rsidRDefault="00645ADE" w:rsidP="0056608F">
      <w:pPr>
        <w:ind w:left="2160"/>
        <w:jc w:val="both"/>
      </w:pPr>
      <w:r>
        <w:t>02= Good</w:t>
      </w:r>
    </w:p>
    <w:p w:rsidR="00645ADE" w:rsidRDefault="00645ADE" w:rsidP="0056608F">
      <w:pPr>
        <w:ind w:left="2160"/>
        <w:jc w:val="both"/>
      </w:pPr>
      <w:r>
        <w:t>03= Reasonably well</w:t>
      </w:r>
    </w:p>
    <w:p w:rsidR="00645ADE" w:rsidRDefault="00645ADE" w:rsidP="0056608F">
      <w:pPr>
        <w:ind w:left="2160"/>
        <w:jc w:val="both"/>
      </w:pPr>
      <w:r>
        <w:t>04= Poorly</w:t>
      </w:r>
    </w:p>
    <w:p w:rsidR="00645ADE" w:rsidRDefault="00645ADE" w:rsidP="0056608F">
      <w:pPr>
        <w:ind w:left="2160"/>
        <w:jc w:val="both"/>
      </w:pPr>
      <w:r>
        <w:t>05= Very bad</w:t>
      </w:r>
    </w:p>
    <w:p w:rsidR="00645ADE" w:rsidRDefault="00645ADE" w:rsidP="0056608F">
      <w:pPr>
        <w:ind w:left="1440" w:hanging="1440"/>
        <w:jc w:val="both"/>
      </w:pPr>
      <w:r w:rsidRPr="00F10601">
        <w:t>FEESR3</w:t>
      </w:r>
      <w:r>
        <w:fldChar w:fldCharType="begin"/>
      </w:r>
      <w:r>
        <w:instrText>xe "</w:instrText>
      </w:r>
      <w:r w:rsidRPr="00C65B88">
        <w:instrText>FEESR3</w:instrText>
      </w:r>
      <w:r>
        <w:instrText>"</w:instrText>
      </w:r>
      <w:r>
        <w:fldChar w:fldCharType="end"/>
      </w:r>
      <w:r>
        <w:tab/>
      </w:r>
      <w:r w:rsidRPr="00F10601">
        <w:t>How much do you spend on school fees &amp; extra tuition for this child per year?</w:t>
      </w:r>
      <w:r>
        <w:t xml:space="preserve"> Missing value codes are negative.</w:t>
      </w:r>
    </w:p>
    <w:p w:rsidR="00645ADE" w:rsidRDefault="00645ADE" w:rsidP="0056608F">
      <w:pPr>
        <w:ind w:left="1440" w:hanging="1440"/>
        <w:jc w:val="both"/>
      </w:pPr>
      <w:r w:rsidRPr="00931519">
        <w:t>DISABR3</w:t>
      </w:r>
      <w:r>
        <w:fldChar w:fldCharType="begin"/>
      </w:r>
      <w:r>
        <w:instrText>xe "</w:instrText>
      </w:r>
      <w:r w:rsidRPr="00EC7687">
        <w:instrText>DISABR3</w:instrText>
      </w:r>
      <w:r>
        <w:instrText>"</w:instrText>
      </w:r>
      <w:r>
        <w:fldChar w:fldCharType="end"/>
      </w:r>
      <w:r>
        <w:tab/>
      </w:r>
      <w:r w:rsidRPr="00931519">
        <w:t>Does this person have a permanent disability or long-term illness and how does this affect his/her ability to work?</w:t>
      </w:r>
      <w:r>
        <w:t xml:space="preserve"> Codes are: </w:t>
      </w:r>
    </w:p>
    <w:p w:rsidR="00645ADE" w:rsidRDefault="00645ADE" w:rsidP="0056608F">
      <w:pPr>
        <w:ind w:left="2160"/>
        <w:jc w:val="both"/>
      </w:pPr>
      <w:r>
        <w:t>00= No disability (able to work same as others of this age)</w:t>
      </w:r>
    </w:p>
    <w:p w:rsidR="00645ADE" w:rsidRDefault="00645ADE" w:rsidP="0056608F">
      <w:pPr>
        <w:ind w:left="2160"/>
        <w:jc w:val="both"/>
      </w:pPr>
      <w:r>
        <w:t xml:space="preserve">01= Capable of most types of full-time work but some difficulty with </w:t>
      </w:r>
    </w:p>
    <w:p w:rsidR="00645ADE" w:rsidRDefault="00645ADE" w:rsidP="0056608F">
      <w:pPr>
        <w:ind w:left="2160" w:firstLine="720"/>
        <w:jc w:val="both"/>
      </w:pPr>
      <w:r>
        <w:t>physical work</w:t>
      </w:r>
    </w:p>
    <w:p w:rsidR="00645ADE" w:rsidRDefault="00645ADE" w:rsidP="0056608F">
      <w:pPr>
        <w:ind w:left="2160"/>
        <w:jc w:val="both"/>
      </w:pPr>
      <w:r>
        <w:t>02= Able to work full-time but only work requiring no physical activity</w:t>
      </w:r>
    </w:p>
    <w:p w:rsidR="00645ADE" w:rsidRDefault="00645ADE" w:rsidP="0056608F">
      <w:pPr>
        <w:ind w:left="2160"/>
        <w:jc w:val="both"/>
      </w:pPr>
      <w:r>
        <w:t>03= Can only do light work on a part-time basis</w:t>
      </w:r>
    </w:p>
    <w:p w:rsidR="00645ADE" w:rsidRDefault="00645ADE" w:rsidP="0056608F">
      <w:pPr>
        <w:ind w:left="2160"/>
        <w:jc w:val="both"/>
      </w:pPr>
      <w:r>
        <w:t>04= Cannot work but able to care for themselves</w:t>
      </w:r>
    </w:p>
    <w:p w:rsidR="00645ADE" w:rsidRDefault="00645ADE" w:rsidP="0056608F">
      <w:pPr>
        <w:ind w:left="2160"/>
        <w:jc w:val="both"/>
      </w:pPr>
      <w:r>
        <w:t xml:space="preserve">05= Cannot work and needs help with daily activities such as dressing, </w:t>
      </w:r>
    </w:p>
    <w:p w:rsidR="00645ADE" w:rsidRDefault="00645ADE" w:rsidP="0056608F">
      <w:pPr>
        <w:ind w:left="2160" w:firstLine="720"/>
        <w:jc w:val="both"/>
      </w:pPr>
      <w:r>
        <w:t>washing, etc.</w:t>
      </w:r>
    </w:p>
    <w:p w:rsidR="00645ADE" w:rsidRPr="00931519" w:rsidRDefault="00645ADE" w:rsidP="0056608F">
      <w:pPr>
        <w:ind w:left="2160"/>
        <w:jc w:val="both"/>
      </w:pPr>
      <w:r>
        <w:t>06= Other (specify)</w:t>
      </w:r>
    </w:p>
    <w:p w:rsidR="00645ADE" w:rsidRDefault="00645ADE" w:rsidP="0056608F">
      <w:pPr>
        <w:ind w:left="1440" w:hanging="1440"/>
        <w:jc w:val="both"/>
        <w:rPr>
          <w:szCs w:val="20"/>
        </w:rPr>
      </w:pPr>
      <w:r w:rsidRPr="00221142">
        <w:rPr>
          <w:szCs w:val="20"/>
        </w:rPr>
        <w:t>SPECDISB</w:t>
      </w:r>
      <w:r>
        <w:rPr>
          <w:szCs w:val="20"/>
        </w:rPr>
        <w:fldChar w:fldCharType="begin"/>
      </w:r>
      <w:r>
        <w:instrText>xe "</w:instrText>
      </w:r>
      <w:r w:rsidRPr="00EC7687">
        <w:rPr>
          <w:szCs w:val="20"/>
        </w:rPr>
        <w:instrText>SPECDISB</w:instrText>
      </w:r>
      <w:r>
        <w:instrText>"</w:instrText>
      </w:r>
      <w:r>
        <w:rPr>
          <w:szCs w:val="20"/>
        </w:rPr>
        <w:fldChar w:fldCharType="end"/>
      </w:r>
      <w:r>
        <w:rPr>
          <w:szCs w:val="20"/>
        </w:rPr>
        <w:tab/>
      </w:r>
      <w:r w:rsidRPr="00221142">
        <w:rPr>
          <w:szCs w:val="20"/>
        </w:rPr>
        <w:t>Specify type of disability</w:t>
      </w:r>
    </w:p>
    <w:p w:rsidR="00645ADE" w:rsidRDefault="00645ADE" w:rsidP="0056608F">
      <w:pPr>
        <w:ind w:left="1440" w:hanging="1440"/>
        <w:jc w:val="both"/>
        <w:rPr>
          <w:szCs w:val="20"/>
        </w:rPr>
      </w:pPr>
      <w:r w:rsidRPr="00CF5E67">
        <w:rPr>
          <w:szCs w:val="20"/>
        </w:rPr>
        <w:t>ACTR3</w:t>
      </w:r>
      <w:r>
        <w:rPr>
          <w:szCs w:val="20"/>
        </w:rPr>
        <w:fldChar w:fldCharType="begin"/>
      </w:r>
      <w:r>
        <w:instrText>xe "</w:instrText>
      </w:r>
      <w:r w:rsidRPr="00EC7687">
        <w:rPr>
          <w:szCs w:val="20"/>
        </w:rPr>
        <w:instrText>ACTR3</w:instrText>
      </w:r>
      <w:r>
        <w:instrText>"</w:instrText>
      </w:r>
      <w:r>
        <w:rPr>
          <w:szCs w:val="20"/>
        </w:rPr>
        <w:fldChar w:fldCharType="end"/>
      </w:r>
      <w:r>
        <w:rPr>
          <w:szCs w:val="20"/>
        </w:rPr>
        <w:tab/>
      </w:r>
      <w:r w:rsidRPr="00CF5E67">
        <w:rPr>
          <w:szCs w:val="20"/>
        </w:rPr>
        <w:t>Most important activity</w:t>
      </w:r>
      <w:r>
        <w:rPr>
          <w:szCs w:val="20"/>
        </w:rPr>
        <w:t>. Codes are:</w:t>
      </w:r>
    </w:p>
    <w:p w:rsidR="00645ADE" w:rsidRDefault="00645ADE" w:rsidP="0056608F">
      <w:pPr>
        <w:ind w:left="2160"/>
        <w:jc w:val="both"/>
        <w:rPr>
          <w:szCs w:val="20"/>
        </w:rPr>
      </w:pPr>
      <w:r>
        <w:rPr>
          <w:szCs w:val="20"/>
        </w:rPr>
        <w:t>01= Self-employed (food crops)</w:t>
      </w:r>
    </w:p>
    <w:p w:rsidR="00645ADE" w:rsidRDefault="00645ADE" w:rsidP="0056608F">
      <w:pPr>
        <w:ind w:left="2160"/>
        <w:jc w:val="both"/>
        <w:rPr>
          <w:szCs w:val="20"/>
        </w:rPr>
      </w:pPr>
      <w:r>
        <w:rPr>
          <w:szCs w:val="20"/>
        </w:rPr>
        <w:t xml:space="preserve">02= Self-employed (non-food, including horticulture, sericulture &amp; </w:t>
      </w:r>
    </w:p>
    <w:p w:rsidR="00645ADE" w:rsidRDefault="00645ADE" w:rsidP="0056608F">
      <w:pPr>
        <w:ind w:left="2160" w:firstLine="720"/>
        <w:jc w:val="both"/>
        <w:rPr>
          <w:szCs w:val="20"/>
        </w:rPr>
      </w:pPr>
      <w:r>
        <w:rPr>
          <w:szCs w:val="20"/>
        </w:rPr>
        <w:t>floriculture)</w:t>
      </w:r>
    </w:p>
    <w:p w:rsidR="00645ADE" w:rsidRDefault="00645ADE" w:rsidP="0056608F">
      <w:pPr>
        <w:ind w:left="2160"/>
        <w:jc w:val="both"/>
        <w:rPr>
          <w:szCs w:val="20"/>
        </w:rPr>
      </w:pPr>
      <w:r>
        <w:rPr>
          <w:szCs w:val="20"/>
        </w:rPr>
        <w:t>03= Self-employed (aquaculture)</w:t>
      </w:r>
    </w:p>
    <w:p w:rsidR="00645ADE" w:rsidRDefault="00645ADE" w:rsidP="0056608F">
      <w:pPr>
        <w:ind w:left="2160"/>
        <w:jc w:val="both"/>
        <w:rPr>
          <w:szCs w:val="20"/>
        </w:rPr>
      </w:pPr>
      <w:r>
        <w:rPr>
          <w:szCs w:val="20"/>
        </w:rPr>
        <w:t>04= Self-employed (livestock)</w:t>
      </w:r>
    </w:p>
    <w:p w:rsidR="00645ADE" w:rsidRDefault="00645ADE" w:rsidP="0056608F">
      <w:pPr>
        <w:ind w:left="2160"/>
        <w:jc w:val="both"/>
        <w:rPr>
          <w:szCs w:val="20"/>
        </w:rPr>
      </w:pPr>
      <w:r>
        <w:rPr>
          <w:szCs w:val="20"/>
        </w:rPr>
        <w:t>05= Wage employment (agriculture)</w:t>
      </w:r>
    </w:p>
    <w:p w:rsidR="00645ADE" w:rsidRDefault="00645ADE" w:rsidP="0056608F">
      <w:pPr>
        <w:ind w:left="2160"/>
        <w:jc w:val="both"/>
        <w:rPr>
          <w:szCs w:val="20"/>
        </w:rPr>
      </w:pPr>
      <w:r>
        <w:rPr>
          <w:szCs w:val="20"/>
        </w:rPr>
        <w:t>06= Annual farm servant, 7= Other (allied) agriculture)</w:t>
      </w:r>
    </w:p>
    <w:p w:rsidR="00645ADE" w:rsidRDefault="00645ADE" w:rsidP="0056608F">
      <w:pPr>
        <w:ind w:left="2160"/>
        <w:jc w:val="both"/>
        <w:rPr>
          <w:szCs w:val="20"/>
        </w:rPr>
      </w:pPr>
      <w:r>
        <w:rPr>
          <w:szCs w:val="20"/>
        </w:rPr>
        <w:t>08= Self-employed (Manifacturing)</w:t>
      </w:r>
    </w:p>
    <w:p w:rsidR="00645ADE" w:rsidRDefault="00645ADE" w:rsidP="0056608F">
      <w:pPr>
        <w:ind w:left="2160"/>
        <w:jc w:val="both"/>
        <w:rPr>
          <w:szCs w:val="20"/>
        </w:rPr>
      </w:pPr>
      <w:r>
        <w:rPr>
          <w:szCs w:val="20"/>
        </w:rPr>
        <w:t>09= Self-employed (Services)</w:t>
      </w:r>
    </w:p>
    <w:p w:rsidR="00645ADE" w:rsidRDefault="00645ADE" w:rsidP="0056608F">
      <w:pPr>
        <w:ind w:left="2160"/>
        <w:jc w:val="both"/>
        <w:rPr>
          <w:szCs w:val="20"/>
        </w:rPr>
      </w:pPr>
      <w:r>
        <w:rPr>
          <w:szCs w:val="20"/>
        </w:rPr>
        <w:t>10= Self-employed (Business)</w:t>
      </w:r>
    </w:p>
    <w:p w:rsidR="00645ADE" w:rsidRDefault="00645ADE" w:rsidP="0056608F">
      <w:pPr>
        <w:ind w:left="2160"/>
        <w:jc w:val="both"/>
        <w:rPr>
          <w:szCs w:val="20"/>
        </w:rPr>
      </w:pPr>
      <w:r>
        <w:rPr>
          <w:szCs w:val="20"/>
        </w:rPr>
        <w:t>11= Self-employed (Other non-agriculture)</w:t>
      </w:r>
    </w:p>
    <w:p w:rsidR="00645ADE" w:rsidRDefault="00645ADE" w:rsidP="0056608F">
      <w:pPr>
        <w:ind w:left="2160"/>
        <w:jc w:val="both"/>
        <w:rPr>
          <w:szCs w:val="20"/>
        </w:rPr>
      </w:pPr>
      <w:r>
        <w:rPr>
          <w:szCs w:val="20"/>
        </w:rPr>
        <w:t>12= Wage employment (Unsalaried/ irregular, non-agriculture)</w:t>
      </w:r>
    </w:p>
    <w:p w:rsidR="00645ADE" w:rsidRDefault="00645ADE" w:rsidP="0056608F">
      <w:pPr>
        <w:ind w:left="2160"/>
        <w:jc w:val="both"/>
        <w:rPr>
          <w:szCs w:val="20"/>
        </w:rPr>
      </w:pPr>
      <w:r>
        <w:rPr>
          <w:szCs w:val="20"/>
        </w:rPr>
        <w:t>13= Regular salaried employment</w:t>
      </w:r>
    </w:p>
    <w:p w:rsidR="00645ADE" w:rsidRDefault="00645ADE" w:rsidP="0056608F">
      <w:pPr>
        <w:ind w:left="2160"/>
        <w:jc w:val="both"/>
        <w:rPr>
          <w:szCs w:val="20"/>
        </w:rPr>
      </w:pPr>
      <w:r>
        <w:rPr>
          <w:szCs w:val="20"/>
        </w:rPr>
        <w:t>14= Unemployed</w:t>
      </w:r>
    </w:p>
    <w:p w:rsidR="00645ADE" w:rsidRDefault="00645ADE" w:rsidP="0056608F">
      <w:pPr>
        <w:ind w:left="2160"/>
        <w:jc w:val="both"/>
        <w:rPr>
          <w:szCs w:val="20"/>
        </w:rPr>
      </w:pPr>
      <w:r>
        <w:rPr>
          <w:szCs w:val="20"/>
        </w:rPr>
        <w:t>15= Household chores</w:t>
      </w:r>
    </w:p>
    <w:p w:rsidR="00645ADE" w:rsidRDefault="00645ADE" w:rsidP="0056608F">
      <w:pPr>
        <w:ind w:left="2160"/>
        <w:jc w:val="both"/>
        <w:rPr>
          <w:szCs w:val="20"/>
        </w:rPr>
      </w:pPr>
      <w:r>
        <w:rPr>
          <w:szCs w:val="20"/>
        </w:rPr>
        <w:t>16= Other unpaid activity</w:t>
      </w:r>
    </w:p>
    <w:p w:rsidR="00645ADE" w:rsidRDefault="00645ADE" w:rsidP="0056608F">
      <w:pPr>
        <w:ind w:left="2160"/>
        <w:jc w:val="both"/>
        <w:rPr>
          <w:szCs w:val="20"/>
        </w:rPr>
      </w:pPr>
      <w:r>
        <w:rPr>
          <w:szCs w:val="20"/>
        </w:rPr>
        <w:t>17= Household dependent</w:t>
      </w:r>
    </w:p>
    <w:p w:rsidR="00645ADE" w:rsidRDefault="00645ADE" w:rsidP="0056608F">
      <w:pPr>
        <w:ind w:left="2160"/>
        <w:jc w:val="both"/>
        <w:rPr>
          <w:szCs w:val="20"/>
        </w:rPr>
      </w:pPr>
      <w:r>
        <w:rPr>
          <w:szCs w:val="20"/>
        </w:rPr>
        <w:t>18= Begging</w:t>
      </w:r>
    </w:p>
    <w:p w:rsidR="00645ADE" w:rsidRDefault="00645ADE" w:rsidP="0056608F">
      <w:pPr>
        <w:ind w:left="2160"/>
        <w:jc w:val="both"/>
        <w:rPr>
          <w:szCs w:val="20"/>
        </w:rPr>
      </w:pPr>
      <w:r>
        <w:rPr>
          <w:szCs w:val="20"/>
        </w:rPr>
        <w:t>19= House maid</w:t>
      </w:r>
    </w:p>
    <w:p w:rsidR="00645ADE" w:rsidRPr="00931519" w:rsidRDefault="00645ADE" w:rsidP="0056608F">
      <w:pPr>
        <w:ind w:left="2160"/>
        <w:jc w:val="both"/>
      </w:pPr>
      <w:r>
        <w:rPr>
          <w:szCs w:val="20"/>
        </w:rPr>
        <w:t>20= Other non-agriculture</w:t>
      </w:r>
    </w:p>
    <w:p w:rsidR="00645ADE" w:rsidRDefault="00645ADE" w:rsidP="0056608F">
      <w:pPr>
        <w:ind w:left="1440" w:hanging="1440"/>
        <w:jc w:val="both"/>
        <w:rPr>
          <w:szCs w:val="20"/>
        </w:rPr>
      </w:pPr>
      <w:r w:rsidRPr="00C14DA9">
        <w:rPr>
          <w:szCs w:val="20"/>
        </w:rPr>
        <w:t>SPECACT</w:t>
      </w:r>
      <w:r>
        <w:rPr>
          <w:szCs w:val="20"/>
        </w:rPr>
        <w:fldChar w:fldCharType="begin"/>
      </w:r>
      <w:r>
        <w:instrText>xe "</w:instrText>
      </w:r>
      <w:r w:rsidRPr="00EC7687">
        <w:rPr>
          <w:szCs w:val="20"/>
        </w:rPr>
        <w:instrText>SPECACT</w:instrText>
      </w:r>
      <w:r>
        <w:instrText>"</w:instrText>
      </w:r>
      <w:r>
        <w:rPr>
          <w:szCs w:val="20"/>
        </w:rPr>
        <w:fldChar w:fldCharType="end"/>
      </w:r>
      <w:r>
        <w:rPr>
          <w:szCs w:val="20"/>
        </w:rPr>
        <w:tab/>
      </w:r>
      <w:r w:rsidRPr="00C14DA9">
        <w:rPr>
          <w:szCs w:val="20"/>
        </w:rPr>
        <w:t>Specify activity</w:t>
      </w:r>
    </w:p>
    <w:p w:rsidR="00645ADE" w:rsidRDefault="00645ADE" w:rsidP="0056608F">
      <w:pPr>
        <w:ind w:left="1440" w:hanging="1440"/>
        <w:jc w:val="both"/>
        <w:rPr>
          <w:szCs w:val="20"/>
        </w:rPr>
      </w:pPr>
      <w:r w:rsidRPr="00AB1E3C">
        <w:rPr>
          <w:szCs w:val="20"/>
        </w:rPr>
        <w:t>MONTHSR3</w:t>
      </w:r>
      <w:r>
        <w:rPr>
          <w:szCs w:val="20"/>
        </w:rPr>
        <w:fldChar w:fldCharType="begin"/>
      </w:r>
      <w:r>
        <w:instrText>xe "</w:instrText>
      </w:r>
      <w:r w:rsidRPr="00EC7687">
        <w:rPr>
          <w:szCs w:val="20"/>
        </w:rPr>
        <w:instrText>MONTHSR3</w:instrText>
      </w:r>
      <w:r>
        <w:instrText>"</w:instrText>
      </w:r>
      <w:r>
        <w:rPr>
          <w:szCs w:val="20"/>
        </w:rPr>
        <w:fldChar w:fldCharType="end"/>
      </w:r>
      <w:r>
        <w:rPr>
          <w:szCs w:val="20"/>
        </w:rPr>
        <w:tab/>
      </w:r>
      <w:r w:rsidRPr="00AB1E3C">
        <w:rPr>
          <w:szCs w:val="20"/>
        </w:rPr>
        <w:t>Number of months per year activity is done</w:t>
      </w:r>
    </w:p>
    <w:p w:rsidR="00645ADE" w:rsidRPr="00F61F54" w:rsidRDefault="00645ADE" w:rsidP="0056608F">
      <w:pPr>
        <w:jc w:val="both"/>
      </w:pPr>
      <w:r w:rsidRPr="00F61F54">
        <w:t>DAYSR3</w:t>
      </w:r>
      <w:r>
        <w:fldChar w:fldCharType="begin"/>
      </w:r>
      <w:r>
        <w:instrText>xe "</w:instrText>
      </w:r>
      <w:r w:rsidRPr="00EC7687">
        <w:instrText>DAYSR3</w:instrText>
      </w:r>
      <w:r>
        <w:instrText>"</w:instrText>
      </w:r>
      <w:r>
        <w:fldChar w:fldCharType="end"/>
      </w:r>
      <w:r>
        <w:tab/>
      </w:r>
      <w:r w:rsidRPr="00F61F54">
        <w:t>Days per month activity is done</w:t>
      </w:r>
    </w:p>
    <w:p w:rsidR="00645ADE" w:rsidRDefault="00645ADE" w:rsidP="0056608F">
      <w:pPr>
        <w:ind w:left="1440" w:hanging="1440"/>
        <w:jc w:val="both"/>
        <w:rPr>
          <w:szCs w:val="20"/>
        </w:rPr>
      </w:pPr>
      <w:r w:rsidRPr="00FA05D0">
        <w:rPr>
          <w:szCs w:val="20"/>
        </w:rPr>
        <w:t>HOURSR3</w:t>
      </w:r>
      <w:r>
        <w:rPr>
          <w:szCs w:val="20"/>
        </w:rPr>
        <w:fldChar w:fldCharType="begin"/>
      </w:r>
      <w:r>
        <w:instrText>xe "</w:instrText>
      </w:r>
      <w:r w:rsidRPr="00EC7687">
        <w:rPr>
          <w:szCs w:val="20"/>
        </w:rPr>
        <w:instrText>HOURSR3</w:instrText>
      </w:r>
      <w:r>
        <w:instrText>"</w:instrText>
      </w:r>
      <w:r>
        <w:rPr>
          <w:szCs w:val="20"/>
        </w:rPr>
        <w:fldChar w:fldCharType="end"/>
      </w:r>
      <w:r>
        <w:rPr>
          <w:szCs w:val="20"/>
        </w:rPr>
        <w:tab/>
      </w:r>
      <w:r w:rsidRPr="00FA05D0">
        <w:rPr>
          <w:szCs w:val="20"/>
        </w:rPr>
        <w:t>Hours per day activity is done</w:t>
      </w:r>
    </w:p>
    <w:p w:rsidR="00645ADE" w:rsidRDefault="00645ADE" w:rsidP="00E66157">
      <w:pPr>
        <w:pStyle w:val="Heading1"/>
      </w:pPr>
      <w:r>
        <w:t>Primary Assets of the Household</w:t>
      </w:r>
    </w:p>
    <w:p w:rsidR="00645ADE" w:rsidRDefault="00645ADE" w:rsidP="00E66157">
      <w:pPr>
        <w:rPr>
          <w:szCs w:val="20"/>
        </w:rPr>
      </w:pPr>
      <w:r w:rsidRPr="00FE1660">
        <w:rPr>
          <w:szCs w:val="20"/>
        </w:rPr>
        <w:t>These are the variables in the data file</w:t>
      </w:r>
      <w:r w:rsidRPr="00456EB8">
        <w:rPr>
          <w:u w:val="single"/>
        </w:rPr>
        <w:t xml:space="preserve"> </w:t>
      </w:r>
      <w:r w:rsidRPr="00F3119A">
        <w:rPr>
          <w:u w:val="single"/>
        </w:rPr>
        <w:t>stbl</w:t>
      </w:r>
      <w:r>
        <w:rPr>
          <w:u w:val="single"/>
        </w:rPr>
        <w:t>HHSec13PrimaryAssets</w:t>
      </w:r>
      <w:r w:rsidRPr="00F3119A">
        <w:rPr>
          <w:u w:val="single"/>
        </w:rPr>
        <w:t>.sav</w:t>
      </w:r>
      <w:r w:rsidRPr="00FE1660">
        <w:rPr>
          <w:szCs w:val="20"/>
        </w:rPr>
        <w:t xml:space="preserve">.  This data file records details </w:t>
      </w:r>
      <w:r>
        <w:t>assets owned/rented or borrowed by the household</w:t>
      </w:r>
      <w:r w:rsidRPr="00FE1660">
        <w:rPr>
          <w:szCs w:val="20"/>
        </w:rPr>
        <w:t>.  The number of records per household is variable – there is one record per work activity.  Data in this file are linked to data at the household/child level using the child identification variable.  This is taken from the Child Questionnaire.</w:t>
      </w:r>
    </w:p>
    <w:p w:rsidR="00645ADE" w:rsidRDefault="00645ADE" w:rsidP="00E66157">
      <w:pPr>
        <w:jc w:val="both"/>
      </w:pPr>
    </w:p>
    <w:p w:rsidR="00645ADE" w:rsidRDefault="00645ADE" w:rsidP="00E66157">
      <w:pPr>
        <w:jc w:val="both"/>
      </w:pPr>
      <w:r>
        <w:t>CHILDID</w:t>
      </w:r>
      <w:r>
        <w:fldChar w:fldCharType="begin"/>
      </w:r>
      <w:r>
        <w:instrText>xe "</w:instrText>
      </w:r>
      <w:r w:rsidRPr="00EC7687">
        <w:instrText>CHILDID</w:instrText>
      </w:r>
      <w:r>
        <w:instrText>"</w:instrText>
      </w:r>
      <w:r>
        <w:fldChar w:fldCharType="end"/>
      </w:r>
      <w:r>
        <w:tab/>
        <w:t>Child ID</w:t>
      </w:r>
    </w:p>
    <w:p w:rsidR="00645ADE" w:rsidRDefault="00645ADE" w:rsidP="00E66157">
      <w:pPr>
        <w:jc w:val="both"/>
      </w:pPr>
      <w:r w:rsidRPr="00334CBC">
        <w:t>PASSID</w:t>
      </w:r>
      <w:r>
        <w:fldChar w:fldCharType="begin"/>
      </w:r>
      <w:r>
        <w:instrText>xe "</w:instrText>
      </w:r>
      <w:r w:rsidRPr="00EC7687">
        <w:instrText>PASSID</w:instrText>
      </w:r>
      <w:r>
        <w:instrText>"</w:instrText>
      </w:r>
      <w:r>
        <w:fldChar w:fldCharType="end"/>
      </w:r>
      <w:r>
        <w:tab/>
      </w:r>
      <w:r w:rsidRPr="00334CBC">
        <w:t>Asset ID</w:t>
      </w:r>
    </w:p>
    <w:p w:rsidR="00645ADE" w:rsidRDefault="00645ADE" w:rsidP="00E66157">
      <w:pPr>
        <w:jc w:val="both"/>
      </w:pPr>
      <w:r w:rsidRPr="00334CBC">
        <w:t>ASSETR3</w:t>
      </w:r>
      <w:r>
        <w:fldChar w:fldCharType="begin"/>
      </w:r>
      <w:r>
        <w:instrText>xe "</w:instrText>
      </w:r>
      <w:r w:rsidRPr="00EC7687">
        <w:instrText>ASSETR3</w:instrText>
      </w:r>
      <w:r>
        <w:instrText>"</w:instrText>
      </w:r>
      <w:r>
        <w:fldChar w:fldCharType="end"/>
      </w:r>
      <w:r>
        <w:tab/>
      </w:r>
      <w:r w:rsidRPr="00334CBC">
        <w:t>Asset owned, rented or borrowed</w:t>
      </w:r>
      <w:r>
        <w:t>. Codes are:</w:t>
      </w:r>
    </w:p>
    <w:p w:rsidR="00645ADE" w:rsidRDefault="00645ADE" w:rsidP="00E66157">
      <w:pPr>
        <w:ind w:left="2160"/>
        <w:jc w:val="both"/>
      </w:pPr>
      <w:r>
        <w:t>01= Agricultural tools</w:t>
      </w:r>
    </w:p>
    <w:p w:rsidR="00645ADE" w:rsidRDefault="00645ADE" w:rsidP="00E66157">
      <w:pPr>
        <w:ind w:left="2160"/>
        <w:jc w:val="both"/>
      </w:pPr>
      <w:r>
        <w:t>02= Cart/wheelbarrow</w:t>
      </w:r>
    </w:p>
    <w:p w:rsidR="00645ADE" w:rsidRDefault="00645ADE" w:rsidP="00E66157">
      <w:pPr>
        <w:ind w:left="2160"/>
        <w:jc w:val="both"/>
      </w:pPr>
      <w:r>
        <w:t>03= Pesticide sprayer</w:t>
      </w:r>
    </w:p>
    <w:p w:rsidR="00645ADE" w:rsidRDefault="00645ADE" w:rsidP="00E66157">
      <w:pPr>
        <w:ind w:left="2160"/>
        <w:jc w:val="both"/>
      </w:pPr>
      <w:r>
        <w:t>04= Plough</w:t>
      </w:r>
    </w:p>
    <w:p w:rsidR="00645ADE" w:rsidRDefault="00645ADE" w:rsidP="00E66157">
      <w:pPr>
        <w:ind w:left="2160"/>
        <w:jc w:val="both"/>
      </w:pPr>
      <w:r>
        <w:t>06= Thresher</w:t>
      </w:r>
    </w:p>
    <w:p w:rsidR="00645ADE" w:rsidRDefault="00645ADE" w:rsidP="00E66157">
      <w:pPr>
        <w:ind w:left="2160"/>
        <w:jc w:val="both"/>
      </w:pPr>
      <w:r>
        <w:t>07= Tractor</w:t>
      </w:r>
    </w:p>
    <w:p w:rsidR="00645ADE" w:rsidRDefault="00645ADE" w:rsidP="00E66157">
      <w:pPr>
        <w:ind w:left="2160"/>
        <w:jc w:val="both"/>
      </w:pPr>
      <w:r>
        <w:t>08= Other farm equipment</w:t>
      </w:r>
    </w:p>
    <w:p w:rsidR="00645ADE" w:rsidRDefault="00645ADE" w:rsidP="00E66157">
      <w:pPr>
        <w:ind w:left="2160"/>
        <w:jc w:val="both"/>
      </w:pPr>
      <w:r>
        <w:t>09= Barber tools</w:t>
      </w:r>
    </w:p>
    <w:p w:rsidR="00645ADE" w:rsidRDefault="00645ADE" w:rsidP="00E66157">
      <w:pPr>
        <w:ind w:left="2160"/>
        <w:jc w:val="both"/>
      </w:pPr>
      <w:r>
        <w:t>10= Beauty salon equipment</w:t>
      </w:r>
    </w:p>
    <w:p w:rsidR="00645ADE" w:rsidRDefault="00645ADE" w:rsidP="00E66157">
      <w:pPr>
        <w:ind w:left="2160"/>
        <w:jc w:val="both"/>
      </w:pPr>
      <w:r>
        <w:t>11= Blacksmith tools</w:t>
      </w:r>
    </w:p>
    <w:p w:rsidR="00645ADE" w:rsidRDefault="00645ADE" w:rsidP="00E66157">
      <w:pPr>
        <w:ind w:left="2160"/>
        <w:jc w:val="both"/>
      </w:pPr>
      <w:r>
        <w:t>12= Cleaning/domestic work equipment</w:t>
      </w:r>
    </w:p>
    <w:p w:rsidR="00645ADE" w:rsidRDefault="00645ADE" w:rsidP="00E66157">
      <w:pPr>
        <w:ind w:left="2160"/>
        <w:jc w:val="both"/>
      </w:pPr>
      <w:r>
        <w:t>13= Construction tools</w:t>
      </w:r>
    </w:p>
    <w:p w:rsidR="00645ADE" w:rsidRDefault="00645ADE" w:rsidP="00E66157">
      <w:pPr>
        <w:ind w:left="2160"/>
        <w:jc w:val="both"/>
      </w:pPr>
      <w:r>
        <w:t>14= Entertainment equipment</w:t>
      </w:r>
    </w:p>
    <w:p w:rsidR="00645ADE" w:rsidRDefault="00645ADE" w:rsidP="00E66157">
      <w:pPr>
        <w:ind w:left="2160"/>
        <w:jc w:val="both"/>
      </w:pPr>
      <w:r>
        <w:t>15= Food preparation equipment</w:t>
      </w:r>
    </w:p>
    <w:p w:rsidR="00645ADE" w:rsidRDefault="00645ADE" w:rsidP="00E66157">
      <w:pPr>
        <w:ind w:left="2160"/>
        <w:jc w:val="both"/>
      </w:pPr>
      <w:r>
        <w:t>18= Plumbing equipment</w:t>
      </w:r>
    </w:p>
    <w:p w:rsidR="00645ADE" w:rsidRDefault="00645ADE" w:rsidP="00E66157">
      <w:pPr>
        <w:ind w:left="2160"/>
        <w:jc w:val="both"/>
      </w:pPr>
      <w:r>
        <w:t>19= Pottery equipment</w:t>
      </w:r>
    </w:p>
    <w:p w:rsidR="00645ADE" w:rsidRDefault="00645ADE" w:rsidP="00E66157">
      <w:pPr>
        <w:ind w:left="2160"/>
        <w:jc w:val="both"/>
      </w:pPr>
      <w:r>
        <w:t>20= Protective clothing</w:t>
      </w:r>
    </w:p>
    <w:p w:rsidR="00645ADE" w:rsidRDefault="00645ADE" w:rsidP="00E66157">
      <w:pPr>
        <w:ind w:left="2160"/>
        <w:jc w:val="both"/>
      </w:pPr>
      <w:r>
        <w:t>22= Teaching supplies</w:t>
      </w:r>
    </w:p>
    <w:p w:rsidR="00645ADE" w:rsidRDefault="00645ADE" w:rsidP="00E66157">
      <w:pPr>
        <w:ind w:left="2160"/>
        <w:jc w:val="both"/>
      </w:pPr>
      <w:r>
        <w:t>23= Trading equipment</w:t>
      </w:r>
    </w:p>
    <w:p w:rsidR="00645ADE" w:rsidRDefault="00645ADE" w:rsidP="00E66157">
      <w:pPr>
        <w:ind w:left="2160"/>
        <w:jc w:val="both"/>
      </w:pPr>
      <w:r>
        <w:t>24= Trading licence</w:t>
      </w:r>
    </w:p>
    <w:p w:rsidR="00645ADE" w:rsidRDefault="00645ADE" w:rsidP="00E66157">
      <w:pPr>
        <w:ind w:left="2160"/>
        <w:jc w:val="both"/>
      </w:pPr>
      <w:r>
        <w:t>25= Transport</w:t>
      </w:r>
    </w:p>
    <w:p w:rsidR="00645ADE" w:rsidRDefault="00645ADE" w:rsidP="00E66157">
      <w:pPr>
        <w:ind w:left="2160"/>
        <w:jc w:val="both"/>
      </w:pPr>
      <w:r>
        <w:t>26= Weaving equipment</w:t>
      </w:r>
    </w:p>
    <w:p w:rsidR="00645ADE" w:rsidRDefault="00645ADE" w:rsidP="00E66157">
      <w:pPr>
        <w:ind w:left="2160"/>
        <w:jc w:val="both"/>
      </w:pPr>
      <w:r>
        <w:t>27= Textile machine</w:t>
      </w:r>
    </w:p>
    <w:p w:rsidR="00645ADE" w:rsidRDefault="00645ADE" w:rsidP="00E66157">
      <w:pPr>
        <w:ind w:left="2160"/>
        <w:jc w:val="both"/>
      </w:pPr>
      <w:r>
        <w:t>30= Fishing boat</w:t>
      </w:r>
    </w:p>
    <w:p w:rsidR="00645ADE" w:rsidRDefault="00645ADE" w:rsidP="00E66157">
      <w:pPr>
        <w:ind w:left="2160"/>
        <w:jc w:val="both"/>
      </w:pPr>
      <w:r>
        <w:t>40= Other (specify)</w:t>
      </w:r>
    </w:p>
    <w:p w:rsidR="00645ADE" w:rsidRDefault="00645ADE" w:rsidP="00E66157">
      <w:pPr>
        <w:jc w:val="both"/>
      </w:pPr>
      <w:r w:rsidRPr="001F2390">
        <w:t>SPECPASS</w:t>
      </w:r>
      <w:r>
        <w:fldChar w:fldCharType="begin"/>
      </w:r>
      <w:r>
        <w:instrText>xe "</w:instrText>
      </w:r>
      <w:r w:rsidRPr="00EC7687">
        <w:instrText>SPECPASS</w:instrText>
      </w:r>
      <w:r>
        <w:instrText>"</w:instrText>
      </w:r>
      <w:r>
        <w:fldChar w:fldCharType="end"/>
      </w:r>
      <w:r>
        <w:tab/>
      </w:r>
      <w:r w:rsidRPr="001F2390">
        <w:t>Specify type of asset</w:t>
      </w:r>
    </w:p>
    <w:p w:rsidR="00645ADE" w:rsidRDefault="00645ADE" w:rsidP="00E66157">
      <w:pPr>
        <w:jc w:val="both"/>
      </w:pPr>
      <w:r w:rsidRPr="0050793D">
        <w:t>NUMOWNR3</w:t>
      </w:r>
      <w:r>
        <w:fldChar w:fldCharType="begin"/>
      </w:r>
      <w:r>
        <w:instrText>xe "</w:instrText>
      </w:r>
      <w:r w:rsidRPr="00EC7687">
        <w:instrText>NUMOWNR3</w:instrText>
      </w:r>
      <w:r>
        <w:instrText>"</w:instrText>
      </w:r>
      <w:r>
        <w:fldChar w:fldCharType="end"/>
      </w:r>
      <w:r>
        <w:tab/>
      </w:r>
      <w:r w:rsidRPr="0050793D">
        <w:t>How many of them do you actually own?</w:t>
      </w:r>
      <w:r>
        <w:t xml:space="preserve"> Missing value codes are negative.</w:t>
      </w:r>
    </w:p>
    <w:p w:rsidR="00645ADE" w:rsidRPr="00524691" w:rsidRDefault="00645ADE" w:rsidP="00E66157">
      <w:pPr>
        <w:jc w:val="both"/>
      </w:pPr>
      <w:r w:rsidRPr="00524691">
        <w:t>VALASTR3</w:t>
      </w:r>
      <w:r>
        <w:fldChar w:fldCharType="begin"/>
      </w:r>
      <w:r>
        <w:instrText>xe "</w:instrText>
      </w:r>
      <w:r w:rsidRPr="00EC7687">
        <w:instrText>VALASTR3</w:instrText>
      </w:r>
      <w:r>
        <w:instrText>"</w:instrText>
      </w:r>
      <w:r>
        <w:fldChar w:fldCharType="end"/>
      </w:r>
      <w:r>
        <w:tab/>
      </w:r>
      <w:r w:rsidRPr="00524691">
        <w:t>If you sold it/them today how much could you get?</w:t>
      </w:r>
      <w:r w:rsidRPr="00456EB8">
        <w:t xml:space="preserve"> </w:t>
      </w:r>
      <w:r>
        <w:t>Missing value codes are negative.</w:t>
      </w:r>
    </w:p>
    <w:p w:rsidR="00645ADE" w:rsidRDefault="00645ADE" w:rsidP="00E66157">
      <w:pPr>
        <w:jc w:val="both"/>
      </w:pPr>
      <w:r w:rsidRPr="004D6B40">
        <w:t>ASTACTR3</w:t>
      </w:r>
      <w:r>
        <w:fldChar w:fldCharType="begin"/>
      </w:r>
      <w:r>
        <w:instrText>xe "</w:instrText>
      </w:r>
      <w:r w:rsidRPr="00EC7687">
        <w:instrText>ASTACTR3</w:instrText>
      </w:r>
      <w:r>
        <w:instrText>"</w:instrText>
      </w:r>
      <w:r>
        <w:fldChar w:fldCharType="end"/>
      </w:r>
      <w:r>
        <w:tab/>
      </w:r>
      <w:r w:rsidRPr="004D6B40">
        <w:t>For what activity is the asset used?</w:t>
      </w:r>
      <w:r>
        <w:t xml:space="preserve"> Codes are:</w:t>
      </w:r>
    </w:p>
    <w:p w:rsidR="00645ADE" w:rsidRDefault="00645ADE" w:rsidP="00E66157">
      <w:pPr>
        <w:ind w:left="2160"/>
        <w:jc w:val="both"/>
      </w:pPr>
      <w:r>
        <w:t>02= Barber shop</w:t>
      </w:r>
    </w:p>
    <w:p w:rsidR="00645ADE" w:rsidRDefault="00645ADE" w:rsidP="00E66157">
      <w:pPr>
        <w:ind w:left="2160"/>
        <w:jc w:val="both"/>
      </w:pPr>
      <w:r>
        <w:t>03= Beauty salon</w:t>
      </w:r>
    </w:p>
    <w:p w:rsidR="00645ADE" w:rsidRDefault="00645ADE" w:rsidP="00E66157">
      <w:pPr>
        <w:ind w:left="2160"/>
        <w:jc w:val="both"/>
      </w:pPr>
      <w:r>
        <w:t>04= Blacksmith</w:t>
      </w:r>
    </w:p>
    <w:p w:rsidR="00645ADE" w:rsidRDefault="00645ADE" w:rsidP="00E66157">
      <w:pPr>
        <w:ind w:left="2160"/>
        <w:jc w:val="both"/>
      </w:pPr>
      <w:r>
        <w:t>07= Construction</w:t>
      </w:r>
    </w:p>
    <w:p w:rsidR="00645ADE" w:rsidRDefault="00645ADE" w:rsidP="00E66157">
      <w:pPr>
        <w:ind w:left="2160"/>
        <w:jc w:val="both"/>
      </w:pPr>
      <w:r>
        <w:t>08= Domestic work/cleaning/janitorial</w:t>
      </w:r>
    </w:p>
    <w:p w:rsidR="00645ADE" w:rsidRDefault="00645ADE" w:rsidP="00E66157">
      <w:pPr>
        <w:ind w:left="2160"/>
        <w:jc w:val="both"/>
      </w:pPr>
      <w:r>
        <w:t>09= Entertainment services</w:t>
      </w:r>
    </w:p>
    <w:p w:rsidR="00645ADE" w:rsidRDefault="00645ADE" w:rsidP="00E66157">
      <w:pPr>
        <w:ind w:left="2160"/>
        <w:jc w:val="both"/>
      </w:pPr>
      <w:r>
        <w:t>10= Factory work</w:t>
      </w:r>
    </w:p>
    <w:p w:rsidR="00645ADE" w:rsidRDefault="00645ADE" w:rsidP="00E66157">
      <w:pPr>
        <w:ind w:left="2160"/>
        <w:jc w:val="both"/>
      </w:pPr>
      <w:r>
        <w:t>11= Farming/agriculture</w:t>
      </w:r>
    </w:p>
    <w:p w:rsidR="00645ADE" w:rsidRDefault="00645ADE" w:rsidP="00E66157">
      <w:pPr>
        <w:ind w:left="2160"/>
        <w:jc w:val="both"/>
      </w:pPr>
      <w:r>
        <w:t>12= Food/local drink preparation/restaurant</w:t>
      </w:r>
    </w:p>
    <w:p w:rsidR="00645ADE" w:rsidRDefault="00645ADE" w:rsidP="00E66157">
      <w:pPr>
        <w:ind w:left="2160"/>
        <w:jc w:val="both"/>
      </w:pPr>
      <w:r>
        <w:t>13= Forestry/logging</w:t>
      </w:r>
    </w:p>
    <w:p w:rsidR="00645ADE" w:rsidRDefault="00645ADE" w:rsidP="00E66157">
      <w:pPr>
        <w:ind w:left="2160"/>
        <w:jc w:val="both"/>
      </w:pPr>
      <w:r>
        <w:t>14= Handicrafts of art</w:t>
      </w:r>
    </w:p>
    <w:p w:rsidR="00645ADE" w:rsidRDefault="00645ADE" w:rsidP="00E66157">
      <w:pPr>
        <w:ind w:left="2160"/>
        <w:jc w:val="both"/>
      </w:pPr>
      <w:r>
        <w:t>15= Hunting</w:t>
      </w:r>
    </w:p>
    <w:p w:rsidR="00645ADE" w:rsidRDefault="00645ADE" w:rsidP="00E66157">
      <w:pPr>
        <w:ind w:left="2160"/>
        <w:jc w:val="both"/>
      </w:pPr>
      <w:r>
        <w:t>16= Mechanic services</w:t>
      </w:r>
    </w:p>
    <w:p w:rsidR="00645ADE" w:rsidRDefault="00645ADE" w:rsidP="00E66157">
      <w:pPr>
        <w:ind w:left="2160"/>
        <w:jc w:val="both"/>
      </w:pPr>
      <w:r>
        <w:t>17= Nursing/medicinal services</w:t>
      </w:r>
    </w:p>
    <w:p w:rsidR="00645ADE" w:rsidRDefault="00645ADE" w:rsidP="00E66157">
      <w:pPr>
        <w:ind w:left="2160"/>
        <w:jc w:val="both"/>
      </w:pPr>
      <w:r>
        <w:t>18= Plumbing services</w:t>
      </w:r>
    </w:p>
    <w:p w:rsidR="00645ADE" w:rsidRDefault="00645ADE" w:rsidP="00E66157">
      <w:pPr>
        <w:ind w:left="2160"/>
        <w:jc w:val="both"/>
      </w:pPr>
      <w:r>
        <w:t>19= Pottery</w:t>
      </w:r>
    </w:p>
    <w:p w:rsidR="00645ADE" w:rsidRDefault="00645ADE" w:rsidP="00E66157">
      <w:pPr>
        <w:ind w:left="2160"/>
        <w:jc w:val="both"/>
      </w:pPr>
      <w:r>
        <w:t>21= Tailor/sewing</w:t>
      </w:r>
    </w:p>
    <w:p w:rsidR="00645ADE" w:rsidRDefault="00645ADE" w:rsidP="00E66157">
      <w:pPr>
        <w:ind w:left="2160"/>
        <w:jc w:val="both"/>
      </w:pPr>
      <w:r>
        <w:t>22= Teaching</w:t>
      </w:r>
    </w:p>
    <w:p w:rsidR="00645ADE" w:rsidRDefault="00645ADE" w:rsidP="00E66157">
      <w:pPr>
        <w:ind w:left="2160"/>
        <w:jc w:val="both"/>
      </w:pPr>
      <w:r>
        <w:t>23= Trading (selling commodities)</w:t>
      </w:r>
    </w:p>
    <w:p w:rsidR="00645ADE" w:rsidRDefault="00645ADE" w:rsidP="00E66157">
      <w:pPr>
        <w:ind w:left="2160"/>
        <w:jc w:val="both"/>
      </w:pPr>
      <w:r>
        <w:t>24= Transportation/driver/courier/taxi</w:t>
      </w:r>
    </w:p>
    <w:p w:rsidR="00645ADE" w:rsidRDefault="00645ADE" w:rsidP="00E66157">
      <w:pPr>
        <w:ind w:left="2160"/>
        <w:jc w:val="both"/>
      </w:pPr>
      <w:r>
        <w:t>25= Weaving</w:t>
      </w:r>
    </w:p>
    <w:p w:rsidR="00645ADE" w:rsidRDefault="00645ADE" w:rsidP="00E66157">
      <w:pPr>
        <w:ind w:left="2160"/>
        <w:jc w:val="both"/>
      </w:pPr>
      <w:r>
        <w:t>27= Collecting firewood/dung/fetching water to sell</w:t>
      </w:r>
    </w:p>
    <w:p w:rsidR="00645ADE" w:rsidRDefault="00645ADE" w:rsidP="00E66157">
      <w:pPr>
        <w:ind w:left="2160"/>
        <w:jc w:val="both"/>
      </w:pPr>
      <w:r>
        <w:t>28= Civil servant</w:t>
      </w:r>
    </w:p>
    <w:p w:rsidR="00645ADE" w:rsidRDefault="00645ADE" w:rsidP="00E66157">
      <w:pPr>
        <w:ind w:left="2160"/>
        <w:jc w:val="both"/>
      </w:pPr>
      <w:r>
        <w:t>30= Fishing</w:t>
      </w:r>
    </w:p>
    <w:p w:rsidR="00645ADE" w:rsidRDefault="00645ADE" w:rsidP="00E66157">
      <w:pPr>
        <w:ind w:left="2160"/>
        <w:jc w:val="both"/>
      </w:pPr>
      <w:r>
        <w:t>40= Other (specify)</w:t>
      </w:r>
    </w:p>
    <w:p w:rsidR="00645ADE" w:rsidRDefault="00645ADE" w:rsidP="00E66157">
      <w:pPr>
        <w:jc w:val="both"/>
      </w:pPr>
      <w:r w:rsidRPr="002E4331">
        <w:t>SPCACT</w:t>
      </w:r>
      <w:r>
        <w:fldChar w:fldCharType="begin"/>
      </w:r>
      <w:r>
        <w:instrText>xe "</w:instrText>
      </w:r>
      <w:r w:rsidRPr="00EC7687">
        <w:instrText>SPCACT</w:instrText>
      </w:r>
      <w:r>
        <w:instrText>"</w:instrText>
      </w:r>
      <w:r>
        <w:fldChar w:fldCharType="end"/>
      </w:r>
      <w:r>
        <w:tab/>
      </w:r>
      <w:r w:rsidRPr="002E4331">
        <w:t>Specify activity for which the asset is used</w:t>
      </w:r>
    </w:p>
    <w:p w:rsidR="00645ADE" w:rsidRDefault="00645ADE" w:rsidP="00E66157">
      <w:pPr>
        <w:pStyle w:val="Heading1"/>
      </w:pPr>
      <w:r>
        <w:t>Support from NGO or GO programs</w:t>
      </w:r>
    </w:p>
    <w:p w:rsidR="00645ADE" w:rsidRDefault="00645ADE" w:rsidP="00E66157">
      <w:pPr>
        <w:rPr>
          <w:szCs w:val="20"/>
        </w:rPr>
      </w:pPr>
      <w:r w:rsidRPr="009B5C2C">
        <w:t>These are the variables in the data file</w:t>
      </w:r>
      <w:r>
        <w:t xml:space="preserve"> </w:t>
      </w:r>
      <w:r w:rsidRPr="00F3119A">
        <w:rPr>
          <w:u w:val="single"/>
        </w:rPr>
        <w:t>stbl</w:t>
      </w:r>
      <w:r>
        <w:rPr>
          <w:u w:val="single"/>
        </w:rPr>
        <w:t>HHSec13SupportProgrammes</w:t>
      </w:r>
      <w:r w:rsidRPr="00F3119A">
        <w:rPr>
          <w:u w:val="single"/>
        </w:rPr>
        <w:t>.sav</w:t>
      </w:r>
      <w:r>
        <w:t xml:space="preserve">. </w:t>
      </w:r>
      <w:r w:rsidRPr="0079438B">
        <w:rPr>
          <w:szCs w:val="20"/>
        </w:rPr>
        <w:t>This data file records received from NGO or government programs</w:t>
      </w:r>
      <w:r>
        <w:rPr>
          <w:szCs w:val="20"/>
        </w:rPr>
        <w:t xml:space="preserve">. </w:t>
      </w:r>
      <w:r w:rsidRPr="0079438B">
        <w:rPr>
          <w:szCs w:val="20"/>
        </w:rPr>
        <w:t>The number of records per household is variable.  Data in this file are linked to data at the household/child level using the child identification variable.</w:t>
      </w:r>
    </w:p>
    <w:p w:rsidR="00645ADE" w:rsidRDefault="00645ADE" w:rsidP="00E66157">
      <w:pPr>
        <w:jc w:val="both"/>
      </w:pPr>
    </w:p>
    <w:p w:rsidR="00645ADE" w:rsidRDefault="00645ADE" w:rsidP="00E66157">
      <w:pPr>
        <w:jc w:val="both"/>
      </w:pPr>
      <w:r>
        <w:t>CHILDID</w:t>
      </w:r>
      <w:r>
        <w:fldChar w:fldCharType="begin"/>
      </w:r>
      <w:r>
        <w:instrText>xe "</w:instrText>
      </w:r>
      <w:r w:rsidRPr="00EC7687">
        <w:instrText>CHILDID</w:instrText>
      </w:r>
      <w:r>
        <w:instrText>"</w:instrText>
      </w:r>
      <w:r>
        <w:fldChar w:fldCharType="end"/>
      </w:r>
      <w:r>
        <w:tab/>
        <w:t>Child ID</w:t>
      </w:r>
    </w:p>
    <w:p w:rsidR="00645ADE" w:rsidRDefault="00645ADE" w:rsidP="00E66157">
      <w:pPr>
        <w:jc w:val="both"/>
      </w:pPr>
      <w:r w:rsidRPr="000708C8">
        <w:t>SUPPRGID</w:t>
      </w:r>
      <w:r>
        <w:fldChar w:fldCharType="begin"/>
      </w:r>
      <w:r>
        <w:instrText>xe "</w:instrText>
      </w:r>
      <w:r w:rsidRPr="00EC7687">
        <w:instrText>SUPPRGID</w:instrText>
      </w:r>
      <w:r>
        <w:instrText>"</w:instrText>
      </w:r>
      <w:r>
        <w:fldChar w:fldCharType="end"/>
      </w:r>
      <w:r>
        <w:tab/>
      </w:r>
      <w:r w:rsidRPr="000708C8">
        <w:t>Row number</w:t>
      </w:r>
    </w:p>
    <w:p w:rsidR="00645ADE" w:rsidRDefault="00645ADE" w:rsidP="00E66157">
      <w:pPr>
        <w:jc w:val="both"/>
      </w:pPr>
      <w:r w:rsidRPr="000708C8">
        <w:t>SUPKNDR3</w:t>
      </w:r>
      <w:r>
        <w:fldChar w:fldCharType="begin"/>
      </w:r>
      <w:r>
        <w:instrText>xe "</w:instrText>
      </w:r>
      <w:r w:rsidRPr="00EC7687">
        <w:instrText>SUPKNDR3</w:instrText>
      </w:r>
      <w:r>
        <w:instrText>"</w:instrText>
      </w:r>
      <w:r>
        <w:fldChar w:fldCharType="end"/>
      </w:r>
      <w:r>
        <w:tab/>
      </w:r>
      <w:r w:rsidRPr="000708C8">
        <w:t>What kind of support was provided?</w:t>
      </w:r>
      <w:r>
        <w:t xml:space="preserve"> Codes are:</w:t>
      </w:r>
    </w:p>
    <w:p w:rsidR="00645ADE" w:rsidRDefault="00645ADE" w:rsidP="00E66157">
      <w:pPr>
        <w:ind w:left="2160"/>
        <w:jc w:val="both"/>
      </w:pPr>
      <w:r>
        <w:t>01= Agricultural extension</w:t>
      </w:r>
    </w:p>
    <w:p w:rsidR="00645ADE" w:rsidRDefault="00645ADE" w:rsidP="00E66157">
      <w:pPr>
        <w:ind w:left="2160"/>
        <w:jc w:val="both"/>
      </w:pPr>
      <w:r>
        <w:t>02= Child rights protection</w:t>
      </w:r>
    </w:p>
    <w:p w:rsidR="00645ADE" w:rsidRDefault="00645ADE" w:rsidP="00E66157">
      <w:pPr>
        <w:ind w:left="2160"/>
        <w:jc w:val="both"/>
      </w:pPr>
      <w:r>
        <w:t>03= Public work program for cash</w:t>
      </w:r>
    </w:p>
    <w:p w:rsidR="00645ADE" w:rsidRDefault="00645ADE" w:rsidP="00E66157">
      <w:pPr>
        <w:ind w:left="2160"/>
        <w:jc w:val="both"/>
      </w:pPr>
      <w:r>
        <w:t>04= Public work program for food</w:t>
      </w:r>
    </w:p>
    <w:p w:rsidR="00645ADE" w:rsidRDefault="00645ADE" w:rsidP="00E66157">
      <w:pPr>
        <w:ind w:left="2160"/>
        <w:jc w:val="both"/>
      </w:pPr>
      <w:r>
        <w:t>05= Credit &amp; Saving</w:t>
      </w:r>
    </w:p>
    <w:p w:rsidR="00645ADE" w:rsidRDefault="00645ADE" w:rsidP="00E66157">
      <w:pPr>
        <w:ind w:left="2160"/>
        <w:jc w:val="both"/>
      </w:pPr>
      <w:r>
        <w:t>06= Disability support</w:t>
      </w:r>
    </w:p>
    <w:p w:rsidR="00645ADE" w:rsidRDefault="00645ADE" w:rsidP="00E66157">
      <w:pPr>
        <w:ind w:left="2160"/>
        <w:jc w:val="both"/>
      </w:pPr>
      <w:r>
        <w:t>07= Education about HIV</w:t>
      </w:r>
    </w:p>
    <w:p w:rsidR="00645ADE" w:rsidRDefault="00645ADE" w:rsidP="00E66157">
      <w:pPr>
        <w:ind w:left="2160"/>
        <w:jc w:val="both"/>
      </w:pPr>
      <w:r>
        <w:t>08= Family planning</w:t>
      </w:r>
    </w:p>
    <w:p w:rsidR="00645ADE" w:rsidRDefault="00645ADE" w:rsidP="00E66157">
      <w:pPr>
        <w:ind w:left="2160"/>
        <w:jc w:val="both"/>
      </w:pPr>
      <w:r>
        <w:t>09= Health extension services</w:t>
      </w:r>
    </w:p>
    <w:p w:rsidR="00645ADE" w:rsidRDefault="00645ADE" w:rsidP="00E66157">
      <w:pPr>
        <w:ind w:left="2160"/>
        <w:jc w:val="both"/>
      </w:pPr>
      <w:r>
        <w:t>10= Irrigation development</w:t>
      </w:r>
    </w:p>
    <w:p w:rsidR="00645ADE" w:rsidRDefault="00645ADE" w:rsidP="00E66157">
      <w:pPr>
        <w:ind w:left="2160"/>
        <w:jc w:val="both"/>
      </w:pPr>
      <w:r>
        <w:t>11= Mother to child HIV/AIDS</w:t>
      </w:r>
    </w:p>
    <w:p w:rsidR="00645ADE" w:rsidRDefault="00645ADE" w:rsidP="00E66157">
      <w:pPr>
        <w:ind w:left="2160"/>
        <w:jc w:val="both"/>
      </w:pPr>
      <w:r>
        <w:t>12= Assistance to child education</w:t>
      </w:r>
    </w:p>
    <w:p w:rsidR="00645ADE" w:rsidRDefault="00645ADE" w:rsidP="00E66157">
      <w:pPr>
        <w:ind w:left="2160"/>
        <w:jc w:val="both"/>
      </w:pPr>
      <w:r>
        <w:t>13= Training</w:t>
      </w:r>
    </w:p>
    <w:p w:rsidR="00645ADE" w:rsidRDefault="00645ADE" w:rsidP="00E66157">
      <w:pPr>
        <w:ind w:left="2160"/>
        <w:jc w:val="both"/>
      </w:pPr>
      <w:r>
        <w:t>14= Direct support/food/cash aid</w:t>
      </w:r>
    </w:p>
    <w:p w:rsidR="00645ADE" w:rsidRDefault="00645ADE" w:rsidP="00E66157">
      <w:pPr>
        <w:ind w:left="2160"/>
        <w:jc w:val="both"/>
      </w:pPr>
      <w:r>
        <w:t>15= Drinking water provision/development</w:t>
      </w:r>
    </w:p>
    <w:p w:rsidR="00645ADE" w:rsidRDefault="00645ADE" w:rsidP="00E66157">
      <w:pPr>
        <w:ind w:left="2160"/>
        <w:jc w:val="both"/>
      </w:pPr>
      <w:r>
        <w:t>16= Education support service</w:t>
      </w:r>
    </w:p>
    <w:p w:rsidR="00645ADE" w:rsidRDefault="00645ADE" w:rsidP="00E66157">
      <w:pPr>
        <w:ind w:left="2160"/>
        <w:jc w:val="both"/>
      </w:pPr>
      <w:r>
        <w:t>17= Provision of sanitation facility like toilet</w:t>
      </w:r>
    </w:p>
    <w:p w:rsidR="00645ADE" w:rsidRDefault="00645ADE" w:rsidP="00E66157">
      <w:pPr>
        <w:ind w:left="2160"/>
        <w:jc w:val="both"/>
      </w:pPr>
      <w:r>
        <w:t>18= Orphan &amp; destitute children support</w:t>
      </w:r>
    </w:p>
    <w:p w:rsidR="00645ADE" w:rsidRDefault="00645ADE" w:rsidP="00E66157">
      <w:pPr>
        <w:ind w:left="2160"/>
        <w:jc w:val="both"/>
      </w:pPr>
      <w:r>
        <w:t>19= Other (specify)</w:t>
      </w:r>
    </w:p>
    <w:p w:rsidR="00645ADE" w:rsidRDefault="00645ADE" w:rsidP="00E66157">
      <w:pPr>
        <w:jc w:val="both"/>
      </w:pPr>
      <w:r w:rsidRPr="009B6640">
        <w:t>SPECKIND</w:t>
      </w:r>
      <w:r>
        <w:fldChar w:fldCharType="begin"/>
      </w:r>
      <w:r>
        <w:instrText>xe "</w:instrText>
      </w:r>
      <w:r w:rsidRPr="00EC7687">
        <w:instrText>SPECKIND</w:instrText>
      </w:r>
      <w:r>
        <w:instrText>"</w:instrText>
      </w:r>
      <w:r>
        <w:fldChar w:fldCharType="end"/>
      </w:r>
      <w:r>
        <w:tab/>
      </w:r>
      <w:r w:rsidRPr="009B6640">
        <w:t>Specify kind of support</w:t>
      </w:r>
    </w:p>
    <w:p w:rsidR="00645ADE" w:rsidRDefault="00645ADE" w:rsidP="00E66157">
      <w:pPr>
        <w:jc w:val="both"/>
      </w:pPr>
      <w:r w:rsidRPr="00B55BB8">
        <w:t>SUPWHOR3</w:t>
      </w:r>
      <w:r>
        <w:fldChar w:fldCharType="begin"/>
      </w:r>
      <w:r>
        <w:instrText>xe "</w:instrText>
      </w:r>
      <w:r w:rsidRPr="00EC7687">
        <w:instrText>SUPWHOR3</w:instrText>
      </w:r>
      <w:r>
        <w:instrText>"</w:instrText>
      </w:r>
      <w:r>
        <w:fldChar w:fldCharType="end"/>
      </w:r>
      <w:r>
        <w:tab/>
      </w:r>
      <w:r w:rsidRPr="00B55BB8">
        <w:t>Who provided the support?</w:t>
      </w:r>
      <w:r>
        <w:t xml:space="preserve"> Codes are:</w:t>
      </w:r>
    </w:p>
    <w:p w:rsidR="00645ADE" w:rsidRDefault="00645ADE" w:rsidP="00E66157">
      <w:pPr>
        <w:ind w:left="2160"/>
        <w:jc w:val="both"/>
      </w:pPr>
      <w:r>
        <w:t>01= Government organisation</w:t>
      </w:r>
    </w:p>
    <w:p w:rsidR="00645ADE" w:rsidRDefault="00645ADE" w:rsidP="00E66157">
      <w:pPr>
        <w:ind w:left="2160"/>
        <w:jc w:val="both"/>
      </w:pPr>
      <w:r>
        <w:t xml:space="preserve">02= Non-government organisation </w:t>
      </w:r>
    </w:p>
    <w:p w:rsidR="00645ADE" w:rsidRDefault="00645ADE" w:rsidP="00E66157">
      <w:pPr>
        <w:jc w:val="both"/>
      </w:pPr>
      <w:r w:rsidRPr="00E91D92">
        <w:t>SPECSWHO</w:t>
      </w:r>
      <w:r>
        <w:fldChar w:fldCharType="begin"/>
      </w:r>
      <w:r>
        <w:instrText>xe "</w:instrText>
      </w:r>
      <w:r w:rsidRPr="00EC7687">
        <w:instrText>SPECSWHO</w:instrText>
      </w:r>
      <w:r>
        <w:instrText>"</w:instrText>
      </w:r>
      <w:r>
        <w:fldChar w:fldCharType="end"/>
      </w:r>
      <w:r>
        <w:tab/>
      </w:r>
      <w:r w:rsidRPr="00E91D92">
        <w:t>Specify who provided the support</w:t>
      </w:r>
    </w:p>
    <w:p w:rsidR="00645ADE" w:rsidRPr="00E223A2" w:rsidRDefault="00645ADE" w:rsidP="00E66157">
      <w:pPr>
        <w:jc w:val="both"/>
      </w:pPr>
      <w:r w:rsidRPr="00E223A2">
        <w:t>SUPSRTR3</w:t>
      </w:r>
      <w:r>
        <w:tab/>
      </w:r>
      <w:r w:rsidRPr="00E223A2">
        <w:t>In which year did the support begin?</w:t>
      </w:r>
    </w:p>
    <w:p w:rsidR="00645ADE" w:rsidRPr="001A0EEA" w:rsidRDefault="00645ADE" w:rsidP="00E66157">
      <w:pPr>
        <w:jc w:val="both"/>
      </w:pPr>
      <w:r w:rsidRPr="001A0EEA">
        <w:t>SUPENDR3</w:t>
      </w:r>
      <w:r>
        <w:fldChar w:fldCharType="begin"/>
      </w:r>
      <w:r>
        <w:instrText>xe "</w:instrText>
      </w:r>
      <w:r w:rsidRPr="00EC7687">
        <w:instrText>SUPENDR3</w:instrText>
      </w:r>
      <w:r>
        <w:instrText>"</w:instrText>
      </w:r>
      <w:r>
        <w:fldChar w:fldCharType="end"/>
      </w:r>
      <w:r>
        <w:tab/>
      </w:r>
      <w:r w:rsidRPr="001A0EEA">
        <w:t>When did the support end?</w:t>
      </w:r>
      <w:r>
        <w:t xml:space="preserve"> Missing value codes are negative.</w:t>
      </w:r>
    </w:p>
    <w:p w:rsidR="00645ADE" w:rsidRDefault="00645ADE" w:rsidP="00E66157">
      <w:pPr>
        <w:jc w:val="both"/>
      </w:pPr>
      <w:r w:rsidRPr="00421FB6">
        <w:t>SUPFRQR3</w:t>
      </w:r>
      <w:r>
        <w:fldChar w:fldCharType="begin"/>
      </w:r>
      <w:r>
        <w:instrText>xe "</w:instrText>
      </w:r>
      <w:r w:rsidRPr="00EC7687">
        <w:instrText>SUPFRQR3</w:instrText>
      </w:r>
      <w:r>
        <w:instrText>"</w:instrText>
      </w:r>
      <w:r>
        <w:fldChar w:fldCharType="end"/>
      </w:r>
      <w:r>
        <w:tab/>
      </w:r>
      <w:r w:rsidRPr="00421FB6">
        <w:t>How often did you get this support?</w:t>
      </w:r>
      <w:r>
        <w:t xml:space="preserve"> Codes are:</w:t>
      </w:r>
    </w:p>
    <w:p w:rsidR="00645ADE" w:rsidRDefault="00645ADE" w:rsidP="00E66157">
      <w:pPr>
        <w:ind w:left="2160"/>
        <w:jc w:val="both"/>
      </w:pPr>
      <w:r>
        <w:t>01= Once in 5 years</w:t>
      </w:r>
    </w:p>
    <w:p w:rsidR="00645ADE" w:rsidRDefault="00645ADE" w:rsidP="00E66157">
      <w:pPr>
        <w:ind w:left="2160"/>
        <w:jc w:val="both"/>
      </w:pPr>
      <w:r>
        <w:t>02= Once in 3 years</w:t>
      </w:r>
    </w:p>
    <w:p w:rsidR="00645ADE" w:rsidRDefault="00645ADE" w:rsidP="00E66157">
      <w:pPr>
        <w:ind w:left="2160"/>
        <w:jc w:val="both"/>
      </w:pPr>
      <w:r>
        <w:t>03= Once in 2 years</w:t>
      </w:r>
    </w:p>
    <w:p w:rsidR="00645ADE" w:rsidRDefault="00645ADE" w:rsidP="00E66157">
      <w:pPr>
        <w:ind w:left="2160"/>
        <w:jc w:val="both"/>
      </w:pPr>
      <w:r>
        <w:t>04= Once a year</w:t>
      </w:r>
    </w:p>
    <w:p w:rsidR="00645ADE" w:rsidRDefault="00645ADE" w:rsidP="00E66157">
      <w:pPr>
        <w:ind w:left="2160"/>
        <w:jc w:val="both"/>
      </w:pPr>
      <w:r>
        <w:t>05= Twice a year</w:t>
      </w:r>
    </w:p>
    <w:p w:rsidR="00645ADE" w:rsidRDefault="00645ADE" w:rsidP="00E66157">
      <w:pPr>
        <w:ind w:left="2160"/>
        <w:jc w:val="both"/>
      </w:pPr>
      <w:r>
        <w:t>06= More than twice a year</w:t>
      </w:r>
    </w:p>
    <w:p w:rsidR="00645ADE" w:rsidRDefault="00645ADE" w:rsidP="00E66157">
      <w:pPr>
        <w:ind w:left="2160"/>
        <w:jc w:val="both"/>
      </w:pPr>
      <w:r>
        <w:t>07= Other (specify)</w:t>
      </w:r>
    </w:p>
    <w:p w:rsidR="00645ADE" w:rsidRDefault="00645ADE" w:rsidP="00E66157">
      <w:pPr>
        <w:ind w:left="2160"/>
        <w:jc w:val="both"/>
      </w:pPr>
      <w:r>
        <w:t>08= Every month for 3-5 years</w:t>
      </w:r>
    </w:p>
    <w:p w:rsidR="00645ADE" w:rsidRPr="006E2654" w:rsidRDefault="00645ADE" w:rsidP="00E66157">
      <w:pPr>
        <w:jc w:val="both"/>
      </w:pPr>
      <w:r w:rsidRPr="006E2654">
        <w:t>SPECSFRQ</w:t>
      </w:r>
      <w:r>
        <w:fldChar w:fldCharType="begin"/>
      </w:r>
      <w:r>
        <w:instrText>xe "</w:instrText>
      </w:r>
      <w:r w:rsidRPr="00EC7687">
        <w:instrText>SPECSFRQ</w:instrText>
      </w:r>
      <w:r>
        <w:instrText>"</w:instrText>
      </w:r>
      <w:r>
        <w:fldChar w:fldCharType="end"/>
      </w:r>
      <w:r>
        <w:tab/>
      </w:r>
      <w:r w:rsidRPr="006E2654">
        <w:t>Specify how often you got this support</w:t>
      </w:r>
    </w:p>
    <w:p w:rsidR="00645ADE" w:rsidRDefault="00645ADE" w:rsidP="00E66157">
      <w:pPr>
        <w:pStyle w:val="Heading1"/>
      </w:pPr>
      <w:r>
        <w:t>Credit Support Program</w:t>
      </w:r>
    </w:p>
    <w:p w:rsidR="00645ADE" w:rsidRPr="0018416F" w:rsidRDefault="00645ADE" w:rsidP="00E66157">
      <w:pPr>
        <w:rPr>
          <w:szCs w:val="20"/>
        </w:rPr>
      </w:pPr>
      <w:r w:rsidRPr="0018416F">
        <w:rPr>
          <w:szCs w:val="20"/>
        </w:rPr>
        <w:t xml:space="preserve">These are the variables in the data file </w:t>
      </w:r>
      <w:r w:rsidRPr="005C51E2">
        <w:rPr>
          <w:szCs w:val="20"/>
          <w:u w:val="single"/>
        </w:rPr>
        <w:t>stblHHSec3Loans.sav.</w:t>
      </w:r>
      <w:r w:rsidRPr="0018416F">
        <w:rPr>
          <w:szCs w:val="20"/>
        </w:rPr>
        <w:t xml:space="preserve">  This data file records details about credit taken out in the last five years.  A household will only have records in this data file if </w:t>
      </w:r>
      <w:r w:rsidRPr="0018416F">
        <w:rPr>
          <w:color w:val="000000"/>
          <w:szCs w:val="20"/>
        </w:rPr>
        <w:t>ETCRDTR3</w:t>
      </w:r>
      <w:r w:rsidRPr="0018416F">
        <w:rPr>
          <w:szCs w:val="20"/>
        </w:rPr>
        <w:t>=01 at the household/child level.  The number of records per household is variable.  Data in this file are linked to data at the household/child level using the child identification variable.</w:t>
      </w:r>
    </w:p>
    <w:p w:rsidR="00645ADE" w:rsidRDefault="00645ADE" w:rsidP="00E66157">
      <w:pPr>
        <w:jc w:val="both"/>
      </w:pPr>
    </w:p>
    <w:p w:rsidR="00645ADE" w:rsidRDefault="00645ADE" w:rsidP="00E223A2">
      <w:pPr>
        <w:jc w:val="both"/>
      </w:pPr>
      <w:r>
        <w:t>CHILDID</w:t>
      </w:r>
      <w:r>
        <w:fldChar w:fldCharType="begin"/>
      </w:r>
      <w:r>
        <w:instrText>xe "</w:instrText>
      </w:r>
      <w:r w:rsidRPr="00EC7687">
        <w:instrText>CHILDID</w:instrText>
      </w:r>
      <w:r>
        <w:instrText>"</w:instrText>
      </w:r>
      <w:r>
        <w:fldChar w:fldCharType="end"/>
      </w:r>
      <w:r>
        <w:tab/>
        <w:t>Child ID</w:t>
      </w:r>
    </w:p>
    <w:p w:rsidR="00645ADE" w:rsidRDefault="00645ADE" w:rsidP="00E66157">
      <w:pPr>
        <w:jc w:val="both"/>
      </w:pPr>
      <w:r w:rsidRPr="000E4015">
        <w:t>LOANID</w:t>
      </w:r>
      <w:r>
        <w:fldChar w:fldCharType="begin"/>
      </w:r>
      <w:r>
        <w:instrText>xe "</w:instrText>
      </w:r>
      <w:r w:rsidRPr="00EC7687">
        <w:instrText>LOANID</w:instrText>
      </w:r>
      <w:r>
        <w:instrText>"</w:instrText>
      </w:r>
      <w:r>
        <w:fldChar w:fldCharType="end"/>
      </w:r>
      <w:r>
        <w:tab/>
      </w:r>
      <w:r w:rsidRPr="000E4015">
        <w:t>Loan ID</w:t>
      </w:r>
    </w:p>
    <w:p w:rsidR="00645ADE" w:rsidRDefault="00645ADE" w:rsidP="00E66157">
      <w:pPr>
        <w:jc w:val="both"/>
      </w:pPr>
      <w:r w:rsidRPr="00953FAC">
        <w:t>LNSRCR3</w:t>
      </w:r>
      <w:r>
        <w:fldChar w:fldCharType="begin"/>
      </w:r>
      <w:r>
        <w:instrText>xe "</w:instrText>
      </w:r>
      <w:r w:rsidRPr="00EC7687">
        <w:instrText>LNSRCR3</w:instrText>
      </w:r>
      <w:r>
        <w:instrText>"</w:instrText>
      </w:r>
      <w:r>
        <w:fldChar w:fldCharType="end"/>
      </w:r>
      <w:r>
        <w:tab/>
      </w:r>
      <w:r w:rsidRPr="00953FAC">
        <w:t>What is the loan source</w:t>
      </w:r>
      <w:r>
        <w:t>? Codes are:</w:t>
      </w:r>
    </w:p>
    <w:p w:rsidR="00645ADE" w:rsidRDefault="00645ADE" w:rsidP="00E66157">
      <w:pPr>
        <w:ind w:left="2160"/>
        <w:jc w:val="both"/>
      </w:pPr>
      <w:r>
        <w:t>01= Social Policy Bank</w:t>
      </w:r>
    </w:p>
    <w:p w:rsidR="00645ADE" w:rsidRDefault="00645ADE" w:rsidP="00E66157">
      <w:pPr>
        <w:ind w:left="2160"/>
        <w:jc w:val="both"/>
      </w:pPr>
      <w:r>
        <w:t>02= Bank of Agricultural and Rural Development</w:t>
      </w:r>
    </w:p>
    <w:p w:rsidR="00645ADE" w:rsidRDefault="00645ADE" w:rsidP="00E66157">
      <w:pPr>
        <w:ind w:left="2160"/>
        <w:jc w:val="both"/>
      </w:pPr>
      <w:r>
        <w:t>03= Other Commercial Bank</w:t>
      </w:r>
    </w:p>
    <w:p w:rsidR="00645ADE" w:rsidRDefault="00645ADE" w:rsidP="00E66157">
      <w:pPr>
        <w:ind w:left="2160"/>
        <w:jc w:val="both"/>
      </w:pPr>
      <w:r>
        <w:t>04= Jobs Aid Fund</w:t>
      </w:r>
    </w:p>
    <w:p w:rsidR="00645ADE" w:rsidRDefault="00645ADE" w:rsidP="00E66157">
      <w:pPr>
        <w:ind w:left="2160"/>
        <w:jc w:val="both"/>
      </w:pPr>
      <w:r>
        <w:t>05= Credit Organisations</w:t>
      </w:r>
    </w:p>
    <w:p w:rsidR="00645ADE" w:rsidRDefault="00645ADE" w:rsidP="00E66157">
      <w:pPr>
        <w:ind w:left="2160"/>
        <w:jc w:val="both"/>
      </w:pPr>
      <w:r>
        <w:t>06= Political-Social Organisations</w:t>
      </w:r>
    </w:p>
    <w:p w:rsidR="00645ADE" w:rsidRDefault="00645ADE" w:rsidP="00E66157">
      <w:pPr>
        <w:ind w:left="2160"/>
        <w:jc w:val="both"/>
      </w:pPr>
      <w:r>
        <w:t>07= Private Individual Lenders</w:t>
      </w:r>
    </w:p>
    <w:p w:rsidR="00645ADE" w:rsidRDefault="00645ADE" w:rsidP="00E66157">
      <w:pPr>
        <w:ind w:left="2160"/>
        <w:jc w:val="both"/>
      </w:pPr>
      <w:r>
        <w:t>08= Friends/Relatives</w:t>
      </w:r>
    </w:p>
    <w:p w:rsidR="00645ADE" w:rsidRDefault="00645ADE" w:rsidP="00E66157">
      <w:pPr>
        <w:ind w:left="2160"/>
        <w:jc w:val="both"/>
      </w:pPr>
      <w:r>
        <w:t>10= Other (specify)</w:t>
      </w:r>
    </w:p>
    <w:p w:rsidR="00645ADE" w:rsidRPr="00BC2690" w:rsidRDefault="00645ADE" w:rsidP="00E66157">
      <w:pPr>
        <w:jc w:val="both"/>
      </w:pPr>
      <w:r w:rsidRPr="00BC2690">
        <w:t>SPLNSRC</w:t>
      </w:r>
      <w:r>
        <w:fldChar w:fldCharType="begin"/>
      </w:r>
      <w:r>
        <w:instrText>xe "</w:instrText>
      </w:r>
      <w:r w:rsidRPr="00EC7687">
        <w:instrText>SPLNSRC</w:instrText>
      </w:r>
      <w:r>
        <w:instrText>"</w:instrText>
      </w:r>
      <w:r>
        <w:fldChar w:fldCharType="end"/>
      </w:r>
      <w:r>
        <w:tab/>
      </w:r>
      <w:r w:rsidRPr="00BC2690">
        <w:t>Specify loan source</w:t>
      </w:r>
    </w:p>
    <w:p w:rsidR="00645ADE" w:rsidRDefault="00645ADE" w:rsidP="00E66157">
      <w:pPr>
        <w:jc w:val="both"/>
      </w:pPr>
      <w:r w:rsidRPr="00BC2690">
        <w:t>LNTYPER3</w:t>
      </w:r>
      <w:r>
        <w:fldChar w:fldCharType="begin"/>
      </w:r>
      <w:r>
        <w:instrText>xe "</w:instrText>
      </w:r>
      <w:r w:rsidRPr="00EC7687">
        <w:instrText>LNTYPER3</w:instrText>
      </w:r>
      <w:r>
        <w:instrText>"</w:instrText>
      </w:r>
      <w:r>
        <w:fldChar w:fldCharType="end"/>
      </w:r>
      <w:r>
        <w:tab/>
      </w:r>
      <w:r w:rsidRPr="00BC2690">
        <w:t>Loan type</w:t>
      </w:r>
      <w:r>
        <w:t xml:space="preserve">. Codes are: </w:t>
      </w:r>
    </w:p>
    <w:p w:rsidR="00645ADE" w:rsidRDefault="00645ADE" w:rsidP="00E66157">
      <w:pPr>
        <w:ind w:left="1440" w:firstLine="720"/>
        <w:jc w:val="both"/>
      </w:pPr>
      <w:r>
        <w:t>01= Formal loan</w:t>
      </w:r>
    </w:p>
    <w:p w:rsidR="00645ADE" w:rsidRDefault="00645ADE" w:rsidP="00E66157">
      <w:pPr>
        <w:ind w:left="1440" w:firstLine="720"/>
        <w:jc w:val="both"/>
      </w:pPr>
      <w:r>
        <w:t>02= Informal loan</w:t>
      </w:r>
    </w:p>
    <w:p w:rsidR="00645ADE" w:rsidRDefault="00645ADE" w:rsidP="00E66157">
      <w:pPr>
        <w:jc w:val="both"/>
      </w:pPr>
      <w:r w:rsidRPr="00ED1D45">
        <w:t>DIFRPYR3</w:t>
      </w:r>
      <w:r>
        <w:fldChar w:fldCharType="begin"/>
      </w:r>
      <w:r>
        <w:instrText>xe "</w:instrText>
      </w:r>
      <w:r w:rsidRPr="00EC7687">
        <w:instrText>DIFRPYR3</w:instrText>
      </w:r>
      <w:r>
        <w:instrText>"</w:instrText>
      </w:r>
      <w:r>
        <w:fldChar w:fldCharType="end"/>
      </w:r>
      <w:r>
        <w:tab/>
      </w:r>
      <w:r w:rsidRPr="00ED1D45">
        <w:t>Is it difficult for your household to repay these loans?</w:t>
      </w:r>
      <w:r>
        <w:t xml:space="preserve"> Codes are:</w:t>
      </w:r>
    </w:p>
    <w:p w:rsidR="00645ADE" w:rsidRDefault="00645ADE" w:rsidP="00E66157">
      <w:pPr>
        <w:ind w:left="2160"/>
        <w:jc w:val="both"/>
      </w:pPr>
      <w:r>
        <w:t>01= Not difficult</w:t>
      </w:r>
    </w:p>
    <w:p w:rsidR="00645ADE" w:rsidRDefault="00645ADE" w:rsidP="00E66157">
      <w:pPr>
        <w:ind w:left="2160"/>
        <w:jc w:val="both"/>
      </w:pPr>
      <w:r>
        <w:t>02= Somewhat difficult</w:t>
      </w:r>
    </w:p>
    <w:p w:rsidR="00645ADE" w:rsidRDefault="00645ADE" w:rsidP="00E66157">
      <w:pPr>
        <w:ind w:left="2160"/>
        <w:jc w:val="both"/>
      </w:pPr>
      <w:r>
        <w:t>03= Very difficult</w:t>
      </w:r>
    </w:p>
    <w:p w:rsidR="00645ADE" w:rsidRDefault="00645ADE" w:rsidP="00E66157">
      <w:pPr>
        <w:ind w:left="2160"/>
        <w:jc w:val="both"/>
      </w:pPr>
      <w:r>
        <w:t>04= Impossible</w:t>
      </w:r>
    </w:p>
    <w:p w:rsidR="00645ADE" w:rsidRPr="009B5C2C" w:rsidRDefault="00645ADE" w:rsidP="00E66157">
      <w:pPr>
        <w:pStyle w:val="Heading1"/>
      </w:pPr>
      <w:r w:rsidRPr="009B5C2C">
        <w:t>Money or goods given to individuals outside the household</w:t>
      </w:r>
    </w:p>
    <w:p w:rsidR="00645ADE" w:rsidRDefault="00645ADE" w:rsidP="00E66157">
      <w:pPr>
        <w:rPr>
          <w:szCs w:val="20"/>
        </w:rPr>
      </w:pPr>
      <w:r w:rsidRPr="00014259">
        <w:rPr>
          <w:szCs w:val="20"/>
        </w:rPr>
        <w:t xml:space="preserve">These are the variables in the data file </w:t>
      </w:r>
      <w:r w:rsidRPr="00014259">
        <w:rPr>
          <w:szCs w:val="20"/>
          <w:u w:val="single"/>
        </w:rPr>
        <w:t>stblHHSec3Outgoings.sav</w:t>
      </w:r>
      <w:r w:rsidRPr="00014259">
        <w:rPr>
          <w:szCs w:val="20"/>
        </w:rPr>
        <w:t xml:space="preserve">.  This data file records regular payments to individuals outside the household.  A household will only have records in this data file if </w:t>
      </w:r>
      <w:r w:rsidRPr="00014259">
        <w:rPr>
          <w:color w:val="000000"/>
          <w:szCs w:val="20"/>
        </w:rPr>
        <w:t>OREMITR3</w:t>
      </w:r>
      <w:r w:rsidRPr="00014259">
        <w:rPr>
          <w:szCs w:val="20"/>
        </w:rPr>
        <w:t>=1 at the household/child level.  The number of records per household is variable.  Data in this file are linked to data at the household/child level using the child identification variable.</w:t>
      </w:r>
    </w:p>
    <w:p w:rsidR="00645ADE" w:rsidRPr="00F5282F" w:rsidRDefault="00645ADE" w:rsidP="00E66157">
      <w:pPr>
        <w:rPr>
          <w:szCs w:val="20"/>
        </w:rPr>
      </w:pPr>
      <w:r w:rsidRPr="00F5282F">
        <w:rPr>
          <w:szCs w:val="20"/>
        </w:rPr>
        <w:t>CHILDID</w:t>
      </w:r>
      <w:r>
        <w:rPr>
          <w:szCs w:val="20"/>
        </w:rPr>
        <w:fldChar w:fldCharType="begin"/>
      </w:r>
      <w:r>
        <w:instrText>xe "</w:instrText>
      </w:r>
      <w:r w:rsidRPr="00EC7687">
        <w:rPr>
          <w:szCs w:val="20"/>
        </w:rPr>
        <w:instrText>CHILDID</w:instrText>
      </w:r>
      <w:r>
        <w:instrText>"</w:instrText>
      </w:r>
      <w:r>
        <w:rPr>
          <w:szCs w:val="20"/>
        </w:rPr>
        <w:fldChar w:fldCharType="end"/>
      </w:r>
      <w:r>
        <w:rPr>
          <w:szCs w:val="20"/>
        </w:rPr>
        <w:tab/>
        <w:t>Child ID</w:t>
      </w:r>
    </w:p>
    <w:p w:rsidR="00645ADE" w:rsidRDefault="00645ADE" w:rsidP="00E66157">
      <w:pPr>
        <w:jc w:val="both"/>
      </w:pPr>
      <w:r w:rsidRPr="00D65695">
        <w:t>OUTID</w:t>
      </w:r>
      <w:r>
        <w:fldChar w:fldCharType="begin"/>
      </w:r>
      <w:r>
        <w:instrText>xe "</w:instrText>
      </w:r>
      <w:r w:rsidRPr="00EC7687">
        <w:instrText>OUTID</w:instrText>
      </w:r>
      <w:r>
        <w:instrText>"</w:instrText>
      </w:r>
      <w:r>
        <w:fldChar w:fldCharType="end"/>
      </w:r>
      <w:r>
        <w:tab/>
      </w:r>
      <w:r>
        <w:tab/>
      </w:r>
      <w:r w:rsidRPr="00D65695">
        <w:t>Line number</w:t>
      </w:r>
    </w:p>
    <w:p w:rsidR="00645ADE" w:rsidRDefault="00645ADE" w:rsidP="00E66157">
      <w:pPr>
        <w:jc w:val="both"/>
      </w:pPr>
      <w:r w:rsidRPr="00D65695">
        <w:t>SPCREMRL</w:t>
      </w:r>
      <w:r>
        <w:fldChar w:fldCharType="begin"/>
      </w:r>
      <w:r>
        <w:instrText>xe "</w:instrText>
      </w:r>
      <w:r w:rsidRPr="00EC7687">
        <w:instrText>SPCREMRL</w:instrText>
      </w:r>
      <w:r>
        <w:instrText>"</w:instrText>
      </w:r>
      <w:r>
        <w:fldChar w:fldCharType="end"/>
      </w:r>
      <w:r>
        <w:tab/>
      </w:r>
      <w:r w:rsidRPr="00D65695">
        <w:t>Specify how recipient is related to NAME</w:t>
      </w:r>
    </w:p>
    <w:p w:rsidR="00645ADE" w:rsidRDefault="00645ADE" w:rsidP="00E66157">
      <w:pPr>
        <w:jc w:val="both"/>
      </w:pPr>
      <w:r w:rsidRPr="00803F2A">
        <w:t>REMRELR3</w:t>
      </w:r>
      <w:r>
        <w:fldChar w:fldCharType="begin"/>
      </w:r>
      <w:r>
        <w:instrText>xe "</w:instrText>
      </w:r>
      <w:r w:rsidRPr="00EC7687">
        <w:instrText>REMRELR3</w:instrText>
      </w:r>
      <w:r>
        <w:instrText>"</w:instrText>
      </w:r>
      <w:r>
        <w:fldChar w:fldCharType="end"/>
      </w:r>
      <w:r>
        <w:tab/>
      </w:r>
      <w:r w:rsidRPr="00803F2A">
        <w:t>How is the recipient related to NAME?</w:t>
      </w:r>
      <w:r>
        <w:t xml:space="preserve"> Codes are:</w:t>
      </w:r>
    </w:p>
    <w:p w:rsidR="00645ADE" w:rsidRDefault="00645ADE" w:rsidP="00E66157">
      <w:pPr>
        <w:ind w:left="2160"/>
        <w:jc w:val="both"/>
      </w:pPr>
      <w:r>
        <w:t>00= YL child</w:t>
      </w:r>
    </w:p>
    <w:p w:rsidR="00645ADE" w:rsidRDefault="00645ADE" w:rsidP="00E66157">
      <w:pPr>
        <w:ind w:left="2160"/>
        <w:jc w:val="both"/>
      </w:pPr>
      <w:r>
        <w:t>01= Biological parent</w:t>
      </w:r>
    </w:p>
    <w:p w:rsidR="00645ADE" w:rsidRDefault="00645ADE" w:rsidP="00E66157">
      <w:pPr>
        <w:ind w:left="2160"/>
        <w:jc w:val="both"/>
      </w:pPr>
      <w:r>
        <w:t>02= Step-parent (partner of biological parent)</w:t>
      </w:r>
    </w:p>
    <w:p w:rsidR="00645ADE" w:rsidRDefault="00645ADE" w:rsidP="00E66157">
      <w:pPr>
        <w:ind w:left="2160"/>
        <w:jc w:val="both"/>
      </w:pPr>
      <w:r>
        <w:t>03= Adoptive parent</w:t>
      </w:r>
    </w:p>
    <w:p w:rsidR="00645ADE" w:rsidRDefault="00645ADE" w:rsidP="00E66157">
      <w:pPr>
        <w:ind w:left="2160"/>
        <w:jc w:val="both"/>
      </w:pPr>
      <w:r>
        <w:t>04= Foster parent</w:t>
      </w:r>
    </w:p>
    <w:p w:rsidR="00645ADE" w:rsidRDefault="00645ADE" w:rsidP="00E66157">
      <w:pPr>
        <w:ind w:left="2160"/>
        <w:jc w:val="both"/>
      </w:pPr>
      <w:r>
        <w:t>05= Maternal grandparent, 6= Paternal grandparent</w:t>
      </w:r>
    </w:p>
    <w:p w:rsidR="00645ADE" w:rsidRDefault="00645ADE" w:rsidP="00E66157">
      <w:pPr>
        <w:ind w:left="2160"/>
        <w:jc w:val="both"/>
      </w:pPr>
      <w:r>
        <w:t>07= Brother/sister (both parents the same)</w:t>
      </w:r>
    </w:p>
    <w:p w:rsidR="00645ADE" w:rsidRDefault="00645ADE" w:rsidP="00E66157">
      <w:pPr>
        <w:ind w:left="2160"/>
        <w:jc w:val="both"/>
      </w:pPr>
      <w:r>
        <w:t>08= Half-sibling (same father)</w:t>
      </w:r>
    </w:p>
    <w:p w:rsidR="00645ADE" w:rsidRDefault="00645ADE" w:rsidP="00E66157">
      <w:pPr>
        <w:ind w:left="2160"/>
        <w:jc w:val="both"/>
      </w:pPr>
      <w:r>
        <w:t>09= Half-sibling (same mother)</w:t>
      </w:r>
    </w:p>
    <w:p w:rsidR="00645ADE" w:rsidRDefault="00645ADE" w:rsidP="00E66157">
      <w:pPr>
        <w:ind w:left="2160"/>
        <w:jc w:val="both"/>
      </w:pPr>
      <w:r>
        <w:t>10= Step-sibling (no parent in common)</w:t>
      </w:r>
    </w:p>
    <w:p w:rsidR="00645ADE" w:rsidRDefault="00645ADE" w:rsidP="00E66157">
      <w:pPr>
        <w:ind w:left="2160"/>
        <w:jc w:val="both"/>
      </w:pPr>
      <w:r>
        <w:t>11= Adoptive brother/sister</w:t>
      </w:r>
    </w:p>
    <w:p w:rsidR="00645ADE" w:rsidRDefault="00645ADE" w:rsidP="00E66157">
      <w:pPr>
        <w:ind w:left="2160"/>
        <w:jc w:val="both"/>
      </w:pPr>
      <w:r>
        <w:t>12= Foster brother/sister</w:t>
      </w:r>
    </w:p>
    <w:p w:rsidR="00645ADE" w:rsidRDefault="00645ADE" w:rsidP="00E66157">
      <w:pPr>
        <w:ind w:left="2160"/>
        <w:jc w:val="both"/>
      </w:pPr>
      <w:r>
        <w:t>13= Uncle/Aunt</w:t>
      </w:r>
    </w:p>
    <w:p w:rsidR="00645ADE" w:rsidRDefault="00645ADE" w:rsidP="00E66157">
      <w:pPr>
        <w:ind w:left="2160"/>
        <w:jc w:val="both"/>
      </w:pPr>
      <w:r>
        <w:t>14= Cousin</w:t>
      </w:r>
    </w:p>
    <w:p w:rsidR="00645ADE" w:rsidRDefault="00645ADE" w:rsidP="00E66157">
      <w:pPr>
        <w:ind w:left="2160"/>
        <w:jc w:val="both"/>
      </w:pPr>
      <w:r>
        <w:t>15= Nephew/niece</w:t>
      </w:r>
    </w:p>
    <w:p w:rsidR="00645ADE" w:rsidRDefault="00645ADE" w:rsidP="00E66157">
      <w:pPr>
        <w:ind w:left="2160"/>
        <w:jc w:val="both"/>
      </w:pPr>
      <w:r>
        <w:t>16= Brother/sister-in-law (spouse of sibling)</w:t>
      </w:r>
    </w:p>
    <w:p w:rsidR="00645ADE" w:rsidRDefault="00645ADE" w:rsidP="00E66157">
      <w:pPr>
        <w:ind w:left="2160"/>
        <w:jc w:val="both"/>
      </w:pPr>
      <w:r>
        <w:t>17= Great grandparent (mother` s side)</w:t>
      </w:r>
    </w:p>
    <w:p w:rsidR="00645ADE" w:rsidRDefault="00645ADE" w:rsidP="00E66157">
      <w:pPr>
        <w:ind w:left="2160"/>
        <w:jc w:val="both"/>
      </w:pPr>
      <w:r>
        <w:t>18= Great grandparent (father` s side)</w:t>
      </w:r>
    </w:p>
    <w:p w:rsidR="00645ADE" w:rsidRDefault="00645ADE" w:rsidP="00E66157">
      <w:pPr>
        <w:ind w:left="2160"/>
        <w:jc w:val="both"/>
      </w:pPr>
      <w:r>
        <w:t>19= Other relative, 20= Servant (farm-worker, maid)</w:t>
      </w:r>
    </w:p>
    <w:p w:rsidR="00645ADE" w:rsidRDefault="00645ADE" w:rsidP="00E66157">
      <w:pPr>
        <w:ind w:left="2160"/>
        <w:jc w:val="both"/>
      </w:pPr>
      <w:r>
        <w:t>21= Tenant/lodger</w:t>
      </w:r>
    </w:p>
    <w:p w:rsidR="00645ADE" w:rsidRDefault="00645ADE" w:rsidP="00E66157">
      <w:pPr>
        <w:ind w:left="2160"/>
        <w:jc w:val="both"/>
      </w:pPr>
      <w:r>
        <w:t>22= Other non-related</w:t>
      </w:r>
    </w:p>
    <w:p w:rsidR="00645ADE" w:rsidRDefault="00645ADE" w:rsidP="00E66157">
      <w:pPr>
        <w:ind w:left="2160"/>
        <w:jc w:val="both"/>
      </w:pPr>
      <w:r>
        <w:t>23= Nanny (live-in),</w:t>
      </w:r>
    </w:p>
    <w:p w:rsidR="00645ADE" w:rsidRDefault="00645ADE" w:rsidP="00E66157">
      <w:pPr>
        <w:ind w:left="2160"/>
        <w:jc w:val="both"/>
      </w:pPr>
      <w:r>
        <w:t>24= Wife/husband of NAME</w:t>
      </w:r>
    </w:p>
    <w:p w:rsidR="00645ADE" w:rsidRDefault="00645ADE" w:rsidP="00E66157">
      <w:pPr>
        <w:ind w:left="2160"/>
        <w:jc w:val="both"/>
      </w:pPr>
      <w:r>
        <w:t>25= Boyfriend/girlfriend of NAME</w:t>
      </w:r>
    </w:p>
    <w:p w:rsidR="00645ADE" w:rsidRDefault="00645ADE" w:rsidP="00E66157">
      <w:pPr>
        <w:ind w:left="2160"/>
        <w:jc w:val="both"/>
      </w:pPr>
      <w:r>
        <w:t xml:space="preserve"> 26= Fiancé</w:t>
      </w:r>
    </w:p>
    <w:p w:rsidR="00645ADE" w:rsidRDefault="00645ADE" w:rsidP="00E66157">
      <w:pPr>
        <w:ind w:left="2160"/>
        <w:jc w:val="both"/>
      </w:pPr>
      <w:r>
        <w:t>27= Child of NAME</w:t>
      </w:r>
    </w:p>
    <w:p w:rsidR="00645ADE" w:rsidRDefault="00645ADE" w:rsidP="00E66157">
      <w:pPr>
        <w:ind w:left="1440" w:hanging="1440"/>
        <w:jc w:val="both"/>
      </w:pPr>
      <w:r w:rsidRPr="001919C2">
        <w:t>REMESTR3</w:t>
      </w:r>
      <w:r>
        <w:fldChar w:fldCharType="begin"/>
      </w:r>
      <w:r>
        <w:instrText>xe "</w:instrText>
      </w:r>
      <w:r w:rsidRPr="00EC7687">
        <w:instrText>REMESTR3</w:instrText>
      </w:r>
      <w:r>
        <w:instrText>"</w:instrText>
      </w:r>
      <w:r>
        <w:fldChar w:fldCharType="end"/>
      </w:r>
      <w:r>
        <w:tab/>
      </w:r>
      <w:r w:rsidRPr="001919C2">
        <w:t>Can you tell me how much money you sent in the last 12 months?</w:t>
      </w:r>
      <w:r>
        <w:t xml:space="preserve"> Missing value codes are negative.</w:t>
      </w:r>
    </w:p>
    <w:p w:rsidR="00645ADE" w:rsidRDefault="00645ADE" w:rsidP="00E66157">
      <w:pPr>
        <w:ind w:left="1440" w:hanging="1440"/>
        <w:jc w:val="both"/>
      </w:pPr>
      <w:r w:rsidRPr="001919C2">
        <w:t>REMGODR3</w:t>
      </w:r>
      <w:r>
        <w:fldChar w:fldCharType="begin"/>
      </w:r>
      <w:r>
        <w:instrText>xe "</w:instrText>
      </w:r>
      <w:r w:rsidRPr="00EC7687">
        <w:instrText>REMGODR3</w:instrText>
      </w:r>
      <w:r>
        <w:instrText>"</w:instrText>
      </w:r>
      <w:r>
        <w:fldChar w:fldCharType="end"/>
      </w:r>
      <w:r>
        <w:tab/>
      </w:r>
      <w:r w:rsidRPr="001919C2">
        <w:t>Can you tell me the value of goods you sent in the last 12 months?</w:t>
      </w:r>
      <w:r w:rsidRPr="00AC0F12">
        <w:t xml:space="preserve"> </w:t>
      </w:r>
      <w:r>
        <w:t>Missing value codes are negative.</w:t>
      </w:r>
    </w:p>
    <w:p w:rsidR="00645ADE" w:rsidRDefault="00645ADE" w:rsidP="00E66157">
      <w:pPr>
        <w:pStyle w:val="Heading1"/>
      </w:pPr>
      <w:r>
        <w:t>Child Work Activities</w:t>
      </w:r>
    </w:p>
    <w:p w:rsidR="00645ADE" w:rsidRDefault="00645ADE" w:rsidP="00E66157">
      <w:pPr>
        <w:rPr>
          <w:szCs w:val="20"/>
        </w:rPr>
      </w:pPr>
      <w:r w:rsidRPr="00FE1660">
        <w:rPr>
          <w:szCs w:val="20"/>
        </w:rPr>
        <w:t xml:space="preserve">These are the variables in the data file </w:t>
      </w:r>
      <w:r w:rsidRPr="00FE1660">
        <w:rPr>
          <w:color w:val="000000"/>
          <w:szCs w:val="20"/>
          <w:u w:val="single"/>
        </w:rPr>
        <w:t>stblHHSec8ChildWork.sav</w:t>
      </w:r>
      <w:r w:rsidRPr="00FE1660">
        <w:rPr>
          <w:szCs w:val="20"/>
        </w:rPr>
        <w:t xml:space="preserve">.  This data file records details about paid work carried out by the YL child in the last 12 months.  Households only have records in this data file if </w:t>
      </w:r>
      <w:r w:rsidRPr="00FE1660">
        <w:rPr>
          <w:color w:val="000000"/>
          <w:szCs w:val="20"/>
        </w:rPr>
        <w:t>CHLWRKR3</w:t>
      </w:r>
      <w:r w:rsidRPr="00FE1660">
        <w:rPr>
          <w:szCs w:val="20"/>
        </w:rPr>
        <w:t>=01 at the household/child level.  The number of records per household is variable – there is one record per work activity.  Data in this file are linked to data at the household/child level using the child identification variable.  This is taken from the Child Questionnaire.</w:t>
      </w:r>
    </w:p>
    <w:p w:rsidR="00645ADE" w:rsidRPr="00F5282F" w:rsidRDefault="00645ADE" w:rsidP="00E66157">
      <w:pPr>
        <w:rPr>
          <w:szCs w:val="20"/>
        </w:rPr>
      </w:pPr>
      <w:r w:rsidRPr="00F5282F">
        <w:rPr>
          <w:szCs w:val="20"/>
        </w:rPr>
        <w:t>CHILDID</w:t>
      </w:r>
      <w:r>
        <w:rPr>
          <w:szCs w:val="20"/>
        </w:rPr>
        <w:fldChar w:fldCharType="begin"/>
      </w:r>
      <w:r>
        <w:instrText>xe "</w:instrText>
      </w:r>
      <w:r w:rsidRPr="00EC7687">
        <w:rPr>
          <w:szCs w:val="20"/>
        </w:rPr>
        <w:instrText>CHILDID</w:instrText>
      </w:r>
      <w:r>
        <w:instrText>"</w:instrText>
      </w:r>
      <w:r>
        <w:rPr>
          <w:szCs w:val="20"/>
        </w:rPr>
        <w:fldChar w:fldCharType="end"/>
      </w:r>
      <w:r>
        <w:rPr>
          <w:szCs w:val="20"/>
        </w:rPr>
        <w:tab/>
        <w:t>Child ID</w:t>
      </w:r>
    </w:p>
    <w:p w:rsidR="00645ADE" w:rsidRDefault="00645ADE" w:rsidP="00E66157">
      <w:pPr>
        <w:jc w:val="both"/>
      </w:pPr>
      <w:r w:rsidRPr="00552762">
        <w:t>WORKID</w:t>
      </w:r>
      <w:r>
        <w:fldChar w:fldCharType="begin"/>
      </w:r>
      <w:r>
        <w:instrText>xe "</w:instrText>
      </w:r>
      <w:r w:rsidRPr="00EC7687">
        <w:instrText>WORKID</w:instrText>
      </w:r>
      <w:r>
        <w:instrText>"</w:instrText>
      </w:r>
      <w:r>
        <w:fldChar w:fldCharType="end"/>
      </w:r>
      <w:r>
        <w:tab/>
      </w:r>
      <w:r w:rsidRPr="00552762">
        <w:t>Row number</w:t>
      </w:r>
    </w:p>
    <w:p w:rsidR="00645ADE" w:rsidRDefault="00645ADE" w:rsidP="00E66157">
      <w:pPr>
        <w:jc w:val="both"/>
      </w:pPr>
      <w:r w:rsidRPr="00552762">
        <w:t>WRKACTR3</w:t>
      </w:r>
      <w:r>
        <w:fldChar w:fldCharType="begin"/>
      </w:r>
      <w:r>
        <w:instrText>xe "</w:instrText>
      </w:r>
      <w:r w:rsidRPr="00EC7687">
        <w:instrText>WRKACTR3</w:instrText>
      </w:r>
      <w:r>
        <w:instrText>"</w:instrText>
      </w:r>
      <w:r>
        <w:fldChar w:fldCharType="end"/>
      </w:r>
      <w:r>
        <w:tab/>
      </w:r>
      <w:r w:rsidRPr="00552762">
        <w:t>What are the work activities?</w:t>
      </w:r>
      <w:r>
        <w:t xml:space="preserve"> Codes are:</w:t>
      </w:r>
    </w:p>
    <w:p w:rsidR="00645ADE" w:rsidRDefault="00645ADE" w:rsidP="00E66157">
      <w:pPr>
        <w:ind w:left="2160"/>
        <w:jc w:val="both"/>
      </w:pPr>
      <w:r>
        <w:t>01= Farm work outside your own household</w:t>
      </w:r>
    </w:p>
    <w:p w:rsidR="00645ADE" w:rsidRDefault="00645ADE" w:rsidP="00E66157">
      <w:pPr>
        <w:ind w:left="2160"/>
        <w:jc w:val="both"/>
      </w:pPr>
      <w:r>
        <w:t>02= Domestic chores for another household</w:t>
      </w:r>
    </w:p>
    <w:p w:rsidR="00645ADE" w:rsidRDefault="00645ADE" w:rsidP="00E66157">
      <w:pPr>
        <w:ind w:left="2160"/>
        <w:jc w:val="both"/>
      </w:pPr>
      <w:r>
        <w:t>03= making handicrafts/piecework (within home but for sale)</w:t>
      </w:r>
    </w:p>
    <w:p w:rsidR="00645ADE" w:rsidRDefault="00645ADE" w:rsidP="00E66157">
      <w:pPr>
        <w:ind w:left="2160"/>
        <w:jc w:val="both"/>
      </w:pPr>
      <w:r>
        <w:t>04= Selling goods or services</w:t>
      </w:r>
    </w:p>
    <w:p w:rsidR="00645ADE" w:rsidRDefault="00645ADE" w:rsidP="00E66157">
      <w:pPr>
        <w:ind w:left="2160"/>
        <w:jc w:val="both"/>
      </w:pPr>
      <w:r>
        <w:t>05= Working for wage in non-agricultural activities</w:t>
      </w:r>
    </w:p>
    <w:p w:rsidR="00645ADE" w:rsidRDefault="00645ADE" w:rsidP="00E66157">
      <w:pPr>
        <w:ind w:left="2160"/>
        <w:jc w:val="both"/>
      </w:pPr>
      <w:r>
        <w:t xml:space="preserve">06= Domestic chores or farm work inside household for which pocket money </w:t>
      </w:r>
    </w:p>
    <w:p w:rsidR="00645ADE" w:rsidRDefault="00645ADE" w:rsidP="00E66157">
      <w:pPr>
        <w:ind w:left="2160" w:firstLine="720"/>
        <w:jc w:val="both"/>
      </w:pPr>
      <w:r>
        <w:t>received</w:t>
      </w:r>
    </w:p>
    <w:p w:rsidR="00645ADE" w:rsidRDefault="00645ADE" w:rsidP="00E66157">
      <w:pPr>
        <w:ind w:left="2160"/>
        <w:jc w:val="both"/>
      </w:pPr>
      <w:r>
        <w:t>07= Other (specify)</w:t>
      </w:r>
    </w:p>
    <w:p w:rsidR="00645ADE" w:rsidRDefault="00645ADE" w:rsidP="00E66157">
      <w:pPr>
        <w:ind w:left="2160"/>
        <w:jc w:val="both"/>
      </w:pPr>
      <w:r>
        <w:t>20= Caring for younger children</w:t>
      </w:r>
    </w:p>
    <w:p w:rsidR="00645ADE" w:rsidRDefault="00645ADE" w:rsidP="00E66157">
      <w:pPr>
        <w:ind w:left="2160"/>
        <w:jc w:val="both"/>
      </w:pPr>
      <w:r>
        <w:t>21= Caring for elderly and/or sick/disabled members of the family</w:t>
      </w:r>
    </w:p>
    <w:p w:rsidR="00645ADE" w:rsidRDefault="00645ADE" w:rsidP="00E66157">
      <w:pPr>
        <w:ind w:left="2160"/>
        <w:jc w:val="both"/>
      </w:pPr>
      <w:r>
        <w:t>22= Domestic chores inside household for which pocket money received</w:t>
      </w:r>
    </w:p>
    <w:p w:rsidR="00645ADE" w:rsidRDefault="00645ADE" w:rsidP="00E66157">
      <w:pPr>
        <w:ind w:left="2160"/>
        <w:jc w:val="both"/>
      </w:pPr>
      <w:r>
        <w:t xml:space="preserve">23= Looking after animals owned by the household for which pocket money </w:t>
      </w:r>
    </w:p>
    <w:p w:rsidR="00645ADE" w:rsidRDefault="00645ADE" w:rsidP="00E66157">
      <w:pPr>
        <w:ind w:left="2160" w:firstLine="720"/>
        <w:jc w:val="both"/>
      </w:pPr>
      <w:r>
        <w:t>received</w:t>
      </w:r>
    </w:p>
    <w:p w:rsidR="00645ADE" w:rsidRDefault="00645ADE" w:rsidP="00E66157">
      <w:pPr>
        <w:ind w:left="2160"/>
        <w:jc w:val="both"/>
      </w:pPr>
      <w:r>
        <w:t>24= Collecting firewood or water</w:t>
      </w:r>
    </w:p>
    <w:p w:rsidR="00645ADE" w:rsidRDefault="00645ADE" w:rsidP="00E66157">
      <w:pPr>
        <w:ind w:left="2160"/>
        <w:jc w:val="both"/>
      </w:pPr>
      <w:r>
        <w:t>25= Non-agricultural labour for other families</w:t>
      </w:r>
    </w:p>
    <w:p w:rsidR="00645ADE" w:rsidRPr="00552762" w:rsidRDefault="00645ADE" w:rsidP="00E66157">
      <w:pPr>
        <w:ind w:left="2160"/>
        <w:jc w:val="both"/>
      </w:pPr>
      <w:r>
        <w:t>26= Farm work inside household for which pocket money received</w:t>
      </w:r>
    </w:p>
    <w:p w:rsidR="00645ADE" w:rsidRDefault="00645ADE" w:rsidP="00E66157">
      <w:pPr>
        <w:jc w:val="both"/>
      </w:pPr>
      <w:r w:rsidRPr="00383F93">
        <w:t>SPECWORK</w:t>
      </w:r>
      <w:r>
        <w:fldChar w:fldCharType="begin"/>
      </w:r>
      <w:r>
        <w:instrText>xe "</w:instrText>
      </w:r>
      <w:r w:rsidRPr="00EC7687">
        <w:instrText>SPECWORK</w:instrText>
      </w:r>
      <w:r>
        <w:instrText>"</w:instrText>
      </w:r>
      <w:r>
        <w:fldChar w:fldCharType="end"/>
      </w:r>
      <w:r>
        <w:tab/>
      </w:r>
      <w:r w:rsidRPr="00383F93">
        <w:t>Specify work activities</w:t>
      </w:r>
    </w:p>
    <w:p w:rsidR="00645ADE" w:rsidRDefault="00645ADE" w:rsidP="00E66157">
      <w:pPr>
        <w:jc w:val="both"/>
      </w:pPr>
      <w:r w:rsidRPr="003040E4">
        <w:t>WRKPAYR3</w:t>
      </w:r>
      <w:r>
        <w:fldChar w:fldCharType="begin"/>
      </w:r>
      <w:r>
        <w:instrText>xe "</w:instrText>
      </w:r>
      <w:r w:rsidRPr="00EC7687">
        <w:instrText>WRKPAYR3</w:instrText>
      </w:r>
      <w:r>
        <w:instrText>"</w:instrText>
      </w:r>
      <w:r>
        <w:fldChar w:fldCharType="end"/>
      </w:r>
      <w:r>
        <w:tab/>
      </w:r>
      <w:r w:rsidRPr="003040E4">
        <w:t>What form of payment is received for this activity?</w:t>
      </w:r>
      <w:r>
        <w:t xml:space="preserve"> Codes are: </w:t>
      </w:r>
    </w:p>
    <w:p w:rsidR="00645ADE" w:rsidRDefault="00645ADE" w:rsidP="00E66157">
      <w:pPr>
        <w:ind w:left="2160"/>
        <w:jc w:val="both"/>
      </w:pPr>
      <w:r>
        <w:t>01= Money</w:t>
      </w:r>
    </w:p>
    <w:p w:rsidR="00645ADE" w:rsidRDefault="00645ADE" w:rsidP="00E66157">
      <w:pPr>
        <w:ind w:left="2160"/>
        <w:jc w:val="both"/>
      </w:pPr>
      <w:r>
        <w:t>02= In kind</w:t>
      </w:r>
    </w:p>
    <w:p w:rsidR="00645ADE" w:rsidRDefault="00645ADE" w:rsidP="00E66157">
      <w:pPr>
        <w:ind w:left="2160"/>
        <w:jc w:val="both"/>
      </w:pPr>
      <w:r>
        <w:t>03= Both cash and in kind</w:t>
      </w:r>
    </w:p>
    <w:p w:rsidR="00645ADE" w:rsidRDefault="00645ADE" w:rsidP="00E66157">
      <w:pPr>
        <w:ind w:left="2160"/>
        <w:jc w:val="both"/>
      </w:pPr>
      <w:r>
        <w:t>04= Debt relief</w:t>
      </w:r>
    </w:p>
    <w:p w:rsidR="00645ADE" w:rsidRDefault="00645ADE" w:rsidP="00E66157">
      <w:pPr>
        <w:jc w:val="both"/>
      </w:pPr>
      <w:r w:rsidRPr="00420C26">
        <w:t>PAYNMER3</w:t>
      </w:r>
      <w:r>
        <w:fldChar w:fldCharType="begin"/>
      </w:r>
      <w:r>
        <w:instrText>xe "</w:instrText>
      </w:r>
      <w:r w:rsidRPr="00EC7687">
        <w:instrText>PAYNMER3</w:instrText>
      </w:r>
      <w:r>
        <w:instrText>"</w:instrText>
      </w:r>
      <w:r>
        <w:fldChar w:fldCharType="end"/>
      </w:r>
      <w:r>
        <w:tab/>
      </w:r>
      <w:r w:rsidRPr="00420C26">
        <w:t>Does NAME get to keep all or some of this payment for this activity?</w:t>
      </w:r>
      <w:r>
        <w:t xml:space="preserve"> Codes are:</w:t>
      </w:r>
    </w:p>
    <w:p w:rsidR="00645ADE" w:rsidRDefault="00645ADE" w:rsidP="00E66157">
      <w:pPr>
        <w:ind w:left="2160"/>
        <w:jc w:val="both"/>
      </w:pPr>
      <w:r>
        <w:t>00= No, none</w:t>
      </w:r>
    </w:p>
    <w:p w:rsidR="00645ADE" w:rsidRDefault="00645ADE" w:rsidP="00E66157">
      <w:pPr>
        <w:ind w:left="2160"/>
        <w:jc w:val="both"/>
      </w:pPr>
      <w:r>
        <w:t>01= Yes, all of it</w:t>
      </w:r>
    </w:p>
    <w:p w:rsidR="00645ADE" w:rsidRDefault="00645ADE" w:rsidP="00E66157">
      <w:pPr>
        <w:ind w:left="2160"/>
        <w:jc w:val="both"/>
      </w:pPr>
      <w:r>
        <w:t>02= Yes, some of it</w:t>
      </w:r>
    </w:p>
    <w:p w:rsidR="00645ADE" w:rsidRDefault="00645ADE" w:rsidP="00E66157">
      <w:pPr>
        <w:pStyle w:val="Heading1"/>
      </w:pPr>
      <w:r w:rsidRPr="001D18D6">
        <w:t>DATA AT CHILD LEVEL - CHILD QUESTIONNAIRE</w:t>
      </w:r>
    </w:p>
    <w:p w:rsidR="00645ADE" w:rsidRPr="001D79E1" w:rsidRDefault="00645ADE" w:rsidP="00E66157">
      <w:pPr>
        <w:rPr>
          <w:szCs w:val="20"/>
        </w:rPr>
      </w:pPr>
      <w:r w:rsidRPr="001D79E1">
        <w:rPr>
          <w:szCs w:val="20"/>
        </w:rPr>
        <w:t>This section describes the variables and their codes found in the file</w:t>
      </w:r>
      <w:r>
        <w:rPr>
          <w:szCs w:val="20"/>
        </w:rPr>
        <w:t xml:space="preserve"> </w:t>
      </w:r>
      <w:r>
        <w:rPr>
          <w:szCs w:val="20"/>
          <w:u w:val="single"/>
        </w:rPr>
        <w:t>VN</w:t>
      </w:r>
      <w:r w:rsidRPr="001D79E1">
        <w:rPr>
          <w:szCs w:val="20"/>
          <w:u w:val="single"/>
        </w:rPr>
        <w:t>_</w:t>
      </w:r>
      <w:r>
        <w:rPr>
          <w:szCs w:val="20"/>
          <w:u w:val="single"/>
        </w:rPr>
        <w:t>Y</w:t>
      </w:r>
      <w:r w:rsidRPr="001D79E1">
        <w:rPr>
          <w:szCs w:val="20"/>
          <w:u w:val="single"/>
        </w:rPr>
        <w:t>C_ChildlLevel.sav,</w:t>
      </w:r>
      <w:r w:rsidRPr="001D79E1">
        <w:rPr>
          <w:szCs w:val="20"/>
        </w:rPr>
        <w:t xml:space="preserve"> which come directly from the Young Lives </w:t>
      </w:r>
      <w:r>
        <w:rPr>
          <w:szCs w:val="20"/>
        </w:rPr>
        <w:t xml:space="preserve">Child </w:t>
      </w:r>
      <w:r w:rsidRPr="001D79E1">
        <w:rPr>
          <w:szCs w:val="20"/>
        </w:rPr>
        <w:t>questionnaire.  The following codes are standard across most of the numeric variables in the dataset:</w:t>
      </w:r>
    </w:p>
    <w:p w:rsidR="00645ADE" w:rsidRPr="001D79E1" w:rsidRDefault="00645ADE" w:rsidP="00E66157">
      <w:pPr>
        <w:ind w:left="2160"/>
        <w:rPr>
          <w:szCs w:val="20"/>
        </w:rPr>
      </w:pPr>
      <w:r w:rsidRPr="001D79E1">
        <w:rPr>
          <w:szCs w:val="20"/>
        </w:rPr>
        <w:t>77=Not known – This is where the respondent says they do not know;</w:t>
      </w:r>
      <w:r w:rsidRPr="001D79E1">
        <w:rPr>
          <w:szCs w:val="20"/>
        </w:rPr>
        <w:br/>
        <w:t>88=Not applicable – This is where the question is not applicable because of a response given to an earlier question;</w:t>
      </w:r>
      <w:r w:rsidRPr="001D79E1">
        <w:rPr>
          <w:szCs w:val="20"/>
        </w:rPr>
        <w:br/>
        <w:t>99=Missing – The question was missed during fieldwork or was not clearly recorded;</w:t>
      </w:r>
      <w:r w:rsidRPr="001D79E1">
        <w:rPr>
          <w:szCs w:val="20"/>
        </w:rPr>
        <w:br/>
        <w:t>79=Refused to answer – The respondent did not want to answer the question.</w:t>
      </w:r>
    </w:p>
    <w:p w:rsidR="00645ADE" w:rsidRPr="001D79E1" w:rsidRDefault="00645ADE" w:rsidP="00E66157">
      <w:pPr>
        <w:rPr>
          <w:color w:val="000000"/>
          <w:szCs w:val="20"/>
        </w:rPr>
      </w:pPr>
      <w:r w:rsidRPr="001D79E1">
        <w:rPr>
          <w:szCs w:val="20"/>
        </w:rPr>
        <w:t>For variables where these values are feasible for the question the missing value codes are negative</w:t>
      </w:r>
    </w:p>
    <w:p w:rsidR="00645ADE" w:rsidRDefault="00645ADE" w:rsidP="00355E42">
      <w:pPr>
        <w:pStyle w:val="Heading1"/>
      </w:pPr>
      <w:r>
        <w:t>Preliminary Interview</w:t>
      </w:r>
    </w:p>
    <w:p w:rsidR="00645ADE" w:rsidRDefault="00645ADE" w:rsidP="00355E42">
      <w:pPr>
        <w:jc w:val="both"/>
      </w:pPr>
      <w:r w:rsidRPr="00446B0F">
        <w:t>CHILDID</w:t>
      </w:r>
      <w:r>
        <w:fldChar w:fldCharType="begin"/>
      </w:r>
      <w:r>
        <w:instrText>xe "</w:instrText>
      </w:r>
      <w:r w:rsidRPr="009F5A1C">
        <w:instrText>CHILDID</w:instrText>
      </w:r>
      <w:r>
        <w:instrText>"</w:instrText>
      </w:r>
      <w:r>
        <w:fldChar w:fldCharType="end"/>
      </w:r>
      <w:r>
        <w:fldChar w:fldCharType="begin"/>
      </w:r>
      <w:r>
        <w:instrText>xe "</w:instrText>
      </w:r>
      <w:r w:rsidRPr="00EC7687">
        <w:instrText>CHILDID</w:instrText>
      </w:r>
      <w:r>
        <w:instrText>"</w:instrText>
      </w:r>
      <w:r>
        <w:fldChar w:fldCharType="end"/>
      </w:r>
      <w:r>
        <w:tab/>
      </w:r>
      <w:r w:rsidRPr="00446B0F">
        <w:t>Child ID</w:t>
      </w:r>
    </w:p>
    <w:p w:rsidR="00645ADE" w:rsidRDefault="00645ADE" w:rsidP="00355E42">
      <w:pPr>
        <w:jc w:val="both"/>
      </w:pPr>
      <w:r w:rsidRPr="00446B0F">
        <w:t>CDINT</w:t>
      </w:r>
      <w:r>
        <w:fldChar w:fldCharType="begin"/>
      </w:r>
      <w:r>
        <w:instrText>xe "</w:instrText>
      </w:r>
      <w:r w:rsidRPr="00EC7687">
        <w:instrText>CDINT</w:instrText>
      </w:r>
      <w:r>
        <w:instrText>"</w:instrText>
      </w:r>
      <w:r>
        <w:fldChar w:fldCharType="end"/>
      </w:r>
      <w:r>
        <w:tab/>
      </w:r>
      <w:r>
        <w:tab/>
      </w:r>
      <w:r w:rsidRPr="00446B0F">
        <w:t>Date of child interview</w:t>
      </w:r>
    </w:p>
    <w:p w:rsidR="00645ADE" w:rsidRPr="00355E42" w:rsidRDefault="00645ADE" w:rsidP="00355E42">
      <w:pPr>
        <w:pStyle w:val="Heading1"/>
        <w:numPr>
          <w:ins w:id="8" w:author="hig6am" w:date="2009-06-12T12:05:00Z"/>
        </w:numPr>
        <w:rPr>
          <w:ins w:id="9" w:author="hig6am" w:date="2009-06-12T12:05:00Z"/>
          <w:lang w:val="en-US"/>
        </w:rPr>
      </w:pPr>
      <w:ins w:id="10" w:author="hig6am" w:date="2009-06-12T12:04:00Z">
        <w:r w:rsidRPr="00355E42">
          <w:rPr>
            <w:lang w:val="en-US"/>
          </w:rPr>
          <w:t>Section 1- School And Work</w:t>
        </w:r>
      </w:ins>
    </w:p>
    <w:p w:rsidR="00645ADE" w:rsidRDefault="00645ADE" w:rsidP="00355E42">
      <w:pPr>
        <w:pStyle w:val="Heading1"/>
        <w:rPr>
          <w:lang w:val="en-US"/>
        </w:rPr>
      </w:pPr>
    </w:p>
    <w:p w:rsidR="00645ADE" w:rsidRDefault="00645ADE" w:rsidP="00355E42">
      <w:r w:rsidRPr="001923FE">
        <w:rPr>
          <w:lang w:val="en-US"/>
        </w:rPr>
        <w:t>ENRSCHR3</w:t>
      </w:r>
      <w:r>
        <w:rPr>
          <w:lang w:val="en-US"/>
        </w:rPr>
        <w:fldChar w:fldCharType="begin"/>
      </w:r>
      <w:r>
        <w:instrText>xe "</w:instrText>
      </w:r>
      <w:r w:rsidRPr="009F5A1C">
        <w:rPr>
          <w:lang w:val="en-US"/>
        </w:rPr>
        <w:instrText>ENRSCHR3</w:instrText>
      </w:r>
      <w:r>
        <w:instrText>"</w:instrText>
      </w:r>
      <w:r>
        <w:rPr>
          <w:lang w:val="en-US"/>
        </w:rPr>
        <w:fldChar w:fldCharType="end"/>
      </w:r>
      <w:r>
        <w:rPr>
          <w:lang w:val="en-US"/>
        </w:rPr>
        <w:tab/>
      </w:r>
      <w:r w:rsidRPr="001923FE">
        <w:rPr>
          <w:lang w:val="en-US"/>
        </w:rPr>
        <w:t>Are you currently enrolled in school?</w:t>
      </w:r>
      <w:r>
        <w:rPr>
          <w:lang w:val="en-US"/>
        </w:rPr>
        <w:t xml:space="preserve"> Codes are: 00</w:t>
      </w:r>
      <w:r>
        <w:t>= No, 01= Yes</w:t>
      </w:r>
    </w:p>
    <w:p w:rsidR="00645ADE" w:rsidRPr="00A14797" w:rsidRDefault="00645ADE" w:rsidP="00355E42">
      <w:pPr>
        <w:ind w:left="1440" w:hanging="1440"/>
        <w:rPr>
          <w:lang w:val="en-US"/>
        </w:rPr>
      </w:pPr>
      <w:r w:rsidRPr="00A14797">
        <w:rPr>
          <w:lang w:val="en-US"/>
        </w:rPr>
        <w:t>MISSCHR3</w:t>
      </w:r>
      <w:r>
        <w:rPr>
          <w:lang w:val="en-US"/>
        </w:rPr>
        <w:fldChar w:fldCharType="begin"/>
      </w:r>
      <w:r>
        <w:instrText>xe "</w:instrText>
      </w:r>
      <w:r w:rsidRPr="009F5A1C">
        <w:rPr>
          <w:lang w:val="en-US"/>
        </w:rPr>
        <w:instrText>MISSCHR3</w:instrText>
      </w:r>
      <w:r>
        <w:instrText>"</w:instrText>
      </w:r>
      <w:r>
        <w:rPr>
          <w:lang w:val="en-US"/>
        </w:rPr>
        <w:fldChar w:fldCharType="end"/>
      </w:r>
      <w:r>
        <w:rPr>
          <w:lang w:val="en-US"/>
        </w:rPr>
        <w:tab/>
      </w:r>
      <w:r w:rsidRPr="00A14797">
        <w:rPr>
          <w:lang w:val="en-US"/>
        </w:rPr>
        <w:t>During the last 12 months have you ever missed school for one week or more?</w:t>
      </w:r>
      <w:r w:rsidRPr="00355E42">
        <w:rPr>
          <w:lang w:val="en-US"/>
        </w:rPr>
        <w:t xml:space="preserve"> </w:t>
      </w:r>
      <w:r>
        <w:rPr>
          <w:lang w:val="en-US"/>
        </w:rPr>
        <w:t>Codes are: 00</w:t>
      </w:r>
      <w:r>
        <w:t>= No, 01= Yes</w:t>
      </w:r>
    </w:p>
    <w:p w:rsidR="00645ADE" w:rsidRPr="009510CB" w:rsidRDefault="00645ADE" w:rsidP="00355E42">
      <w:pPr>
        <w:ind w:left="1440" w:hanging="1440"/>
      </w:pPr>
      <w:r w:rsidRPr="009510CB">
        <w:t>TMABSTR3</w:t>
      </w:r>
      <w:r>
        <w:fldChar w:fldCharType="begin"/>
      </w:r>
      <w:r>
        <w:instrText>xe "</w:instrText>
      </w:r>
      <w:r w:rsidRPr="009F5A1C">
        <w:instrText>TMABSTR3</w:instrText>
      </w:r>
      <w:r>
        <w:instrText>"</w:instrText>
      </w:r>
      <w:r>
        <w:fldChar w:fldCharType="end"/>
      </w:r>
      <w:r>
        <w:tab/>
      </w:r>
      <w:r w:rsidRPr="009510CB">
        <w:t>How long was the longest period of time you were absent from school?</w:t>
      </w:r>
      <w:r>
        <w:t xml:space="preserve"> Missing value codes are negative.</w:t>
      </w:r>
    </w:p>
    <w:p w:rsidR="00645ADE" w:rsidRDefault="00645ADE" w:rsidP="00355E42">
      <w:r w:rsidRPr="008E4213">
        <w:t>SCWHYR31</w:t>
      </w:r>
      <w:r>
        <w:fldChar w:fldCharType="begin"/>
      </w:r>
      <w:r>
        <w:instrText>xe "</w:instrText>
      </w:r>
      <w:r w:rsidRPr="009F5A1C">
        <w:instrText>SCWHYR31</w:instrText>
      </w:r>
      <w:r>
        <w:instrText>"</w:instrText>
      </w:r>
      <w:r>
        <w:fldChar w:fldCharType="end"/>
      </w:r>
      <w:r>
        <w:t xml:space="preserve">, </w:t>
      </w:r>
      <w:r w:rsidRPr="00B35BBF">
        <w:t>SCWHYR32</w:t>
      </w:r>
      <w:r>
        <w:fldChar w:fldCharType="begin"/>
      </w:r>
      <w:r>
        <w:instrText>xe "</w:instrText>
      </w:r>
      <w:r w:rsidRPr="009F5A1C">
        <w:instrText>SCWHYR32</w:instrText>
      </w:r>
      <w:r>
        <w:instrText>"</w:instrText>
      </w:r>
      <w:r>
        <w:fldChar w:fldCharType="end"/>
      </w:r>
      <w:r>
        <w:t>, SCWHYR33</w:t>
      </w:r>
      <w:r>
        <w:fldChar w:fldCharType="begin"/>
      </w:r>
      <w:r>
        <w:instrText>xe "</w:instrText>
      </w:r>
      <w:r w:rsidRPr="009F5A1C">
        <w:instrText>SCWHYR33</w:instrText>
      </w:r>
      <w:r>
        <w:instrText>"</w:instrText>
      </w:r>
      <w:r>
        <w:fldChar w:fldCharType="end"/>
      </w:r>
    </w:p>
    <w:p w:rsidR="00645ADE" w:rsidRDefault="00645ADE" w:rsidP="00355E42">
      <w:pPr>
        <w:ind w:left="1440"/>
      </w:pPr>
      <w:r w:rsidRPr="008E4213">
        <w:t>What are the main reasons you missed school?</w:t>
      </w:r>
      <w:r>
        <w:t xml:space="preserve"> Provide 3 answers in the order of importance. Codes are:</w:t>
      </w:r>
    </w:p>
    <w:p w:rsidR="00645ADE" w:rsidRDefault="00645ADE" w:rsidP="00355E42">
      <w:pPr>
        <w:ind w:left="2160"/>
        <w:jc w:val="both"/>
      </w:pPr>
      <w:r>
        <w:t>01= Fees too expensive</w:t>
      </w:r>
    </w:p>
    <w:p w:rsidR="00645ADE" w:rsidRDefault="00645ADE" w:rsidP="00355E42">
      <w:pPr>
        <w:ind w:left="2160"/>
        <w:jc w:val="both"/>
      </w:pPr>
      <w:r>
        <w:t>02= Books and/or supplies too expensive</w:t>
      </w:r>
    </w:p>
    <w:p w:rsidR="00645ADE" w:rsidRDefault="00645ADE" w:rsidP="00355E42">
      <w:pPr>
        <w:ind w:left="2160"/>
        <w:jc w:val="both"/>
      </w:pPr>
      <w:r>
        <w:t>03= Shoes/clothes/uniform for school too expensive</w:t>
      </w:r>
    </w:p>
    <w:p w:rsidR="00645ADE" w:rsidRDefault="00645ADE" w:rsidP="00355E42">
      <w:pPr>
        <w:ind w:left="2160"/>
        <w:jc w:val="both"/>
      </w:pPr>
      <w:r>
        <w:t>04= Transport too expensive/lack of transport</w:t>
      </w:r>
    </w:p>
    <w:p w:rsidR="00645ADE" w:rsidRDefault="00645ADE" w:rsidP="00355E42">
      <w:pPr>
        <w:ind w:left="2160"/>
        <w:jc w:val="both"/>
      </w:pPr>
      <w:r>
        <w:t>05= Not safe to travel to school</w:t>
      </w:r>
    </w:p>
    <w:p w:rsidR="00645ADE" w:rsidRDefault="00645ADE" w:rsidP="00355E42">
      <w:pPr>
        <w:ind w:left="2160"/>
        <w:jc w:val="both"/>
      </w:pPr>
      <w:r>
        <w:t>06= Truancy/child did not want to do/not interested/prefer to play</w:t>
      </w:r>
    </w:p>
    <w:p w:rsidR="00645ADE" w:rsidRDefault="00645ADE" w:rsidP="00355E42">
      <w:pPr>
        <w:ind w:left="2160"/>
        <w:jc w:val="both"/>
      </w:pPr>
      <w:r>
        <w:t>07= Banned from school for behaviour reasons</w:t>
      </w:r>
    </w:p>
    <w:p w:rsidR="00645ADE" w:rsidRDefault="00645ADE" w:rsidP="00355E42">
      <w:pPr>
        <w:ind w:left="2160"/>
        <w:jc w:val="both"/>
      </w:pPr>
      <w:r>
        <w:t>08= Banned from school because away for too long</w:t>
      </w:r>
    </w:p>
    <w:p w:rsidR="00645ADE" w:rsidRDefault="00645ADE" w:rsidP="00355E42">
      <w:pPr>
        <w:ind w:left="2160"/>
        <w:jc w:val="both"/>
      </w:pPr>
      <w:r>
        <w:t>10= Banned from school because failed to achieve necessary grade/level at school</w:t>
      </w:r>
    </w:p>
    <w:p w:rsidR="00645ADE" w:rsidRDefault="00645ADE" w:rsidP="00355E42">
      <w:pPr>
        <w:ind w:left="2160"/>
        <w:jc w:val="both"/>
      </w:pPr>
      <w:r>
        <w:t>11= Bullying/abuse from peers</w:t>
      </w:r>
    </w:p>
    <w:p w:rsidR="00645ADE" w:rsidRDefault="00645ADE" w:rsidP="00355E42">
      <w:pPr>
        <w:ind w:left="2160"/>
        <w:jc w:val="both"/>
      </w:pPr>
      <w:r>
        <w:t>12= Ill-treatment/ abuse from teachers/principal</w:t>
      </w:r>
    </w:p>
    <w:p w:rsidR="00645ADE" w:rsidRDefault="00645ADE" w:rsidP="00355E42">
      <w:pPr>
        <w:ind w:left="2160"/>
        <w:jc w:val="both"/>
      </w:pPr>
      <w:r>
        <w:t>13= Needed to stay home to look after younger children</w:t>
      </w:r>
    </w:p>
    <w:p w:rsidR="00645ADE" w:rsidRDefault="00645ADE" w:rsidP="00355E42">
      <w:pPr>
        <w:ind w:left="2160"/>
        <w:jc w:val="both"/>
      </w:pPr>
      <w:r>
        <w:t xml:space="preserve">14= Needed for domestic and/or agricultural work of family business at </w:t>
      </w:r>
    </w:p>
    <w:p w:rsidR="00645ADE" w:rsidRDefault="00645ADE" w:rsidP="00355E42">
      <w:pPr>
        <w:ind w:left="2160" w:firstLine="720"/>
        <w:jc w:val="both"/>
      </w:pPr>
      <w:r>
        <w:t>home</w:t>
      </w:r>
    </w:p>
    <w:p w:rsidR="00645ADE" w:rsidRDefault="00645ADE" w:rsidP="00355E42">
      <w:pPr>
        <w:ind w:left="2160"/>
        <w:jc w:val="both"/>
      </w:pPr>
      <w:r>
        <w:t>15= Had to do paid work to earn money</w:t>
      </w:r>
    </w:p>
    <w:p w:rsidR="00645ADE" w:rsidRDefault="00645ADE" w:rsidP="00355E42">
      <w:pPr>
        <w:ind w:left="2160"/>
        <w:jc w:val="both"/>
      </w:pPr>
      <w:r>
        <w:t>16= Illness/injury</w:t>
      </w:r>
    </w:p>
    <w:p w:rsidR="00645ADE" w:rsidRDefault="00645ADE" w:rsidP="00355E42">
      <w:pPr>
        <w:ind w:left="2160"/>
        <w:jc w:val="both"/>
      </w:pPr>
      <w:r>
        <w:t>17= Family issues</w:t>
      </w:r>
    </w:p>
    <w:p w:rsidR="00645ADE" w:rsidRDefault="00645ADE" w:rsidP="00355E42">
      <w:pPr>
        <w:ind w:left="2160"/>
        <w:jc w:val="both"/>
      </w:pPr>
      <w:r>
        <w:t>18= Family member ill/disabled/elderly</w:t>
      </w:r>
    </w:p>
    <w:p w:rsidR="00645ADE" w:rsidRDefault="00645ADE" w:rsidP="00355E42">
      <w:pPr>
        <w:ind w:left="2160"/>
        <w:jc w:val="both"/>
      </w:pPr>
      <w:r>
        <w:t>19= Family function</w:t>
      </w:r>
    </w:p>
    <w:p w:rsidR="00645ADE" w:rsidRDefault="00645ADE" w:rsidP="00355E42">
      <w:pPr>
        <w:ind w:left="2160"/>
        <w:jc w:val="both"/>
      </w:pPr>
      <w:r>
        <w:t>20= Festivals</w:t>
      </w:r>
    </w:p>
    <w:p w:rsidR="00645ADE" w:rsidRDefault="00645ADE" w:rsidP="00355E42">
      <w:pPr>
        <w:ind w:left="2160"/>
        <w:jc w:val="both"/>
      </w:pPr>
      <w:r>
        <w:t>21= Migration with parents</w:t>
      </w:r>
    </w:p>
    <w:p w:rsidR="00645ADE" w:rsidRDefault="00645ADE" w:rsidP="00355E42">
      <w:pPr>
        <w:ind w:left="2160"/>
        <w:jc w:val="both"/>
      </w:pPr>
      <w:r>
        <w:t>22= School not accessible for seasonal reasons</w:t>
      </w:r>
    </w:p>
    <w:p w:rsidR="00645ADE" w:rsidRDefault="00645ADE" w:rsidP="00355E42">
      <w:pPr>
        <w:ind w:left="2160"/>
        <w:jc w:val="both"/>
      </w:pPr>
      <w:r>
        <w:t>23= Can`t understand the language in class</w:t>
      </w:r>
    </w:p>
    <w:p w:rsidR="00645ADE" w:rsidRDefault="00645ADE" w:rsidP="00355E42">
      <w:pPr>
        <w:ind w:left="2160"/>
        <w:jc w:val="both"/>
      </w:pPr>
      <w:r>
        <w:t>24= Schooling is not useful for getting a job or later life</w:t>
      </w:r>
    </w:p>
    <w:p w:rsidR="00645ADE" w:rsidRDefault="00645ADE" w:rsidP="00355E42">
      <w:pPr>
        <w:ind w:left="2160"/>
        <w:jc w:val="both"/>
      </w:pPr>
      <w:r>
        <w:t>25= Schooling is of low quality</w:t>
      </w:r>
    </w:p>
    <w:p w:rsidR="00645ADE" w:rsidRDefault="00645ADE" w:rsidP="00355E42">
      <w:pPr>
        <w:ind w:left="2160"/>
        <w:jc w:val="both"/>
      </w:pPr>
      <w:r>
        <w:t>26= Pregnancy/fatherhood</w:t>
      </w:r>
    </w:p>
    <w:p w:rsidR="00645ADE" w:rsidRDefault="00645ADE" w:rsidP="00355E42">
      <w:pPr>
        <w:ind w:left="2160"/>
        <w:jc w:val="both"/>
      </w:pPr>
      <w:r>
        <w:t>28= Teacher was absent/there was no teacher</w:t>
      </w:r>
    </w:p>
    <w:p w:rsidR="00645ADE" w:rsidRDefault="00645ADE" w:rsidP="00355E42">
      <w:pPr>
        <w:ind w:left="2160"/>
        <w:jc w:val="both"/>
      </w:pPr>
      <w:r>
        <w:t>29= Can`t understand the content of lessons/can`t learn well</w:t>
      </w:r>
    </w:p>
    <w:p w:rsidR="00645ADE" w:rsidRDefault="00645ADE" w:rsidP="00355E42">
      <w:pPr>
        <w:ind w:left="2160"/>
        <w:jc w:val="both"/>
      </w:pPr>
      <w:r>
        <w:t>30= Other</w:t>
      </w:r>
    </w:p>
    <w:p w:rsidR="00645ADE" w:rsidRDefault="00645ADE" w:rsidP="00355E42">
      <w:pPr>
        <w:ind w:left="2160"/>
        <w:jc w:val="both"/>
      </w:pPr>
      <w:r>
        <w:t>31= Couldn`t hear or see properly</w:t>
      </w:r>
    </w:p>
    <w:p w:rsidR="00645ADE" w:rsidRDefault="00645ADE" w:rsidP="00355E42">
      <w:pPr>
        <w:ind w:left="2160"/>
        <w:jc w:val="both"/>
      </w:pPr>
      <w:r>
        <w:t>36= Too young</w:t>
      </w:r>
    </w:p>
    <w:p w:rsidR="00645ADE" w:rsidRDefault="00645ADE" w:rsidP="00355E42">
      <w:pPr>
        <w:jc w:val="both"/>
      </w:pPr>
      <w:r w:rsidRPr="009B59A5">
        <w:t>SPSCWHY1</w:t>
      </w:r>
      <w:r>
        <w:fldChar w:fldCharType="begin"/>
      </w:r>
      <w:r>
        <w:instrText>xe "</w:instrText>
      </w:r>
      <w:r w:rsidRPr="009F5A1C">
        <w:instrText>SPSCWHY1</w:instrText>
      </w:r>
      <w:r>
        <w:instrText>"</w:instrText>
      </w:r>
      <w:r>
        <w:fldChar w:fldCharType="end"/>
      </w:r>
      <w:r>
        <w:t xml:space="preserve">, </w:t>
      </w:r>
      <w:r w:rsidRPr="00B35BBF">
        <w:t>SPSCWHY2</w:t>
      </w:r>
      <w:r>
        <w:fldChar w:fldCharType="begin"/>
      </w:r>
      <w:r>
        <w:instrText>xe "</w:instrText>
      </w:r>
      <w:r w:rsidRPr="009F5A1C">
        <w:instrText>SPSCWHY2</w:instrText>
      </w:r>
      <w:r>
        <w:instrText>"</w:instrText>
      </w:r>
      <w:r>
        <w:fldChar w:fldCharType="end"/>
      </w:r>
      <w:r>
        <w:t>, SPSCWHY3</w:t>
      </w:r>
      <w:r>
        <w:fldChar w:fldCharType="begin"/>
      </w:r>
      <w:r>
        <w:instrText>xe "</w:instrText>
      </w:r>
      <w:r w:rsidRPr="009F5A1C">
        <w:instrText>SPSCWHY3</w:instrText>
      </w:r>
      <w:r>
        <w:instrText>"</w:instrText>
      </w:r>
      <w:r>
        <w:fldChar w:fldCharType="end"/>
      </w:r>
    </w:p>
    <w:p w:rsidR="00645ADE" w:rsidRDefault="00645ADE" w:rsidP="00355E42">
      <w:pPr>
        <w:jc w:val="both"/>
      </w:pPr>
      <w:r>
        <w:tab/>
      </w:r>
      <w:r>
        <w:tab/>
      </w:r>
      <w:r w:rsidRPr="009B59A5">
        <w:t>Specify main reasons for missing school</w:t>
      </w:r>
    </w:p>
    <w:p w:rsidR="00645ADE" w:rsidRDefault="00645ADE" w:rsidP="00355E42">
      <w:pPr>
        <w:jc w:val="both"/>
      </w:pPr>
      <w:r w:rsidRPr="00675ECC">
        <w:t>BSTSCHR3</w:t>
      </w:r>
      <w:r>
        <w:fldChar w:fldCharType="begin"/>
      </w:r>
      <w:r>
        <w:instrText>xe "</w:instrText>
      </w:r>
      <w:r w:rsidRPr="009F5A1C">
        <w:instrText>BSTSCHR3</w:instrText>
      </w:r>
      <w:r>
        <w:instrText>"</w:instrText>
      </w:r>
      <w:r>
        <w:fldChar w:fldCharType="end"/>
      </w:r>
      <w:r>
        <w:tab/>
      </w:r>
      <w:r w:rsidRPr="00675ECC">
        <w:t>What do you like about being at school?</w:t>
      </w:r>
      <w:r>
        <w:t xml:space="preserve"> Codes are:</w:t>
      </w:r>
    </w:p>
    <w:p w:rsidR="00645ADE" w:rsidRDefault="00645ADE" w:rsidP="00355E42">
      <w:pPr>
        <w:ind w:left="2160"/>
        <w:jc w:val="both"/>
      </w:pPr>
      <w:r>
        <w:t>01= My teacher teach well</w:t>
      </w:r>
    </w:p>
    <w:p w:rsidR="00645ADE" w:rsidRDefault="00645ADE" w:rsidP="00355E42">
      <w:pPr>
        <w:ind w:left="2160"/>
        <w:jc w:val="both"/>
      </w:pPr>
      <w:r>
        <w:t>02= Teachers there do not beat me</w:t>
      </w:r>
    </w:p>
    <w:p w:rsidR="00645ADE" w:rsidRDefault="00645ADE" w:rsidP="00355E42">
      <w:pPr>
        <w:ind w:left="2160"/>
        <w:jc w:val="both"/>
      </w:pPr>
      <w:r>
        <w:t>03= Teachers very friendly and helpful</w:t>
      </w:r>
    </w:p>
    <w:p w:rsidR="00645ADE" w:rsidRDefault="00645ADE" w:rsidP="00355E42">
      <w:pPr>
        <w:ind w:left="2160"/>
        <w:jc w:val="both"/>
      </w:pPr>
      <w:r>
        <w:t>04= Participating in activities in class/interactive learning environment</w:t>
      </w:r>
    </w:p>
    <w:p w:rsidR="00645ADE" w:rsidRDefault="00645ADE" w:rsidP="00355E42">
      <w:pPr>
        <w:ind w:left="2160"/>
        <w:jc w:val="both"/>
      </w:pPr>
      <w:r>
        <w:t>05= Learning useful skills and knowledge</w:t>
      </w:r>
    </w:p>
    <w:p w:rsidR="00645ADE" w:rsidRDefault="00645ADE" w:rsidP="00355E42">
      <w:pPr>
        <w:ind w:left="2160"/>
        <w:jc w:val="both"/>
      </w:pPr>
      <w:r>
        <w:t>06= Uniforms are provided</w:t>
      </w:r>
    </w:p>
    <w:p w:rsidR="00645ADE" w:rsidRDefault="00645ADE" w:rsidP="00355E42">
      <w:pPr>
        <w:ind w:left="2160"/>
        <w:jc w:val="both"/>
      </w:pPr>
      <w:r>
        <w:t>07= Better prospects for my future</w:t>
      </w:r>
    </w:p>
    <w:p w:rsidR="00645ADE" w:rsidRDefault="00645ADE" w:rsidP="00355E42">
      <w:pPr>
        <w:ind w:left="2160"/>
        <w:jc w:val="both"/>
      </w:pPr>
      <w:r>
        <w:t>08= Feel proud to be in school</w:t>
      </w:r>
    </w:p>
    <w:p w:rsidR="00645ADE" w:rsidRDefault="00645ADE" w:rsidP="00355E42">
      <w:pPr>
        <w:ind w:left="2160"/>
        <w:jc w:val="both"/>
      </w:pPr>
      <w:r>
        <w:t>09= I`m not bullied,</w:t>
      </w:r>
    </w:p>
    <w:p w:rsidR="00645ADE" w:rsidRDefault="00645ADE" w:rsidP="00355E42">
      <w:pPr>
        <w:ind w:left="2160"/>
        <w:jc w:val="both"/>
      </w:pPr>
      <w:r>
        <w:t>10= Having time to play</w:t>
      </w:r>
    </w:p>
    <w:p w:rsidR="00645ADE" w:rsidRDefault="00645ADE" w:rsidP="00355E42">
      <w:pPr>
        <w:ind w:left="2160"/>
        <w:jc w:val="both"/>
      </w:pPr>
      <w:r>
        <w:t>11= Seeing my friends</w:t>
      </w:r>
    </w:p>
    <w:p w:rsidR="00645ADE" w:rsidRDefault="00645ADE" w:rsidP="00355E42">
      <w:pPr>
        <w:ind w:left="2160"/>
        <w:jc w:val="both"/>
      </w:pPr>
      <w:r>
        <w:t>12= Good playground</w:t>
      </w:r>
    </w:p>
    <w:p w:rsidR="00645ADE" w:rsidRDefault="00645ADE" w:rsidP="00355E42">
      <w:pPr>
        <w:ind w:left="2160"/>
        <w:jc w:val="both"/>
      </w:pPr>
      <w:r>
        <w:t>13= Library</w:t>
      </w:r>
    </w:p>
    <w:p w:rsidR="00645ADE" w:rsidRDefault="00645ADE" w:rsidP="00355E42">
      <w:pPr>
        <w:ind w:left="2160"/>
        <w:jc w:val="both"/>
      </w:pPr>
      <w:r>
        <w:t>14= School physical environment in general</w:t>
      </w:r>
    </w:p>
    <w:p w:rsidR="00645ADE" w:rsidRDefault="00645ADE" w:rsidP="00355E42">
      <w:pPr>
        <w:ind w:left="2160"/>
        <w:jc w:val="both"/>
      </w:pPr>
      <w:r>
        <w:t>15= Good atmosphere</w:t>
      </w:r>
    </w:p>
    <w:p w:rsidR="00645ADE" w:rsidRDefault="00645ADE" w:rsidP="00355E42">
      <w:pPr>
        <w:ind w:left="2160"/>
        <w:jc w:val="both"/>
      </w:pPr>
      <w:r>
        <w:t>16= Good is very good</w:t>
      </w:r>
    </w:p>
    <w:p w:rsidR="00645ADE" w:rsidRDefault="00645ADE" w:rsidP="00355E42">
      <w:pPr>
        <w:ind w:left="2160"/>
        <w:jc w:val="both"/>
      </w:pPr>
      <w:r>
        <w:t>17= Good sanitation/toilets</w:t>
      </w:r>
    </w:p>
    <w:p w:rsidR="00645ADE" w:rsidRDefault="00645ADE" w:rsidP="00355E42">
      <w:pPr>
        <w:ind w:left="2160"/>
        <w:jc w:val="both"/>
      </w:pPr>
      <w:r>
        <w:t>18= Lessons are easy to understand</w:t>
      </w:r>
    </w:p>
    <w:p w:rsidR="00645ADE" w:rsidRDefault="00645ADE" w:rsidP="00355E42">
      <w:pPr>
        <w:ind w:left="2160"/>
        <w:jc w:val="both"/>
      </w:pPr>
      <w:r>
        <w:t>19= Interested in study</w:t>
      </w:r>
    </w:p>
    <w:p w:rsidR="00645ADE" w:rsidRDefault="00645ADE" w:rsidP="00355E42">
      <w:pPr>
        <w:ind w:left="2160"/>
        <w:jc w:val="both"/>
      </w:pPr>
      <w:r>
        <w:t>20= Nothing</w:t>
      </w:r>
    </w:p>
    <w:p w:rsidR="00645ADE" w:rsidRDefault="00645ADE" w:rsidP="00355E42">
      <w:pPr>
        <w:ind w:left="2160"/>
        <w:jc w:val="both"/>
      </w:pPr>
      <w:r>
        <w:t>21= Other (specify)</w:t>
      </w:r>
    </w:p>
    <w:p w:rsidR="00645ADE" w:rsidRDefault="00645ADE" w:rsidP="00355E42">
      <w:pPr>
        <w:jc w:val="both"/>
      </w:pPr>
      <w:r w:rsidRPr="00C07A95">
        <w:t>SPBSTSCH</w:t>
      </w:r>
      <w:r>
        <w:tab/>
      </w:r>
      <w:r>
        <w:fldChar w:fldCharType="begin"/>
      </w:r>
      <w:r>
        <w:instrText>xe "</w:instrText>
      </w:r>
      <w:r w:rsidRPr="009F5A1C">
        <w:instrText>SPBSTSCH</w:instrText>
      </w:r>
      <w:r>
        <w:instrText>"</w:instrText>
      </w:r>
      <w:r>
        <w:fldChar w:fldCharType="end"/>
      </w:r>
      <w:r w:rsidRPr="00C07A95">
        <w:t>Specify what you like about being at school</w:t>
      </w:r>
    </w:p>
    <w:p w:rsidR="00645ADE" w:rsidRDefault="00645ADE" w:rsidP="00355E42">
      <w:pPr>
        <w:jc w:val="both"/>
      </w:pPr>
      <w:r w:rsidRPr="00FA37A3">
        <w:t>WRSTSCR3</w:t>
      </w:r>
      <w:r>
        <w:fldChar w:fldCharType="begin"/>
      </w:r>
      <w:r>
        <w:instrText>xe "</w:instrText>
      </w:r>
      <w:r w:rsidRPr="009F5A1C">
        <w:instrText>WRSTSCR3</w:instrText>
      </w:r>
      <w:r>
        <w:instrText>"</w:instrText>
      </w:r>
      <w:r>
        <w:fldChar w:fldCharType="end"/>
      </w:r>
      <w:r>
        <w:tab/>
      </w:r>
      <w:r w:rsidRPr="00FA37A3">
        <w:t>What don't you like about being at school?</w:t>
      </w:r>
      <w:r>
        <w:t xml:space="preserve"> Codes are:</w:t>
      </w:r>
    </w:p>
    <w:p w:rsidR="00645ADE" w:rsidRDefault="00645ADE" w:rsidP="00C021C3">
      <w:pPr>
        <w:ind w:left="2160"/>
        <w:jc w:val="both"/>
      </w:pPr>
      <w:r>
        <w:t>01= Teachers beating us</w:t>
      </w:r>
    </w:p>
    <w:p w:rsidR="00645ADE" w:rsidRDefault="00645ADE" w:rsidP="00C021C3">
      <w:pPr>
        <w:ind w:left="2160"/>
        <w:jc w:val="both"/>
      </w:pPr>
      <w:r>
        <w:t>02=Teachers or principal shouting at us</w:t>
      </w:r>
    </w:p>
    <w:p w:rsidR="00645ADE" w:rsidRDefault="00645ADE" w:rsidP="00C021C3">
      <w:pPr>
        <w:ind w:left="2160"/>
        <w:jc w:val="both"/>
      </w:pPr>
      <w:r>
        <w:t>03= Teachers discriminate against me</w:t>
      </w:r>
    </w:p>
    <w:p w:rsidR="00645ADE" w:rsidRDefault="00645ADE" w:rsidP="00C021C3">
      <w:pPr>
        <w:ind w:left="2160"/>
        <w:jc w:val="both"/>
      </w:pPr>
      <w:r>
        <w:t>04= Absenteeism amongst teachers</w:t>
      </w:r>
    </w:p>
    <w:p w:rsidR="00645ADE" w:rsidRDefault="00645ADE" w:rsidP="00C021C3">
      <w:pPr>
        <w:ind w:left="2160"/>
        <w:jc w:val="both"/>
      </w:pPr>
      <w:r>
        <w:t>05= Shortage of teachers</w:t>
      </w:r>
    </w:p>
    <w:p w:rsidR="00645ADE" w:rsidRDefault="00645ADE" w:rsidP="00C021C3">
      <w:pPr>
        <w:ind w:left="2160"/>
        <w:jc w:val="both"/>
      </w:pPr>
      <w:r>
        <w:t>06= Teachers change too often</w:t>
      </w:r>
    </w:p>
    <w:p w:rsidR="00645ADE" w:rsidRDefault="00645ADE" w:rsidP="00C021C3">
      <w:pPr>
        <w:ind w:left="2160"/>
        <w:jc w:val="both"/>
      </w:pPr>
      <w:r>
        <w:t>07= The teaching is poor</w:t>
      </w:r>
    </w:p>
    <w:p w:rsidR="00645ADE" w:rsidRDefault="00645ADE" w:rsidP="00C021C3">
      <w:pPr>
        <w:ind w:left="2160"/>
        <w:jc w:val="both"/>
      </w:pPr>
      <w:r>
        <w:t>08= Lack of writing materials</w:t>
      </w:r>
    </w:p>
    <w:p w:rsidR="00645ADE" w:rsidRDefault="00645ADE" w:rsidP="00C021C3">
      <w:pPr>
        <w:ind w:left="2160"/>
        <w:jc w:val="both"/>
      </w:pPr>
      <w:r>
        <w:t>09= I cannot help to support my family</w:t>
      </w:r>
    </w:p>
    <w:p w:rsidR="00645ADE" w:rsidRDefault="00645ADE" w:rsidP="00C021C3">
      <w:pPr>
        <w:ind w:left="2160"/>
        <w:jc w:val="both"/>
      </w:pPr>
      <w:r>
        <w:t>10= Other pupils teasing/bullying me</w:t>
      </w:r>
    </w:p>
    <w:p w:rsidR="00645ADE" w:rsidRDefault="00645ADE" w:rsidP="00C021C3">
      <w:pPr>
        <w:ind w:left="2160"/>
        <w:jc w:val="both"/>
      </w:pPr>
      <w:r>
        <w:t>11= The food provided is bad</w:t>
      </w:r>
    </w:p>
    <w:p w:rsidR="00645ADE" w:rsidRDefault="00645ADE" w:rsidP="00C021C3">
      <w:pPr>
        <w:ind w:left="2160"/>
        <w:jc w:val="both"/>
      </w:pPr>
      <w:r>
        <w:t>12= I find it hard to understand the language the teacher uses</w:t>
      </w:r>
    </w:p>
    <w:p w:rsidR="00645ADE" w:rsidRDefault="00645ADE" w:rsidP="00C021C3">
      <w:pPr>
        <w:ind w:left="2160"/>
        <w:jc w:val="both"/>
      </w:pPr>
      <w:r>
        <w:t>13= We don`t learn useful things</w:t>
      </w:r>
    </w:p>
    <w:p w:rsidR="00645ADE" w:rsidRDefault="00645ADE" w:rsidP="00C021C3">
      <w:pPr>
        <w:ind w:left="2160"/>
        <w:jc w:val="both"/>
      </w:pPr>
      <w:r>
        <w:t>14= Being in a noisy classroom</w:t>
      </w:r>
    </w:p>
    <w:p w:rsidR="00645ADE" w:rsidRDefault="00645ADE" w:rsidP="00C021C3">
      <w:pPr>
        <w:ind w:left="2160"/>
        <w:jc w:val="both"/>
      </w:pPr>
      <w:r>
        <w:t>15= Students fighting</w:t>
      </w:r>
    </w:p>
    <w:p w:rsidR="00645ADE" w:rsidRDefault="00645ADE" w:rsidP="00C021C3">
      <w:pPr>
        <w:ind w:left="2160"/>
        <w:jc w:val="both"/>
      </w:pPr>
      <w:r>
        <w:t>16= No food provided</w:t>
      </w:r>
    </w:p>
    <w:p w:rsidR="00645ADE" w:rsidRDefault="00645ADE" w:rsidP="00C021C3">
      <w:pPr>
        <w:ind w:left="2160"/>
        <w:jc w:val="both"/>
      </w:pPr>
      <w:r>
        <w:t>17= No uniforms are provided</w:t>
      </w:r>
    </w:p>
    <w:p w:rsidR="00645ADE" w:rsidRDefault="00645ADE" w:rsidP="00C021C3">
      <w:pPr>
        <w:ind w:left="2160"/>
        <w:jc w:val="both"/>
      </w:pPr>
      <w:r>
        <w:t>18= poor infrastructure or facilities</w:t>
      </w:r>
    </w:p>
    <w:p w:rsidR="00645ADE" w:rsidRDefault="00645ADE" w:rsidP="00C021C3">
      <w:pPr>
        <w:ind w:left="2160"/>
        <w:jc w:val="both"/>
      </w:pPr>
      <w:r>
        <w:t>19= The school is dirty</w:t>
      </w:r>
    </w:p>
    <w:p w:rsidR="00645ADE" w:rsidRDefault="00645ADE" w:rsidP="00C021C3">
      <w:pPr>
        <w:ind w:left="2160"/>
        <w:jc w:val="both"/>
      </w:pPr>
      <w:r>
        <w:t>20= Poor physical environment/no plants/flowers</w:t>
      </w:r>
    </w:p>
    <w:p w:rsidR="00645ADE" w:rsidRDefault="00645ADE" w:rsidP="00C021C3">
      <w:pPr>
        <w:ind w:left="2160"/>
        <w:jc w:val="both"/>
      </w:pPr>
      <w:r>
        <w:t>21= No compound wall</w:t>
      </w:r>
    </w:p>
    <w:p w:rsidR="00645ADE" w:rsidRDefault="00645ADE" w:rsidP="00C021C3">
      <w:pPr>
        <w:ind w:left="2160"/>
        <w:jc w:val="both"/>
      </w:pPr>
      <w:r>
        <w:t>22= No drinking water tap</w:t>
      </w:r>
    </w:p>
    <w:p w:rsidR="00645ADE" w:rsidRDefault="00645ADE" w:rsidP="00C021C3">
      <w:pPr>
        <w:ind w:left="2160"/>
        <w:jc w:val="both"/>
      </w:pPr>
      <w:r>
        <w:t>23= Lack of teaching materials</w:t>
      </w:r>
    </w:p>
    <w:p w:rsidR="00645ADE" w:rsidRDefault="00645ADE" w:rsidP="00C021C3">
      <w:pPr>
        <w:ind w:left="2160"/>
        <w:jc w:val="both"/>
      </w:pPr>
      <w:r>
        <w:t>24= Lack of toilets</w:t>
      </w:r>
    </w:p>
    <w:p w:rsidR="00645ADE" w:rsidRDefault="00645ADE" w:rsidP="00C021C3">
      <w:pPr>
        <w:ind w:left="2160"/>
        <w:jc w:val="both"/>
      </w:pPr>
      <w:r>
        <w:t>25= Poor sanitation in toilets</w:t>
      </w:r>
    </w:p>
    <w:p w:rsidR="00645ADE" w:rsidRDefault="00645ADE" w:rsidP="00C021C3">
      <w:pPr>
        <w:ind w:left="2160"/>
        <w:jc w:val="both"/>
      </w:pPr>
      <w:r>
        <w:t>26= Lack of privacy in toilets</w:t>
      </w:r>
    </w:p>
    <w:p w:rsidR="00645ADE" w:rsidRDefault="00645ADE" w:rsidP="00C021C3">
      <w:pPr>
        <w:ind w:left="2160"/>
        <w:jc w:val="both"/>
      </w:pPr>
      <w:r>
        <w:t>27= School is too far away</w:t>
      </w:r>
    </w:p>
    <w:p w:rsidR="00645ADE" w:rsidRDefault="00645ADE" w:rsidP="00C021C3">
      <w:pPr>
        <w:ind w:left="2160"/>
        <w:jc w:val="both"/>
      </w:pPr>
      <w:r>
        <w:t>28= Being in a mixed school</w:t>
      </w:r>
    </w:p>
    <w:p w:rsidR="00645ADE" w:rsidRDefault="00645ADE" w:rsidP="00C021C3">
      <w:pPr>
        <w:ind w:left="2160"/>
        <w:jc w:val="both"/>
      </w:pPr>
      <w:r>
        <w:t>29= Too many students</w:t>
      </w:r>
    </w:p>
    <w:p w:rsidR="00645ADE" w:rsidRDefault="00645ADE" w:rsidP="00C021C3">
      <w:pPr>
        <w:ind w:left="2160"/>
        <w:jc w:val="both"/>
      </w:pPr>
      <w:r>
        <w:t>30= Nothing/no problems</w:t>
      </w:r>
    </w:p>
    <w:p w:rsidR="00645ADE" w:rsidRDefault="00645ADE" w:rsidP="00C021C3">
      <w:pPr>
        <w:ind w:left="2160"/>
        <w:jc w:val="both"/>
      </w:pPr>
      <w:r>
        <w:t>31= Having to sit in class all day in school is boring</w:t>
      </w:r>
    </w:p>
    <w:p w:rsidR="00645ADE" w:rsidRDefault="00645ADE" w:rsidP="00C021C3">
      <w:pPr>
        <w:ind w:left="2160"/>
        <w:jc w:val="both"/>
      </w:pPr>
      <w:r>
        <w:t>32= I feel ashamed about my performance/I am not clever enough</w:t>
      </w:r>
    </w:p>
    <w:p w:rsidR="00645ADE" w:rsidRDefault="00645ADE" w:rsidP="00C021C3">
      <w:pPr>
        <w:ind w:left="2160"/>
        <w:jc w:val="both"/>
      </w:pPr>
      <w:r>
        <w:t>33= Other (specify)</w:t>
      </w:r>
    </w:p>
    <w:p w:rsidR="00645ADE" w:rsidRDefault="00645ADE" w:rsidP="00355E42">
      <w:pPr>
        <w:jc w:val="both"/>
      </w:pPr>
      <w:r w:rsidRPr="00DB1F2E">
        <w:t>SPWRSTSC</w:t>
      </w:r>
      <w:r>
        <w:fldChar w:fldCharType="begin"/>
      </w:r>
      <w:r>
        <w:instrText>xe "</w:instrText>
      </w:r>
      <w:r w:rsidRPr="009F5A1C">
        <w:instrText>SPWRSTSC</w:instrText>
      </w:r>
      <w:r>
        <w:instrText>"</w:instrText>
      </w:r>
      <w:r>
        <w:fldChar w:fldCharType="end"/>
      </w:r>
      <w:r>
        <w:tab/>
      </w:r>
      <w:r w:rsidRPr="00DB1F2E">
        <w:t>Specify what you don't like about being at school</w:t>
      </w:r>
    </w:p>
    <w:p w:rsidR="00645ADE" w:rsidRDefault="00645ADE" w:rsidP="00355E42">
      <w:pPr>
        <w:jc w:val="both"/>
      </w:pPr>
      <w:r w:rsidRPr="008A24B6">
        <w:t>CMPOTHR3</w:t>
      </w:r>
      <w:r>
        <w:fldChar w:fldCharType="begin"/>
      </w:r>
      <w:r>
        <w:instrText>xe "</w:instrText>
      </w:r>
      <w:r w:rsidRPr="009F5A1C">
        <w:instrText>CMPOTHR3</w:instrText>
      </w:r>
      <w:r>
        <w:instrText>"</w:instrText>
      </w:r>
      <w:r>
        <w:fldChar w:fldCharType="end"/>
      </w:r>
      <w:r>
        <w:tab/>
      </w:r>
      <w:r w:rsidRPr="008A24B6">
        <w:t>How do you think you are doing compared to other children in your class?</w:t>
      </w:r>
      <w:r>
        <w:t xml:space="preserve"> Codes are:</w:t>
      </w:r>
    </w:p>
    <w:p w:rsidR="00645ADE" w:rsidRDefault="00645ADE" w:rsidP="00C021C3">
      <w:pPr>
        <w:ind w:left="2160"/>
        <w:jc w:val="both"/>
      </w:pPr>
      <w:r>
        <w:t>01= Worse</w:t>
      </w:r>
    </w:p>
    <w:p w:rsidR="00645ADE" w:rsidRDefault="00645ADE" w:rsidP="00C021C3">
      <w:pPr>
        <w:ind w:left="2160"/>
        <w:jc w:val="both"/>
      </w:pPr>
      <w:r>
        <w:t>02= About the same</w:t>
      </w:r>
    </w:p>
    <w:p w:rsidR="00645ADE" w:rsidRDefault="00645ADE" w:rsidP="00C021C3">
      <w:pPr>
        <w:ind w:left="2160"/>
        <w:jc w:val="both"/>
      </w:pPr>
      <w:r>
        <w:t>03= Better</w:t>
      </w:r>
    </w:p>
    <w:p w:rsidR="00645ADE" w:rsidRDefault="00645ADE" w:rsidP="00C021C3">
      <w:pPr>
        <w:jc w:val="both"/>
      </w:pPr>
      <w:r w:rsidRPr="005B5969">
        <w:t>DNGSCHR3</w:t>
      </w:r>
      <w:r>
        <w:fldChar w:fldCharType="begin"/>
      </w:r>
      <w:r>
        <w:instrText>xe "</w:instrText>
      </w:r>
      <w:r w:rsidRPr="009F5A1C">
        <w:instrText>DNGSCHR3</w:instrText>
      </w:r>
      <w:r>
        <w:instrText>"</w:instrText>
      </w:r>
      <w:r>
        <w:fldChar w:fldCharType="end"/>
      </w:r>
      <w:r>
        <w:tab/>
      </w:r>
      <w:r w:rsidRPr="005B5969">
        <w:t>Do you have any difficulties in getting to school?</w:t>
      </w:r>
      <w:r>
        <w:t xml:space="preserve"> Codes are: 00= No, 01= Yes</w:t>
      </w:r>
    </w:p>
    <w:p w:rsidR="00645ADE" w:rsidRDefault="00645ADE" w:rsidP="00355E42">
      <w:pPr>
        <w:jc w:val="both"/>
      </w:pPr>
      <w:r w:rsidRPr="005E308F">
        <w:t>SCRISKR3</w:t>
      </w:r>
      <w:r>
        <w:fldChar w:fldCharType="begin"/>
      </w:r>
      <w:r>
        <w:instrText>xe "</w:instrText>
      </w:r>
      <w:r w:rsidRPr="009F5A1C">
        <w:instrText>SCRISKR3</w:instrText>
      </w:r>
      <w:r>
        <w:instrText>"</w:instrText>
      </w:r>
      <w:r>
        <w:fldChar w:fldCharType="end"/>
      </w:r>
      <w:r>
        <w:tab/>
      </w:r>
      <w:r w:rsidRPr="005E308F">
        <w:t>What is the main difficulty in getting to school?</w:t>
      </w:r>
      <w:r>
        <w:t xml:space="preserve"> Codes are:</w:t>
      </w:r>
    </w:p>
    <w:p w:rsidR="00645ADE" w:rsidRDefault="00645ADE" w:rsidP="00C021C3">
      <w:pPr>
        <w:ind w:left="2160"/>
      </w:pPr>
      <w:r>
        <w:t>01= Traffic</w:t>
      </w:r>
    </w:p>
    <w:p w:rsidR="00645ADE" w:rsidRDefault="00645ADE" w:rsidP="00C021C3">
      <w:pPr>
        <w:ind w:left="2160"/>
      </w:pPr>
      <w:r>
        <w:t>02= Harassment/abuse from other children</w:t>
      </w:r>
    </w:p>
    <w:p w:rsidR="00645ADE" w:rsidRDefault="00645ADE" w:rsidP="00C021C3">
      <w:pPr>
        <w:ind w:left="2160"/>
      </w:pPr>
      <w:r>
        <w:t>03= Rebels/thieves</w:t>
      </w:r>
    </w:p>
    <w:p w:rsidR="00645ADE" w:rsidRDefault="00645ADE" w:rsidP="00C021C3">
      <w:pPr>
        <w:ind w:left="2160"/>
      </w:pPr>
      <w:r>
        <w:t>04= Harassment from authorities</w:t>
      </w:r>
    </w:p>
    <w:p w:rsidR="00645ADE" w:rsidRDefault="00645ADE" w:rsidP="00C021C3">
      <w:pPr>
        <w:ind w:left="2160"/>
      </w:pPr>
      <w:r>
        <w:t>05= Natural hazards</w:t>
      </w:r>
    </w:p>
    <w:p w:rsidR="00645ADE" w:rsidRDefault="00645ADE" w:rsidP="00C021C3">
      <w:pPr>
        <w:ind w:left="2160"/>
      </w:pPr>
      <w:r>
        <w:t>06= Other (specify)</w:t>
      </w:r>
    </w:p>
    <w:p w:rsidR="00645ADE" w:rsidRDefault="00645ADE" w:rsidP="00C021C3">
      <w:pPr>
        <w:ind w:left="2160"/>
      </w:pPr>
      <w:r>
        <w:t>07= Animals</w:t>
      </w:r>
    </w:p>
    <w:p w:rsidR="00645ADE" w:rsidRDefault="00645ADE" w:rsidP="00C021C3">
      <w:pPr>
        <w:ind w:left="2160"/>
      </w:pPr>
      <w:r>
        <w:t>08= Kidnapping</w:t>
      </w:r>
    </w:p>
    <w:p w:rsidR="00645ADE" w:rsidRDefault="00645ADE" w:rsidP="00C021C3">
      <w:pPr>
        <w:ind w:left="2160"/>
      </w:pPr>
      <w:r>
        <w:t>09= Sexual violence</w:t>
      </w:r>
    </w:p>
    <w:p w:rsidR="00645ADE" w:rsidRDefault="00645ADE" w:rsidP="00C021C3">
      <w:pPr>
        <w:ind w:left="2160"/>
      </w:pPr>
      <w:r>
        <w:t>10= Fear of having an accident on the way to school</w:t>
      </w:r>
    </w:p>
    <w:p w:rsidR="00645ADE" w:rsidRDefault="00645ADE" w:rsidP="00C021C3">
      <w:pPr>
        <w:ind w:left="2160"/>
      </w:pPr>
      <w:r>
        <w:t xml:space="preserve">11= Spirits/ghosts, 12= Having to cross dangerous places (rivers, ravines) </w:t>
      </w:r>
    </w:p>
    <w:p w:rsidR="00645ADE" w:rsidRDefault="00645ADE" w:rsidP="00355E42">
      <w:r w:rsidRPr="00C13B2E">
        <w:t>SPSCRISK</w:t>
      </w:r>
      <w:r>
        <w:fldChar w:fldCharType="begin"/>
      </w:r>
      <w:r>
        <w:instrText>xe "</w:instrText>
      </w:r>
      <w:r w:rsidRPr="009F5A1C">
        <w:instrText>SPSCRISK</w:instrText>
      </w:r>
      <w:r>
        <w:instrText>"</w:instrText>
      </w:r>
      <w:r>
        <w:fldChar w:fldCharType="end"/>
      </w:r>
      <w:r>
        <w:tab/>
      </w:r>
      <w:r w:rsidRPr="00C13B2E">
        <w:t>Specify the main difficulty in getting to school</w:t>
      </w:r>
    </w:p>
    <w:p w:rsidR="00645ADE" w:rsidRDefault="00645ADE" w:rsidP="00355E42">
      <w:pPr>
        <w:ind w:left="1440" w:hanging="1440"/>
      </w:pPr>
      <w:r w:rsidRPr="0057641C">
        <w:t>TCPHOTHR3</w:t>
      </w:r>
      <w:r>
        <w:fldChar w:fldCharType="begin"/>
      </w:r>
      <w:r>
        <w:instrText>xe "</w:instrText>
      </w:r>
      <w:r w:rsidRPr="009F5A1C">
        <w:instrText>TCPHOTHR3</w:instrText>
      </w:r>
      <w:r>
        <w:instrText>"</w:instrText>
      </w:r>
      <w:r>
        <w:fldChar w:fldCharType="end"/>
      </w:r>
      <w:r>
        <w:tab/>
      </w:r>
      <w:r w:rsidRPr="0057641C">
        <w:t>In the last week did you see a teacher used physical punishment on other students?</w:t>
      </w:r>
      <w:r>
        <w:t xml:space="preserve"> Codes are:</w:t>
      </w:r>
    </w:p>
    <w:p w:rsidR="00645ADE" w:rsidRDefault="00645ADE" w:rsidP="00C021C3">
      <w:pPr>
        <w:ind w:left="2160"/>
      </w:pPr>
      <w:r>
        <w:t>00= Never</w:t>
      </w:r>
    </w:p>
    <w:p w:rsidR="00645ADE" w:rsidRDefault="00645ADE" w:rsidP="00C021C3">
      <w:pPr>
        <w:ind w:left="2160"/>
      </w:pPr>
      <w:r>
        <w:t>01= Once or twice</w:t>
      </w:r>
    </w:p>
    <w:p w:rsidR="00645ADE" w:rsidRDefault="00645ADE" w:rsidP="00C021C3">
      <w:pPr>
        <w:ind w:left="2160"/>
      </w:pPr>
      <w:r>
        <w:t>02= Most/all of the time</w:t>
      </w:r>
    </w:p>
    <w:p w:rsidR="00645ADE" w:rsidRDefault="00645ADE" w:rsidP="00355E42">
      <w:pPr>
        <w:ind w:left="1440" w:hanging="1440"/>
      </w:pPr>
      <w:r w:rsidRPr="005D4DB1">
        <w:t>TCPHYUR3</w:t>
      </w:r>
      <w:r>
        <w:fldChar w:fldCharType="begin"/>
      </w:r>
      <w:r>
        <w:instrText>xe "</w:instrText>
      </w:r>
      <w:r w:rsidRPr="009F5A1C">
        <w:instrText>TCPHYUR3</w:instrText>
      </w:r>
      <w:r>
        <w:instrText>"</w:instrText>
      </w:r>
      <w:r>
        <w:fldChar w:fldCharType="end"/>
      </w:r>
      <w:r>
        <w:tab/>
      </w:r>
      <w:r w:rsidRPr="005D4DB1">
        <w:t>In the last week did the teacher use physical punishment on you?</w:t>
      </w:r>
      <w:r>
        <w:t xml:space="preserve"> Codes are the same as used for </w:t>
      </w:r>
      <w:r w:rsidRPr="0057641C">
        <w:t>TCPHOTHR3</w:t>
      </w:r>
      <w:r>
        <w:t>.</w:t>
      </w:r>
    </w:p>
    <w:p w:rsidR="00645ADE" w:rsidRPr="003B6B05" w:rsidRDefault="00645ADE" w:rsidP="00355E42">
      <w:pPr>
        <w:ind w:left="1440" w:hanging="1440"/>
      </w:pPr>
      <w:r w:rsidRPr="003B6B05">
        <w:t>CHWRKR3</w:t>
      </w:r>
      <w:r>
        <w:fldChar w:fldCharType="begin"/>
      </w:r>
      <w:r>
        <w:instrText>xe "</w:instrText>
      </w:r>
      <w:r w:rsidRPr="009F5A1C">
        <w:instrText>CHWRKR3</w:instrText>
      </w:r>
      <w:r>
        <w:instrText>"</w:instrText>
      </w:r>
      <w:r>
        <w:fldChar w:fldCharType="end"/>
      </w:r>
      <w:r>
        <w:tab/>
      </w:r>
      <w:r w:rsidRPr="003B6B05">
        <w:t>In the past year did you do anything to help your family or to get money or things for yourself?</w:t>
      </w:r>
      <w:r>
        <w:t xml:space="preserve"> Codes are: 00= No, 01= Yes</w:t>
      </w:r>
    </w:p>
    <w:p w:rsidR="00645ADE" w:rsidRPr="00D74C99" w:rsidRDefault="00645ADE" w:rsidP="00355E42">
      <w:pPr>
        <w:jc w:val="both"/>
      </w:pPr>
      <w:r w:rsidRPr="00D74C99">
        <w:t>MNPDACR3</w:t>
      </w:r>
      <w:r>
        <w:fldChar w:fldCharType="begin"/>
      </w:r>
      <w:r>
        <w:instrText>xe "</w:instrText>
      </w:r>
      <w:r w:rsidRPr="009F5A1C">
        <w:instrText>MNPDACR3</w:instrText>
      </w:r>
      <w:r>
        <w:instrText>"</w:instrText>
      </w:r>
      <w:r>
        <w:fldChar w:fldCharType="end"/>
      </w:r>
      <w:r>
        <w:tab/>
      </w:r>
      <w:smartTag w:uri="urn:schemas-microsoft-com:office:smarttags" w:element="place">
        <w:r w:rsidRPr="008D5180">
          <w:rPr>
            <w:color w:val="000000"/>
            <w:szCs w:val="20"/>
          </w:rPr>
          <w:t>Main</w:t>
        </w:r>
      </w:smartTag>
      <w:r w:rsidRPr="008D5180">
        <w:rPr>
          <w:color w:val="000000"/>
          <w:szCs w:val="20"/>
        </w:rPr>
        <w:t xml:space="preserve"> paid activity –</w:t>
      </w:r>
      <w:r>
        <w:rPr>
          <w:color w:val="000000"/>
          <w:szCs w:val="20"/>
        </w:rPr>
        <w:t xml:space="preserve"> WORKID from </w:t>
      </w:r>
      <w:r w:rsidRPr="008D5180">
        <w:rPr>
          <w:color w:val="000000"/>
          <w:szCs w:val="20"/>
        </w:rPr>
        <w:t>1.12.</w:t>
      </w:r>
    </w:p>
    <w:p w:rsidR="00645ADE" w:rsidRDefault="00645ADE" w:rsidP="00355E42">
      <w:pPr>
        <w:jc w:val="both"/>
      </w:pPr>
      <w:r w:rsidRPr="00AA60EF">
        <w:t>MSTLKR3</w:t>
      </w:r>
      <w:r>
        <w:fldChar w:fldCharType="begin"/>
      </w:r>
      <w:r>
        <w:instrText>xe "</w:instrText>
      </w:r>
      <w:r w:rsidRPr="009F5A1C">
        <w:instrText>MSTLKR3</w:instrText>
      </w:r>
      <w:r>
        <w:instrText>"</w:instrText>
      </w:r>
      <w:r>
        <w:fldChar w:fldCharType="end"/>
      </w:r>
      <w:r>
        <w:tab/>
      </w:r>
      <w:r w:rsidRPr="00AA60EF">
        <w:t>What do you like most about doing your primary job?</w:t>
      </w:r>
      <w:r>
        <w:t xml:space="preserve"> Codes are:</w:t>
      </w:r>
    </w:p>
    <w:p w:rsidR="00645ADE" w:rsidRDefault="00645ADE" w:rsidP="001843DC">
      <w:pPr>
        <w:ind w:left="2160"/>
        <w:jc w:val="both"/>
      </w:pPr>
      <w:r>
        <w:t>01= Earning money/being able to cover personal expenses like school fees</w:t>
      </w:r>
    </w:p>
    <w:p w:rsidR="00645ADE" w:rsidRDefault="00645ADE" w:rsidP="001843DC">
      <w:pPr>
        <w:ind w:left="2160"/>
        <w:jc w:val="both"/>
      </w:pPr>
      <w:r>
        <w:t>02= Supporting family</w:t>
      </w:r>
    </w:p>
    <w:p w:rsidR="00645ADE" w:rsidRDefault="00645ADE" w:rsidP="001843DC">
      <w:pPr>
        <w:ind w:left="2160"/>
        <w:jc w:val="both"/>
      </w:pPr>
      <w:r>
        <w:t>03= Skills and training</w:t>
      </w:r>
    </w:p>
    <w:p w:rsidR="00645ADE" w:rsidRDefault="00645ADE" w:rsidP="001843DC">
      <w:pPr>
        <w:ind w:left="2160"/>
        <w:jc w:val="both"/>
      </w:pPr>
      <w:r>
        <w:t>04= Pride and respect</w:t>
      </w:r>
    </w:p>
    <w:p w:rsidR="00645ADE" w:rsidRDefault="00645ADE" w:rsidP="001843DC">
      <w:pPr>
        <w:ind w:left="2160"/>
        <w:jc w:val="both"/>
      </w:pPr>
      <w:r>
        <w:t>05= Friendship/having fun</w:t>
      </w:r>
    </w:p>
    <w:p w:rsidR="00645ADE" w:rsidRDefault="00645ADE" w:rsidP="001843DC">
      <w:pPr>
        <w:ind w:left="2160"/>
        <w:jc w:val="both"/>
      </w:pPr>
      <w:r>
        <w:t>06= Spending time with parents</w:t>
      </w:r>
    </w:p>
    <w:p w:rsidR="00645ADE" w:rsidRDefault="00645ADE" w:rsidP="001843DC">
      <w:pPr>
        <w:ind w:left="2160"/>
        <w:jc w:val="both"/>
      </w:pPr>
      <w:r>
        <w:t>07= Spending time with other children</w:t>
      </w:r>
    </w:p>
    <w:p w:rsidR="00645ADE" w:rsidRDefault="00645ADE" w:rsidP="001843DC">
      <w:pPr>
        <w:ind w:left="2160"/>
        <w:jc w:val="both"/>
      </w:pPr>
      <w:r>
        <w:t>08= Nothing</w:t>
      </w:r>
    </w:p>
    <w:p w:rsidR="00645ADE" w:rsidRDefault="00645ADE" w:rsidP="001843DC">
      <w:pPr>
        <w:ind w:left="2160"/>
        <w:jc w:val="both"/>
      </w:pPr>
      <w:r>
        <w:t>09= Other (specify)</w:t>
      </w:r>
    </w:p>
    <w:p w:rsidR="00645ADE" w:rsidRDefault="00645ADE" w:rsidP="00355E42">
      <w:pPr>
        <w:jc w:val="both"/>
      </w:pPr>
      <w:r w:rsidRPr="00F5539C">
        <w:t>SPMSTLKE</w:t>
      </w:r>
      <w:r>
        <w:fldChar w:fldCharType="begin"/>
      </w:r>
      <w:r>
        <w:instrText>xe "</w:instrText>
      </w:r>
      <w:r w:rsidRPr="009F5A1C">
        <w:instrText>SPMSTLKE</w:instrText>
      </w:r>
      <w:r>
        <w:instrText>"</w:instrText>
      </w:r>
      <w:r>
        <w:fldChar w:fldCharType="end"/>
      </w:r>
      <w:r>
        <w:tab/>
      </w:r>
      <w:r w:rsidRPr="00F5539C">
        <w:t>Specify what you like most about doing your primary job</w:t>
      </w:r>
    </w:p>
    <w:p w:rsidR="00645ADE" w:rsidRDefault="00645ADE" w:rsidP="00355E42">
      <w:pPr>
        <w:jc w:val="both"/>
      </w:pPr>
      <w:r w:rsidRPr="00560E4F">
        <w:t>LSTLKR3</w:t>
      </w:r>
      <w:r>
        <w:fldChar w:fldCharType="begin"/>
      </w:r>
      <w:r>
        <w:instrText>xe "</w:instrText>
      </w:r>
      <w:r w:rsidRPr="009F5A1C">
        <w:instrText>LSTLKR3</w:instrText>
      </w:r>
      <w:r>
        <w:instrText>"</w:instrText>
      </w:r>
      <w:r>
        <w:fldChar w:fldCharType="end"/>
      </w:r>
      <w:r>
        <w:tab/>
      </w:r>
      <w:r w:rsidRPr="00560E4F">
        <w:t>What do you like least about doing your primary job?</w:t>
      </w:r>
      <w:r>
        <w:t xml:space="preserve"> Codes are:</w:t>
      </w:r>
    </w:p>
    <w:p w:rsidR="00645ADE" w:rsidRDefault="00645ADE" w:rsidP="001843DC">
      <w:pPr>
        <w:ind w:left="2160"/>
        <w:jc w:val="both"/>
      </w:pPr>
      <w:r>
        <w:t>02= Poor working environment</w:t>
      </w:r>
    </w:p>
    <w:p w:rsidR="00645ADE" w:rsidRDefault="00645ADE" w:rsidP="001843DC">
      <w:pPr>
        <w:ind w:left="2160"/>
        <w:jc w:val="both"/>
      </w:pPr>
      <w:r>
        <w:t>03= Long hours</w:t>
      </w:r>
    </w:p>
    <w:p w:rsidR="00645ADE" w:rsidRDefault="00645ADE" w:rsidP="001843DC">
      <w:pPr>
        <w:ind w:left="2160"/>
        <w:jc w:val="both"/>
      </w:pPr>
      <w:r>
        <w:t>04= Ill-treatment/abuse from employers/customers/passers-by</w:t>
      </w:r>
    </w:p>
    <w:p w:rsidR="00645ADE" w:rsidRDefault="00645ADE" w:rsidP="001843DC">
      <w:pPr>
        <w:ind w:left="2160"/>
        <w:jc w:val="both"/>
      </w:pPr>
      <w:r>
        <w:t>05= Low or unpredictable wages</w:t>
      </w:r>
    </w:p>
    <w:p w:rsidR="00645ADE" w:rsidRDefault="00645ADE" w:rsidP="001843DC">
      <w:pPr>
        <w:ind w:left="2160"/>
        <w:jc w:val="both"/>
      </w:pPr>
      <w:r>
        <w:t>06= Away from family or friends</w:t>
      </w:r>
    </w:p>
    <w:p w:rsidR="00645ADE" w:rsidRDefault="00645ADE" w:rsidP="001843DC">
      <w:pPr>
        <w:ind w:left="2160"/>
        <w:jc w:val="both"/>
      </w:pPr>
      <w:r>
        <w:t>07= Too tiring/fatigue/carrying heavy loads</w:t>
      </w:r>
    </w:p>
    <w:p w:rsidR="00645ADE" w:rsidRDefault="00645ADE" w:rsidP="001843DC">
      <w:pPr>
        <w:ind w:left="2160"/>
        <w:jc w:val="both"/>
      </w:pPr>
      <w:r>
        <w:t>09= Poor sanitation facilities</w:t>
      </w:r>
    </w:p>
    <w:p w:rsidR="00645ADE" w:rsidRDefault="00645ADE" w:rsidP="001843DC">
      <w:pPr>
        <w:ind w:left="2160"/>
        <w:jc w:val="both"/>
      </w:pPr>
      <w:r>
        <w:t>10= Too dangerous</w:t>
      </w:r>
    </w:p>
    <w:p w:rsidR="00645ADE" w:rsidRDefault="00645ADE" w:rsidP="001843DC">
      <w:pPr>
        <w:ind w:left="2160"/>
        <w:jc w:val="both"/>
      </w:pPr>
      <w:r>
        <w:t>11= Nothing</w:t>
      </w:r>
    </w:p>
    <w:p w:rsidR="00645ADE" w:rsidRDefault="00645ADE" w:rsidP="001843DC">
      <w:pPr>
        <w:ind w:left="2160"/>
        <w:jc w:val="both"/>
      </w:pPr>
      <w:r>
        <w:t>12= Other (specify)</w:t>
      </w:r>
    </w:p>
    <w:p w:rsidR="00645ADE" w:rsidRDefault="00645ADE" w:rsidP="001843DC">
      <w:pPr>
        <w:ind w:left="2160"/>
        <w:jc w:val="both"/>
      </w:pPr>
      <w:r>
        <w:t>13= Interrupts my attendance at school</w:t>
      </w:r>
    </w:p>
    <w:p w:rsidR="00645ADE" w:rsidRDefault="00645ADE" w:rsidP="001843DC">
      <w:pPr>
        <w:ind w:left="2160"/>
        <w:jc w:val="both"/>
      </w:pPr>
      <w:r>
        <w:t>14= Less time to study or do homework</w:t>
      </w:r>
    </w:p>
    <w:p w:rsidR="00645ADE" w:rsidRDefault="00645ADE" w:rsidP="001843DC">
      <w:pPr>
        <w:ind w:left="2160"/>
        <w:jc w:val="both"/>
      </w:pPr>
      <w:r>
        <w:t>15= They do not like the activity</w:t>
      </w:r>
    </w:p>
    <w:p w:rsidR="00645ADE" w:rsidRDefault="00645ADE" w:rsidP="001843DC">
      <w:pPr>
        <w:ind w:left="2160"/>
        <w:jc w:val="both"/>
      </w:pPr>
      <w:r>
        <w:t>16= Poisonous intersects/snakes</w:t>
      </w:r>
    </w:p>
    <w:p w:rsidR="00645ADE" w:rsidRDefault="00645ADE" w:rsidP="001843DC">
      <w:pPr>
        <w:ind w:left="2160"/>
        <w:jc w:val="both"/>
      </w:pPr>
      <w:r>
        <w:t>17= Too difficult</w:t>
      </w:r>
    </w:p>
    <w:p w:rsidR="00645ADE" w:rsidRDefault="00645ADE" w:rsidP="00355E42">
      <w:pPr>
        <w:jc w:val="both"/>
      </w:pPr>
      <w:r w:rsidRPr="00D7296A">
        <w:t>SPLSTLKE</w:t>
      </w:r>
      <w:r>
        <w:fldChar w:fldCharType="begin"/>
      </w:r>
      <w:r>
        <w:instrText>xe "</w:instrText>
      </w:r>
      <w:r w:rsidRPr="009F5A1C">
        <w:instrText>SPLSTLKE</w:instrText>
      </w:r>
      <w:r>
        <w:instrText>"</w:instrText>
      </w:r>
      <w:r>
        <w:fldChar w:fldCharType="end"/>
      </w:r>
      <w:r>
        <w:tab/>
      </w:r>
      <w:r w:rsidRPr="00D7296A">
        <w:t>Specify what you like least about doing your primary job</w:t>
      </w:r>
    </w:p>
    <w:p w:rsidR="00645ADE" w:rsidRDefault="00645ADE" w:rsidP="001843DC">
      <w:pPr>
        <w:ind w:left="1440" w:hanging="1440"/>
        <w:jc w:val="both"/>
      </w:pPr>
      <w:r w:rsidRPr="001966B8">
        <w:t>MISFWRR3</w:t>
      </w:r>
      <w:r>
        <w:fldChar w:fldCharType="begin"/>
      </w:r>
      <w:r>
        <w:instrText>xe "</w:instrText>
      </w:r>
      <w:r w:rsidRPr="009F5A1C">
        <w:instrText>MISFWRR3</w:instrText>
      </w:r>
      <w:r>
        <w:instrText>"</w:instrText>
      </w:r>
      <w:r>
        <w:fldChar w:fldCharType="end"/>
      </w:r>
      <w:r>
        <w:tab/>
      </w:r>
      <w:r w:rsidRPr="001966B8">
        <w:t>Since we last interviewed you have you ever missed school because you were working for money or goods?</w:t>
      </w:r>
      <w:r>
        <w:t xml:space="preserve"> Codes are: 00= No, 01= Yes</w:t>
      </w:r>
    </w:p>
    <w:p w:rsidR="00645ADE" w:rsidRDefault="00645ADE" w:rsidP="00355E42">
      <w:pPr>
        <w:jc w:val="both"/>
        <w:rPr>
          <w:rFonts w:cs="Comic Sans MS"/>
          <w:sz w:val="24"/>
        </w:rPr>
      </w:pPr>
      <w:bookmarkStart w:id="11" w:name="_Toc231705811"/>
    </w:p>
    <w:p w:rsidR="00645ADE" w:rsidRPr="00F435A7" w:rsidRDefault="00645ADE" w:rsidP="001843DC">
      <w:pPr>
        <w:pStyle w:val="Heading1"/>
      </w:pPr>
      <w:r w:rsidRPr="00F435A7">
        <w:t xml:space="preserve">Section 2 – Feelings, Attitudes </w:t>
      </w:r>
      <w:r>
        <w:t>a</w:t>
      </w:r>
      <w:r w:rsidRPr="00F435A7">
        <w:t>nd Perceptions</w:t>
      </w:r>
      <w:bookmarkEnd w:id="11"/>
      <w:r w:rsidRPr="00F435A7">
        <w:tab/>
      </w:r>
    </w:p>
    <w:p w:rsidR="00645ADE" w:rsidRDefault="00645ADE" w:rsidP="00355E42">
      <w:pPr>
        <w:jc w:val="both"/>
      </w:pPr>
    </w:p>
    <w:p w:rsidR="00645ADE" w:rsidRPr="00F435A7" w:rsidRDefault="00645ADE" w:rsidP="00355E42">
      <w:pPr>
        <w:jc w:val="both"/>
      </w:pPr>
      <w:r w:rsidRPr="00F435A7">
        <w:t>STNPRSR3</w:t>
      </w:r>
      <w:r>
        <w:fldChar w:fldCharType="begin"/>
      </w:r>
      <w:r>
        <w:instrText>xe "</w:instrText>
      </w:r>
      <w:r w:rsidRPr="009F5A1C">
        <w:instrText>STNPRSR3</w:instrText>
      </w:r>
      <w:r>
        <w:instrText>"</w:instrText>
      </w:r>
      <w:r>
        <w:fldChar w:fldCharType="end"/>
      </w:r>
      <w:r>
        <w:tab/>
      </w:r>
      <w:r w:rsidRPr="00F435A7">
        <w:t>Where on the ladder do you feel you personally stand at the moment?</w:t>
      </w:r>
    </w:p>
    <w:p w:rsidR="00645ADE" w:rsidRDefault="00645ADE" w:rsidP="001843DC">
      <w:pPr>
        <w:pStyle w:val="BodyTextIndent"/>
        <w:ind w:left="0"/>
        <w:rPr>
          <w:rFonts w:ascii="Comic Sans MS" w:hAnsi="Comic Sans MS"/>
          <w:sz w:val="20"/>
          <w:szCs w:val="20"/>
        </w:rPr>
      </w:pPr>
    </w:p>
    <w:p w:rsidR="00645ADE" w:rsidRPr="001843DC" w:rsidRDefault="00645ADE" w:rsidP="001843DC">
      <w:pPr>
        <w:pStyle w:val="BodyTextIndent"/>
        <w:ind w:left="0"/>
        <w:rPr>
          <w:rFonts w:ascii="Comic Sans MS" w:hAnsi="Comic Sans MS"/>
          <w:sz w:val="20"/>
          <w:szCs w:val="20"/>
        </w:rPr>
      </w:pPr>
      <w:r w:rsidRPr="001843DC">
        <w:rPr>
          <w:rFonts w:ascii="Comic Sans MS" w:hAnsi="Comic Sans MS"/>
          <w:sz w:val="20"/>
          <w:szCs w:val="20"/>
        </w:rPr>
        <w:t xml:space="preserve">The following questions have a scale response between 01 and 05 where 01= Very sad, 02= A bit sad, 03= Neither happy nor sad, 04= A bit happy, 05= Very happy </w:t>
      </w:r>
    </w:p>
    <w:p w:rsidR="00645ADE" w:rsidRPr="001843DC" w:rsidRDefault="00645ADE" w:rsidP="001843DC">
      <w:pPr>
        <w:pStyle w:val="BodyTextIndent"/>
        <w:ind w:left="0"/>
        <w:rPr>
          <w:rFonts w:ascii="Comic Sans MS" w:hAnsi="Comic Sans MS"/>
          <w:sz w:val="20"/>
          <w:szCs w:val="20"/>
        </w:rPr>
      </w:pPr>
      <w:r w:rsidRPr="001843DC">
        <w:rPr>
          <w:rFonts w:ascii="Comic Sans MS" w:hAnsi="Comic Sans MS"/>
          <w:sz w:val="20"/>
          <w:szCs w:val="20"/>
        </w:rPr>
        <w:t>ASPWHLR3</w:t>
      </w:r>
      <w:r>
        <w:rPr>
          <w:rFonts w:ascii="Comic Sans MS" w:hAnsi="Comic Sans MS"/>
          <w:sz w:val="20"/>
          <w:szCs w:val="20"/>
        </w:rPr>
        <w:fldChar w:fldCharType="begin"/>
      </w:r>
      <w:r w:rsidRPr="001843DC">
        <w:rPr>
          <w:rFonts w:ascii="Comic Sans MS" w:hAnsi="Comic Sans MS"/>
          <w:sz w:val="20"/>
          <w:szCs w:val="20"/>
        </w:rPr>
        <w:instrText>xe "ASPWHLR3"</w:instrText>
      </w:r>
      <w:r>
        <w:rPr>
          <w:rFonts w:ascii="Comic Sans MS" w:hAnsi="Comic Sans MS"/>
          <w:sz w:val="20"/>
          <w:szCs w:val="20"/>
        </w:rPr>
        <w:fldChar w:fldCharType="end"/>
      </w:r>
      <w:r w:rsidRPr="001843DC">
        <w:rPr>
          <w:rFonts w:ascii="Comic Sans MS" w:hAnsi="Comic Sans MS"/>
          <w:sz w:val="20"/>
          <w:szCs w:val="20"/>
        </w:rPr>
        <w:tab/>
        <w:t>How happy or sad do you feel about - your life as a whole?</w:t>
      </w:r>
    </w:p>
    <w:p w:rsidR="00645ADE" w:rsidRPr="001843DC" w:rsidRDefault="00645ADE" w:rsidP="00355E42">
      <w:pPr>
        <w:jc w:val="both"/>
        <w:rPr>
          <w:szCs w:val="20"/>
        </w:rPr>
      </w:pPr>
      <w:r w:rsidRPr="001843DC">
        <w:rPr>
          <w:szCs w:val="20"/>
        </w:rPr>
        <w:t>ASPMNYR3</w:t>
      </w:r>
      <w:r>
        <w:rPr>
          <w:szCs w:val="20"/>
        </w:rPr>
        <w:fldChar w:fldCharType="begin"/>
      </w:r>
      <w:r>
        <w:instrText>xe "</w:instrText>
      </w:r>
      <w:r w:rsidRPr="009F5A1C">
        <w:rPr>
          <w:szCs w:val="20"/>
        </w:rPr>
        <w:instrText>ASPMNYR3</w:instrText>
      </w:r>
      <w:r>
        <w:instrText>"</w:instrText>
      </w:r>
      <w:r>
        <w:rPr>
          <w:szCs w:val="20"/>
        </w:rPr>
        <w:fldChar w:fldCharType="end"/>
      </w:r>
      <w:r w:rsidRPr="001843DC">
        <w:rPr>
          <w:szCs w:val="20"/>
        </w:rPr>
        <w:tab/>
        <w:t>How happy or sad do you feel about - the things you have?</w:t>
      </w:r>
    </w:p>
    <w:p w:rsidR="00645ADE" w:rsidRDefault="00645ADE" w:rsidP="00355E42">
      <w:pPr>
        <w:jc w:val="both"/>
      </w:pPr>
      <w:r w:rsidRPr="001843DC">
        <w:rPr>
          <w:szCs w:val="20"/>
        </w:rPr>
        <w:t>ASPHLHR3</w:t>
      </w:r>
      <w:r>
        <w:rPr>
          <w:szCs w:val="20"/>
        </w:rPr>
        <w:fldChar w:fldCharType="begin"/>
      </w:r>
      <w:r>
        <w:instrText>xe "</w:instrText>
      </w:r>
      <w:r w:rsidRPr="009F5A1C">
        <w:rPr>
          <w:szCs w:val="20"/>
        </w:rPr>
        <w:instrText>ASPHLHR3</w:instrText>
      </w:r>
      <w:r>
        <w:instrText>"</w:instrText>
      </w:r>
      <w:r>
        <w:rPr>
          <w:szCs w:val="20"/>
        </w:rPr>
        <w:fldChar w:fldCharType="end"/>
      </w:r>
      <w:r w:rsidRPr="001843DC">
        <w:rPr>
          <w:szCs w:val="20"/>
        </w:rPr>
        <w:tab/>
        <w:t>How happy or sad do you fe</w:t>
      </w:r>
      <w:r w:rsidRPr="00172FA9">
        <w:t>el about - your health?</w:t>
      </w:r>
    </w:p>
    <w:p w:rsidR="00645ADE" w:rsidRDefault="00645ADE" w:rsidP="00355E42">
      <w:pPr>
        <w:jc w:val="both"/>
      </w:pPr>
      <w:r w:rsidRPr="00172FA9">
        <w:t>ASPGATR3</w:t>
      </w:r>
      <w:r>
        <w:fldChar w:fldCharType="begin"/>
      </w:r>
      <w:r>
        <w:instrText>xe "</w:instrText>
      </w:r>
      <w:r w:rsidRPr="009F5A1C">
        <w:instrText>ASPGATR3</w:instrText>
      </w:r>
      <w:r>
        <w:instrText>"</w:instrText>
      </w:r>
      <w:r>
        <w:fldChar w:fldCharType="end"/>
      </w:r>
      <w:r>
        <w:tab/>
      </w:r>
      <w:r w:rsidRPr="00172FA9">
        <w:t>How happy or sad do you feel about - the things you want to be good at?</w:t>
      </w:r>
    </w:p>
    <w:p w:rsidR="00645ADE" w:rsidRPr="008D5180" w:rsidRDefault="00645ADE" w:rsidP="00355E42">
      <w:pPr>
        <w:jc w:val="both"/>
      </w:pPr>
      <w:r w:rsidRPr="008D5180">
        <w:t>ASPGETR3</w:t>
      </w:r>
      <w:r>
        <w:tab/>
      </w:r>
      <w:r w:rsidRPr="008D5180">
        <w:t>How happy or sad do you feel about - getting on with the people you know?</w:t>
      </w:r>
    </w:p>
    <w:p w:rsidR="00645ADE" w:rsidRDefault="00645ADE" w:rsidP="00355E42">
      <w:pPr>
        <w:jc w:val="both"/>
      </w:pPr>
      <w:r w:rsidRPr="00172FA9">
        <w:t>ASPSFER3</w:t>
      </w:r>
      <w:r>
        <w:fldChar w:fldCharType="begin"/>
      </w:r>
      <w:r>
        <w:instrText>xe "</w:instrText>
      </w:r>
      <w:r w:rsidRPr="009F5A1C">
        <w:instrText>ASPSFER3</w:instrText>
      </w:r>
      <w:r>
        <w:instrText>"</w:instrText>
      </w:r>
      <w:r>
        <w:fldChar w:fldCharType="end"/>
      </w:r>
      <w:r>
        <w:tab/>
      </w:r>
      <w:r w:rsidRPr="00172FA9">
        <w:t>How happy or sad do you feel about - how safe you feel?</w:t>
      </w:r>
    </w:p>
    <w:p w:rsidR="00645ADE" w:rsidRDefault="00645ADE" w:rsidP="00355E42">
      <w:pPr>
        <w:jc w:val="both"/>
      </w:pPr>
      <w:r w:rsidRPr="00172FA9">
        <w:t>ASPAWYR3</w:t>
      </w:r>
      <w:r>
        <w:fldChar w:fldCharType="begin"/>
      </w:r>
      <w:r>
        <w:instrText>xe "</w:instrText>
      </w:r>
      <w:r w:rsidRPr="009F5A1C">
        <w:instrText>ASPAWYR3</w:instrText>
      </w:r>
      <w:r>
        <w:instrText>"</w:instrText>
      </w:r>
      <w:r>
        <w:fldChar w:fldCharType="end"/>
      </w:r>
      <w:r>
        <w:tab/>
      </w:r>
      <w:r w:rsidRPr="00172FA9">
        <w:t>How happy or sad do you feel about - doing things away from home?</w:t>
      </w:r>
    </w:p>
    <w:p w:rsidR="00645ADE" w:rsidRDefault="00645ADE" w:rsidP="00355E42">
      <w:pPr>
        <w:ind w:left="1440" w:hanging="1440"/>
        <w:jc w:val="both"/>
      </w:pPr>
      <w:r w:rsidRPr="00172FA9">
        <w:t>ASPHPNR3</w:t>
      </w:r>
      <w:r>
        <w:fldChar w:fldCharType="begin"/>
      </w:r>
      <w:r>
        <w:instrText>xe "</w:instrText>
      </w:r>
      <w:r w:rsidRPr="009F5A1C">
        <w:instrText>ASPHPNR3</w:instrText>
      </w:r>
      <w:r>
        <w:instrText>"</w:instrText>
      </w:r>
      <w:r>
        <w:fldChar w:fldCharType="end"/>
      </w:r>
      <w:r>
        <w:tab/>
      </w:r>
      <w:r w:rsidRPr="00172FA9">
        <w:t>How happy or sad do you feel about - what may happen to you later on in your life?</w:t>
      </w:r>
    </w:p>
    <w:p w:rsidR="00645ADE" w:rsidRPr="001843DC" w:rsidRDefault="00645ADE" w:rsidP="001843DC">
      <w:pPr>
        <w:pStyle w:val="BodyTextIndent"/>
        <w:ind w:left="0"/>
        <w:rPr>
          <w:rFonts w:ascii="Comic Sans MS" w:hAnsi="Comic Sans MS"/>
          <w:sz w:val="20"/>
          <w:szCs w:val="20"/>
        </w:rPr>
      </w:pPr>
      <w:r w:rsidRPr="001843DC">
        <w:rPr>
          <w:rFonts w:ascii="Comic Sans MS" w:hAnsi="Comic Sans MS"/>
          <w:sz w:val="20"/>
          <w:szCs w:val="20"/>
        </w:rPr>
        <w:t xml:space="preserve">The following questions have a scale response between 01 and 05 where 1= Strongly disagree, 2= Disagree, 3= More or Less, 4= Agree, 5= Strongly agree </w:t>
      </w:r>
    </w:p>
    <w:p w:rsidR="00645ADE" w:rsidRPr="001843DC" w:rsidRDefault="00645ADE" w:rsidP="001843DC">
      <w:pPr>
        <w:pStyle w:val="BodyTextIndent"/>
        <w:ind w:left="0"/>
        <w:rPr>
          <w:rFonts w:ascii="Comic Sans MS" w:hAnsi="Comic Sans MS"/>
          <w:sz w:val="20"/>
          <w:szCs w:val="20"/>
        </w:rPr>
      </w:pPr>
      <w:r w:rsidRPr="001843DC">
        <w:rPr>
          <w:rFonts w:ascii="Comic Sans MS" w:hAnsi="Comic Sans MS"/>
          <w:sz w:val="20"/>
          <w:szCs w:val="20"/>
        </w:rPr>
        <w:t>CTRUSTR3</w:t>
      </w:r>
      <w:r>
        <w:rPr>
          <w:rFonts w:ascii="Comic Sans MS" w:hAnsi="Comic Sans MS"/>
          <w:sz w:val="20"/>
          <w:szCs w:val="20"/>
        </w:rPr>
        <w:fldChar w:fldCharType="begin"/>
      </w:r>
      <w:r>
        <w:instrText>xe "</w:instrText>
      </w:r>
      <w:r w:rsidRPr="009F5A1C">
        <w:rPr>
          <w:rFonts w:ascii="Comic Sans MS" w:hAnsi="Comic Sans MS"/>
          <w:sz w:val="20"/>
          <w:szCs w:val="20"/>
        </w:rPr>
        <w:instrText>CTRUSTR3</w:instrText>
      </w:r>
      <w:r>
        <w:instrText>"</w:instrText>
      </w:r>
      <w:r>
        <w:rPr>
          <w:rFonts w:ascii="Comic Sans MS" w:hAnsi="Comic Sans MS"/>
          <w:sz w:val="20"/>
          <w:szCs w:val="20"/>
        </w:rPr>
        <w:fldChar w:fldCharType="end"/>
      </w:r>
      <w:r w:rsidRPr="001843DC">
        <w:rPr>
          <w:rFonts w:ascii="Comic Sans MS" w:hAnsi="Comic Sans MS"/>
          <w:sz w:val="20"/>
          <w:szCs w:val="20"/>
        </w:rPr>
        <w:tab/>
        <w:t>Most people in my neighbourhood can be trusted</w:t>
      </w:r>
    </w:p>
    <w:p w:rsidR="00645ADE" w:rsidRDefault="00645ADE" w:rsidP="00355E42">
      <w:pPr>
        <w:ind w:left="1440" w:hanging="1440"/>
        <w:jc w:val="both"/>
      </w:pPr>
      <w:r w:rsidRPr="00046F18">
        <w:t>CSFEOWR3</w:t>
      </w:r>
      <w:r>
        <w:fldChar w:fldCharType="begin"/>
      </w:r>
      <w:r>
        <w:instrText>xe "</w:instrText>
      </w:r>
      <w:r w:rsidRPr="009F5A1C">
        <w:instrText>CSFEOWR3</w:instrText>
      </w:r>
      <w:r>
        <w:instrText>"</w:instrText>
      </w:r>
      <w:r>
        <w:fldChar w:fldCharType="end"/>
      </w:r>
      <w:r>
        <w:tab/>
      </w:r>
      <w:r w:rsidRPr="00046F18">
        <w:t>I feel safe when I go out of the house on my own</w:t>
      </w:r>
    </w:p>
    <w:p w:rsidR="00645ADE" w:rsidRPr="00046F18" w:rsidRDefault="00645ADE" w:rsidP="00355E42">
      <w:pPr>
        <w:ind w:left="1440" w:hanging="1440"/>
        <w:jc w:val="both"/>
      </w:pPr>
      <w:r w:rsidRPr="00046F18">
        <w:t>CFRNSTR3</w:t>
      </w:r>
      <w:r>
        <w:fldChar w:fldCharType="begin"/>
      </w:r>
      <w:r>
        <w:instrText>xe "</w:instrText>
      </w:r>
      <w:r w:rsidRPr="009F5A1C">
        <w:instrText>CFRNSTR3</w:instrText>
      </w:r>
      <w:r>
        <w:instrText>"</w:instrText>
      </w:r>
      <w:r>
        <w:fldChar w:fldCharType="end"/>
      </w:r>
      <w:r>
        <w:tab/>
      </w:r>
      <w:r w:rsidRPr="00046F18">
        <w:t>My friends will stand by me during difficult times</w:t>
      </w:r>
    </w:p>
    <w:p w:rsidR="00645ADE" w:rsidRDefault="00645ADE" w:rsidP="00355E42">
      <w:pPr>
        <w:jc w:val="both"/>
      </w:pPr>
      <w:r w:rsidRPr="00046F18">
        <w:t>CTRYHDR3</w:t>
      </w:r>
      <w:r>
        <w:fldChar w:fldCharType="begin"/>
      </w:r>
      <w:r>
        <w:instrText>xe "</w:instrText>
      </w:r>
      <w:r w:rsidRPr="009F5A1C">
        <w:instrText>CTRYHDR3</w:instrText>
      </w:r>
      <w:r>
        <w:instrText>"</w:instrText>
      </w:r>
      <w:r>
        <w:fldChar w:fldCharType="end"/>
      </w:r>
      <w:r>
        <w:tab/>
      </w:r>
      <w:r w:rsidRPr="00046F18">
        <w:t>If I try hard I can improve my situation in life</w:t>
      </w:r>
    </w:p>
    <w:p w:rsidR="00645ADE" w:rsidRPr="00046F18" w:rsidRDefault="00645ADE" w:rsidP="00355E42">
      <w:pPr>
        <w:jc w:val="both"/>
      </w:pPr>
      <w:r w:rsidRPr="00046F18">
        <w:t>CASHSHR3</w:t>
      </w:r>
      <w:r>
        <w:fldChar w:fldCharType="begin"/>
      </w:r>
      <w:r>
        <w:instrText>xe "</w:instrText>
      </w:r>
      <w:r w:rsidRPr="009F5A1C">
        <w:instrText>CASHSHR3</w:instrText>
      </w:r>
      <w:r>
        <w:instrText>"</w:instrText>
      </w:r>
      <w:r>
        <w:fldChar w:fldCharType="end"/>
      </w:r>
      <w:r>
        <w:tab/>
      </w:r>
      <w:r w:rsidRPr="00046F18">
        <w:t>I am proud of my shoes or of having shoes</w:t>
      </w:r>
    </w:p>
    <w:p w:rsidR="00645ADE" w:rsidRDefault="00645ADE" w:rsidP="00355E42">
      <w:pPr>
        <w:ind w:left="1440" w:hanging="1440"/>
        <w:jc w:val="both"/>
      </w:pPr>
      <w:r w:rsidRPr="00CD419B">
        <w:t>CPLDECR3</w:t>
      </w:r>
      <w:r>
        <w:fldChar w:fldCharType="begin"/>
      </w:r>
      <w:r>
        <w:instrText>xe "</w:instrText>
      </w:r>
      <w:r w:rsidRPr="009F5A1C">
        <w:instrText>CPLDECR3</w:instrText>
      </w:r>
      <w:r>
        <w:instrText>"</w:instrText>
      </w:r>
      <w:r>
        <w:fldChar w:fldCharType="end"/>
      </w:r>
      <w:r>
        <w:tab/>
      </w:r>
      <w:r w:rsidRPr="00CD419B">
        <w:t>Other people in my family make all the decisions about how I spend my time</w:t>
      </w:r>
    </w:p>
    <w:p w:rsidR="00645ADE" w:rsidRDefault="00645ADE" w:rsidP="00355E42">
      <w:pPr>
        <w:ind w:left="1440" w:hanging="1440"/>
        <w:jc w:val="both"/>
      </w:pPr>
      <w:r w:rsidRPr="00CD419B">
        <w:t>CFTRWRR3</w:t>
      </w:r>
      <w:r>
        <w:fldChar w:fldCharType="begin"/>
      </w:r>
      <w:r>
        <w:instrText>xe "</w:instrText>
      </w:r>
      <w:r w:rsidRPr="009F5A1C">
        <w:instrText>CFTRWRR3</w:instrText>
      </w:r>
      <w:r>
        <w:instrText>"</w:instrText>
      </w:r>
      <w:r>
        <w:fldChar w:fldCharType="end"/>
      </w:r>
      <w:r>
        <w:tab/>
      </w:r>
      <w:r w:rsidRPr="00CD419B">
        <w:t>I like to make plans for my future studies and work</w:t>
      </w:r>
    </w:p>
    <w:p w:rsidR="00645ADE" w:rsidRDefault="00645ADE" w:rsidP="00355E42">
      <w:pPr>
        <w:ind w:left="1440" w:hanging="1440"/>
        <w:jc w:val="both"/>
      </w:pPr>
      <w:r>
        <w:fldChar w:fldCharType="begin"/>
      </w:r>
      <w:r>
        <w:instrText>xe "</w:instrText>
      </w:r>
      <w:r w:rsidRPr="009F5A1C">
        <w:instrText>CCLTRGR3</w:instrText>
      </w:r>
      <w:r>
        <w:instrText>"</w:instrText>
      </w:r>
      <w:r>
        <w:fldChar w:fldCharType="end"/>
      </w:r>
      <w:r>
        <w:tab/>
      </w:r>
      <w:r w:rsidRPr="00CD419B">
        <w:t>I feel my clothing is right for all occasions</w:t>
      </w:r>
    </w:p>
    <w:p w:rsidR="00645ADE" w:rsidRDefault="00645ADE" w:rsidP="00355E42">
      <w:pPr>
        <w:ind w:left="1440" w:hanging="1440"/>
        <w:jc w:val="both"/>
      </w:pPr>
      <w:r w:rsidRPr="00CD419B">
        <w:t>CASHCLR3</w:t>
      </w:r>
      <w:r>
        <w:fldChar w:fldCharType="begin"/>
      </w:r>
      <w:r>
        <w:instrText>xe "</w:instrText>
      </w:r>
      <w:r w:rsidRPr="009F5A1C">
        <w:instrText>CASHCLR3</w:instrText>
      </w:r>
      <w:r>
        <w:instrText>"</w:instrText>
      </w:r>
      <w:r>
        <w:fldChar w:fldCharType="end"/>
      </w:r>
      <w:r>
        <w:tab/>
      </w:r>
      <w:r w:rsidRPr="00CD419B">
        <w:t>I am proud of my clothes</w:t>
      </w:r>
    </w:p>
    <w:p w:rsidR="00645ADE" w:rsidRDefault="00645ADE" w:rsidP="00355E42">
      <w:pPr>
        <w:ind w:left="1440" w:hanging="1440"/>
        <w:jc w:val="both"/>
      </w:pPr>
      <w:r w:rsidRPr="00CD419B">
        <w:t>CEMBBKR3</w:t>
      </w:r>
      <w:r>
        <w:fldChar w:fldCharType="begin"/>
      </w:r>
      <w:r>
        <w:instrText>xe "</w:instrText>
      </w:r>
      <w:r w:rsidRPr="009F5A1C">
        <w:instrText>CEMBBKR3</w:instrText>
      </w:r>
      <w:r>
        <w:instrText>"</w:instrText>
      </w:r>
      <w:r>
        <w:fldChar w:fldCharType="end"/>
      </w:r>
      <w:r>
        <w:tab/>
      </w:r>
      <w:r w:rsidRPr="00CD419B">
        <w:t>I am never embarrassed because I do not have the right books, pencils and other equipment for school</w:t>
      </w:r>
    </w:p>
    <w:p w:rsidR="00645ADE" w:rsidRDefault="00645ADE" w:rsidP="00355E42">
      <w:pPr>
        <w:ind w:left="1440" w:hanging="1440"/>
        <w:jc w:val="both"/>
      </w:pPr>
      <w:r w:rsidRPr="00CD419B">
        <w:t>CWRUNIR3</w:t>
      </w:r>
      <w:r>
        <w:fldChar w:fldCharType="begin"/>
      </w:r>
      <w:r>
        <w:instrText>xe "</w:instrText>
      </w:r>
      <w:r w:rsidRPr="009F5A1C">
        <w:instrText>CWRUNIR3</w:instrText>
      </w:r>
      <w:r>
        <w:instrText>"</w:instrText>
      </w:r>
      <w:r>
        <w:fldChar w:fldCharType="end"/>
      </w:r>
      <w:r>
        <w:tab/>
      </w:r>
      <w:r w:rsidRPr="00CD419B">
        <w:t>I am proud that I have the correct uniform</w:t>
      </w:r>
    </w:p>
    <w:p w:rsidR="00645ADE" w:rsidRDefault="00645ADE" w:rsidP="00355E42">
      <w:pPr>
        <w:ind w:left="1440" w:hanging="1440"/>
        <w:jc w:val="both"/>
      </w:pPr>
      <w:r w:rsidRPr="00CD419B">
        <w:t>CBRJOBR3</w:t>
      </w:r>
      <w:r>
        <w:fldChar w:fldCharType="begin"/>
      </w:r>
      <w:r>
        <w:instrText>xe "</w:instrText>
      </w:r>
      <w:r w:rsidRPr="009F5A1C">
        <w:instrText>CBRJOBR3</w:instrText>
      </w:r>
      <w:r>
        <w:instrText>"</w:instrText>
      </w:r>
      <w:r>
        <w:fldChar w:fldCharType="end"/>
      </w:r>
      <w:r>
        <w:tab/>
      </w:r>
      <w:r w:rsidRPr="00CD419B">
        <w:t>If I study hard at school I will be rewarded by a better job in the future</w:t>
      </w:r>
    </w:p>
    <w:p w:rsidR="00645ADE" w:rsidRDefault="00645ADE" w:rsidP="00355E42">
      <w:pPr>
        <w:ind w:left="1440" w:hanging="1440"/>
        <w:jc w:val="both"/>
      </w:pPr>
      <w:r w:rsidRPr="00CD419B">
        <w:t>CASHWKR3</w:t>
      </w:r>
      <w:r>
        <w:fldChar w:fldCharType="begin"/>
      </w:r>
      <w:r>
        <w:instrText>xe "</w:instrText>
      </w:r>
      <w:r w:rsidRPr="009F5A1C">
        <w:instrText>CASHWKR3</w:instrText>
      </w:r>
      <w:r>
        <w:instrText>"</w:instrText>
      </w:r>
      <w:r>
        <w:fldChar w:fldCharType="end"/>
      </w:r>
      <w:r>
        <w:tab/>
      </w:r>
      <w:r w:rsidRPr="00CD419B">
        <w:t>I am proud by/of the work I have to do</w:t>
      </w:r>
    </w:p>
    <w:p w:rsidR="00645ADE" w:rsidRDefault="00645ADE" w:rsidP="00355E42">
      <w:pPr>
        <w:ind w:left="1440" w:hanging="1440"/>
        <w:jc w:val="both"/>
      </w:pPr>
      <w:r w:rsidRPr="00CD419B">
        <w:t>CNOCHCR3</w:t>
      </w:r>
      <w:r>
        <w:fldChar w:fldCharType="begin"/>
      </w:r>
      <w:r>
        <w:instrText>xe "</w:instrText>
      </w:r>
      <w:r w:rsidRPr="009F5A1C">
        <w:instrText>CNOCHCR3</w:instrText>
      </w:r>
      <w:r>
        <w:instrText>"</w:instrText>
      </w:r>
      <w:r>
        <w:fldChar w:fldCharType="end"/>
      </w:r>
      <w:r>
        <w:tab/>
      </w:r>
      <w:r w:rsidRPr="00CD419B">
        <w:t>I have no choice about the work I do - I must do this sort of work</w:t>
      </w:r>
    </w:p>
    <w:p w:rsidR="00645ADE" w:rsidRDefault="00645ADE" w:rsidP="00355E42">
      <w:pPr>
        <w:ind w:left="1440" w:hanging="1440"/>
        <w:jc w:val="both"/>
      </w:pPr>
      <w:r w:rsidRPr="00CD419B">
        <w:t>NUMTHGR3</w:t>
      </w:r>
      <w:r>
        <w:fldChar w:fldCharType="begin"/>
      </w:r>
      <w:r>
        <w:instrText>xe "</w:instrText>
      </w:r>
      <w:r w:rsidRPr="009F5A1C">
        <w:instrText>NUMTHGR3</w:instrText>
      </w:r>
      <w:r>
        <w:instrText>"</w:instrText>
      </w:r>
      <w:r>
        <w:fldChar w:fldCharType="end"/>
      </w:r>
      <w:r>
        <w:tab/>
      </w:r>
      <w:r w:rsidRPr="00CD419B">
        <w:t>Compared to other families here how many things does your family have?</w:t>
      </w:r>
      <w:r>
        <w:t xml:space="preserve"> Codes are:</w:t>
      </w:r>
    </w:p>
    <w:p w:rsidR="00645ADE" w:rsidRDefault="00645ADE" w:rsidP="001843DC">
      <w:pPr>
        <w:ind w:left="2160"/>
        <w:jc w:val="both"/>
      </w:pPr>
      <w:r>
        <w:t>01= Has more things than most families</w:t>
      </w:r>
    </w:p>
    <w:p w:rsidR="00645ADE" w:rsidRDefault="00645ADE" w:rsidP="001843DC">
      <w:pPr>
        <w:ind w:left="2160"/>
        <w:jc w:val="both"/>
      </w:pPr>
      <w:r>
        <w:t>02= Has about the same amount of things as most families</w:t>
      </w:r>
    </w:p>
    <w:p w:rsidR="00645ADE" w:rsidRPr="00CD419B" w:rsidRDefault="00645ADE" w:rsidP="001843DC">
      <w:pPr>
        <w:ind w:left="2160"/>
        <w:jc w:val="both"/>
      </w:pPr>
      <w:r>
        <w:t>03= Has fewer things than most families</w:t>
      </w:r>
    </w:p>
    <w:p w:rsidR="00645ADE" w:rsidRDefault="00645ADE" w:rsidP="00355E42">
      <w:pPr>
        <w:ind w:left="1440" w:hanging="1440"/>
        <w:jc w:val="both"/>
      </w:pPr>
      <w:r w:rsidRPr="00C61CAE">
        <w:t>PPLTRTR3</w:t>
      </w:r>
      <w:r>
        <w:fldChar w:fldCharType="begin"/>
      </w:r>
      <w:r>
        <w:instrText>xe "</w:instrText>
      </w:r>
      <w:r w:rsidRPr="009F5A1C">
        <w:instrText>PPLTRTR3</w:instrText>
      </w:r>
      <w:r>
        <w:instrText>"</w:instrText>
      </w:r>
      <w:r>
        <w:fldChar w:fldCharType="end"/>
      </w:r>
      <w:r>
        <w:tab/>
      </w:r>
      <w:r w:rsidRPr="00C61CAE">
        <w:t>Do you think people in this area treat you well or badly?</w:t>
      </w:r>
      <w:r>
        <w:t xml:space="preserve"> Codes are:</w:t>
      </w:r>
    </w:p>
    <w:p w:rsidR="00645ADE" w:rsidRDefault="00645ADE" w:rsidP="001843DC">
      <w:pPr>
        <w:ind w:left="2160"/>
        <w:jc w:val="both"/>
      </w:pPr>
      <w:r>
        <w:t>00= Badly</w:t>
      </w:r>
    </w:p>
    <w:p w:rsidR="00645ADE" w:rsidRDefault="00645ADE" w:rsidP="001843DC">
      <w:pPr>
        <w:ind w:left="2160"/>
        <w:jc w:val="both"/>
      </w:pPr>
      <w:r>
        <w:t>01= Normally</w:t>
      </w:r>
    </w:p>
    <w:p w:rsidR="00645ADE" w:rsidRPr="00CD419B" w:rsidRDefault="00645ADE" w:rsidP="001843DC">
      <w:pPr>
        <w:ind w:left="2160"/>
        <w:jc w:val="both"/>
      </w:pPr>
      <w:r>
        <w:t>02= Well</w:t>
      </w:r>
    </w:p>
    <w:p w:rsidR="00645ADE" w:rsidRDefault="00645ADE" w:rsidP="001843DC">
      <w:pPr>
        <w:ind w:left="1440" w:hanging="1440"/>
        <w:jc w:val="both"/>
      </w:pPr>
      <w:r w:rsidRPr="00F32E59">
        <w:t>ARESFER3</w:t>
      </w:r>
      <w:r>
        <w:fldChar w:fldCharType="begin"/>
      </w:r>
      <w:r>
        <w:instrText>xe "</w:instrText>
      </w:r>
      <w:r w:rsidRPr="009F5A1C">
        <w:instrText>ARESFER3</w:instrText>
      </w:r>
      <w:r>
        <w:instrText>"</w:instrText>
      </w:r>
      <w:r>
        <w:fldChar w:fldCharType="end"/>
      </w:r>
      <w:r>
        <w:tab/>
      </w:r>
      <w:r w:rsidRPr="00F32E59">
        <w:t>Is this area you live in safe for children?</w:t>
      </w:r>
      <w:r>
        <w:t xml:space="preserve"> Codes are: 00= No, 01= Yes</w:t>
      </w:r>
    </w:p>
    <w:p w:rsidR="00645ADE" w:rsidRDefault="00645ADE" w:rsidP="001843DC">
      <w:pPr>
        <w:ind w:left="1440" w:hanging="1440"/>
        <w:jc w:val="both"/>
      </w:pPr>
    </w:p>
    <w:p w:rsidR="00645ADE" w:rsidRDefault="00645ADE" w:rsidP="00304E84">
      <w:pPr>
        <w:pStyle w:val="Heading1"/>
      </w:pPr>
      <w:bookmarkStart w:id="12" w:name="_Toc157318389"/>
      <w:bookmarkStart w:id="13" w:name="_Toc231705812"/>
      <w:r w:rsidRPr="00694C35">
        <w:t xml:space="preserve">Section </w:t>
      </w:r>
      <w:r>
        <w:t>3</w:t>
      </w:r>
      <w:r w:rsidRPr="00694C35">
        <w:t>– Social Networks, Social Skills &amp; Social Support</w:t>
      </w:r>
      <w:bookmarkEnd w:id="12"/>
      <w:bookmarkEnd w:id="13"/>
    </w:p>
    <w:p w:rsidR="00645ADE" w:rsidRDefault="00645ADE" w:rsidP="00476E51">
      <w:pPr>
        <w:ind w:left="1440" w:hanging="1440"/>
        <w:jc w:val="both"/>
      </w:pPr>
      <w:r w:rsidRPr="00054DA3">
        <w:t>ANYHLPR3</w:t>
      </w:r>
      <w:r>
        <w:fldChar w:fldCharType="begin"/>
      </w:r>
      <w:r>
        <w:instrText>xe "</w:instrText>
      </w:r>
      <w:r w:rsidRPr="009F5A1C">
        <w:instrText>ANYHLPR3</w:instrText>
      </w:r>
      <w:r>
        <w:instrText>"</w:instrText>
      </w:r>
      <w:r>
        <w:fldChar w:fldCharType="end"/>
      </w:r>
      <w:r>
        <w:tab/>
      </w:r>
      <w:r w:rsidRPr="00054DA3">
        <w:t>If you had a problem is there someone who would help you?</w:t>
      </w:r>
      <w:r>
        <w:t xml:space="preserve"> Codes are: 00= No, 01= Yes</w:t>
      </w:r>
    </w:p>
    <w:p w:rsidR="00645ADE" w:rsidRPr="002B66E5" w:rsidRDefault="00645ADE" w:rsidP="00355E42">
      <w:pPr>
        <w:ind w:left="1440" w:hanging="1440"/>
        <w:jc w:val="both"/>
      </w:pPr>
      <w:r w:rsidRPr="002B66E5">
        <w:t>NMFRNDR3</w:t>
      </w:r>
      <w:r>
        <w:fldChar w:fldCharType="begin"/>
      </w:r>
      <w:r>
        <w:instrText>xe "</w:instrText>
      </w:r>
      <w:r w:rsidRPr="009F5A1C">
        <w:instrText>NMFRNDR3</w:instrText>
      </w:r>
      <w:r>
        <w:instrText>"</w:instrText>
      </w:r>
      <w:r>
        <w:fldChar w:fldCharType="end"/>
      </w:r>
      <w:r>
        <w:tab/>
      </w:r>
      <w:r w:rsidRPr="002B66E5">
        <w:t>Number of friends spoken to in the last week</w:t>
      </w:r>
      <w:r>
        <w:t>. Missing value codes are negative.</w:t>
      </w:r>
    </w:p>
    <w:p w:rsidR="00645ADE" w:rsidRPr="00157E21" w:rsidRDefault="00645ADE" w:rsidP="00355E42">
      <w:pPr>
        <w:jc w:val="both"/>
      </w:pPr>
      <w:r w:rsidRPr="00157E21">
        <w:t>LEADERR3</w:t>
      </w:r>
      <w:r>
        <w:fldChar w:fldCharType="begin"/>
      </w:r>
      <w:r>
        <w:instrText>xe "</w:instrText>
      </w:r>
      <w:r w:rsidRPr="009F5A1C">
        <w:instrText>LEADERR3</w:instrText>
      </w:r>
      <w:r>
        <w:instrText>"</w:instrText>
      </w:r>
      <w:r>
        <w:fldChar w:fldCharType="end"/>
      </w:r>
      <w:r>
        <w:tab/>
      </w:r>
      <w:r w:rsidRPr="00157E21">
        <w:t>Do your friends look up to you as a leader?</w:t>
      </w:r>
      <w:r>
        <w:t xml:space="preserve"> Codes are:</w:t>
      </w:r>
    </w:p>
    <w:p w:rsidR="00645ADE" w:rsidRDefault="00645ADE" w:rsidP="00476E51">
      <w:pPr>
        <w:ind w:left="2160"/>
        <w:jc w:val="both"/>
      </w:pPr>
      <w:r>
        <w:t>01= Always</w:t>
      </w:r>
    </w:p>
    <w:p w:rsidR="00645ADE" w:rsidRDefault="00645ADE" w:rsidP="00476E51">
      <w:pPr>
        <w:ind w:left="2160"/>
        <w:jc w:val="both"/>
      </w:pPr>
      <w:r>
        <w:t>02= Sometimes</w:t>
      </w:r>
    </w:p>
    <w:p w:rsidR="00645ADE" w:rsidRDefault="00645ADE" w:rsidP="00476E51">
      <w:pPr>
        <w:ind w:left="2160"/>
        <w:jc w:val="both"/>
      </w:pPr>
      <w:r>
        <w:t>03= Never</w:t>
      </w:r>
    </w:p>
    <w:p w:rsidR="00645ADE" w:rsidRPr="00F93EE6" w:rsidRDefault="00645ADE" w:rsidP="00476E51">
      <w:pPr>
        <w:ind w:left="1440" w:hanging="1440"/>
        <w:jc w:val="both"/>
      </w:pPr>
      <w:r w:rsidRPr="00F93EE6">
        <w:t>INCGMER3</w:t>
      </w:r>
      <w:r>
        <w:fldChar w:fldCharType="begin"/>
      </w:r>
      <w:r>
        <w:instrText>xe "</w:instrText>
      </w:r>
      <w:r w:rsidRPr="009F5A1C">
        <w:instrText>INCGMER3</w:instrText>
      </w:r>
      <w:r>
        <w:instrText>"</w:instrText>
      </w:r>
      <w:r>
        <w:fldChar w:fldCharType="end"/>
      </w:r>
      <w:r>
        <w:tab/>
      </w:r>
      <w:r w:rsidRPr="00F93EE6">
        <w:t>Do other children include you in their games?</w:t>
      </w:r>
      <w:r>
        <w:t xml:space="preserve"> Codes are the same as used for </w:t>
      </w:r>
      <w:r w:rsidRPr="00157E21">
        <w:t>LEADERR3</w:t>
      </w:r>
      <w:r>
        <w:t>.</w:t>
      </w:r>
    </w:p>
    <w:p w:rsidR="00645ADE" w:rsidRPr="00F93EE6" w:rsidRDefault="00645ADE" w:rsidP="00476E51">
      <w:pPr>
        <w:ind w:left="1440" w:hanging="1440"/>
        <w:jc w:val="both"/>
      </w:pPr>
      <w:r w:rsidRPr="00F93EE6">
        <w:t>HRDTLKR3</w:t>
      </w:r>
      <w:r>
        <w:fldChar w:fldCharType="begin"/>
      </w:r>
      <w:r>
        <w:instrText>xe "</w:instrText>
      </w:r>
      <w:r w:rsidRPr="009F5A1C">
        <w:instrText>HRDTLKR3</w:instrText>
      </w:r>
      <w:r>
        <w:instrText>"</w:instrText>
      </w:r>
      <w:r>
        <w:fldChar w:fldCharType="end"/>
      </w:r>
      <w:r>
        <w:tab/>
      </w:r>
      <w:r w:rsidRPr="00F93EE6">
        <w:t>Do you find it hard to talk to other children?</w:t>
      </w:r>
      <w:r>
        <w:t xml:space="preserve"> Codes are the same as used for </w:t>
      </w:r>
      <w:r w:rsidRPr="00157E21">
        <w:t>LEADERR3</w:t>
      </w:r>
      <w:r>
        <w:t>.</w:t>
      </w:r>
    </w:p>
    <w:p w:rsidR="00645ADE" w:rsidRPr="00F93EE6" w:rsidRDefault="00645ADE" w:rsidP="00476E51">
      <w:pPr>
        <w:ind w:left="1440" w:hanging="1440"/>
        <w:jc w:val="both"/>
      </w:pPr>
      <w:r w:rsidRPr="00F93EE6">
        <w:t>HLPCHLR3</w:t>
      </w:r>
      <w:r>
        <w:fldChar w:fldCharType="begin"/>
      </w:r>
      <w:r>
        <w:instrText>xe "</w:instrText>
      </w:r>
      <w:r w:rsidRPr="009F5A1C">
        <w:instrText>HLPCHLR3</w:instrText>
      </w:r>
      <w:r>
        <w:instrText>"</w:instrText>
      </w:r>
      <w:r>
        <w:fldChar w:fldCharType="end"/>
      </w:r>
      <w:r>
        <w:tab/>
      </w:r>
      <w:r w:rsidRPr="00F93EE6">
        <w:t>Do you help other children who have a problem?</w:t>
      </w:r>
      <w:r>
        <w:t xml:space="preserve"> Codes are the same as used for </w:t>
      </w:r>
      <w:r w:rsidRPr="00157E21">
        <w:t>LEADERR3</w:t>
      </w:r>
      <w:r>
        <w:t>.</w:t>
      </w:r>
    </w:p>
    <w:p w:rsidR="00645ADE" w:rsidRDefault="00645ADE" w:rsidP="00355E42">
      <w:pPr>
        <w:jc w:val="both"/>
      </w:pPr>
      <w:r w:rsidRPr="00F93EE6">
        <w:t>FTRWRKR3</w:t>
      </w:r>
      <w:r>
        <w:fldChar w:fldCharType="begin"/>
      </w:r>
      <w:r>
        <w:instrText>xe "</w:instrText>
      </w:r>
      <w:r w:rsidRPr="009F5A1C">
        <w:instrText>FTRWRKR3</w:instrText>
      </w:r>
      <w:r>
        <w:instrText>"</w:instrText>
      </w:r>
      <w:r>
        <w:fldChar w:fldCharType="end"/>
      </w:r>
      <w:r>
        <w:tab/>
      </w:r>
      <w:r w:rsidRPr="00F93EE6">
        <w:t>What do you want to be when you grow up?</w:t>
      </w:r>
      <w:r>
        <w:t xml:space="preserve"> Codes are:</w:t>
      </w:r>
    </w:p>
    <w:p w:rsidR="00645ADE" w:rsidRDefault="00645ADE" w:rsidP="00476E51">
      <w:pPr>
        <w:ind w:left="2160"/>
        <w:jc w:val="both"/>
      </w:pPr>
      <w:r>
        <w:t>01= Accountant</w:t>
      </w:r>
    </w:p>
    <w:p w:rsidR="00645ADE" w:rsidRDefault="00645ADE" w:rsidP="00476E51">
      <w:pPr>
        <w:ind w:left="2160"/>
        <w:jc w:val="both"/>
      </w:pPr>
      <w:r>
        <w:t>02= Actor/actress</w:t>
      </w:r>
    </w:p>
    <w:p w:rsidR="00645ADE" w:rsidRDefault="00645ADE" w:rsidP="00476E51">
      <w:pPr>
        <w:ind w:left="2160"/>
        <w:jc w:val="both"/>
      </w:pPr>
      <w:r>
        <w:t>03= Artist</w:t>
      </w:r>
    </w:p>
    <w:p w:rsidR="00645ADE" w:rsidRDefault="00645ADE" w:rsidP="00476E51">
      <w:pPr>
        <w:ind w:left="2160"/>
        <w:jc w:val="both"/>
      </w:pPr>
      <w:r>
        <w:t>04= Civil servant</w:t>
      </w:r>
    </w:p>
    <w:p w:rsidR="00645ADE" w:rsidRDefault="00645ADE" w:rsidP="00476E51">
      <w:pPr>
        <w:ind w:left="2160"/>
        <w:jc w:val="both"/>
      </w:pPr>
      <w:r>
        <w:t>05= Computer operator</w:t>
      </w:r>
    </w:p>
    <w:p w:rsidR="00645ADE" w:rsidRDefault="00645ADE" w:rsidP="00476E51">
      <w:pPr>
        <w:ind w:left="2160"/>
        <w:jc w:val="both"/>
      </w:pPr>
      <w:r>
        <w:t>06= Conductor</w:t>
      </w:r>
    </w:p>
    <w:p w:rsidR="00645ADE" w:rsidRDefault="00645ADE" w:rsidP="00476E51">
      <w:pPr>
        <w:ind w:left="2160"/>
        <w:jc w:val="both"/>
      </w:pPr>
      <w:r>
        <w:t>07= Construction worker</w:t>
      </w:r>
    </w:p>
    <w:p w:rsidR="00645ADE" w:rsidRDefault="00645ADE" w:rsidP="00476E51">
      <w:pPr>
        <w:ind w:left="2160"/>
        <w:jc w:val="both"/>
      </w:pPr>
      <w:r>
        <w:t>08= Cook</w:t>
      </w:r>
    </w:p>
    <w:p w:rsidR="00645ADE" w:rsidRDefault="00645ADE" w:rsidP="00476E51">
      <w:pPr>
        <w:ind w:left="2160"/>
        <w:jc w:val="both"/>
      </w:pPr>
      <w:r>
        <w:t>09= Dentist</w:t>
      </w:r>
    </w:p>
    <w:p w:rsidR="00645ADE" w:rsidRDefault="00645ADE" w:rsidP="00476E51">
      <w:pPr>
        <w:ind w:left="2160"/>
        <w:jc w:val="both"/>
      </w:pPr>
      <w:r>
        <w:t>10= District collector</w:t>
      </w:r>
    </w:p>
    <w:p w:rsidR="00645ADE" w:rsidRDefault="00645ADE" w:rsidP="00476E51">
      <w:pPr>
        <w:ind w:left="2160"/>
        <w:jc w:val="both"/>
      </w:pPr>
      <w:r>
        <w:t>11= Doctor</w:t>
      </w:r>
    </w:p>
    <w:p w:rsidR="00645ADE" w:rsidRDefault="00645ADE" w:rsidP="00476E51">
      <w:pPr>
        <w:ind w:left="2160"/>
        <w:jc w:val="both"/>
      </w:pPr>
      <w:r>
        <w:t>12= Domestic worker</w:t>
      </w:r>
    </w:p>
    <w:p w:rsidR="00645ADE" w:rsidRDefault="00645ADE" w:rsidP="00476E51">
      <w:pPr>
        <w:ind w:left="2160"/>
        <w:jc w:val="both"/>
      </w:pPr>
      <w:r>
        <w:t>13= Driver</w:t>
      </w:r>
    </w:p>
    <w:p w:rsidR="00645ADE" w:rsidRDefault="00645ADE" w:rsidP="00476E51">
      <w:pPr>
        <w:ind w:left="2160"/>
        <w:jc w:val="both"/>
      </w:pPr>
      <w:r>
        <w:t>14= Engineer</w:t>
      </w:r>
    </w:p>
    <w:p w:rsidR="00645ADE" w:rsidRDefault="00645ADE" w:rsidP="00476E51">
      <w:pPr>
        <w:ind w:left="2160"/>
        <w:jc w:val="both"/>
      </w:pPr>
      <w:r>
        <w:t>15= Farmer</w:t>
      </w:r>
    </w:p>
    <w:p w:rsidR="00645ADE" w:rsidRDefault="00645ADE" w:rsidP="00476E51">
      <w:pPr>
        <w:ind w:left="2160"/>
        <w:jc w:val="both"/>
      </w:pPr>
      <w:r>
        <w:t>16= Fireman/woman</w:t>
      </w:r>
    </w:p>
    <w:p w:rsidR="00645ADE" w:rsidRDefault="00645ADE" w:rsidP="00476E51">
      <w:pPr>
        <w:ind w:left="2160"/>
        <w:jc w:val="both"/>
      </w:pPr>
      <w:r>
        <w:t>17= Fisherman</w:t>
      </w:r>
    </w:p>
    <w:p w:rsidR="00645ADE" w:rsidRDefault="00645ADE" w:rsidP="00476E51">
      <w:pPr>
        <w:ind w:left="2160"/>
        <w:jc w:val="both"/>
      </w:pPr>
      <w:r>
        <w:t>18= Full-time parent/housewife</w:t>
      </w:r>
    </w:p>
    <w:p w:rsidR="00645ADE" w:rsidRDefault="00645ADE" w:rsidP="00476E51">
      <w:pPr>
        <w:ind w:left="2160"/>
        <w:jc w:val="both"/>
      </w:pPr>
      <w:r>
        <w:t>19= Labourer</w:t>
      </w:r>
    </w:p>
    <w:p w:rsidR="00645ADE" w:rsidRDefault="00645ADE" w:rsidP="00476E51">
      <w:pPr>
        <w:ind w:left="2160"/>
        <w:jc w:val="both"/>
      </w:pPr>
      <w:r>
        <w:t>20= Lawyer</w:t>
      </w:r>
    </w:p>
    <w:p w:rsidR="00645ADE" w:rsidRDefault="00645ADE" w:rsidP="00476E51">
      <w:pPr>
        <w:ind w:left="2160"/>
        <w:jc w:val="both"/>
      </w:pPr>
      <w:r>
        <w:t>21= Lecturer</w:t>
      </w:r>
    </w:p>
    <w:p w:rsidR="00645ADE" w:rsidRDefault="00645ADE" w:rsidP="00476E51">
      <w:pPr>
        <w:ind w:left="2160"/>
        <w:jc w:val="both"/>
      </w:pPr>
      <w:r>
        <w:t>22= Market trader/shop assistant</w:t>
      </w:r>
    </w:p>
    <w:p w:rsidR="00645ADE" w:rsidRDefault="00645ADE" w:rsidP="00476E51">
      <w:pPr>
        <w:ind w:left="2160"/>
        <w:jc w:val="both"/>
      </w:pPr>
      <w:r>
        <w:t>23= Mason</w:t>
      </w:r>
    </w:p>
    <w:p w:rsidR="00645ADE" w:rsidRDefault="00645ADE" w:rsidP="00476E51">
      <w:pPr>
        <w:ind w:left="2160"/>
        <w:jc w:val="both"/>
      </w:pPr>
      <w:r>
        <w:t>24= Mechanic</w:t>
      </w:r>
    </w:p>
    <w:p w:rsidR="00645ADE" w:rsidRDefault="00645ADE" w:rsidP="00476E51">
      <w:pPr>
        <w:ind w:left="2160"/>
        <w:jc w:val="both"/>
      </w:pPr>
      <w:r>
        <w:t>25= Nurse</w:t>
      </w:r>
    </w:p>
    <w:p w:rsidR="00645ADE" w:rsidRDefault="00645ADE" w:rsidP="00476E51">
      <w:pPr>
        <w:ind w:left="2160"/>
        <w:jc w:val="both"/>
      </w:pPr>
      <w:r>
        <w:t>26= Painter/decorator</w:t>
      </w:r>
    </w:p>
    <w:p w:rsidR="00645ADE" w:rsidRDefault="00645ADE" w:rsidP="00476E51">
      <w:pPr>
        <w:ind w:left="2160"/>
        <w:jc w:val="both"/>
      </w:pPr>
      <w:r>
        <w:t>27= Pilot</w:t>
      </w:r>
    </w:p>
    <w:p w:rsidR="00645ADE" w:rsidRDefault="00645ADE" w:rsidP="00476E51">
      <w:pPr>
        <w:ind w:left="2160"/>
        <w:jc w:val="both"/>
      </w:pPr>
      <w:r>
        <w:t>28= Policeman/woman</w:t>
      </w:r>
    </w:p>
    <w:p w:rsidR="00645ADE" w:rsidRDefault="00645ADE" w:rsidP="00476E51">
      <w:pPr>
        <w:ind w:left="2160"/>
        <w:jc w:val="both"/>
      </w:pPr>
      <w:r>
        <w:t>29= Politician</w:t>
      </w:r>
    </w:p>
    <w:p w:rsidR="00645ADE" w:rsidRDefault="00645ADE" w:rsidP="00476E51">
      <w:pPr>
        <w:ind w:left="2160"/>
        <w:jc w:val="both"/>
      </w:pPr>
      <w:r>
        <w:t>30= President of the country</w:t>
      </w:r>
    </w:p>
    <w:p w:rsidR="00645ADE" w:rsidRDefault="00645ADE" w:rsidP="00476E51">
      <w:pPr>
        <w:ind w:left="2160"/>
        <w:jc w:val="both"/>
      </w:pPr>
      <w:r>
        <w:t>31= Scientist</w:t>
      </w:r>
    </w:p>
    <w:p w:rsidR="00645ADE" w:rsidRDefault="00645ADE" w:rsidP="00476E51">
      <w:pPr>
        <w:ind w:left="2160"/>
        <w:jc w:val="both"/>
      </w:pPr>
      <w:r>
        <w:t>32= Singer</w:t>
      </w:r>
    </w:p>
    <w:p w:rsidR="00645ADE" w:rsidRDefault="00645ADE" w:rsidP="00476E51">
      <w:pPr>
        <w:ind w:left="2160"/>
        <w:jc w:val="both"/>
      </w:pPr>
      <w:r>
        <w:t>33= Soldier</w:t>
      </w:r>
    </w:p>
    <w:p w:rsidR="00645ADE" w:rsidRDefault="00645ADE" w:rsidP="00476E51">
      <w:pPr>
        <w:ind w:left="2160"/>
        <w:jc w:val="both"/>
      </w:pPr>
      <w:r>
        <w:t>34= Sportsman/woman</w:t>
      </w:r>
    </w:p>
    <w:p w:rsidR="00645ADE" w:rsidRDefault="00645ADE" w:rsidP="00476E51">
      <w:pPr>
        <w:ind w:left="2160"/>
        <w:jc w:val="both"/>
      </w:pPr>
      <w:r>
        <w:t>35= Tailor</w:t>
      </w:r>
    </w:p>
    <w:p w:rsidR="00645ADE" w:rsidRDefault="00645ADE" w:rsidP="00476E51">
      <w:pPr>
        <w:ind w:left="2160"/>
        <w:jc w:val="both"/>
      </w:pPr>
      <w:r>
        <w:t>36= Taxi driver</w:t>
      </w:r>
    </w:p>
    <w:p w:rsidR="00645ADE" w:rsidRDefault="00645ADE" w:rsidP="00476E51">
      <w:pPr>
        <w:ind w:left="2160"/>
        <w:jc w:val="both"/>
      </w:pPr>
      <w:r>
        <w:t>37= Teacher</w:t>
      </w:r>
    </w:p>
    <w:p w:rsidR="00645ADE" w:rsidRDefault="00645ADE" w:rsidP="00476E51">
      <w:pPr>
        <w:ind w:left="2160"/>
        <w:jc w:val="both"/>
      </w:pPr>
      <w:r>
        <w:t>38= Trader/businessman/woman</w:t>
      </w:r>
    </w:p>
    <w:p w:rsidR="00645ADE" w:rsidRDefault="00645ADE" w:rsidP="00476E51">
      <w:pPr>
        <w:ind w:left="2160"/>
        <w:jc w:val="both"/>
      </w:pPr>
      <w:r>
        <w:t>39= Traditional occupation</w:t>
      </w:r>
    </w:p>
    <w:p w:rsidR="00645ADE" w:rsidRDefault="00645ADE" w:rsidP="00476E51">
      <w:pPr>
        <w:ind w:left="2160"/>
        <w:jc w:val="both"/>
      </w:pPr>
      <w:r>
        <w:t>40= Student/University student</w:t>
      </w:r>
    </w:p>
    <w:p w:rsidR="00645ADE" w:rsidRDefault="00645ADE" w:rsidP="00476E51">
      <w:pPr>
        <w:ind w:left="2160"/>
        <w:jc w:val="both"/>
      </w:pPr>
      <w:r>
        <w:t>41= Veterinary</w:t>
      </w:r>
    </w:p>
    <w:p w:rsidR="00645ADE" w:rsidRDefault="00645ADE" w:rsidP="00476E51">
      <w:pPr>
        <w:ind w:left="2160"/>
        <w:jc w:val="both"/>
      </w:pPr>
      <w:r>
        <w:t>42= Other (specify)</w:t>
      </w:r>
    </w:p>
    <w:p w:rsidR="00645ADE" w:rsidRDefault="00645ADE" w:rsidP="00476E51">
      <w:pPr>
        <w:ind w:left="2160"/>
        <w:jc w:val="both"/>
      </w:pPr>
      <w:r>
        <w:t>43= Administrative assistant/secretary</w:t>
      </w:r>
    </w:p>
    <w:p w:rsidR="00645ADE" w:rsidRPr="00671C68" w:rsidRDefault="00645ADE" w:rsidP="00476E51">
      <w:pPr>
        <w:ind w:left="2160"/>
        <w:jc w:val="both"/>
      </w:pPr>
      <w:r>
        <w:t>44= Religious leader/priest/sheikh</w:t>
      </w:r>
    </w:p>
    <w:p w:rsidR="00645ADE" w:rsidRDefault="00645ADE" w:rsidP="00355E42">
      <w:pPr>
        <w:jc w:val="both"/>
      </w:pPr>
      <w:r w:rsidRPr="00F93EE6">
        <w:t>SPFTRWRK</w:t>
      </w:r>
      <w:r>
        <w:fldChar w:fldCharType="begin"/>
      </w:r>
      <w:r>
        <w:instrText>xe "</w:instrText>
      </w:r>
      <w:r w:rsidRPr="009F5A1C">
        <w:instrText>SPFTRWRK</w:instrText>
      </w:r>
      <w:r>
        <w:instrText>"</w:instrText>
      </w:r>
      <w:r>
        <w:fldChar w:fldCharType="end"/>
      </w:r>
      <w:r>
        <w:tab/>
      </w:r>
      <w:r w:rsidRPr="00F93EE6">
        <w:t>Specify what you want to be when you grow up</w:t>
      </w:r>
    </w:p>
    <w:p w:rsidR="00645ADE" w:rsidRDefault="00645ADE" w:rsidP="00355E42">
      <w:pPr>
        <w:jc w:val="both"/>
      </w:pPr>
      <w:r w:rsidRPr="00B64100">
        <w:t>WHUSIR31</w:t>
      </w:r>
      <w:r>
        <w:fldChar w:fldCharType="begin"/>
      </w:r>
      <w:r>
        <w:instrText>xe "</w:instrText>
      </w:r>
      <w:r w:rsidRPr="009F5A1C">
        <w:instrText>WHUSIR31</w:instrText>
      </w:r>
      <w:r>
        <w:instrText>"</w:instrText>
      </w:r>
      <w:r>
        <w:fldChar w:fldCharType="end"/>
      </w:r>
      <w:r>
        <w:tab/>
      </w:r>
      <w:r w:rsidRPr="00B64100">
        <w:t>Where do you use the Internet?</w:t>
      </w:r>
      <w:r>
        <w:t xml:space="preserve"> Codes are:</w:t>
      </w:r>
    </w:p>
    <w:p w:rsidR="00645ADE" w:rsidRDefault="00645ADE" w:rsidP="00DD303F">
      <w:pPr>
        <w:ind w:left="2160"/>
        <w:jc w:val="both"/>
      </w:pPr>
      <w:r>
        <w:t>01= I never use it</w:t>
      </w:r>
    </w:p>
    <w:p w:rsidR="00645ADE" w:rsidRDefault="00645ADE" w:rsidP="00DD303F">
      <w:pPr>
        <w:ind w:left="2160"/>
        <w:jc w:val="both"/>
      </w:pPr>
      <w:r>
        <w:t>02= At school</w:t>
      </w:r>
    </w:p>
    <w:p w:rsidR="00645ADE" w:rsidRDefault="00645ADE" w:rsidP="00DD303F">
      <w:pPr>
        <w:ind w:left="2160"/>
        <w:jc w:val="both"/>
      </w:pPr>
      <w:r>
        <w:t>03= At home</w:t>
      </w:r>
    </w:p>
    <w:p w:rsidR="00645ADE" w:rsidRDefault="00645ADE" w:rsidP="00DD303F">
      <w:pPr>
        <w:ind w:left="2160"/>
        <w:jc w:val="both"/>
      </w:pPr>
      <w:r>
        <w:t>04= At friend` s home</w:t>
      </w:r>
    </w:p>
    <w:p w:rsidR="00645ADE" w:rsidRDefault="00645ADE" w:rsidP="00DD303F">
      <w:pPr>
        <w:ind w:left="2160"/>
        <w:jc w:val="both"/>
      </w:pPr>
      <w:r>
        <w:t>05= At internet café (pay)</w:t>
      </w:r>
    </w:p>
    <w:p w:rsidR="00645ADE" w:rsidRDefault="00645ADE" w:rsidP="00DD303F">
      <w:pPr>
        <w:ind w:left="2160"/>
        <w:jc w:val="both"/>
      </w:pPr>
      <w:r>
        <w:t>06= At community centre/club</w:t>
      </w:r>
    </w:p>
    <w:p w:rsidR="00645ADE" w:rsidRDefault="00645ADE" w:rsidP="00355E42">
      <w:pPr>
        <w:jc w:val="both"/>
      </w:pPr>
      <w:r w:rsidRPr="000C1F47">
        <w:t>SPWHUSI1</w:t>
      </w:r>
      <w:r>
        <w:fldChar w:fldCharType="begin"/>
      </w:r>
      <w:r>
        <w:instrText>xe "</w:instrText>
      </w:r>
      <w:r w:rsidRPr="009F5A1C">
        <w:instrText>SPWHUSI1</w:instrText>
      </w:r>
      <w:r>
        <w:instrText>"</w:instrText>
      </w:r>
      <w:r>
        <w:fldChar w:fldCharType="end"/>
      </w:r>
      <w:r>
        <w:tab/>
      </w:r>
      <w:r w:rsidRPr="000C1F47">
        <w:t>Specify where you use the Internet</w:t>
      </w:r>
    </w:p>
    <w:p w:rsidR="00645ADE" w:rsidRDefault="00645ADE" w:rsidP="001E6121">
      <w:pPr>
        <w:jc w:val="both"/>
      </w:pPr>
      <w:r>
        <w:t>WHUSIR32</w:t>
      </w:r>
      <w:r>
        <w:fldChar w:fldCharType="begin"/>
      </w:r>
      <w:r>
        <w:instrText>xe "</w:instrText>
      </w:r>
      <w:r w:rsidRPr="009F5A1C">
        <w:instrText>WHUSIR31</w:instrText>
      </w:r>
      <w:r>
        <w:instrText>"</w:instrText>
      </w:r>
      <w:r>
        <w:fldChar w:fldCharType="end"/>
      </w:r>
      <w:r>
        <w:tab/>
      </w:r>
      <w:r w:rsidRPr="00B64100">
        <w:t>Where do you use the Internet?</w:t>
      </w:r>
      <w:r>
        <w:t xml:space="preserve"> Codes are:</w:t>
      </w:r>
    </w:p>
    <w:p w:rsidR="00645ADE" w:rsidRDefault="00645ADE" w:rsidP="001E6121">
      <w:pPr>
        <w:ind w:left="2160"/>
        <w:jc w:val="both"/>
      </w:pPr>
      <w:r>
        <w:t>01= I never use it</w:t>
      </w:r>
    </w:p>
    <w:p w:rsidR="00645ADE" w:rsidRDefault="00645ADE" w:rsidP="001E6121">
      <w:pPr>
        <w:ind w:left="2160"/>
        <w:jc w:val="both"/>
      </w:pPr>
      <w:r>
        <w:t>02= At school</w:t>
      </w:r>
    </w:p>
    <w:p w:rsidR="00645ADE" w:rsidRDefault="00645ADE" w:rsidP="001E6121">
      <w:pPr>
        <w:ind w:left="2160"/>
        <w:jc w:val="both"/>
      </w:pPr>
      <w:r>
        <w:t>03= At home</w:t>
      </w:r>
    </w:p>
    <w:p w:rsidR="00645ADE" w:rsidRDefault="00645ADE" w:rsidP="001E6121">
      <w:pPr>
        <w:ind w:left="2160"/>
        <w:jc w:val="both"/>
      </w:pPr>
      <w:r>
        <w:t>04= At friend` s home</w:t>
      </w:r>
    </w:p>
    <w:p w:rsidR="00645ADE" w:rsidRDefault="00645ADE" w:rsidP="001E6121">
      <w:pPr>
        <w:ind w:left="2160"/>
        <w:jc w:val="both"/>
      </w:pPr>
      <w:r>
        <w:t>05= At internet café (pay)</w:t>
      </w:r>
    </w:p>
    <w:p w:rsidR="00645ADE" w:rsidRDefault="00645ADE" w:rsidP="001E6121">
      <w:pPr>
        <w:ind w:left="2160"/>
        <w:jc w:val="both"/>
      </w:pPr>
      <w:r>
        <w:t>06= At community centre/club</w:t>
      </w:r>
    </w:p>
    <w:p w:rsidR="00645ADE" w:rsidRDefault="00645ADE" w:rsidP="001E6121">
      <w:pPr>
        <w:jc w:val="both"/>
      </w:pPr>
      <w:r>
        <w:t>SPWHUSI2</w:t>
      </w:r>
      <w:r>
        <w:fldChar w:fldCharType="begin"/>
      </w:r>
      <w:r>
        <w:instrText>xe "</w:instrText>
      </w:r>
      <w:r w:rsidRPr="009F5A1C">
        <w:instrText>SPWHUSI1</w:instrText>
      </w:r>
      <w:r>
        <w:instrText>"</w:instrText>
      </w:r>
      <w:r>
        <w:fldChar w:fldCharType="end"/>
      </w:r>
      <w:r>
        <w:tab/>
      </w:r>
      <w:r w:rsidRPr="000C1F47">
        <w:t>Specify where you use the Internet</w:t>
      </w:r>
    </w:p>
    <w:p w:rsidR="00645ADE" w:rsidRDefault="00645ADE" w:rsidP="001E6121">
      <w:pPr>
        <w:jc w:val="both"/>
      </w:pPr>
      <w:r>
        <w:t>WHUSIR33</w:t>
      </w:r>
      <w:r>
        <w:fldChar w:fldCharType="begin"/>
      </w:r>
      <w:r>
        <w:instrText>xe "</w:instrText>
      </w:r>
      <w:r w:rsidRPr="009F5A1C">
        <w:instrText>WHUSIR31</w:instrText>
      </w:r>
      <w:r>
        <w:instrText>"</w:instrText>
      </w:r>
      <w:r>
        <w:fldChar w:fldCharType="end"/>
      </w:r>
      <w:r>
        <w:tab/>
      </w:r>
      <w:r w:rsidRPr="00B64100">
        <w:t>Where do you use the Internet?</w:t>
      </w:r>
      <w:r>
        <w:t xml:space="preserve"> Codes are:</w:t>
      </w:r>
    </w:p>
    <w:p w:rsidR="00645ADE" w:rsidRDefault="00645ADE" w:rsidP="001E6121">
      <w:pPr>
        <w:ind w:left="2160"/>
        <w:jc w:val="both"/>
      </w:pPr>
      <w:r>
        <w:t>01= I never use it</w:t>
      </w:r>
    </w:p>
    <w:p w:rsidR="00645ADE" w:rsidRDefault="00645ADE" w:rsidP="001E6121">
      <w:pPr>
        <w:ind w:left="2160"/>
        <w:jc w:val="both"/>
      </w:pPr>
      <w:r>
        <w:t>02= At school</w:t>
      </w:r>
    </w:p>
    <w:p w:rsidR="00645ADE" w:rsidRDefault="00645ADE" w:rsidP="001E6121">
      <w:pPr>
        <w:ind w:left="2160"/>
        <w:jc w:val="both"/>
      </w:pPr>
      <w:r>
        <w:t>03= At home</w:t>
      </w:r>
    </w:p>
    <w:p w:rsidR="00645ADE" w:rsidRDefault="00645ADE" w:rsidP="001E6121">
      <w:pPr>
        <w:ind w:left="2160"/>
        <w:jc w:val="both"/>
      </w:pPr>
      <w:r>
        <w:t>04= At friend` s home</w:t>
      </w:r>
    </w:p>
    <w:p w:rsidR="00645ADE" w:rsidRDefault="00645ADE" w:rsidP="001E6121">
      <w:pPr>
        <w:ind w:left="2160"/>
        <w:jc w:val="both"/>
      </w:pPr>
      <w:r>
        <w:t>05= At internet café (pay)</w:t>
      </w:r>
    </w:p>
    <w:p w:rsidR="00645ADE" w:rsidRDefault="00645ADE" w:rsidP="001E6121">
      <w:pPr>
        <w:ind w:left="2160"/>
        <w:jc w:val="both"/>
      </w:pPr>
      <w:r>
        <w:t>06= At community centre/club</w:t>
      </w:r>
    </w:p>
    <w:p w:rsidR="00645ADE" w:rsidRDefault="00645ADE" w:rsidP="001E6121">
      <w:pPr>
        <w:jc w:val="both"/>
      </w:pPr>
      <w:r>
        <w:t>SPWHUSI3</w:t>
      </w:r>
      <w:r>
        <w:fldChar w:fldCharType="begin"/>
      </w:r>
      <w:r>
        <w:instrText>xe "</w:instrText>
      </w:r>
      <w:r w:rsidRPr="009F5A1C">
        <w:instrText>SPWHUSI1</w:instrText>
      </w:r>
      <w:r>
        <w:instrText>"</w:instrText>
      </w:r>
      <w:r>
        <w:fldChar w:fldCharType="end"/>
      </w:r>
      <w:r>
        <w:tab/>
      </w:r>
      <w:r w:rsidRPr="000C1F47">
        <w:t>Specify where you use the Internet</w:t>
      </w:r>
    </w:p>
    <w:p w:rsidR="00645ADE" w:rsidRDefault="00645ADE" w:rsidP="00DD303F">
      <w:pPr>
        <w:ind w:left="1440" w:hanging="1440"/>
        <w:jc w:val="both"/>
      </w:pPr>
      <w:r w:rsidRPr="000C1F47">
        <w:t>TMONINR3</w:t>
      </w:r>
      <w:r>
        <w:fldChar w:fldCharType="begin"/>
      </w:r>
      <w:r>
        <w:instrText>xe "</w:instrText>
      </w:r>
      <w:r w:rsidRPr="009F5A1C">
        <w:instrText>TMONINR3</w:instrText>
      </w:r>
      <w:r>
        <w:instrText>"</w:instrText>
      </w:r>
      <w:r>
        <w:fldChar w:fldCharType="end"/>
      </w:r>
      <w:r>
        <w:tab/>
      </w:r>
      <w:r w:rsidRPr="000C1F47">
        <w:t>On average how many hours per week do you spend on the Internet?</w:t>
      </w:r>
      <w:r>
        <w:t xml:space="preserve"> Missing value codes are negative.</w:t>
      </w:r>
    </w:p>
    <w:p w:rsidR="00645ADE" w:rsidRDefault="00645ADE" w:rsidP="00304E84">
      <w:pPr>
        <w:pStyle w:val="Heading1"/>
      </w:pPr>
      <w:r w:rsidRPr="006F0A5D">
        <w:t>Section 4: Achievement Tests</w:t>
      </w:r>
    </w:p>
    <w:p w:rsidR="00645ADE" w:rsidRDefault="00645ADE" w:rsidP="00304E84">
      <w:r w:rsidRPr="000D7C93">
        <w:t>SASDATE</w:t>
      </w:r>
      <w:r>
        <w:fldChar w:fldCharType="begin"/>
      </w:r>
      <w:r>
        <w:instrText>xe "</w:instrText>
      </w:r>
      <w:r w:rsidRPr="00B77E70">
        <w:instrText>SASDATE</w:instrText>
      </w:r>
      <w:r>
        <w:instrText>"</w:instrText>
      </w:r>
      <w:r>
        <w:fldChar w:fldCharType="end"/>
      </w:r>
      <w:r>
        <w:tab/>
      </w:r>
      <w:r w:rsidRPr="000D7C93">
        <w:t>Date of test</w:t>
      </w:r>
    </w:p>
    <w:p w:rsidR="00645ADE" w:rsidRDefault="00645ADE" w:rsidP="00304E84">
      <w:r w:rsidRPr="000D7C93">
        <w:t>VSIMPR3</w:t>
      </w:r>
      <w:r>
        <w:fldChar w:fldCharType="begin"/>
      </w:r>
      <w:r>
        <w:instrText>xe "</w:instrText>
      </w:r>
      <w:r w:rsidRPr="00B77E70">
        <w:instrText>VSIMPR3</w:instrText>
      </w:r>
      <w:r>
        <w:instrText>"</w:instrText>
      </w:r>
      <w:r>
        <w:fldChar w:fldCharType="end"/>
      </w:r>
      <w:r>
        <w:tab/>
      </w:r>
      <w:r w:rsidRPr="000D7C93">
        <w:t>Does the child have a severe visual impairment?</w:t>
      </w:r>
      <w:r>
        <w:t xml:space="preserve"> Codes are: 00= No, 01= Yes</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STRTHRPP</w:t>
      </w:r>
      <w:r>
        <w:rPr>
          <w:rFonts w:ascii="Comic Sans MS" w:hAnsi="Comic Sans MS"/>
          <w:sz w:val="20"/>
          <w:szCs w:val="20"/>
        </w:rPr>
        <w:fldChar w:fldCharType="begin"/>
      </w:r>
      <w:r w:rsidRPr="006F0A5D">
        <w:rPr>
          <w:rFonts w:ascii="Comic Sans MS" w:hAnsi="Comic Sans MS"/>
          <w:sz w:val="20"/>
          <w:szCs w:val="20"/>
        </w:rPr>
        <w:instrText>xe "STRTHRPP"</w:instrText>
      </w:r>
      <w:r>
        <w:rPr>
          <w:rFonts w:ascii="Comic Sans MS" w:hAnsi="Comic Sans MS"/>
          <w:sz w:val="20"/>
          <w:szCs w:val="20"/>
        </w:rPr>
        <w:fldChar w:fldCharType="end"/>
      </w:r>
      <w:r w:rsidRPr="006F0A5D">
        <w:rPr>
          <w:rFonts w:ascii="Comic Sans MS" w:hAnsi="Comic Sans MS"/>
          <w:sz w:val="20"/>
          <w:szCs w:val="20"/>
        </w:rPr>
        <w:tab/>
        <w:t>Start time of PPVT – hour.</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STRTMNPP</w:t>
      </w:r>
      <w:r>
        <w:rPr>
          <w:rFonts w:ascii="Comic Sans MS" w:hAnsi="Comic Sans MS"/>
          <w:sz w:val="20"/>
          <w:szCs w:val="20"/>
        </w:rPr>
        <w:fldChar w:fldCharType="begin"/>
      </w:r>
      <w:r w:rsidRPr="006F0A5D">
        <w:rPr>
          <w:rFonts w:ascii="Comic Sans MS" w:hAnsi="Comic Sans MS"/>
          <w:sz w:val="20"/>
          <w:szCs w:val="20"/>
        </w:rPr>
        <w:instrText>xe "STRTMNPP"</w:instrText>
      </w:r>
      <w:r>
        <w:rPr>
          <w:rFonts w:ascii="Comic Sans MS" w:hAnsi="Comic Sans MS"/>
          <w:sz w:val="20"/>
          <w:szCs w:val="20"/>
        </w:rPr>
        <w:fldChar w:fldCharType="end"/>
      </w:r>
      <w:r w:rsidRPr="006F0A5D">
        <w:rPr>
          <w:rFonts w:ascii="Comic Sans MS" w:hAnsi="Comic Sans MS"/>
          <w:sz w:val="20"/>
          <w:szCs w:val="20"/>
        </w:rPr>
        <w:tab/>
        <w:t>Start time of PPVT – minutes</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PPVTLOW</w:t>
      </w:r>
      <w:r>
        <w:rPr>
          <w:rFonts w:ascii="Comic Sans MS" w:hAnsi="Comic Sans MS"/>
          <w:sz w:val="20"/>
          <w:szCs w:val="20"/>
        </w:rPr>
        <w:fldChar w:fldCharType="begin"/>
      </w:r>
      <w:r w:rsidRPr="006F0A5D">
        <w:rPr>
          <w:rFonts w:ascii="Comic Sans MS" w:hAnsi="Comic Sans MS"/>
          <w:sz w:val="20"/>
          <w:szCs w:val="20"/>
        </w:rPr>
        <w:instrText>xe "PPVTLOW"</w:instrText>
      </w:r>
      <w:r>
        <w:rPr>
          <w:rFonts w:ascii="Comic Sans MS" w:hAnsi="Comic Sans MS"/>
          <w:sz w:val="20"/>
          <w:szCs w:val="20"/>
        </w:rPr>
        <w:fldChar w:fldCharType="end"/>
      </w:r>
      <w:r w:rsidRPr="006F0A5D">
        <w:rPr>
          <w:rFonts w:ascii="Comic Sans MS" w:hAnsi="Comic Sans MS"/>
          <w:sz w:val="20"/>
          <w:szCs w:val="20"/>
        </w:rPr>
        <w:tab/>
        <w:t>Lowest item responded to (between 01 and 240)</w:t>
      </w:r>
      <w:r>
        <w:rPr>
          <w:rFonts w:ascii="Comic Sans MS" w:hAnsi="Comic Sans MS"/>
          <w:sz w:val="20"/>
          <w:szCs w:val="20"/>
        </w:rPr>
        <w:t>. Missing values are coded negative.</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PPVTHIGH</w:t>
      </w:r>
      <w:r>
        <w:rPr>
          <w:rFonts w:ascii="Comic Sans MS" w:hAnsi="Comic Sans MS"/>
          <w:sz w:val="20"/>
          <w:szCs w:val="20"/>
        </w:rPr>
        <w:fldChar w:fldCharType="begin"/>
      </w:r>
      <w:r w:rsidRPr="006F0A5D">
        <w:rPr>
          <w:rFonts w:ascii="Comic Sans MS" w:hAnsi="Comic Sans MS"/>
          <w:sz w:val="20"/>
          <w:szCs w:val="20"/>
        </w:rPr>
        <w:instrText>xe "PPVTHIGH"</w:instrText>
      </w:r>
      <w:r>
        <w:rPr>
          <w:rFonts w:ascii="Comic Sans MS" w:hAnsi="Comic Sans MS"/>
          <w:sz w:val="20"/>
          <w:szCs w:val="20"/>
        </w:rPr>
        <w:fldChar w:fldCharType="end"/>
      </w:r>
      <w:r w:rsidRPr="006F0A5D">
        <w:rPr>
          <w:rFonts w:ascii="Comic Sans MS" w:hAnsi="Comic Sans MS"/>
          <w:sz w:val="20"/>
          <w:szCs w:val="20"/>
        </w:rPr>
        <w:tab/>
        <w:t>Highest item responded to (between 01 and 240)</w:t>
      </w:r>
      <w:r>
        <w:rPr>
          <w:rFonts w:ascii="Comic Sans MS" w:hAnsi="Comic Sans MS"/>
          <w:sz w:val="20"/>
          <w:szCs w:val="20"/>
        </w:rPr>
        <w:t>. Missing values are coded negative.</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w:t>
      </w:r>
      <w:r>
        <w:rPr>
          <w:rFonts w:ascii="Comic Sans MS" w:hAnsi="Comic Sans MS"/>
          <w:sz w:val="20"/>
          <w:szCs w:val="20"/>
        </w:rPr>
        <w:t>nse is always between 01 and 04</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PPVT001</w:t>
      </w:r>
      <w:r>
        <w:rPr>
          <w:rFonts w:ascii="Comic Sans MS" w:hAnsi="Comic Sans MS"/>
          <w:sz w:val="20"/>
          <w:szCs w:val="20"/>
        </w:rPr>
        <w:fldChar w:fldCharType="begin"/>
      </w:r>
      <w:r>
        <w:instrText>xe "</w:instrText>
      </w:r>
      <w:r w:rsidRPr="00B77E70">
        <w:rPr>
          <w:rFonts w:ascii="Comic Sans MS" w:hAnsi="Comic Sans MS"/>
          <w:sz w:val="20"/>
          <w:szCs w:val="20"/>
        </w:rPr>
        <w:instrText>PPVT001</w:instrText>
      </w:r>
      <w:r>
        <w:instrText>"</w:instrText>
      </w:r>
      <w:r>
        <w:rPr>
          <w:rFonts w:ascii="Comic Sans MS" w:hAnsi="Comic Sans MS"/>
          <w:sz w:val="20"/>
          <w:szCs w:val="20"/>
        </w:rPr>
        <w:fldChar w:fldCharType="end"/>
      </w:r>
      <w:r w:rsidRPr="006F0A5D">
        <w:rPr>
          <w:rFonts w:ascii="Comic Sans MS" w:hAnsi="Comic Sans MS"/>
          <w:sz w:val="20"/>
          <w:szCs w:val="20"/>
        </w:rPr>
        <w:t xml:space="preserve"> to PPVT012</w:t>
      </w:r>
      <w:r>
        <w:rPr>
          <w:rFonts w:ascii="Comic Sans MS" w:hAnsi="Comic Sans MS"/>
          <w:sz w:val="20"/>
          <w:szCs w:val="20"/>
        </w:rPr>
        <w:fldChar w:fldCharType="begin"/>
      </w:r>
      <w:r>
        <w:instrText>xe "</w:instrText>
      </w:r>
      <w:r w:rsidRPr="00B77E70">
        <w:rPr>
          <w:rFonts w:ascii="Comic Sans MS" w:hAnsi="Comic Sans MS"/>
          <w:sz w:val="20"/>
          <w:szCs w:val="20"/>
        </w:rPr>
        <w:instrText>PPVT012</w:instrText>
      </w:r>
      <w:r>
        <w:instrText>"</w:instrText>
      </w:r>
      <w:r>
        <w:rPr>
          <w:rFonts w:ascii="Comic Sans MS" w:hAnsi="Comic Sans MS"/>
          <w:sz w:val="20"/>
          <w:szCs w:val="20"/>
        </w:rPr>
        <w:fldChar w:fldCharType="end"/>
      </w:r>
    </w:p>
    <w:p w:rsidR="00645ADE" w:rsidRPr="006F0A5D" w:rsidRDefault="00645ADE" w:rsidP="00304E84">
      <w:pPr>
        <w:pStyle w:val="BodyTextIndent"/>
        <w:ind w:left="720" w:firstLine="720"/>
        <w:rPr>
          <w:rFonts w:ascii="Comic Sans MS" w:hAnsi="Comic Sans MS"/>
          <w:sz w:val="20"/>
          <w:szCs w:val="20"/>
        </w:rPr>
      </w:pPr>
      <w:r w:rsidRPr="006F0A5D">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Bus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Drinking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Hand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Climbing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Key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006</w:t>
            </w:r>
          </w:p>
        </w:tc>
        <w:tc>
          <w:tcPr>
            <w:tcW w:w="1328" w:type="dxa"/>
          </w:tcPr>
          <w:p w:rsidR="00645ADE" w:rsidRPr="006F0A5D" w:rsidRDefault="00645ADE" w:rsidP="00C650D9">
            <w:pPr>
              <w:pStyle w:val="BodyTextIndent"/>
              <w:ind w:left="0"/>
              <w:rPr>
                <w:rFonts w:ascii="Comic Sans MS" w:hAnsi="Comic Sans MS"/>
                <w:sz w:val="20"/>
                <w:szCs w:val="20"/>
              </w:rPr>
            </w:pPr>
            <w:smartTag w:uri="urn:schemas-microsoft-com:office:smarttags" w:element="place">
              <w:smartTag w:uri="urn:schemas-microsoft-com:office:smarttags" w:element="City">
                <w:r w:rsidRPr="006F0A5D">
                  <w:rPr>
                    <w:rFonts w:ascii="Comic Sans MS" w:hAnsi="Comic Sans MS"/>
                    <w:sz w:val="20"/>
                    <w:szCs w:val="20"/>
                  </w:rPr>
                  <w:t>Reading</w:t>
                </w:r>
              </w:smartTag>
            </w:smartTag>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Closet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Jumping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009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Lamp</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Helicopter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Smelling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Fly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SET01ERR</w:t>
      </w:r>
      <w:r>
        <w:rPr>
          <w:rFonts w:ascii="Comic Sans MS" w:hAnsi="Comic Sans MS"/>
          <w:sz w:val="20"/>
          <w:szCs w:val="20"/>
        </w:rPr>
        <w:fldChar w:fldCharType="begin"/>
      </w:r>
      <w:r>
        <w:instrText>xe "</w:instrText>
      </w:r>
      <w:r w:rsidRPr="00B77E70">
        <w:rPr>
          <w:rFonts w:ascii="Comic Sans MS" w:hAnsi="Comic Sans MS"/>
          <w:sz w:val="20"/>
          <w:szCs w:val="20"/>
        </w:rPr>
        <w:instrText>SET01ERR</w:instrText>
      </w:r>
      <w:r>
        <w:instrText>"</w:instrText>
      </w:r>
      <w:r>
        <w:rPr>
          <w:rFonts w:ascii="Comic Sans MS" w:hAnsi="Comic Sans MS"/>
          <w:sz w:val="20"/>
          <w:szCs w:val="20"/>
        </w:rPr>
        <w:fldChar w:fldCharType="end"/>
      </w:r>
      <w:r>
        <w:rPr>
          <w:rFonts w:ascii="Comic Sans MS" w:hAnsi="Comic Sans MS"/>
          <w:sz w:val="20"/>
          <w:szCs w:val="20"/>
        </w:rPr>
        <w:fldChar w:fldCharType="begin"/>
      </w:r>
      <w:r w:rsidRPr="006F0A5D">
        <w:rPr>
          <w:rFonts w:ascii="Comic Sans MS" w:hAnsi="Comic Sans MS"/>
          <w:sz w:val="20"/>
          <w:szCs w:val="20"/>
        </w:rPr>
        <w:instrText>xe "SET01ERR"</w:instrText>
      </w:r>
      <w:r>
        <w:rPr>
          <w:rFonts w:ascii="Comic Sans MS" w:hAnsi="Comic Sans MS"/>
          <w:sz w:val="20"/>
          <w:szCs w:val="20"/>
        </w:rPr>
        <w:fldChar w:fldCharType="end"/>
      </w:r>
      <w:r w:rsidRPr="006F0A5D">
        <w:rPr>
          <w:rFonts w:ascii="Comic Sans MS" w:hAnsi="Comic Sans MS"/>
          <w:sz w:val="20"/>
          <w:szCs w:val="20"/>
        </w:rPr>
        <w:tab/>
        <w:t>Number of errors from Set 01.</w:t>
      </w:r>
    </w:p>
    <w:p w:rsidR="00645ADE" w:rsidRPr="006F0A5D" w:rsidRDefault="00645ADE" w:rsidP="00304E84">
      <w:pPr>
        <w:pStyle w:val="BodyTextIndent"/>
        <w:spacing w:before="60"/>
        <w:rPr>
          <w:rFonts w:ascii="Comic Sans MS" w:hAnsi="Comic Sans MS"/>
          <w:sz w:val="20"/>
          <w:szCs w:val="20"/>
        </w:rPr>
      </w:pP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PPVT013</w:t>
      </w:r>
      <w:r>
        <w:rPr>
          <w:rFonts w:ascii="Comic Sans MS" w:hAnsi="Comic Sans MS"/>
          <w:sz w:val="20"/>
          <w:szCs w:val="20"/>
        </w:rPr>
        <w:fldChar w:fldCharType="begin"/>
      </w:r>
      <w:r w:rsidRPr="006F0A5D">
        <w:rPr>
          <w:rFonts w:ascii="Comic Sans MS" w:hAnsi="Comic Sans MS"/>
          <w:sz w:val="20"/>
          <w:szCs w:val="20"/>
        </w:rPr>
        <w:instrText>xe "PPVT013"</w:instrText>
      </w:r>
      <w:r>
        <w:rPr>
          <w:rFonts w:ascii="Comic Sans MS" w:hAnsi="Comic Sans MS"/>
          <w:sz w:val="20"/>
          <w:szCs w:val="20"/>
        </w:rPr>
        <w:fldChar w:fldCharType="end"/>
      </w:r>
      <w:r w:rsidRPr="006F0A5D">
        <w:rPr>
          <w:rFonts w:ascii="Comic Sans MS" w:hAnsi="Comic Sans MS"/>
          <w:sz w:val="20"/>
          <w:szCs w:val="20"/>
        </w:rPr>
        <w:t xml:space="preserve"> to PPVT024</w:t>
      </w:r>
      <w:r>
        <w:rPr>
          <w:rFonts w:ascii="Comic Sans MS" w:hAnsi="Comic Sans MS"/>
          <w:sz w:val="20"/>
          <w:szCs w:val="20"/>
        </w:rPr>
        <w:fldChar w:fldCharType="begin"/>
      </w:r>
      <w:r w:rsidRPr="006F0A5D">
        <w:rPr>
          <w:rFonts w:ascii="Comic Sans MS" w:hAnsi="Comic Sans MS"/>
          <w:sz w:val="20"/>
          <w:szCs w:val="20"/>
        </w:rPr>
        <w:instrText>xe "PPVT024"</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Digging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Cow</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Drum</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Feather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Painting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Cage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019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Knee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Wrapping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Fence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Elbow</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Garbage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Exercising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SET02ERR</w:t>
      </w:r>
      <w:r>
        <w:rPr>
          <w:rFonts w:ascii="Comic Sans MS" w:hAnsi="Comic Sans MS"/>
          <w:sz w:val="20"/>
          <w:szCs w:val="20"/>
        </w:rPr>
        <w:fldChar w:fldCharType="begin"/>
      </w:r>
      <w:r w:rsidRPr="006F0A5D">
        <w:rPr>
          <w:rFonts w:ascii="Comic Sans MS" w:hAnsi="Comic Sans MS"/>
          <w:sz w:val="20"/>
          <w:szCs w:val="20"/>
        </w:rPr>
        <w:instrText>xe "SET02ERR"</w:instrText>
      </w:r>
      <w:r>
        <w:rPr>
          <w:rFonts w:ascii="Comic Sans MS" w:hAnsi="Comic Sans MS"/>
          <w:sz w:val="20"/>
          <w:szCs w:val="20"/>
        </w:rPr>
        <w:fldChar w:fldCharType="end"/>
      </w:r>
      <w:r w:rsidRPr="006F0A5D">
        <w:rPr>
          <w:rFonts w:ascii="Comic Sans MS" w:hAnsi="Comic Sans MS"/>
          <w:sz w:val="20"/>
          <w:szCs w:val="20"/>
        </w:rPr>
        <w:tab/>
        <w:t>Number of errors from Set 02.</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PPVT025</w:t>
      </w:r>
      <w:r>
        <w:rPr>
          <w:rFonts w:ascii="Comic Sans MS" w:hAnsi="Comic Sans MS"/>
          <w:sz w:val="20"/>
          <w:szCs w:val="20"/>
        </w:rPr>
        <w:fldChar w:fldCharType="begin"/>
      </w:r>
      <w:r w:rsidRPr="006F0A5D">
        <w:rPr>
          <w:rFonts w:ascii="Comic Sans MS" w:hAnsi="Comic Sans MS"/>
          <w:sz w:val="20"/>
          <w:szCs w:val="20"/>
        </w:rPr>
        <w:instrText>xe "PPVT025"</w:instrText>
      </w:r>
      <w:r>
        <w:rPr>
          <w:rFonts w:ascii="Comic Sans MS" w:hAnsi="Comic Sans MS"/>
          <w:sz w:val="20"/>
          <w:szCs w:val="20"/>
        </w:rPr>
        <w:fldChar w:fldCharType="end"/>
      </w:r>
      <w:r w:rsidRPr="006F0A5D">
        <w:rPr>
          <w:rFonts w:ascii="Comic Sans MS" w:hAnsi="Comic Sans MS"/>
          <w:sz w:val="20"/>
          <w:szCs w:val="20"/>
        </w:rPr>
        <w:t xml:space="preserve"> to PPVT036</w:t>
      </w:r>
      <w:r>
        <w:rPr>
          <w:rFonts w:ascii="Comic Sans MS" w:hAnsi="Comic Sans MS"/>
          <w:sz w:val="20"/>
          <w:szCs w:val="20"/>
        </w:rPr>
        <w:fldChar w:fldCharType="begin"/>
      </w:r>
      <w:r w:rsidRPr="006F0A5D">
        <w:rPr>
          <w:rFonts w:ascii="Comic Sans MS" w:hAnsi="Comic Sans MS"/>
          <w:sz w:val="20"/>
          <w:szCs w:val="20"/>
        </w:rPr>
        <w:instrText>xe "PPVT036"</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Empty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Shoulder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Square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Measuring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029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Porcupine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Arrow</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Peeling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Fountain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Accident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Penguin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Decorated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Nest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SET03ERR</w:t>
      </w:r>
      <w:r>
        <w:rPr>
          <w:rFonts w:ascii="Comic Sans MS" w:hAnsi="Comic Sans MS"/>
          <w:sz w:val="20"/>
          <w:szCs w:val="20"/>
        </w:rPr>
        <w:fldChar w:fldCharType="begin"/>
      </w:r>
      <w:r w:rsidRPr="006F0A5D">
        <w:rPr>
          <w:rFonts w:ascii="Comic Sans MS" w:hAnsi="Comic Sans MS"/>
          <w:sz w:val="20"/>
          <w:szCs w:val="20"/>
        </w:rPr>
        <w:instrText>xe "SET03ERR"</w:instrText>
      </w:r>
      <w:r>
        <w:rPr>
          <w:rFonts w:ascii="Comic Sans MS" w:hAnsi="Comic Sans MS"/>
          <w:sz w:val="20"/>
          <w:szCs w:val="20"/>
        </w:rPr>
        <w:fldChar w:fldCharType="end"/>
      </w:r>
      <w:r w:rsidRPr="006F0A5D">
        <w:rPr>
          <w:rFonts w:ascii="Comic Sans MS" w:hAnsi="Comic Sans MS"/>
          <w:sz w:val="20"/>
          <w:szCs w:val="20"/>
        </w:rPr>
        <w:tab/>
        <w:t>Number of errors from Set 03</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PPVT037</w:t>
      </w:r>
      <w:r>
        <w:rPr>
          <w:rFonts w:ascii="Comic Sans MS" w:hAnsi="Comic Sans MS"/>
          <w:sz w:val="20"/>
          <w:szCs w:val="20"/>
        </w:rPr>
        <w:fldChar w:fldCharType="begin"/>
      </w:r>
      <w:r w:rsidRPr="006F0A5D">
        <w:rPr>
          <w:rFonts w:ascii="Comic Sans MS" w:hAnsi="Comic Sans MS"/>
          <w:sz w:val="20"/>
          <w:szCs w:val="20"/>
        </w:rPr>
        <w:instrText>xe "PPVT037"</w:instrText>
      </w:r>
      <w:r>
        <w:rPr>
          <w:rFonts w:ascii="Comic Sans MS" w:hAnsi="Comic Sans MS"/>
          <w:sz w:val="20"/>
          <w:szCs w:val="20"/>
        </w:rPr>
        <w:fldChar w:fldCharType="end"/>
      </w:r>
      <w:r w:rsidRPr="006F0A5D">
        <w:rPr>
          <w:rFonts w:ascii="Comic Sans MS" w:hAnsi="Comic Sans MS"/>
          <w:sz w:val="20"/>
          <w:szCs w:val="20"/>
        </w:rPr>
        <w:t xml:space="preserve"> to PPVT048</w:t>
      </w:r>
      <w:r>
        <w:rPr>
          <w:rFonts w:ascii="Comic Sans MS" w:hAnsi="Comic Sans MS"/>
          <w:sz w:val="20"/>
          <w:szCs w:val="20"/>
        </w:rPr>
        <w:fldChar w:fldCharType="begin"/>
      </w:r>
      <w:r w:rsidRPr="006F0A5D">
        <w:rPr>
          <w:rFonts w:ascii="Comic Sans MS" w:hAnsi="Comic Sans MS"/>
          <w:sz w:val="20"/>
          <w:szCs w:val="20"/>
        </w:rPr>
        <w:instrText>xe "PPVT048"</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Castle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Sawing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039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Cactus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Farm</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Going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Harp</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Astronaut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Raccoon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Juggling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Envelope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Tearing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Claw</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SET04ERR</w:t>
      </w:r>
      <w:r>
        <w:rPr>
          <w:rFonts w:ascii="Comic Sans MS" w:hAnsi="Comic Sans MS"/>
          <w:sz w:val="20"/>
          <w:szCs w:val="20"/>
        </w:rPr>
        <w:fldChar w:fldCharType="begin"/>
      </w:r>
      <w:r w:rsidRPr="006F0A5D">
        <w:rPr>
          <w:rFonts w:ascii="Comic Sans MS" w:hAnsi="Comic Sans MS"/>
          <w:sz w:val="20"/>
          <w:szCs w:val="20"/>
        </w:rPr>
        <w:instrText>xe "SET04ERR"</w:instrText>
      </w:r>
      <w:r>
        <w:rPr>
          <w:rFonts w:ascii="Comic Sans MS" w:hAnsi="Comic Sans MS"/>
          <w:sz w:val="20"/>
          <w:szCs w:val="20"/>
        </w:rPr>
        <w:fldChar w:fldCharType="end"/>
      </w:r>
      <w:r w:rsidRPr="006F0A5D">
        <w:rPr>
          <w:rFonts w:ascii="Comic Sans MS" w:hAnsi="Comic Sans MS"/>
          <w:sz w:val="20"/>
          <w:szCs w:val="20"/>
        </w:rPr>
        <w:tab/>
        <w:t>Number of errors from Set 04</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PPVT049</w:t>
      </w:r>
      <w:r>
        <w:rPr>
          <w:rFonts w:ascii="Comic Sans MS" w:hAnsi="Comic Sans MS"/>
          <w:sz w:val="20"/>
          <w:szCs w:val="20"/>
        </w:rPr>
        <w:fldChar w:fldCharType="begin"/>
      </w:r>
      <w:r w:rsidRPr="006F0A5D">
        <w:rPr>
          <w:rFonts w:ascii="Comic Sans MS" w:hAnsi="Comic Sans MS"/>
          <w:sz w:val="20"/>
          <w:szCs w:val="20"/>
        </w:rPr>
        <w:instrText>xe "PPVT049"</w:instrText>
      </w:r>
      <w:r>
        <w:rPr>
          <w:rFonts w:ascii="Comic Sans MS" w:hAnsi="Comic Sans MS"/>
          <w:sz w:val="20"/>
          <w:szCs w:val="20"/>
        </w:rPr>
        <w:fldChar w:fldCharType="end"/>
      </w:r>
      <w:r w:rsidRPr="006F0A5D">
        <w:rPr>
          <w:rFonts w:ascii="Comic Sans MS" w:hAnsi="Comic Sans MS"/>
          <w:sz w:val="20"/>
          <w:szCs w:val="20"/>
        </w:rPr>
        <w:t xml:space="preserve"> to PPVT060</w:t>
      </w:r>
    </w:p>
    <w:p w:rsidR="00645ADE" w:rsidRPr="006F0A5D" w:rsidRDefault="00645ADE" w:rsidP="00304E84">
      <w:pPr>
        <w:pStyle w:val="BodyTextIndent"/>
        <w:rPr>
          <w:rFonts w:ascii="Comic Sans MS" w:hAnsi="Comic Sans MS"/>
          <w:sz w:val="20"/>
          <w:szCs w:val="20"/>
        </w:rPr>
      </w:pPr>
      <w:r>
        <w:rPr>
          <w:rFonts w:ascii="Comic Sans MS" w:hAnsi="Comic Sans MS"/>
          <w:sz w:val="20"/>
          <w:szCs w:val="20"/>
        </w:rPr>
        <w:fldChar w:fldCharType="begin"/>
      </w:r>
      <w:r w:rsidRPr="006F0A5D">
        <w:rPr>
          <w:rFonts w:ascii="Comic Sans MS" w:hAnsi="Comic Sans MS"/>
          <w:sz w:val="20"/>
          <w:szCs w:val="20"/>
        </w:rPr>
        <w:instrText>xe "PPVT060"</w:instrText>
      </w:r>
      <w:r>
        <w:rPr>
          <w:rFonts w:ascii="Comic Sans MS" w:hAnsi="Comic Sans MS"/>
          <w:sz w:val="20"/>
          <w:szCs w:val="20"/>
        </w:rPr>
        <w:fldChar w:fldCharType="end"/>
      </w:r>
      <w:r>
        <w:rPr>
          <w:rFonts w:ascii="Comic Sans MS" w:hAnsi="Comic Sans MS"/>
          <w:sz w:val="20"/>
          <w:szCs w:val="20"/>
        </w:rPr>
        <w:tab/>
      </w:r>
      <w:r>
        <w:rPr>
          <w:rFonts w:ascii="Comic Sans MS" w:hAnsi="Comic Sans MS"/>
          <w:sz w:val="20"/>
          <w:szCs w:val="20"/>
        </w:rPr>
        <w:tab/>
      </w:r>
      <w:r w:rsidRPr="006F0A5D">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049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Parachute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Delivering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Rectangle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Diving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Camper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Target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Writing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Furry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Drilling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Hook</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059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Group</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Dripping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SET05ERR</w:t>
      </w:r>
      <w:r>
        <w:rPr>
          <w:rFonts w:ascii="Comic Sans MS" w:hAnsi="Comic Sans MS"/>
          <w:sz w:val="20"/>
          <w:szCs w:val="20"/>
        </w:rPr>
        <w:fldChar w:fldCharType="begin"/>
      </w:r>
      <w:r w:rsidRPr="006F0A5D">
        <w:rPr>
          <w:rFonts w:ascii="Comic Sans MS" w:hAnsi="Comic Sans MS"/>
          <w:sz w:val="20"/>
          <w:szCs w:val="20"/>
        </w:rPr>
        <w:instrText>xe "SET05ERR"</w:instrText>
      </w:r>
      <w:r>
        <w:rPr>
          <w:rFonts w:ascii="Comic Sans MS" w:hAnsi="Comic Sans MS"/>
          <w:sz w:val="20"/>
          <w:szCs w:val="20"/>
        </w:rPr>
        <w:fldChar w:fldCharType="end"/>
      </w:r>
      <w:r w:rsidRPr="006F0A5D">
        <w:rPr>
          <w:rFonts w:ascii="Comic Sans MS" w:hAnsi="Comic Sans MS"/>
          <w:sz w:val="20"/>
          <w:szCs w:val="20"/>
        </w:rPr>
        <w:tab/>
        <w:t>Number of errors from Set 05</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PPVT061</w:t>
      </w:r>
      <w:r>
        <w:rPr>
          <w:rFonts w:ascii="Comic Sans MS" w:hAnsi="Comic Sans MS"/>
          <w:sz w:val="20"/>
          <w:szCs w:val="20"/>
        </w:rPr>
        <w:fldChar w:fldCharType="begin"/>
      </w:r>
      <w:r w:rsidRPr="006F0A5D">
        <w:rPr>
          <w:rFonts w:ascii="Comic Sans MS" w:hAnsi="Comic Sans MS"/>
          <w:sz w:val="20"/>
          <w:szCs w:val="20"/>
        </w:rPr>
        <w:instrText>xe "PPVT061"</w:instrText>
      </w:r>
      <w:r>
        <w:rPr>
          <w:rFonts w:ascii="Comic Sans MS" w:hAnsi="Comic Sans MS"/>
          <w:sz w:val="20"/>
          <w:szCs w:val="20"/>
        </w:rPr>
        <w:fldChar w:fldCharType="end"/>
      </w:r>
      <w:r w:rsidRPr="006F0A5D">
        <w:rPr>
          <w:rFonts w:ascii="Comic Sans MS" w:hAnsi="Comic Sans MS"/>
          <w:sz w:val="20"/>
          <w:szCs w:val="20"/>
        </w:rPr>
        <w:t xml:space="preserve"> to PPVT072</w:t>
      </w:r>
      <w:r>
        <w:rPr>
          <w:rFonts w:ascii="Comic Sans MS" w:hAnsi="Comic Sans MS"/>
          <w:sz w:val="20"/>
          <w:szCs w:val="20"/>
        </w:rPr>
        <w:fldChar w:fldCharType="begin"/>
      </w:r>
      <w:r w:rsidRPr="006F0A5D">
        <w:rPr>
          <w:rFonts w:ascii="Comic Sans MS" w:hAnsi="Comic Sans MS"/>
          <w:sz w:val="20"/>
          <w:szCs w:val="20"/>
        </w:rPr>
        <w:instrText>xe "PPVT072"</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Vehicle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Oval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Luggage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Awarding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Hydrant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Swamp</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Calculator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Signal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069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Squash</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Globe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Vegetable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Frame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SET06ERR</w:t>
      </w:r>
      <w:r>
        <w:rPr>
          <w:rFonts w:ascii="Comic Sans MS" w:hAnsi="Comic Sans MS"/>
          <w:sz w:val="20"/>
          <w:szCs w:val="20"/>
        </w:rPr>
        <w:fldChar w:fldCharType="begin"/>
      </w:r>
      <w:r w:rsidRPr="006F0A5D">
        <w:rPr>
          <w:rFonts w:ascii="Comic Sans MS" w:hAnsi="Comic Sans MS"/>
          <w:sz w:val="20"/>
          <w:szCs w:val="20"/>
        </w:rPr>
        <w:instrText>xe "SET06ERR"</w:instrText>
      </w:r>
      <w:r>
        <w:rPr>
          <w:rFonts w:ascii="Comic Sans MS" w:hAnsi="Comic Sans MS"/>
          <w:sz w:val="20"/>
          <w:szCs w:val="20"/>
        </w:rPr>
        <w:fldChar w:fldCharType="end"/>
      </w:r>
      <w:r w:rsidRPr="006F0A5D">
        <w:rPr>
          <w:rFonts w:ascii="Comic Sans MS" w:hAnsi="Comic Sans MS"/>
          <w:sz w:val="20"/>
          <w:szCs w:val="20"/>
        </w:rPr>
        <w:tab/>
        <w:t>Number of errors from Set 06</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PPVT073</w:t>
      </w:r>
      <w:r>
        <w:rPr>
          <w:rFonts w:ascii="Comic Sans MS" w:hAnsi="Comic Sans MS"/>
          <w:sz w:val="20"/>
          <w:szCs w:val="20"/>
        </w:rPr>
        <w:fldChar w:fldCharType="begin"/>
      </w:r>
      <w:r w:rsidRPr="006F0A5D">
        <w:rPr>
          <w:rFonts w:ascii="Comic Sans MS" w:hAnsi="Comic Sans MS"/>
          <w:sz w:val="20"/>
          <w:szCs w:val="20"/>
        </w:rPr>
        <w:instrText>xe "PPVT073"</w:instrText>
      </w:r>
      <w:r>
        <w:rPr>
          <w:rFonts w:ascii="Comic Sans MS" w:hAnsi="Comic Sans MS"/>
          <w:sz w:val="20"/>
          <w:szCs w:val="20"/>
        </w:rPr>
        <w:fldChar w:fldCharType="end"/>
      </w:r>
      <w:r w:rsidRPr="006F0A5D">
        <w:rPr>
          <w:rFonts w:ascii="Comic Sans MS" w:hAnsi="Comic Sans MS"/>
          <w:sz w:val="20"/>
          <w:szCs w:val="20"/>
        </w:rPr>
        <w:t xml:space="preserve"> to PPVT084</w:t>
      </w:r>
      <w:r>
        <w:rPr>
          <w:rFonts w:ascii="Comic Sans MS" w:hAnsi="Comic Sans MS"/>
          <w:sz w:val="20"/>
          <w:szCs w:val="20"/>
        </w:rPr>
        <w:fldChar w:fldCharType="begin"/>
      </w:r>
      <w:r w:rsidRPr="006F0A5D">
        <w:rPr>
          <w:rFonts w:ascii="Comic Sans MS" w:hAnsi="Comic Sans MS"/>
          <w:sz w:val="20"/>
          <w:szCs w:val="20"/>
        </w:rPr>
        <w:instrText>xe "PPVT084"</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Gigantic</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Nostril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Vase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Knight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Towing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Horrified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079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Trunk</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Selecting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Island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Camcorder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Heart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Wrench</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SET07ERR</w:t>
      </w:r>
      <w:r>
        <w:rPr>
          <w:rFonts w:ascii="Comic Sans MS" w:hAnsi="Comic Sans MS"/>
          <w:sz w:val="20"/>
          <w:szCs w:val="20"/>
        </w:rPr>
        <w:fldChar w:fldCharType="begin"/>
      </w:r>
      <w:r w:rsidRPr="006F0A5D">
        <w:rPr>
          <w:rFonts w:ascii="Comic Sans MS" w:hAnsi="Comic Sans MS"/>
          <w:sz w:val="20"/>
          <w:szCs w:val="20"/>
        </w:rPr>
        <w:instrText>xe "SET07ERR"</w:instrText>
      </w:r>
      <w:r>
        <w:rPr>
          <w:rFonts w:ascii="Comic Sans MS" w:hAnsi="Comic Sans MS"/>
          <w:sz w:val="20"/>
          <w:szCs w:val="20"/>
        </w:rPr>
        <w:fldChar w:fldCharType="end"/>
      </w:r>
      <w:r w:rsidRPr="006F0A5D">
        <w:rPr>
          <w:rFonts w:ascii="Comic Sans MS" w:hAnsi="Comic Sans MS"/>
          <w:sz w:val="20"/>
          <w:szCs w:val="20"/>
        </w:rPr>
        <w:tab/>
        <w:t>Number of errors from Set 07</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PPVT085</w:t>
      </w:r>
      <w:r>
        <w:rPr>
          <w:rFonts w:ascii="Comic Sans MS" w:hAnsi="Comic Sans MS"/>
          <w:sz w:val="20"/>
          <w:szCs w:val="20"/>
        </w:rPr>
        <w:fldChar w:fldCharType="begin"/>
      </w:r>
      <w:r w:rsidRPr="006F0A5D">
        <w:rPr>
          <w:rFonts w:ascii="Comic Sans MS" w:hAnsi="Comic Sans MS"/>
          <w:sz w:val="20"/>
          <w:szCs w:val="20"/>
        </w:rPr>
        <w:instrText>xe "PPVT085"</w:instrText>
      </w:r>
      <w:r>
        <w:rPr>
          <w:rFonts w:ascii="Comic Sans MS" w:hAnsi="Comic Sans MS"/>
          <w:sz w:val="20"/>
          <w:szCs w:val="20"/>
        </w:rPr>
        <w:fldChar w:fldCharType="end"/>
      </w:r>
      <w:r w:rsidRPr="006F0A5D">
        <w:rPr>
          <w:rFonts w:ascii="Comic Sans MS" w:hAnsi="Comic Sans MS"/>
          <w:sz w:val="20"/>
          <w:szCs w:val="20"/>
        </w:rPr>
        <w:t xml:space="preserve"> to PPVT096</w:t>
      </w:r>
      <w:r>
        <w:rPr>
          <w:rFonts w:ascii="Comic Sans MS" w:hAnsi="Comic Sans MS"/>
          <w:sz w:val="20"/>
          <w:szCs w:val="20"/>
        </w:rPr>
        <w:fldChar w:fldCharType="begin"/>
      </w:r>
      <w:r w:rsidRPr="006F0A5D">
        <w:rPr>
          <w:rFonts w:ascii="Comic Sans MS" w:hAnsi="Comic Sans MS"/>
          <w:sz w:val="20"/>
          <w:szCs w:val="20"/>
        </w:rPr>
        <w:instrText>xe "PPVT096"</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Flamingo</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Tambourine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Palm</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Surprised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089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Canoe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Interviewing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Clarinet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Exhausted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Pitcher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Reptile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Polluting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Vine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SET08ERR</w:t>
      </w:r>
      <w:r>
        <w:rPr>
          <w:rFonts w:ascii="Comic Sans MS" w:hAnsi="Comic Sans MS"/>
          <w:sz w:val="20"/>
          <w:szCs w:val="20"/>
        </w:rPr>
        <w:fldChar w:fldCharType="begin"/>
      </w:r>
      <w:r w:rsidRPr="006F0A5D">
        <w:rPr>
          <w:rFonts w:ascii="Comic Sans MS" w:hAnsi="Comic Sans MS"/>
          <w:sz w:val="20"/>
          <w:szCs w:val="20"/>
        </w:rPr>
        <w:instrText>xe "SET08ERR"</w:instrText>
      </w:r>
      <w:r>
        <w:rPr>
          <w:rFonts w:ascii="Comic Sans MS" w:hAnsi="Comic Sans MS"/>
          <w:sz w:val="20"/>
          <w:szCs w:val="20"/>
        </w:rPr>
        <w:fldChar w:fldCharType="end"/>
      </w:r>
      <w:r w:rsidRPr="006F0A5D">
        <w:rPr>
          <w:rFonts w:ascii="Comic Sans MS" w:hAnsi="Comic Sans MS"/>
          <w:sz w:val="20"/>
          <w:szCs w:val="20"/>
        </w:rPr>
        <w:tab/>
        <w:t>Number of errors from Set 08</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PPVT097</w:t>
      </w:r>
      <w:r>
        <w:rPr>
          <w:rFonts w:ascii="Comic Sans MS" w:hAnsi="Comic Sans MS"/>
          <w:sz w:val="20"/>
          <w:szCs w:val="20"/>
        </w:rPr>
        <w:fldChar w:fldCharType="begin"/>
      </w:r>
      <w:r w:rsidRPr="006F0A5D">
        <w:rPr>
          <w:rFonts w:ascii="Comic Sans MS" w:hAnsi="Comic Sans MS"/>
          <w:sz w:val="20"/>
          <w:szCs w:val="20"/>
        </w:rPr>
        <w:instrText>xe "PPVT097"</w:instrText>
      </w:r>
      <w:r>
        <w:rPr>
          <w:rFonts w:ascii="Comic Sans MS" w:hAnsi="Comic Sans MS"/>
          <w:sz w:val="20"/>
          <w:szCs w:val="20"/>
        </w:rPr>
        <w:fldChar w:fldCharType="end"/>
      </w:r>
      <w:r w:rsidRPr="006F0A5D">
        <w:rPr>
          <w:rFonts w:ascii="Comic Sans MS" w:hAnsi="Comic Sans MS"/>
          <w:sz w:val="20"/>
          <w:szCs w:val="20"/>
        </w:rPr>
        <w:t xml:space="preserve"> to PPVT108</w:t>
      </w:r>
      <w:r>
        <w:rPr>
          <w:rFonts w:ascii="Comic Sans MS" w:hAnsi="Comic Sans MS"/>
          <w:sz w:val="20"/>
          <w:szCs w:val="20"/>
        </w:rPr>
        <w:fldChar w:fldCharType="begin"/>
      </w:r>
      <w:r w:rsidRPr="006F0A5D">
        <w:rPr>
          <w:rFonts w:ascii="Comic Sans MS" w:hAnsi="Comic Sans MS"/>
          <w:sz w:val="20"/>
          <w:szCs w:val="20"/>
        </w:rPr>
        <w:instrText>xe "PPVT108"</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Pedal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Dissecting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099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Bouquet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Rodent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Inhaling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Valley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Tubular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Demolishing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Tusk</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Adjustable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Fern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Hurdling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SET09ERR</w:t>
      </w:r>
      <w:r>
        <w:rPr>
          <w:rFonts w:ascii="Comic Sans MS" w:hAnsi="Comic Sans MS"/>
          <w:sz w:val="20"/>
          <w:szCs w:val="20"/>
        </w:rPr>
        <w:fldChar w:fldCharType="begin"/>
      </w:r>
      <w:r w:rsidRPr="006F0A5D">
        <w:rPr>
          <w:rFonts w:ascii="Comic Sans MS" w:hAnsi="Comic Sans MS"/>
          <w:sz w:val="20"/>
          <w:szCs w:val="20"/>
        </w:rPr>
        <w:instrText>xe "SET09ERR"</w:instrText>
      </w:r>
      <w:r>
        <w:rPr>
          <w:rFonts w:ascii="Comic Sans MS" w:hAnsi="Comic Sans MS"/>
          <w:sz w:val="20"/>
          <w:szCs w:val="20"/>
        </w:rPr>
        <w:fldChar w:fldCharType="end"/>
      </w:r>
      <w:r w:rsidRPr="006F0A5D">
        <w:rPr>
          <w:rFonts w:ascii="Comic Sans MS" w:hAnsi="Comic Sans MS"/>
          <w:sz w:val="20"/>
          <w:szCs w:val="20"/>
        </w:rPr>
        <w:tab/>
        <w:t>Number of errors from Set 09</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PPVT109</w:t>
      </w:r>
      <w:r>
        <w:rPr>
          <w:rFonts w:ascii="Comic Sans MS" w:hAnsi="Comic Sans MS"/>
          <w:sz w:val="20"/>
          <w:szCs w:val="20"/>
        </w:rPr>
        <w:fldChar w:fldCharType="begin"/>
      </w:r>
      <w:r w:rsidRPr="006F0A5D">
        <w:rPr>
          <w:rFonts w:ascii="Comic Sans MS" w:hAnsi="Comic Sans MS"/>
          <w:sz w:val="20"/>
          <w:szCs w:val="20"/>
        </w:rPr>
        <w:instrText>xe "PPVT109"</w:instrText>
      </w:r>
      <w:r>
        <w:rPr>
          <w:rFonts w:ascii="Comic Sans MS" w:hAnsi="Comic Sans MS"/>
          <w:sz w:val="20"/>
          <w:szCs w:val="20"/>
        </w:rPr>
        <w:fldChar w:fldCharType="end"/>
      </w:r>
      <w:r w:rsidRPr="006F0A5D">
        <w:rPr>
          <w:rFonts w:ascii="Comic Sans MS" w:hAnsi="Comic Sans MS"/>
          <w:sz w:val="20"/>
          <w:szCs w:val="20"/>
        </w:rPr>
        <w:t xml:space="preserve"> to PPVT120</w:t>
      </w:r>
      <w:r>
        <w:rPr>
          <w:rFonts w:ascii="Comic Sans MS" w:hAnsi="Comic Sans MS"/>
          <w:sz w:val="20"/>
          <w:szCs w:val="20"/>
        </w:rPr>
        <w:fldChar w:fldCharType="begin"/>
      </w:r>
      <w:r w:rsidRPr="006F0A5D">
        <w:rPr>
          <w:rFonts w:ascii="Comic Sans MS" w:hAnsi="Comic Sans MS"/>
          <w:sz w:val="20"/>
          <w:szCs w:val="20"/>
        </w:rPr>
        <w:instrText>xe "PPVT120"</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109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Solo</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Citrus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Inflated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Lecturing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Timer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Injecting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Links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Cooperating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Microscope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Archery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119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Garment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Fragile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SET10ERR</w:t>
      </w:r>
      <w:r>
        <w:rPr>
          <w:rFonts w:ascii="Comic Sans MS" w:hAnsi="Comic Sans MS"/>
          <w:sz w:val="20"/>
          <w:szCs w:val="20"/>
        </w:rPr>
        <w:fldChar w:fldCharType="begin"/>
      </w:r>
      <w:r w:rsidRPr="006F0A5D">
        <w:rPr>
          <w:rFonts w:ascii="Comic Sans MS" w:hAnsi="Comic Sans MS"/>
          <w:sz w:val="20"/>
          <w:szCs w:val="20"/>
        </w:rPr>
        <w:instrText>xe "SET10ERR"</w:instrText>
      </w:r>
      <w:r>
        <w:rPr>
          <w:rFonts w:ascii="Comic Sans MS" w:hAnsi="Comic Sans MS"/>
          <w:sz w:val="20"/>
          <w:szCs w:val="20"/>
        </w:rPr>
        <w:fldChar w:fldCharType="end"/>
      </w:r>
      <w:r w:rsidRPr="006F0A5D">
        <w:rPr>
          <w:rFonts w:ascii="Comic Sans MS" w:hAnsi="Comic Sans MS"/>
          <w:sz w:val="20"/>
          <w:szCs w:val="20"/>
        </w:rPr>
        <w:tab/>
        <w:t>Number of errors from Set 10</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PPVT121</w:t>
      </w:r>
      <w:r>
        <w:rPr>
          <w:rFonts w:ascii="Comic Sans MS" w:hAnsi="Comic Sans MS"/>
          <w:sz w:val="20"/>
          <w:szCs w:val="20"/>
        </w:rPr>
        <w:fldChar w:fldCharType="begin"/>
      </w:r>
      <w:r w:rsidRPr="006F0A5D">
        <w:rPr>
          <w:rFonts w:ascii="Comic Sans MS" w:hAnsi="Comic Sans MS"/>
          <w:sz w:val="20"/>
          <w:szCs w:val="20"/>
        </w:rPr>
        <w:instrText>xe "PPVT121"</w:instrText>
      </w:r>
      <w:r>
        <w:rPr>
          <w:rFonts w:ascii="Comic Sans MS" w:hAnsi="Comic Sans MS"/>
          <w:sz w:val="20"/>
          <w:szCs w:val="20"/>
        </w:rPr>
        <w:fldChar w:fldCharType="end"/>
      </w:r>
      <w:r w:rsidRPr="006F0A5D">
        <w:rPr>
          <w:rFonts w:ascii="Comic Sans MS" w:hAnsi="Comic Sans MS"/>
          <w:sz w:val="20"/>
          <w:szCs w:val="20"/>
        </w:rPr>
        <w:t xml:space="preserve"> to PPVT132</w:t>
      </w:r>
      <w:r>
        <w:rPr>
          <w:rFonts w:ascii="Comic Sans MS" w:hAnsi="Comic Sans MS"/>
          <w:sz w:val="20"/>
          <w:szCs w:val="20"/>
        </w:rPr>
        <w:fldChar w:fldCharType="begin"/>
      </w:r>
      <w:r w:rsidRPr="006F0A5D">
        <w:rPr>
          <w:rFonts w:ascii="Comic Sans MS" w:hAnsi="Comic Sans MS"/>
          <w:sz w:val="20"/>
          <w:szCs w:val="20"/>
        </w:rPr>
        <w:instrText>xe "PPVT132"</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Carpenter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Dilapidated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Hazardous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Adapter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Valve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Isolation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Feline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Wailing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129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Coast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Appliance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Foundation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Hatchet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SET11ERR</w:t>
      </w:r>
      <w:r>
        <w:rPr>
          <w:rFonts w:ascii="Comic Sans MS" w:hAnsi="Comic Sans MS"/>
          <w:sz w:val="20"/>
          <w:szCs w:val="20"/>
        </w:rPr>
        <w:fldChar w:fldCharType="begin"/>
      </w:r>
      <w:r w:rsidRPr="006F0A5D">
        <w:rPr>
          <w:rFonts w:ascii="Comic Sans MS" w:hAnsi="Comic Sans MS"/>
          <w:sz w:val="20"/>
          <w:szCs w:val="20"/>
        </w:rPr>
        <w:instrText>xe "SET11ERR"</w:instrText>
      </w:r>
      <w:r>
        <w:rPr>
          <w:rFonts w:ascii="Comic Sans MS" w:hAnsi="Comic Sans MS"/>
          <w:sz w:val="20"/>
          <w:szCs w:val="20"/>
        </w:rPr>
        <w:fldChar w:fldCharType="end"/>
      </w:r>
      <w:r w:rsidRPr="006F0A5D">
        <w:rPr>
          <w:rFonts w:ascii="Comic Sans MS" w:hAnsi="Comic Sans MS"/>
          <w:sz w:val="20"/>
          <w:szCs w:val="20"/>
        </w:rPr>
        <w:tab/>
        <w:t>Number of errors from Set 11</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PPVT133</w:t>
      </w:r>
      <w:r>
        <w:rPr>
          <w:rFonts w:ascii="Comic Sans MS" w:hAnsi="Comic Sans MS"/>
          <w:sz w:val="20"/>
          <w:szCs w:val="20"/>
        </w:rPr>
        <w:fldChar w:fldCharType="begin"/>
      </w:r>
      <w:r w:rsidRPr="006F0A5D">
        <w:rPr>
          <w:rFonts w:ascii="Comic Sans MS" w:hAnsi="Comic Sans MS"/>
          <w:sz w:val="20"/>
          <w:szCs w:val="20"/>
        </w:rPr>
        <w:instrText>xe "PPVT133"</w:instrText>
      </w:r>
      <w:r>
        <w:rPr>
          <w:rFonts w:ascii="Comic Sans MS" w:hAnsi="Comic Sans MS"/>
          <w:sz w:val="20"/>
          <w:szCs w:val="20"/>
        </w:rPr>
        <w:fldChar w:fldCharType="end"/>
      </w:r>
      <w:r w:rsidRPr="006F0A5D">
        <w:rPr>
          <w:rFonts w:ascii="Comic Sans MS" w:hAnsi="Comic Sans MS"/>
          <w:sz w:val="20"/>
          <w:szCs w:val="20"/>
        </w:rPr>
        <w:t xml:space="preserve"> to PPVT144</w:t>
      </w:r>
      <w:r>
        <w:rPr>
          <w:rFonts w:ascii="Comic Sans MS" w:hAnsi="Comic Sans MS"/>
          <w:sz w:val="20"/>
          <w:szCs w:val="20"/>
        </w:rPr>
        <w:fldChar w:fldCharType="begin"/>
      </w:r>
      <w:r w:rsidRPr="006F0A5D">
        <w:rPr>
          <w:rFonts w:ascii="Comic Sans MS" w:hAnsi="Comic Sans MS"/>
          <w:sz w:val="20"/>
          <w:szCs w:val="20"/>
        </w:rPr>
        <w:instrText>xe "PPVT144"</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Blazing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Mammal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Reprimanding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Upholstery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Hoisting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Exterior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139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Consuming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Pastry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Cornea</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Constrained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Pedestrian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Colt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SET12ERR</w:t>
      </w:r>
      <w:r>
        <w:rPr>
          <w:rFonts w:ascii="Comic Sans MS" w:hAnsi="Comic Sans MS"/>
          <w:sz w:val="20"/>
          <w:szCs w:val="20"/>
        </w:rPr>
        <w:fldChar w:fldCharType="begin"/>
      </w:r>
      <w:r w:rsidRPr="006F0A5D">
        <w:rPr>
          <w:rFonts w:ascii="Comic Sans MS" w:hAnsi="Comic Sans MS"/>
          <w:sz w:val="20"/>
          <w:szCs w:val="20"/>
        </w:rPr>
        <w:instrText>xe "SET12ERR"</w:instrText>
      </w:r>
      <w:r>
        <w:rPr>
          <w:rFonts w:ascii="Comic Sans MS" w:hAnsi="Comic Sans MS"/>
          <w:sz w:val="20"/>
          <w:szCs w:val="20"/>
        </w:rPr>
        <w:fldChar w:fldCharType="end"/>
      </w:r>
      <w:r w:rsidRPr="006F0A5D">
        <w:rPr>
          <w:rFonts w:ascii="Comic Sans MS" w:hAnsi="Comic Sans MS"/>
          <w:sz w:val="20"/>
          <w:szCs w:val="20"/>
        </w:rPr>
        <w:tab/>
        <w:t>Number of errors from Set 12</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PPVT145</w:t>
      </w:r>
      <w:r>
        <w:rPr>
          <w:rFonts w:ascii="Comic Sans MS" w:hAnsi="Comic Sans MS"/>
          <w:sz w:val="20"/>
          <w:szCs w:val="20"/>
        </w:rPr>
        <w:fldChar w:fldCharType="begin"/>
      </w:r>
      <w:r w:rsidRPr="006F0A5D">
        <w:rPr>
          <w:rFonts w:ascii="Comic Sans MS" w:hAnsi="Comic Sans MS"/>
          <w:sz w:val="20"/>
          <w:szCs w:val="20"/>
        </w:rPr>
        <w:instrText>xe "PPVT145"</w:instrText>
      </w:r>
      <w:r>
        <w:rPr>
          <w:rFonts w:ascii="Comic Sans MS" w:hAnsi="Comic Sans MS"/>
          <w:sz w:val="20"/>
          <w:szCs w:val="20"/>
        </w:rPr>
        <w:fldChar w:fldCharType="end"/>
      </w:r>
      <w:r w:rsidRPr="006F0A5D">
        <w:rPr>
          <w:rFonts w:ascii="Comic Sans MS" w:hAnsi="Comic Sans MS"/>
          <w:sz w:val="20"/>
          <w:szCs w:val="20"/>
        </w:rPr>
        <w:t xml:space="preserve"> to PPVT156</w:t>
      </w:r>
      <w:r>
        <w:rPr>
          <w:rFonts w:ascii="Comic Sans MS" w:hAnsi="Comic Sans MS"/>
          <w:sz w:val="20"/>
          <w:szCs w:val="20"/>
        </w:rPr>
        <w:fldChar w:fldCharType="begin"/>
      </w:r>
      <w:r w:rsidRPr="006F0A5D">
        <w:rPr>
          <w:rFonts w:ascii="Comic Sans MS" w:hAnsi="Comic Sans MS"/>
          <w:sz w:val="20"/>
          <w:szCs w:val="20"/>
        </w:rPr>
        <w:instrText>xe "PPVT156"</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Syringe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Transparent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Ladle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Replenishing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149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Abrasive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Parallelogram</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Cascade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Lever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Detonation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Pillar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Cultivating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Aquatic</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SET13ERR</w:t>
      </w:r>
      <w:r>
        <w:rPr>
          <w:rFonts w:ascii="Comic Sans MS" w:hAnsi="Comic Sans MS"/>
          <w:sz w:val="20"/>
          <w:szCs w:val="20"/>
        </w:rPr>
        <w:fldChar w:fldCharType="begin"/>
      </w:r>
      <w:r w:rsidRPr="006F0A5D">
        <w:rPr>
          <w:rFonts w:ascii="Comic Sans MS" w:hAnsi="Comic Sans MS"/>
          <w:sz w:val="20"/>
          <w:szCs w:val="20"/>
        </w:rPr>
        <w:instrText>xe "SET13ERR"</w:instrText>
      </w:r>
      <w:r>
        <w:rPr>
          <w:rFonts w:ascii="Comic Sans MS" w:hAnsi="Comic Sans MS"/>
          <w:sz w:val="20"/>
          <w:szCs w:val="20"/>
        </w:rPr>
        <w:fldChar w:fldCharType="end"/>
      </w:r>
      <w:r w:rsidRPr="006F0A5D">
        <w:rPr>
          <w:rFonts w:ascii="Comic Sans MS" w:hAnsi="Comic Sans MS"/>
          <w:sz w:val="20"/>
          <w:szCs w:val="20"/>
        </w:rPr>
        <w:tab/>
        <w:t>Number of errors from Set 13</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PPVT157</w:t>
      </w:r>
      <w:r>
        <w:rPr>
          <w:rFonts w:ascii="Comic Sans MS" w:hAnsi="Comic Sans MS"/>
          <w:sz w:val="20"/>
          <w:szCs w:val="20"/>
        </w:rPr>
        <w:fldChar w:fldCharType="begin"/>
      </w:r>
      <w:r w:rsidRPr="006F0A5D">
        <w:rPr>
          <w:rFonts w:ascii="Comic Sans MS" w:hAnsi="Comic Sans MS"/>
          <w:sz w:val="20"/>
          <w:szCs w:val="20"/>
        </w:rPr>
        <w:instrText>xe "PPVT157"</w:instrText>
      </w:r>
      <w:r>
        <w:rPr>
          <w:rFonts w:ascii="Comic Sans MS" w:hAnsi="Comic Sans MS"/>
          <w:sz w:val="20"/>
          <w:szCs w:val="20"/>
        </w:rPr>
        <w:fldChar w:fldCharType="end"/>
      </w:r>
      <w:r w:rsidRPr="006F0A5D">
        <w:rPr>
          <w:rFonts w:ascii="Comic Sans MS" w:hAnsi="Comic Sans MS"/>
          <w:sz w:val="20"/>
          <w:szCs w:val="20"/>
        </w:rPr>
        <w:t xml:space="preserve"> to PPVT168</w:t>
      </w:r>
      <w:r>
        <w:rPr>
          <w:rFonts w:ascii="Comic Sans MS" w:hAnsi="Comic Sans MS"/>
          <w:sz w:val="20"/>
          <w:szCs w:val="20"/>
        </w:rPr>
        <w:fldChar w:fldCharType="begin"/>
      </w:r>
      <w:r w:rsidRPr="006F0A5D">
        <w:rPr>
          <w:rFonts w:ascii="Comic Sans MS" w:hAnsi="Comic Sans MS"/>
          <w:sz w:val="20"/>
          <w:szCs w:val="20"/>
        </w:rPr>
        <w:instrText>xe "PPVT168"</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Indigent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Oasis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159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Disappointed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Perpendicular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Poultry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Confiding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Periodical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Filtration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Primate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Spherical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Talon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Octagon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SET14ERR</w:t>
      </w:r>
      <w:r>
        <w:rPr>
          <w:rFonts w:ascii="Comic Sans MS" w:hAnsi="Comic Sans MS"/>
          <w:sz w:val="20"/>
          <w:szCs w:val="20"/>
        </w:rPr>
        <w:fldChar w:fldCharType="begin"/>
      </w:r>
      <w:r w:rsidRPr="006F0A5D">
        <w:rPr>
          <w:rFonts w:ascii="Comic Sans MS" w:hAnsi="Comic Sans MS"/>
          <w:sz w:val="20"/>
          <w:szCs w:val="20"/>
        </w:rPr>
        <w:instrText>xe "SET14ERR"</w:instrText>
      </w:r>
      <w:r>
        <w:rPr>
          <w:rFonts w:ascii="Comic Sans MS" w:hAnsi="Comic Sans MS"/>
          <w:sz w:val="20"/>
          <w:szCs w:val="20"/>
        </w:rPr>
        <w:fldChar w:fldCharType="end"/>
      </w:r>
      <w:r w:rsidRPr="006F0A5D">
        <w:rPr>
          <w:rFonts w:ascii="Comic Sans MS" w:hAnsi="Comic Sans MS"/>
          <w:sz w:val="20"/>
          <w:szCs w:val="20"/>
        </w:rPr>
        <w:tab/>
        <w:t>Number of errors from Set 14</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PPVT169</w:t>
      </w:r>
      <w:r>
        <w:rPr>
          <w:rFonts w:ascii="Comic Sans MS" w:hAnsi="Comic Sans MS"/>
          <w:sz w:val="20"/>
          <w:szCs w:val="20"/>
        </w:rPr>
        <w:fldChar w:fldCharType="begin"/>
      </w:r>
      <w:r w:rsidRPr="006F0A5D">
        <w:rPr>
          <w:rFonts w:ascii="Comic Sans MS" w:hAnsi="Comic Sans MS"/>
          <w:sz w:val="20"/>
          <w:szCs w:val="20"/>
        </w:rPr>
        <w:instrText>xe "PPVT169"</w:instrText>
      </w:r>
      <w:r>
        <w:rPr>
          <w:rFonts w:ascii="Comic Sans MS" w:hAnsi="Comic Sans MS"/>
          <w:sz w:val="20"/>
          <w:szCs w:val="20"/>
        </w:rPr>
        <w:fldChar w:fldCharType="end"/>
      </w:r>
      <w:r w:rsidRPr="006F0A5D">
        <w:rPr>
          <w:rFonts w:ascii="Comic Sans MS" w:hAnsi="Comic Sans MS"/>
          <w:sz w:val="20"/>
          <w:szCs w:val="20"/>
        </w:rPr>
        <w:t xml:space="preserve"> to PPVT180</w:t>
      </w:r>
    </w:p>
    <w:p w:rsidR="00645ADE" w:rsidRPr="006F0A5D" w:rsidRDefault="00645ADE" w:rsidP="00304E84">
      <w:pPr>
        <w:pStyle w:val="BodyTextIndent"/>
        <w:ind w:left="1003" w:firstLine="437"/>
        <w:rPr>
          <w:rFonts w:ascii="Comic Sans MS" w:hAnsi="Comic Sans MS"/>
          <w:sz w:val="20"/>
          <w:szCs w:val="20"/>
        </w:rPr>
      </w:pPr>
      <w:r>
        <w:rPr>
          <w:rFonts w:ascii="Comic Sans MS" w:hAnsi="Comic Sans MS"/>
          <w:sz w:val="20"/>
          <w:szCs w:val="20"/>
        </w:rPr>
        <w:fldChar w:fldCharType="begin"/>
      </w:r>
      <w:r w:rsidRPr="006F0A5D">
        <w:rPr>
          <w:rFonts w:ascii="Comic Sans MS" w:hAnsi="Comic Sans MS"/>
          <w:sz w:val="20"/>
          <w:szCs w:val="20"/>
        </w:rPr>
        <w:instrText>xe "PPVT180"</w:instrText>
      </w:r>
      <w:r>
        <w:rPr>
          <w:rFonts w:ascii="Comic Sans MS" w:hAnsi="Comic Sans MS"/>
          <w:sz w:val="20"/>
          <w:szCs w:val="20"/>
        </w:rPr>
        <w:fldChar w:fldCharType="end"/>
      </w:r>
      <w:r w:rsidRPr="006F0A5D">
        <w:rPr>
          <w:rFonts w:ascii="Comic Sans MS" w:hAnsi="Comic Sans MS"/>
          <w:sz w:val="20"/>
          <w:szCs w:val="20"/>
        </w:rPr>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169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Incandescent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Pilfering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Trajectory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Mercantile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Derrick</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Ascending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Monetary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Entomologist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Gaff</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Quintet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179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Nautical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Incarcerating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SET15ERR</w:t>
      </w:r>
      <w:r>
        <w:rPr>
          <w:rFonts w:ascii="Comic Sans MS" w:hAnsi="Comic Sans MS"/>
          <w:sz w:val="20"/>
          <w:szCs w:val="20"/>
        </w:rPr>
        <w:fldChar w:fldCharType="begin"/>
      </w:r>
      <w:r w:rsidRPr="006F0A5D">
        <w:rPr>
          <w:rFonts w:ascii="Comic Sans MS" w:hAnsi="Comic Sans MS"/>
          <w:sz w:val="20"/>
          <w:szCs w:val="20"/>
        </w:rPr>
        <w:instrText>xe "SET15ERR"</w:instrText>
      </w:r>
      <w:r>
        <w:rPr>
          <w:rFonts w:ascii="Comic Sans MS" w:hAnsi="Comic Sans MS"/>
          <w:sz w:val="20"/>
          <w:szCs w:val="20"/>
        </w:rPr>
        <w:fldChar w:fldCharType="end"/>
      </w:r>
      <w:r w:rsidRPr="006F0A5D">
        <w:rPr>
          <w:rFonts w:ascii="Comic Sans MS" w:hAnsi="Comic Sans MS"/>
          <w:sz w:val="20"/>
          <w:szCs w:val="20"/>
        </w:rPr>
        <w:tab/>
        <w:t>Number of errors from Set 15</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PPVT181</w:t>
      </w:r>
      <w:r>
        <w:rPr>
          <w:rFonts w:ascii="Comic Sans MS" w:hAnsi="Comic Sans MS"/>
          <w:sz w:val="20"/>
          <w:szCs w:val="20"/>
        </w:rPr>
        <w:fldChar w:fldCharType="begin"/>
      </w:r>
      <w:r w:rsidRPr="006F0A5D">
        <w:rPr>
          <w:rFonts w:ascii="Comic Sans MS" w:hAnsi="Comic Sans MS"/>
          <w:sz w:val="20"/>
          <w:szCs w:val="20"/>
        </w:rPr>
        <w:instrText>xe "PPVT181"</w:instrText>
      </w:r>
      <w:r>
        <w:rPr>
          <w:rFonts w:ascii="Comic Sans MS" w:hAnsi="Comic Sans MS"/>
          <w:sz w:val="20"/>
          <w:szCs w:val="20"/>
        </w:rPr>
        <w:fldChar w:fldCharType="end"/>
      </w:r>
      <w:r w:rsidRPr="006F0A5D">
        <w:rPr>
          <w:rFonts w:ascii="Comic Sans MS" w:hAnsi="Comic Sans MS"/>
          <w:sz w:val="20"/>
          <w:szCs w:val="20"/>
        </w:rPr>
        <w:t xml:space="preserve"> to PPVT192</w:t>
      </w:r>
      <w:r>
        <w:rPr>
          <w:rFonts w:ascii="Comic Sans MS" w:hAnsi="Comic Sans MS"/>
          <w:sz w:val="20"/>
          <w:szCs w:val="20"/>
        </w:rPr>
        <w:fldChar w:fldCharType="begin"/>
      </w:r>
      <w:r w:rsidRPr="006F0A5D">
        <w:rPr>
          <w:rFonts w:ascii="Comic Sans MS" w:hAnsi="Comic Sans MS"/>
          <w:sz w:val="20"/>
          <w:szCs w:val="20"/>
        </w:rPr>
        <w:instrText>xe "PPVT192"</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Coniferous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Wildebeest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Caster</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Reposing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Convex</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Gourmand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Dromedary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Diverging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189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Incertitude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Quiescent</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Honing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Cupola</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SET16ERR</w:t>
      </w:r>
      <w:r>
        <w:rPr>
          <w:rFonts w:ascii="Comic Sans MS" w:hAnsi="Comic Sans MS"/>
          <w:sz w:val="20"/>
          <w:szCs w:val="20"/>
        </w:rPr>
        <w:fldChar w:fldCharType="begin"/>
      </w:r>
      <w:r w:rsidRPr="006F0A5D">
        <w:rPr>
          <w:rFonts w:ascii="Comic Sans MS" w:hAnsi="Comic Sans MS"/>
          <w:sz w:val="20"/>
          <w:szCs w:val="20"/>
        </w:rPr>
        <w:instrText>xe "SET16ERR"</w:instrText>
      </w:r>
      <w:r>
        <w:rPr>
          <w:rFonts w:ascii="Comic Sans MS" w:hAnsi="Comic Sans MS"/>
          <w:sz w:val="20"/>
          <w:szCs w:val="20"/>
        </w:rPr>
        <w:fldChar w:fldCharType="end"/>
      </w:r>
      <w:r w:rsidRPr="006F0A5D">
        <w:rPr>
          <w:rFonts w:ascii="Comic Sans MS" w:hAnsi="Comic Sans MS"/>
          <w:sz w:val="20"/>
          <w:szCs w:val="20"/>
        </w:rPr>
        <w:tab/>
        <w:t>Number of errors from Set 16</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PPVT193</w:t>
      </w:r>
      <w:r>
        <w:rPr>
          <w:rFonts w:ascii="Comic Sans MS" w:hAnsi="Comic Sans MS"/>
          <w:sz w:val="20"/>
          <w:szCs w:val="20"/>
        </w:rPr>
        <w:fldChar w:fldCharType="begin"/>
      </w:r>
      <w:r w:rsidRPr="006F0A5D">
        <w:rPr>
          <w:rFonts w:ascii="Comic Sans MS" w:hAnsi="Comic Sans MS"/>
          <w:sz w:val="20"/>
          <w:szCs w:val="20"/>
        </w:rPr>
        <w:instrText>xe "PPVT193"</w:instrText>
      </w:r>
      <w:r>
        <w:rPr>
          <w:rFonts w:ascii="Comic Sans MS" w:hAnsi="Comic Sans MS"/>
          <w:sz w:val="20"/>
          <w:szCs w:val="20"/>
        </w:rPr>
        <w:fldChar w:fldCharType="end"/>
      </w:r>
      <w:r w:rsidRPr="006F0A5D">
        <w:rPr>
          <w:rFonts w:ascii="Comic Sans MS" w:hAnsi="Comic Sans MS"/>
          <w:sz w:val="20"/>
          <w:szCs w:val="20"/>
        </w:rPr>
        <w:t xml:space="preserve"> to PPVT204</w:t>
      </w:r>
      <w:r>
        <w:rPr>
          <w:rFonts w:ascii="Comic Sans MS" w:hAnsi="Comic Sans MS"/>
          <w:sz w:val="20"/>
          <w:szCs w:val="20"/>
        </w:rPr>
        <w:fldChar w:fldCharType="begin"/>
      </w:r>
      <w:r w:rsidRPr="006F0A5D">
        <w:rPr>
          <w:rFonts w:ascii="Comic Sans MS" w:hAnsi="Comic Sans MS"/>
          <w:sz w:val="20"/>
          <w:szCs w:val="20"/>
        </w:rPr>
        <w:instrText>xe "PPVT204"</w:instrText>
      </w:r>
      <w:r>
        <w:rPr>
          <w:rFonts w:ascii="Comic Sans MS" w:hAnsi="Comic Sans MS"/>
          <w:sz w:val="20"/>
          <w:szCs w:val="20"/>
        </w:rPr>
        <w:fldChar w:fldCharType="end"/>
      </w:r>
    </w:p>
    <w:p w:rsidR="00645ADE" w:rsidRPr="006F0A5D" w:rsidRDefault="00645ADE" w:rsidP="00304E84">
      <w:pPr>
        <w:pStyle w:val="BodyTextIndent"/>
        <w:ind w:left="1003" w:firstLine="437"/>
        <w:rPr>
          <w:rFonts w:ascii="Comic Sans MS" w:hAnsi="Comic Sans MS"/>
          <w:sz w:val="20"/>
          <w:szCs w:val="20"/>
        </w:rPr>
      </w:pPr>
      <w:r w:rsidRPr="006F0A5D">
        <w:rPr>
          <w:rFonts w:ascii="Comic Sans MS" w:hAnsi="Comic Sans MS"/>
          <w:sz w:val="20"/>
          <w:szCs w:val="20"/>
        </w:rPr>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C650D9">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Embossed</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Perambulating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195</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Arable</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196</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Importunity</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197</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Cenotaph</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198</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Tonsorial</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199</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Nidificating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200</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Terpsichorean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201</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Cairn</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202</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Osculating</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203</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Vitreous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C650D9">
        <w:trPr>
          <w:jc w:val="center"/>
        </w:trPr>
        <w:tc>
          <w:tcPr>
            <w:tcW w:w="809"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204</w:t>
            </w:r>
          </w:p>
        </w:tc>
        <w:tc>
          <w:tcPr>
            <w:tcW w:w="1328" w:type="dxa"/>
          </w:tcPr>
          <w:p w:rsidR="00645ADE" w:rsidRPr="006F0A5D" w:rsidRDefault="00645ADE" w:rsidP="00C650D9">
            <w:pPr>
              <w:pStyle w:val="BodyTextIndent"/>
              <w:ind w:left="0"/>
              <w:rPr>
                <w:rFonts w:ascii="Comic Sans MS" w:hAnsi="Comic Sans MS"/>
                <w:sz w:val="20"/>
                <w:szCs w:val="20"/>
              </w:rPr>
            </w:pPr>
            <w:r w:rsidRPr="006F0A5D">
              <w:rPr>
                <w:rFonts w:ascii="Comic Sans MS" w:hAnsi="Comic Sans MS"/>
                <w:sz w:val="20"/>
                <w:szCs w:val="20"/>
              </w:rPr>
              <w:t>Lugubrious</w:t>
            </w:r>
          </w:p>
        </w:tc>
        <w:tc>
          <w:tcPr>
            <w:tcW w:w="1986" w:type="dxa"/>
          </w:tcPr>
          <w:p w:rsidR="00645ADE" w:rsidRPr="006F0A5D" w:rsidRDefault="00645ADE" w:rsidP="00C650D9">
            <w:pPr>
              <w:pStyle w:val="BodyTextIndent"/>
              <w:ind w:left="0"/>
              <w:jc w:val="center"/>
              <w:rPr>
                <w:rFonts w:ascii="Comic Sans MS" w:hAnsi="Comic Sans MS"/>
                <w:sz w:val="20"/>
                <w:szCs w:val="20"/>
              </w:rPr>
            </w:pPr>
            <w:r w:rsidRPr="006F0A5D">
              <w:rPr>
                <w:rFonts w:ascii="Comic Sans MS" w:hAnsi="Comic Sans MS"/>
                <w:sz w:val="20"/>
                <w:szCs w:val="20"/>
              </w:rPr>
              <w:t>2</w:t>
            </w:r>
          </w:p>
        </w:tc>
      </w:tr>
    </w:tbl>
    <w:p w:rsidR="00645ADE" w:rsidRPr="006F0A5D" w:rsidRDefault="00645ADE" w:rsidP="00304E84">
      <w:pPr>
        <w:pStyle w:val="BodyTextIndent"/>
        <w:spacing w:before="60"/>
        <w:ind w:left="0"/>
        <w:rPr>
          <w:rFonts w:ascii="Comic Sans MS" w:hAnsi="Comic Sans MS"/>
          <w:sz w:val="20"/>
          <w:szCs w:val="20"/>
        </w:rPr>
      </w:pPr>
      <w:r w:rsidRPr="006F0A5D">
        <w:rPr>
          <w:rFonts w:ascii="Comic Sans MS" w:hAnsi="Comic Sans MS"/>
          <w:sz w:val="20"/>
          <w:szCs w:val="20"/>
        </w:rPr>
        <w:t>SET17ERR</w:t>
      </w:r>
      <w:r>
        <w:rPr>
          <w:rFonts w:ascii="Comic Sans MS" w:hAnsi="Comic Sans MS"/>
          <w:sz w:val="20"/>
          <w:szCs w:val="20"/>
        </w:rPr>
        <w:fldChar w:fldCharType="begin"/>
      </w:r>
      <w:r w:rsidRPr="006F0A5D">
        <w:rPr>
          <w:rFonts w:ascii="Comic Sans MS" w:hAnsi="Comic Sans MS"/>
          <w:sz w:val="20"/>
          <w:szCs w:val="20"/>
        </w:rPr>
        <w:instrText>xe "SET17ERR"</w:instrText>
      </w:r>
      <w:r>
        <w:rPr>
          <w:rFonts w:ascii="Comic Sans MS" w:hAnsi="Comic Sans MS"/>
          <w:sz w:val="20"/>
          <w:szCs w:val="20"/>
        </w:rPr>
        <w:fldChar w:fldCharType="end"/>
      </w:r>
      <w:r w:rsidRPr="006F0A5D">
        <w:rPr>
          <w:rFonts w:ascii="Comic Sans MS" w:hAnsi="Comic Sans MS"/>
          <w:sz w:val="20"/>
          <w:szCs w:val="20"/>
        </w:rPr>
        <w:tab/>
        <w:t>Number of errors from Set 17</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FINHRPP</w:t>
      </w:r>
      <w:r>
        <w:rPr>
          <w:rFonts w:ascii="Comic Sans MS" w:hAnsi="Comic Sans MS"/>
          <w:sz w:val="20"/>
          <w:szCs w:val="20"/>
        </w:rPr>
        <w:fldChar w:fldCharType="begin"/>
      </w:r>
      <w:r w:rsidRPr="006F0A5D">
        <w:rPr>
          <w:rFonts w:ascii="Comic Sans MS" w:hAnsi="Comic Sans MS"/>
          <w:sz w:val="20"/>
          <w:szCs w:val="20"/>
        </w:rPr>
        <w:instrText>xe "FINHRPP"</w:instrText>
      </w:r>
      <w:r>
        <w:rPr>
          <w:rFonts w:ascii="Comic Sans MS" w:hAnsi="Comic Sans MS"/>
          <w:sz w:val="20"/>
          <w:szCs w:val="20"/>
        </w:rPr>
        <w:fldChar w:fldCharType="end"/>
      </w:r>
      <w:r w:rsidRPr="006F0A5D">
        <w:rPr>
          <w:rFonts w:ascii="Comic Sans MS" w:hAnsi="Comic Sans MS"/>
          <w:sz w:val="20"/>
          <w:szCs w:val="20"/>
        </w:rPr>
        <w:tab/>
        <w:t xml:space="preserve">Finish time of PPVT – hour </w:t>
      </w:r>
      <w:r w:rsidRPr="006F0A5D">
        <w:rPr>
          <w:rFonts w:ascii="Comic Sans MS" w:hAnsi="Comic Sans MS" w:cs="Arial"/>
          <w:sz w:val="20"/>
          <w:szCs w:val="20"/>
          <w:lang w:val="en-US"/>
        </w:rPr>
        <w:t>(possible values: 07 to 18)</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FINMNPP</w:t>
      </w:r>
      <w:r>
        <w:rPr>
          <w:rFonts w:ascii="Comic Sans MS" w:hAnsi="Comic Sans MS"/>
          <w:sz w:val="20"/>
          <w:szCs w:val="20"/>
        </w:rPr>
        <w:fldChar w:fldCharType="begin"/>
      </w:r>
      <w:r w:rsidRPr="006F0A5D">
        <w:rPr>
          <w:rFonts w:ascii="Comic Sans MS" w:hAnsi="Comic Sans MS"/>
          <w:sz w:val="20"/>
          <w:szCs w:val="20"/>
        </w:rPr>
        <w:instrText>xe "FINMNPP"</w:instrText>
      </w:r>
      <w:r>
        <w:rPr>
          <w:rFonts w:ascii="Comic Sans MS" w:hAnsi="Comic Sans MS"/>
          <w:sz w:val="20"/>
          <w:szCs w:val="20"/>
        </w:rPr>
        <w:fldChar w:fldCharType="end"/>
      </w:r>
      <w:r w:rsidRPr="006F0A5D">
        <w:rPr>
          <w:rFonts w:ascii="Comic Sans MS" w:hAnsi="Comic Sans MS"/>
          <w:sz w:val="20"/>
          <w:szCs w:val="20"/>
        </w:rPr>
        <w:tab/>
        <w:t>Finish time of PPVT – minutes (</w:t>
      </w:r>
      <w:r w:rsidRPr="006F0A5D">
        <w:rPr>
          <w:rFonts w:ascii="Comic Sans MS" w:hAnsi="Comic Sans MS" w:cs="Arial"/>
          <w:sz w:val="20"/>
          <w:szCs w:val="20"/>
          <w:lang w:val="en-US"/>
        </w:rPr>
        <w:t>possible values: 00 to 59)</w:t>
      </w:r>
    </w:p>
    <w:p w:rsidR="00645ADE" w:rsidRPr="006F0A5D" w:rsidRDefault="00645ADE" w:rsidP="00304E84">
      <w:pPr>
        <w:pStyle w:val="BodyTextIndent"/>
        <w:ind w:left="0"/>
        <w:rPr>
          <w:rFonts w:ascii="Comic Sans MS" w:hAnsi="Comic Sans MS"/>
          <w:sz w:val="20"/>
          <w:szCs w:val="20"/>
        </w:rPr>
      </w:pPr>
      <w:r w:rsidRPr="006F0A5D">
        <w:rPr>
          <w:rFonts w:ascii="Comic Sans MS" w:hAnsi="Comic Sans MS"/>
          <w:sz w:val="20"/>
          <w:szCs w:val="20"/>
        </w:rPr>
        <w:t>CEILING</w:t>
      </w:r>
      <w:r>
        <w:rPr>
          <w:rFonts w:ascii="Comic Sans MS" w:hAnsi="Comic Sans MS"/>
          <w:sz w:val="20"/>
          <w:szCs w:val="20"/>
        </w:rPr>
        <w:fldChar w:fldCharType="begin"/>
      </w:r>
      <w:r w:rsidRPr="006F0A5D">
        <w:rPr>
          <w:rFonts w:ascii="Comic Sans MS" w:hAnsi="Comic Sans MS"/>
          <w:sz w:val="20"/>
          <w:szCs w:val="20"/>
        </w:rPr>
        <w:instrText>xe "CEILING"</w:instrText>
      </w:r>
      <w:r>
        <w:rPr>
          <w:rFonts w:ascii="Comic Sans MS" w:hAnsi="Comic Sans MS"/>
          <w:sz w:val="20"/>
          <w:szCs w:val="20"/>
        </w:rPr>
        <w:fldChar w:fldCharType="end"/>
      </w:r>
      <w:r w:rsidRPr="006F0A5D">
        <w:rPr>
          <w:rFonts w:ascii="Comic Sans MS" w:hAnsi="Comic Sans MS"/>
          <w:sz w:val="20"/>
          <w:szCs w:val="20"/>
        </w:rPr>
        <w:tab/>
        <w:t>Ceiling item (possible values from 12 to 204)</w:t>
      </w:r>
      <w:r>
        <w:rPr>
          <w:rFonts w:ascii="Comic Sans MS" w:hAnsi="Comic Sans MS"/>
          <w:sz w:val="20"/>
          <w:szCs w:val="20"/>
        </w:rPr>
        <w:t xml:space="preserve">. Missing values are coded negative. </w:t>
      </w:r>
    </w:p>
    <w:p w:rsidR="00645ADE" w:rsidRDefault="00645ADE" w:rsidP="00304E84">
      <w:pPr>
        <w:pStyle w:val="BodyTextIndent"/>
        <w:ind w:left="0"/>
        <w:rPr>
          <w:rFonts w:ascii="Comic Sans MS" w:hAnsi="Comic Sans MS"/>
          <w:sz w:val="20"/>
          <w:szCs w:val="20"/>
        </w:rPr>
      </w:pPr>
      <w:r w:rsidRPr="006F0A5D">
        <w:rPr>
          <w:rFonts w:ascii="Comic Sans MS" w:hAnsi="Comic Sans MS"/>
          <w:sz w:val="20"/>
          <w:szCs w:val="20"/>
        </w:rPr>
        <w:t>MINERR</w:t>
      </w:r>
      <w:r>
        <w:rPr>
          <w:rFonts w:ascii="Comic Sans MS" w:hAnsi="Comic Sans MS"/>
          <w:sz w:val="20"/>
          <w:szCs w:val="20"/>
        </w:rPr>
        <w:fldChar w:fldCharType="begin"/>
      </w:r>
      <w:r w:rsidRPr="006F0A5D">
        <w:rPr>
          <w:rFonts w:ascii="Comic Sans MS" w:hAnsi="Comic Sans MS"/>
          <w:sz w:val="20"/>
          <w:szCs w:val="20"/>
        </w:rPr>
        <w:instrText>xe "MINERR"</w:instrText>
      </w:r>
      <w:r>
        <w:rPr>
          <w:rFonts w:ascii="Comic Sans MS" w:hAnsi="Comic Sans MS"/>
          <w:sz w:val="20"/>
          <w:szCs w:val="20"/>
        </w:rPr>
        <w:fldChar w:fldCharType="end"/>
      </w:r>
      <w:r w:rsidRPr="006F0A5D">
        <w:rPr>
          <w:rFonts w:ascii="Comic Sans MS" w:hAnsi="Comic Sans MS"/>
          <w:sz w:val="20"/>
          <w:szCs w:val="20"/>
        </w:rPr>
        <w:tab/>
        <w:t>Minus errors (possible values from 0 to 100)</w:t>
      </w:r>
      <w:r>
        <w:rPr>
          <w:rFonts w:ascii="Comic Sans MS" w:hAnsi="Comic Sans MS"/>
          <w:sz w:val="20"/>
          <w:szCs w:val="20"/>
        </w:rPr>
        <w:t>. Missing values are coded negative.</w:t>
      </w:r>
    </w:p>
    <w:p w:rsidR="00645ADE" w:rsidRPr="001E6121" w:rsidRDefault="00645ADE" w:rsidP="00304E84">
      <w:pPr>
        <w:pStyle w:val="BodyTextIndent"/>
        <w:ind w:left="0"/>
        <w:rPr>
          <w:rFonts w:ascii="Comic Sans MS" w:hAnsi="Comic Sans MS"/>
          <w:sz w:val="20"/>
          <w:szCs w:val="20"/>
        </w:rPr>
      </w:pPr>
      <w:r w:rsidRPr="001E6121">
        <w:rPr>
          <w:rFonts w:ascii="Comic Sans MS" w:hAnsi="Comic Sans MS"/>
          <w:sz w:val="20"/>
          <w:szCs w:val="20"/>
        </w:rPr>
        <w:t>RAWSCRE</w:t>
      </w:r>
      <w:r>
        <w:rPr>
          <w:rFonts w:ascii="Comic Sans MS" w:hAnsi="Comic Sans MS"/>
          <w:sz w:val="20"/>
          <w:szCs w:val="20"/>
        </w:rPr>
        <w:tab/>
      </w:r>
      <w:r w:rsidRPr="001E6121">
        <w:rPr>
          <w:rFonts w:ascii="Comic Sans MS" w:hAnsi="Comic Sans MS"/>
          <w:sz w:val="20"/>
          <w:szCs w:val="20"/>
        </w:rPr>
        <w:t>Raw score</w:t>
      </w:r>
    </w:p>
    <w:p w:rsidR="00645ADE" w:rsidRDefault="00645ADE" w:rsidP="00304E84">
      <w:r w:rsidRPr="002A14FC">
        <w:t>STDSCRE</w:t>
      </w:r>
      <w:r>
        <w:fldChar w:fldCharType="begin"/>
      </w:r>
      <w:r>
        <w:instrText>xe "</w:instrText>
      </w:r>
      <w:r w:rsidRPr="00B77E70">
        <w:instrText>STDSCRE</w:instrText>
      </w:r>
      <w:r>
        <w:instrText>"</w:instrText>
      </w:r>
      <w:r>
        <w:fldChar w:fldCharType="end"/>
      </w:r>
      <w:r>
        <w:tab/>
      </w:r>
      <w:r w:rsidRPr="002A14FC">
        <w:t>Standard score</w:t>
      </w:r>
      <w:r>
        <w:t>. Missing values are coded negative.</w:t>
      </w:r>
    </w:p>
    <w:p w:rsidR="00645ADE" w:rsidRDefault="00645ADE" w:rsidP="00304E84">
      <w:r>
        <w:t xml:space="preserve"> </w:t>
      </w:r>
      <w:r w:rsidRPr="002A14FC">
        <w:t>PPFWLANG</w:t>
      </w:r>
      <w:r>
        <w:fldChar w:fldCharType="begin"/>
      </w:r>
      <w:r>
        <w:instrText>xe "</w:instrText>
      </w:r>
      <w:r w:rsidRPr="00B77E70">
        <w:instrText>PPFWLANG</w:instrText>
      </w:r>
      <w:r>
        <w:instrText>"</w:instrText>
      </w:r>
      <w:r>
        <w:fldChar w:fldCharType="end"/>
      </w:r>
      <w:r>
        <w:tab/>
      </w:r>
      <w:r w:rsidRPr="002A14FC">
        <w:t xml:space="preserve">Language used by fieldworker during </w:t>
      </w:r>
      <w:r>
        <w:t>administration. Codes are:</w:t>
      </w:r>
    </w:p>
    <w:p w:rsidR="00645ADE" w:rsidRPr="0050281F" w:rsidRDefault="00645ADE" w:rsidP="00304E84">
      <w:pPr>
        <w:ind w:left="1440" w:firstLine="720"/>
      </w:pPr>
      <w:r>
        <w:t xml:space="preserve">01= </w:t>
      </w:r>
      <w:r w:rsidRPr="0050281F">
        <w:t>Viet</w:t>
      </w:r>
    </w:p>
    <w:p w:rsidR="00645ADE" w:rsidRPr="0050281F" w:rsidRDefault="00645ADE" w:rsidP="00304E84">
      <w:pPr>
        <w:ind w:left="1440" w:firstLine="720"/>
      </w:pPr>
      <w:r>
        <w:t xml:space="preserve">02= </w:t>
      </w:r>
      <w:r w:rsidRPr="0050281F">
        <w:t>Dao</w:t>
      </w:r>
    </w:p>
    <w:p w:rsidR="00645ADE" w:rsidRPr="0050281F" w:rsidRDefault="00645ADE" w:rsidP="00304E84">
      <w:pPr>
        <w:ind w:left="1440" w:firstLine="720"/>
      </w:pPr>
      <w:r>
        <w:t xml:space="preserve">03= </w:t>
      </w:r>
      <w:smartTag w:uri="urn:schemas-microsoft-com:office:smarttags" w:element="place">
        <w:r w:rsidRPr="0050281F">
          <w:t>Tay</w:t>
        </w:r>
      </w:smartTag>
    </w:p>
    <w:p w:rsidR="00645ADE" w:rsidRPr="0050281F" w:rsidRDefault="00645ADE" w:rsidP="00304E84">
      <w:pPr>
        <w:ind w:left="1440" w:firstLine="720"/>
      </w:pPr>
      <w:r>
        <w:t xml:space="preserve">04= </w:t>
      </w:r>
      <w:r w:rsidRPr="0050281F">
        <w:t>H'Mong</w:t>
      </w:r>
    </w:p>
    <w:p w:rsidR="00645ADE" w:rsidRPr="0050281F" w:rsidRDefault="00645ADE" w:rsidP="00304E84">
      <w:pPr>
        <w:ind w:left="1440" w:firstLine="720"/>
      </w:pPr>
      <w:r>
        <w:t xml:space="preserve">05= </w:t>
      </w:r>
      <w:r w:rsidRPr="0050281F">
        <w:t>H'Roi</w:t>
      </w:r>
    </w:p>
    <w:p w:rsidR="00645ADE" w:rsidRPr="0050281F" w:rsidRDefault="00645ADE" w:rsidP="00304E84">
      <w:pPr>
        <w:ind w:left="1440" w:firstLine="720"/>
      </w:pPr>
      <w:r>
        <w:t xml:space="preserve">06= </w:t>
      </w:r>
      <w:r w:rsidRPr="0050281F">
        <w:t>E De</w:t>
      </w:r>
    </w:p>
    <w:p w:rsidR="00645ADE" w:rsidRPr="0050281F" w:rsidRDefault="00645ADE" w:rsidP="00304E84">
      <w:pPr>
        <w:ind w:left="1440" w:firstLine="720"/>
      </w:pPr>
      <w:r>
        <w:t xml:space="preserve">07= </w:t>
      </w:r>
      <w:r w:rsidRPr="0050281F">
        <w:t>Other</w:t>
      </w:r>
    </w:p>
    <w:p w:rsidR="00645ADE" w:rsidRDefault="00645ADE" w:rsidP="00304E84">
      <w:r w:rsidRPr="005B2EA0">
        <w:t>SPECFWLG</w:t>
      </w:r>
      <w:r>
        <w:fldChar w:fldCharType="begin"/>
      </w:r>
      <w:r>
        <w:instrText>xe "</w:instrText>
      </w:r>
      <w:r w:rsidRPr="00B77E70">
        <w:instrText>SPECFWLG</w:instrText>
      </w:r>
      <w:r>
        <w:instrText>"</w:instrText>
      </w:r>
      <w:r>
        <w:fldChar w:fldCharType="end"/>
      </w:r>
      <w:r>
        <w:tab/>
      </w:r>
      <w:r w:rsidRPr="005B2EA0">
        <w:t>Specify other language used by fieldworker</w:t>
      </w:r>
    </w:p>
    <w:p w:rsidR="00645ADE" w:rsidRPr="005B2EA0" w:rsidRDefault="00645ADE" w:rsidP="00304E84">
      <w:pPr>
        <w:ind w:left="1440" w:hanging="1440"/>
      </w:pPr>
      <w:r w:rsidRPr="005B2EA0">
        <w:t>PPCDLANG</w:t>
      </w:r>
      <w:r>
        <w:fldChar w:fldCharType="begin"/>
      </w:r>
      <w:r>
        <w:instrText>xe "</w:instrText>
      </w:r>
      <w:r w:rsidRPr="00B77E70">
        <w:instrText>PPCDLANG</w:instrText>
      </w:r>
      <w:r>
        <w:instrText>"</w:instrText>
      </w:r>
      <w:r>
        <w:fldChar w:fldCharType="end"/>
      </w:r>
      <w:r>
        <w:tab/>
      </w:r>
      <w:r w:rsidRPr="005B2EA0">
        <w:t>Language used by child during administration</w:t>
      </w:r>
      <w:r>
        <w:t xml:space="preserve">. Codes are the same as used for </w:t>
      </w:r>
      <w:r w:rsidRPr="002A14FC">
        <w:t>PPFWLANG</w:t>
      </w:r>
      <w:r>
        <w:t>.</w:t>
      </w:r>
    </w:p>
    <w:p w:rsidR="00645ADE" w:rsidRDefault="00645ADE" w:rsidP="00304E84">
      <w:r w:rsidRPr="00A44078">
        <w:t>SPECCDLG</w:t>
      </w:r>
      <w:r>
        <w:fldChar w:fldCharType="begin"/>
      </w:r>
      <w:r>
        <w:instrText>xe "</w:instrText>
      </w:r>
      <w:r w:rsidRPr="00B77E70">
        <w:instrText>SPECCDLG</w:instrText>
      </w:r>
      <w:r>
        <w:instrText>"</w:instrText>
      </w:r>
      <w:r>
        <w:fldChar w:fldCharType="end"/>
      </w:r>
      <w:r w:rsidRPr="00A44078">
        <w:t xml:space="preserve"> </w:t>
      </w:r>
      <w:r>
        <w:tab/>
      </w:r>
      <w:r w:rsidRPr="00A44078">
        <w:t xml:space="preserve">Specify other language used by child </w:t>
      </w:r>
    </w:p>
    <w:p w:rsidR="00645ADE" w:rsidRPr="005B2EA0" w:rsidRDefault="00645ADE" w:rsidP="00304E84">
      <w:pPr>
        <w:ind w:left="1440" w:hanging="1440"/>
      </w:pPr>
      <w:r w:rsidRPr="00A44078">
        <w:t>TESTLANG</w:t>
      </w:r>
      <w:r>
        <w:fldChar w:fldCharType="begin"/>
      </w:r>
      <w:r>
        <w:instrText>xe "</w:instrText>
      </w:r>
      <w:r w:rsidRPr="00B77E70">
        <w:instrText>TESTLANG</w:instrText>
      </w:r>
      <w:r>
        <w:instrText>"</w:instrText>
      </w:r>
      <w:r>
        <w:fldChar w:fldCharType="end"/>
      </w:r>
      <w:r w:rsidRPr="00A44078">
        <w:t xml:space="preserve"> </w:t>
      </w:r>
      <w:r>
        <w:tab/>
      </w:r>
      <w:r w:rsidRPr="00A44078">
        <w:t>Langua</w:t>
      </w:r>
      <w:r>
        <w:t xml:space="preserve">ge in which the test was written. Codes are the same as used for </w:t>
      </w:r>
      <w:r w:rsidRPr="002A14FC">
        <w:t>PPFWLANG</w:t>
      </w:r>
      <w:r>
        <w:t>.</w:t>
      </w:r>
    </w:p>
    <w:p w:rsidR="00645ADE" w:rsidRDefault="00645ADE" w:rsidP="00304E84">
      <w:r w:rsidRPr="005B2EA0">
        <w:t>SPECTSLG</w:t>
      </w:r>
      <w:r>
        <w:fldChar w:fldCharType="begin"/>
      </w:r>
      <w:r>
        <w:instrText>xe "</w:instrText>
      </w:r>
      <w:r w:rsidRPr="00B77E70">
        <w:instrText>SPECTSLG</w:instrText>
      </w:r>
      <w:r>
        <w:instrText>"</w:instrText>
      </w:r>
      <w:r>
        <w:fldChar w:fldCharType="end"/>
      </w:r>
      <w:r>
        <w:tab/>
      </w:r>
      <w:r w:rsidRPr="005B2EA0">
        <w:t>Specify other language in which the test was written</w:t>
      </w:r>
    </w:p>
    <w:p w:rsidR="00645ADE" w:rsidRDefault="00645ADE" w:rsidP="00304E84">
      <w:r w:rsidRPr="005B2EA0">
        <w:t>VRBSTHR</w:t>
      </w:r>
      <w:r>
        <w:fldChar w:fldCharType="begin"/>
      </w:r>
      <w:r>
        <w:instrText>xe "</w:instrText>
      </w:r>
      <w:r w:rsidRPr="00B77E70">
        <w:instrText>VRBSTHR</w:instrText>
      </w:r>
      <w:r>
        <w:instrText>"</w:instrText>
      </w:r>
      <w:r>
        <w:fldChar w:fldCharType="end"/>
      </w:r>
      <w:r>
        <w:tab/>
      </w:r>
      <w:r w:rsidRPr="005B2EA0">
        <w:t xml:space="preserve">Reading &amp; Writing Test - Start Time </w:t>
      </w:r>
      <w:r>
        <w:t>–</w:t>
      </w:r>
      <w:r w:rsidRPr="005B2EA0">
        <w:t xml:space="preserve"> Hour</w:t>
      </w:r>
      <w:r>
        <w:t xml:space="preserve">. </w:t>
      </w:r>
      <w:r w:rsidRPr="001A0B50">
        <w:rPr>
          <w:rFonts w:cs="Arial"/>
          <w:lang w:val="en-US"/>
        </w:rPr>
        <w:t>(possible values: 07 to 17)</w:t>
      </w:r>
    </w:p>
    <w:p w:rsidR="00645ADE" w:rsidRDefault="00645ADE" w:rsidP="00304E84">
      <w:pPr>
        <w:rPr>
          <w:rFonts w:cs="Arial"/>
          <w:lang w:val="en-US"/>
        </w:rPr>
      </w:pPr>
      <w:r w:rsidRPr="005B2EA0">
        <w:t>VRBSTMN</w:t>
      </w:r>
      <w:r>
        <w:fldChar w:fldCharType="begin"/>
      </w:r>
      <w:r>
        <w:instrText>xe "</w:instrText>
      </w:r>
      <w:r w:rsidRPr="00B77E70">
        <w:instrText>VRBSTMN</w:instrText>
      </w:r>
      <w:r>
        <w:instrText>"</w:instrText>
      </w:r>
      <w:r>
        <w:fldChar w:fldCharType="end"/>
      </w:r>
      <w:r>
        <w:tab/>
      </w:r>
      <w:r w:rsidRPr="005B2EA0">
        <w:t xml:space="preserve">Reading &amp; Writing Test - Start time </w:t>
      </w:r>
      <w:r>
        <w:t>–</w:t>
      </w:r>
      <w:r w:rsidRPr="005B2EA0">
        <w:t xml:space="preserve"> Minutes</w:t>
      </w:r>
      <w:r>
        <w:t xml:space="preserve"> </w:t>
      </w:r>
      <w:r w:rsidRPr="001A0B50">
        <w:rPr>
          <w:rFonts w:cs="Arial"/>
          <w:lang w:val="en-US"/>
        </w:rPr>
        <w:t>(possible values: 00 to 59)</w:t>
      </w:r>
    </w:p>
    <w:p w:rsidR="00645ADE" w:rsidRDefault="00645ADE" w:rsidP="00304E84">
      <w:r w:rsidRPr="005B2EA0">
        <w:t>VRBITM01</w:t>
      </w:r>
      <w:r>
        <w:fldChar w:fldCharType="begin"/>
      </w:r>
      <w:r>
        <w:instrText>xe "</w:instrText>
      </w:r>
      <w:r w:rsidRPr="00B77E70">
        <w:instrText>VRBITM01</w:instrText>
      </w:r>
      <w:r>
        <w:instrText>"</w:instrText>
      </w:r>
      <w:r>
        <w:fldChar w:fldCharType="end"/>
      </w:r>
      <w:r>
        <w:tab/>
      </w:r>
      <w:smartTag w:uri="urn:schemas-microsoft-com:office:smarttags" w:element="place">
        <w:smartTag w:uri="urn:schemas-microsoft-com:office:smarttags" w:element="City">
          <w:r w:rsidRPr="005B2EA0">
            <w:t>Reading</w:t>
          </w:r>
        </w:smartTag>
      </w:smartTag>
      <w:r w:rsidRPr="005B2EA0">
        <w:t xml:space="preserve"> Item</w:t>
      </w:r>
      <w:r>
        <w:t>. Codes are:</w:t>
      </w:r>
    </w:p>
    <w:p w:rsidR="00645ADE" w:rsidRDefault="00645ADE" w:rsidP="00304E84">
      <w:pPr>
        <w:ind w:left="1440" w:firstLine="720"/>
      </w:pPr>
      <w:r>
        <w:t>01= Can`t read anything</w:t>
      </w:r>
    </w:p>
    <w:p w:rsidR="00645ADE" w:rsidRDefault="00645ADE" w:rsidP="00304E84">
      <w:pPr>
        <w:ind w:left="1440" w:firstLine="720"/>
      </w:pPr>
      <w:r>
        <w:t>02= Reads letters</w:t>
      </w:r>
    </w:p>
    <w:p w:rsidR="00645ADE" w:rsidRDefault="00645ADE" w:rsidP="00304E84">
      <w:pPr>
        <w:ind w:left="1440" w:firstLine="720"/>
      </w:pPr>
      <w:r>
        <w:t>03= Reads words</w:t>
      </w:r>
    </w:p>
    <w:p w:rsidR="00645ADE" w:rsidRDefault="00645ADE" w:rsidP="00304E84">
      <w:pPr>
        <w:ind w:left="1440" w:firstLine="720"/>
      </w:pPr>
      <w:r>
        <w:t>04= Reads sentence</w:t>
      </w:r>
    </w:p>
    <w:p w:rsidR="00645ADE" w:rsidRDefault="00645ADE" w:rsidP="00304E84">
      <w:r w:rsidRPr="00153E56">
        <w:t>VRBITM02</w:t>
      </w:r>
      <w:r>
        <w:fldChar w:fldCharType="begin"/>
      </w:r>
      <w:r>
        <w:instrText>xe "</w:instrText>
      </w:r>
      <w:r w:rsidRPr="00B77E70">
        <w:instrText>VRBITM02</w:instrText>
      </w:r>
      <w:r>
        <w:instrText>"</w:instrText>
      </w:r>
      <w:r>
        <w:fldChar w:fldCharType="end"/>
      </w:r>
      <w:r>
        <w:tab/>
      </w:r>
      <w:r w:rsidRPr="00153E56">
        <w:t>Writing Item</w:t>
      </w:r>
      <w:r>
        <w:t>. Codes are:</w:t>
      </w:r>
    </w:p>
    <w:p w:rsidR="00645ADE" w:rsidRDefault="00645ADE" w:rsidP="00304E84">
      <w:pPr>
        <w:ind w:left="1440" w:firstLine="720"/>
      </w:pPr>
      <w:r>
        <w:t>01= No</w:t>
      </w:r>
    </w:p>
    <w:p w:rsidR="00645ADE" w:rsidRDefault="00645ADE" w:rsidP="00304E84">
      <w:pPr>
        <w:ind w:left="1440" w:firstLine="720"/>
      </w:pPr>
      <w:r>
        <w:t>02= Yes with difficulty or errors</w:t>
      </w:r>
    </w:p>
    <w:p w:rsidR="00645ADE" w:rsidRDefault="00645ADE" w:rsidP="00304E84">
      <w:pPr>
        <w:ind w:left="1440" w:firstLine="720"/>
      </w:pPr>
      <w:r>
        <w:t>03= Yes without difficulty or errors</w:t>
      </w:r>
    </w:p>
    <w:p w:rsidR="00645ADE" w:rsidRPr="00E94E6E" w:rsidRDefault="00645ADE" w:rsidP="00304E84">
      <w:r w:rsidRPr="00E94E6E">
        <w:t>VRBENHR</w:t>
      </w:r>
      <w:r>
        <w:tab/>
      </w:r>
      <w:r w:rsidRPr="00E94E6E">
        <w:t>Reading &amp; Writing Test - End Time - Hour</w:t>
      </w:r>
    </w:p>
    <w:p w:rsidR="00645ADE" w:rsidRPr="00E94E6E" w:rsidRDefault="00645ADE" w:rsidP="00304E84">
      <w:r w:rsidRPr="00E94E6E">
        <w:t>VRBENMN</w:t>
      </w:r>
      <w:r>
        <w:tab/>
      </w:r>
      <w:r w:rsidRPr="00E94E6E">
        <w:t>Reading &amp; Writing Test - End Time - Minutes</w:t>
      </w:r>
    </w:p>
    <w:p w:rsidR="00645ADE" w:rsidRDefault="00645ADE" w:rsidP="00304E84">
      <w:r w:rsidRPr="00E579CF">
        <w:t>EGRASTHR</w:t>
      </w:r>
      <w:r>
        <w:fldChar w:fldCharType="begin"/>
      </w:r>
      <w:r>
        <w:instrText>xe "</w:instrText>
      </w:r>
      <w:r w:rsidRPr="00B77E70">
        <w:instrText>EGRASTHR</w:instrText>
      </w:r>
      <w:r>
        <w:instrText>"</w:instrText>
      </w:r>
      <w:r>
        <w:fldChar w:fldCharType="end"/>
      </w:r>
      <w:r>
        <w:tab/>
      </w:r>
      <w:r w:rsidRPr="00E579CF">
        <w:t xml:space="preserve">Early Grade Reading Assessment - Start Time </w:t>
      </w:r>
      <w:r>
        <w:t>–</w:t>
      </w:r>
      <w:r w:rsidRPr="00E579CF">
        <w:t xml:space="preserve"> Hour</w:t>
      </w:r>
      <w:r>
        <w:t xml:space="preserve"> </w:t>
      </w:r>
      <w:r w:rsidRPr="001A0B50">
        <w:rPr>
          <w:rFonts w:cs="Arial"/>
          <w:lang w:val="en-US"/>
        </w:rPr>
        <w:t>(possible values: 07 to 17)</w:t>
      </w:r>
    </w:p>
    <w:p w:rsidR="00645ADE" w:rsidRPr="003D73B7" w:rsidRDefault="00645ADE" w:rsidP="00304E84">
      <w:r w:rsidRPr="003D73B7">
        <w:t>EGRASTMN</w:t>
      </w:r>
      <w:r>
        <w:fldChar w:fldCharType="begin"/>
      </w:r>
      <w:r>
        <w:instrText>xe "</w:instrText>
      </w:r>
      <w:r w:rsidRPr="00B77E70">
        <w:instrText>EGRASTMN</w:instrText>
      </w:r>
      <w:r>
        <w:instrText>"</w:instrText>
      </w:r>
      <w:r>
        <w:fldChar w:fldCharType="end"/>
      </w:r>
      <w:r>
        <w:tab/>
      </w:r>
      <w:r w:rsidRPr="003D73B7">
        <w:t xml:space="preserve">Early Grade Reading Assessment - Start Time </w:t>
      </w:r>
      <w:r>
        <w:t>–</w:t>
      </w:r>
      <w:r w:rsidRPr="003D73B7">
        <w:t xml:space="preserve"> Minutes</w:t>
      </w:r>
      <w:r>
        <w:t xml:space="preserve"> </w:t>
      </w:r>
      <w:r w:rsidRPr="001A0B50">
        <w:rPr>
          <w:rFonts w:cs="Arial"/>
          <w:lang w:val="en-US"/>
        </w:rPr>
        <w:t>(possible values: 00 to 59)</w:t>
      </w:r>
    </w:p>
    <w:p w:rsidR="00645ADE" w:rsidRDefault="00645ADE" w:rsidP="00304E84">
      <w:r w:rsidRPr="003D73B7">
        <w:t>WRIDONEX</w:t>
      </w:r>
      <w:r>
        <w:fldChar w:fldCharType="begin"/>
      </w:r>
      <w:r>
        <w:instrText>xe "</w:instrText>
      </w:r>
      <w:r w:rsidRPr="00B77E70">
        <w:instrText>WRIDONEX</w:instrText>
      </w:r>
      <w:r>
        <w:instrText>"</w:instrText>
      </w:r>
      <w:r>
        <w:fldChar w:fldCharType="end"/>
      </w:r>
      <w:r>
        <w:tab/>
      </w:r>
      <w:r w:rsidRPr="003D73B7">
        <w:t>The child can read at least one example</w:t>
      </w:r>
      <w:r>
        <w:t>. Codes are: 00= No, 01= Yes</w:t>
      </w:r>
    </w:p>
    <w:p w:rsidR="00645ADE" w:rsidRPr="00CD70B2" w:rsidRDefault="00645ADE" w:rsidP="00304E84">
      <w:r w:rsidRPr="00CD70B2">
        <w:t>WRIDREAD</w:t>
      </w:r>
      <w:r>
        <w:fldChar w:fldCharType="begin"/>
      </w:r>
      <w:r>
        <w:instrText>xe "</w:instrText>
      </w:r>
      <w:r w:rsidRPr="00B77E70">
        <w:instrText>WRIDREAD</w:instrText>
      </w:r>
      <w:r>
        <w:instrText>"</w:instrText>
      </w:r>
      <w:r>
        <w:fldChar w:fldCharType="end"/>
      </w:r>
      <w:r>
        <w:tab/>
      </w:r>
      <w:r w:rsidRPr="00CD70B2">
        <w:t>Total words read at 60 seconds</w:t>
      </w:r>
      <w:r>
        <w:t>. Missing values are coded negative.</w:t>
      </w:r>
    </w:p>
    <w:p w:rsidR="00645ADE" w:rsidRPr="00792E1E" w:rsidRDefault="00645ADE" w:rsidP="00304E84">
      <w:r w:rsidRPr="00792E1E">
        <w:t>WRIDINCR</w:t>
      </w:r>
      <w:r>
        <w:fldChar w:fldCharType="begin"/>
      </w:r>
      <w:r>
        <w:instrText>xe "</w:instrText>
      </w:r>
      <w:r w:rsidRPr="00B77E70">
        <w:instrText>WRIDINCR</w:instrText>
      </w:r>
      <w:r>
        <w:instrText>"</w:instrText>
      </w:r>
      <w:r>
        <w:fldChar w:fldCharType="end"/>
      </w:r>
      <w:r>
        <w:tab/>
      </w:r>
      <w:r w:rsidRPr="00792E1E">
        <w:t>Total incorrect words at 60 seconds</w:t>
      </w:r>
      <w:r>
        <w:t>. Missing values are coded negative.</w:t>
      </w:r>
    </w:p>
    <w:p w:rsidR="00645ADE" w:rsidRDefault="00645ADE" w:rsidP="00304E84">
      <w:r w:rsidRPr="007A3B1C">
        <w:t>WRIDCRCT</w:t>
      </w:r>
      <w:r>
        <w:fldChar w:fldCharType="begin"/>
      </w:r>
      <w:r>
        <w:instrText>xe "</w:instrText>
      </w:r>
      <w:r w:rsidRPr="00B77E70">
        <w:instrText>WRIDCRCT</w:instrText>
      </w:r>
      <w:r>
        <w:instrText>"</w:instrText>
      </w:r>
      <w:r>
        <w:fldChar w:fldCharType="end"/>
      </w:r>
      <w:r>
        <w:tab/>
      </w:r>
      <w:r w:rsidRPr="007A3B1C">
        <w:t>Total correct words in 60 seconds</w:t>
      </w:r>
      <w:r>
        <w:t>. Missing values are coded negative.</w:t>
      </w:r>
    </w:p>
    <w:p w:rsidR="00645ADE" w:rsidRDefault="00645ADE" w:rsidP="00304E84">
      <w:r w:rsidRPr="007A3B1C">
        <w:t>WRIDSECS</w:t>
      </w:r>
      <w:r>
        <w:fldChar w:fldCharType="begin"/>
      </w:r>
      <w:r>
        <w:instrText>xe "</w:instrText>
      </w:r>
      <w:r w:rsidRPr="00B77E70">
        <w:instrText>WRIDSECS</w:instrText>
      </w:r>
      <w:r>
        <w:instrText>"</w:instrText>
      </w:r>
      <w:r>
        <w:fldChar w:fldCharType="end"/>
      </w:r>
      <w:r>
        <w:tab/>
      </w:r>
      <w:r w:rsidRPr="007A3B1C">
        <w:t>Number of seconds at completion</w:t>
      </w:r>
      <w:r>
        <w:t>.</w:t>
      </w:r>
      <w:r w:rsidRPr="00A44078">
        <w:t xml:space="preserve"> </w:t>
      </w:r>
      <w:r>
        <w:t>Missing values are coded negative.</w:t>
      </w:r>
    </w:p>
    <w:p w:rsidR="00645ADE" w:rsidRDefault="00645ADE" w:rsidP="00304E84">
      <w:r w:rsidRPr="007A3B1C">
        <w:t>CANREAD</w:t>
      </w:r>
      <w:r>
        <w:fldChar w:fldCharType="begin"/>
      </w:r>
      <w:r>
        <w:instrText>xe "</w:instrText>
      </w:r>
      <w:r w:rsidRPr="00B77E70">
        <w:instrText>CANREAD</w:instrText>
      </w:r>
      <w:r>
        <w:instrText>"</w:instrText>
      </w:r>
      <w:r>
        <w:fldChar w:fldCharType="end"/>
      </w:r>
      <w:r>
        <w:tab/>
      </w:r>
      <w:r w:rsidRPr="007A3B1C">
        <w:t>The child can read</w:t>
      </w:r>
      <w:r>
        <w:t>. Codes are: 00= No, 01= Yes</w:t>
      </w:r>
    </w:p>
    <w:p w:rsidR="00645ADE" w:rsidRDefault="00645ADE" w:rsidP="00304E84">
      <w:r w:rsidRPr="007A3B1C">
        <w:t>CHRDREAD</w:t>
      </w:r>
      <w:r>
        <w:fldChar w:fldCharType="begin"/>
      </w:r>
      <w:r>
        <w:instrText>xe "</w:instrText>
      </w:r>
      <w:r w:rsidRPr="00B77E70">
        <w:instrText>CHRDREAD</w:instrText>
      </w:r>
      <w:r>
        <w:instrText>"</w:instrText>
      </w:r>
      <w:r>
        <w:fldChar w:fldCharType="end"/>
      </w:r>
      <w:r>
        <w:tab/>
      </w:r>
      <w:r w:rsidRPr="007A3B1C">
        <w:t>Total words read at 60 seconds - Section B</w:t>
      </w:r>
      <w:r>
        <w:t>. Missing values are coded negative.</w:t>
      </w:r>
    </w:p>
    <w:p w:rsidR="00645ADE" w:rsidRPr="00A44078" w:rsidRDefault="00645ADE" w:rsidP="00304E84">
      <w:r w:rsidRPr="007A3B1C">
        <w:t>CHRDINCR</w:t>
      </w:r>
      <w:r>
        <w:fldChar w:fldCharType="begin"/>
      </w:r>
      <w:r>
        <w:instrText>xe "</w:instrText>
      </w:r>
      <w:r w:rsidRPr="00B77E70">
        <w:instrText>CHRDINCR</w:instrText>
      </w:r>
      <w:r>
        <w:instrText>"</w:instrText>
      </w:r>
      <w:r>
        <w:fldChar w:fldCharType="end"/>
      </w:r>
      <w:r>
        <w:tab/>
      </w:r>
      <w:r w:rsidRPr="007A3B1C">
        <w:t>Total incorrect words at 60 seconds - Section B</w:t>
      </w:r>
      <w:r>
        <w:t>.</w:t>
      </w:r>
      <w:r w:rsidRPr="00A44078">
        <w:t xml:space="preserve"> </w:t>
      </w:r>
      <w:r>
        <w:t>Missing values are coded negative.</w:t>
      </w:r>
    </w:p>
    <w:p w:rsidR="00645ADE" w:rsidRDefault="00645ADE" w:rsidP="00304E84">
      <w:r w:rsidRPr="007A3B1C">
        <w:t>CHRDCRCT</w:t>
      </w:r>
      <w:r>
        <w:fldChar w:fldCharType="begin"/>
      </w:r>
      <w:r>
        <w:instrText>xe "</w:instrText>
      </w:r>
      <w:r w:rsidRPr="00B77E70">
        <w:instrText>CHRDCRCT</w:instrText>
      </w:r>
      <w:r>
        <w:instrText>"</w:instrText>
      </w:r>
      <w:r>
        <w:fldChar w:fldCharType="end"/>
      </w:r>
      <w:r>
        <w:tab/>
      </w:r>
      <w:r w:rsidRPr="007A3B1C">
        <w:t>Total correct words in 60 seconds -Section B</w:t>
      </w:r>
      <w:r>
        <w:t>. Missing values are coded negative.</w:t>
      </w:r>
    </w:p>
    <w:p w:rsidR="00645ADE" w:rsidRDefault="00645ADE" w:rsidP="00304E84">
      <w:r w:rsidRPr="007A3B1C">
        <w:t>CHRDSECS</w:t>
      </w:r>
      <w:r>
        <w:fldChar w:fldCharType="begin"/>
      </w:r>
      <w:r>
        <w:instrText>xe "</w:instrText>
      </w:r>
      <w:r w:rsidRPr="00B77E70">
        <w:instrText>CHRDSECS</w:instrText>
      </w:r>
      <w:r>
        <w:instrText>"</w:instrText>
      </w:r>
      <w:r>
        <w:fldChar w:fldCharType="end"/>
      </w:r>
      <w:r>
        <w:tab/>
      </w:r>
      <w:r w:rsidRPr="007A3B1C">
        <w:t>Number of seconds at completion - Section B</w:t>
      </w:r>
      <w:r>
        <w:t>. Missing values are coded negative.</w:t>
      </w:r>
    </w:p>
    <w:p w:rsidR="00645ADE" w:rsidRDefault="00645ADE" w:rsidP="00304E84">
      <w:r w:rsidRPr="000C6D19">
        <w:t>READPS01</w:t>
      </w:r>
      <w:r>
        <w:fldChar w:fldCharType="begin"/>
      </w:r>
      <w:r>
        <w:instrText>xe "</w:instrText>
      </w:r>
      <w:r w:rsidRPr="00B77E70">
        <w:instrText>READPS01</w:instrText>
      </w:r>
      <w:r>
        <w:instrText>"</w:instrText>
      </w:r>
      <w:r>
        <w:fldChar w:fldCharType="end"/>
      </w:r>
      <w:r>
        <w:tab/>
      </w:r>
      <w:r w:rsidRPr="000C6D19">
        <w:t>Who is telling the story?</w:t>
      </w:r>
      <w:r>
        <w:t xml:space="preserve"> Codes are: 01= Correct, 02= Incorrect</w:t>
      </w:r>
    </w:p>
    <w:p w:rsidR="00645ADE" w:rsidRDefault="00645ADE" w:rsidP="00304E84">
      <w:r w:rsidRPr="00054E42">
        <w:t>READPS02</w:t>
      </w:r>
      <w:r>
        <w:fldChar w:fldCharType="begin"/>
      </w:r>
      <w:r>
        <w:instrText>xe "</w:instrText>
      </w:r>
      <w:r w:rsidRPr="00B77E70">
        <w:instrText>READPS02</w:instrText>
      </w:r>
      <w:r>
        <w:instrText>"</w:instrText>
      </w:r>
      <w:r>
        <w:fldChar w:fldCharType="end"/>
      </w:r>
      <w:r>
        <w:tab/>
      </w:r>
      <w:r w:rsidRPr="00054E42">
        <w:t>Why was the cat fat?</w:t>
      </w:r>
      <w:r w:rsidRPr="00A44078">
        <w:t xml:space="preserve"> </w:t>
      </w:r>
      <w:r>
        <w:t>Codes are: 01= Correct, 02= Incorrect</w:t>
      </w:r>
    </w:p>
    <w:p w:rsidR="00645ADE" w:rsidRDefault="00645ADE" w:rsidP="00304E84">
      <w:r w:rsidRPr="00054E42">
        <w:t>READPS03</w:t>
      </w:r>
      <w:r>
        <w:fldChar w:fldCharType="begin"/>
      </w:r>
      <w:r>
        <w:instrText>xe "</w:instrText>
      </w:r>
      <w:r w:rsidRPr="00B77E70">
        <w:instrText>READPS03</w:instrText>
      </w:r>
      <w:r>
        <w:instrText>"</w:instrText>
      </w:r>
      <w:r>
        <w:fldChar w:fldCharType="end"/>
      </w:r>
      <w:r>
        <w:tab/>
      </w:r>
      <w:r w:rsidRPr="00054E42">
        <w:t>What is Sandra's little brother's name?</w:t>
      </w:r>
      <w:r>
        <w:t xml:space="preserve"> Codes are: 01= Correct, 02= Incorrect</w:t>
      </w:r>
    </w:p>
    <w:p w:rsidR="00645ADE" w:rsidRDefault="00645ADE" w:rsidP="00304E84">
      <w:r w:rsidRPr="00054E42">
        <w:t>READPS04</w:t>
      </w:r>
      <w:r>
        <w:fldChar w:fldCharType="begin"/>
      </w:r>
      <w:r>
        <w:instrText>xe "</w:instrText>
      </w:r>
      <w:r w:rsidRPr="00B77E70">
        <w:instrText>READPS04</w:instrText>
      </w:r>
      <w:r>
        <w:instrText>"</w:instrText>
      </w:r>
      <w:r>
        <w:fldChar w:fldCharType="end"/>
      </w:r>
      <w:r>
        <w:tab/>
      </w:r>
      <w:r w:rsidRPr="00054E42">
        <w:t>What do Sandra and Charlie like to do?</w:t>
      </w:r>
      <w:r w:rsidRPr="00A44078">
        <w:t xml:space="preserve"> </w:t>
      </w:r>
      <w:r>
        <w:t>Codes are: 01= Correct, 02= Incorrect</w:t>
      </w:r>
    </w:p>
    <w:p w:rsidR="00645ADE" w:rsidRDefault="00645ADE" w:rsidP="00304E84">
      <w:pPr>
        <w:ind w:left="1440" w:hanging="1440"/>
      </w:pPr>
      <w:r w:rsidRPr="00054E42">
        <w:t>READPS05</w:t>
      </w:r>
      <w:r>
        <w:fldChar w:fldCharType="begin"/>
      </w:r>
      <w:r>
        <w:instrText>xe "</w:instrText>
      </w:r>
      <w:r w:rsidRPr="00B77E70">
        <w:instrText>READPS05</w:instrText>
      </w:r>
      <w:r>
        <w:instrText>"</w:instrText>
      </w:r>
      <w:r>
        <w:fldChar w:fldCharType="end"/>
      </w:r>
      <w:r>
        <w:tab/>
      </w:r>
      <w:r w:rsidRPr="00054E42">
        <w:t>Why did Sandra and Charlie say the cat was not alone?</w:t>
      </w:r>
      <w:r>
        <w:t xml:space="preserve"> Codes are: 01= Correct, 02= Incorrect</w:t>
      </w:r>
    </w:p>
    <w:p w:rsidR="00645ADE" w:rsidRDefault="00645ADE" w:rsidP="00304E84">
      <w:pPr>
        <w:ind w:left="1440" w:hanging="1440"/>
      </w:pPr>
      <w:r w:rsidRPr="00054E42">
        <w:t>READPS06</w:t>
      </w:r>
      <w:r>
        <w:fldChar w:fldCharType="begin"/>
      </w:r>
      <w:r>
        <w:instrText>xe "</w:instrText>
      </w:r>
      <w:r w:rsidRPr="00B77E70">
        <w:instrText>READPS06</w:instrText>
      </w:r>
      <w:r>
        <w:instrText>"</w:instrText>
      </w:r>
      <w:r>
        <w:fldChar w:fldCharType="end"/>
      </w:r>
      <w:r>
        <w:tab/>
      </w:r>
      <w:r w:rsidRPr="00054E42">
        <w:t>Why do you think the cat was missing for a while?</w:t>
      </w:r>
      <w:r>
        <w:t xml:space="preserve"> Codes are: 01= Correct, 02= Incorrect</w:t>
      </w:r>
    </w:p>
    <w:p w:rsidR="00645ADE" w:rsidRDefault="00645ADE" w:rsidP="00304E84">
      <w:r w:rsidRPr="00054E42">
        <w:t>READPS07</w:t>
      </w:r>
      <w:r>
        <w:fldChar w:fldCharType="begin"/>
      </w:r>
      <w:r>
        <w:instrText>xe "</w:instrText>
      </w:r>
      <w:r w:rsidRPr="00B77E70">
        <w:instrText>READPS07</w:instrText>
      </w:r>
      <w:r>
        <w:instrText>"</w:instrText>
      </w:r>
      <w:r>
        <w:fldChar w:fldCharType="end"/>
      </w:r>
      <w:r>
        <w:tab/>
      </w:r>
      <w:r w:rsidRPr="00054E42">
        <w:t>How many kittens did the cat give birth to?</w:t>
      </w:r>
      <w:r>
        <w:t xml:space="preserve"> Codes are: 01= Correct, 02= Incorrect</w:t>
      </w:r>
    </w:p>
    <w:p w:rsidR="00645ADE" w:rsidRPr="00A44078" w:rsidRDefault="00645ADE" w:rsidP="00304E84">
      <w:pPr>
        <w:rPr>
          <w:b/>
        </w:rPr>
      </w:pPr>
      <w:r w:rsidRPr="00054E42">
        <w:t>READPS08</w:t>
      </w:r>
      <w:r>
        <w:fldChar w:fldCharType="begin"/>
      </w:r>
      <w:r>
        <w:instrText>xe "</w:instrText>
      </w:r>
      <w:r w:rsidRPr="00B77E70">
        <w:instrText>READPS08</w:instrText>
      </w:r>
      <w:r>
        <w:instrText>"</w:instrText>
      </w:r>
      <w:r>
        <w:fldChar w:fldCharType="end"/>
      </w:r>
      <w:r>
        <w:tab/>
      </w:r>
      <w:r w:rsidRPr="00054E42">
        <w:t>Where did Sandra and Charlie find the cat?</w:t>
      </w:r>
      <w:r>
        <w:t xml:space="preserve"> Codes are: 01= Correct, 02= Incorrect</w:t>
      </w:r>
    </w:p>
    <w:p w:rsidR="00645ADE" w:rsidRPr="00054E42" w:rsidRDefault="00645ADE" w:rsidP="00304E84">
      <w:r w:rsidRPr="00054E42">
        <w:t>LSNTCM01</w:t>
      </w:r>
      <w:r>
        <w:fldChar w:fldCharType="begin"/>
      </w:r>
      <w:r>
        <w:instrText>xe "</w:instrText>
      </w:r>
      <w:r w:rsidRPr="00B77E70">
        <w:instrText>LSNTCM01</w:instrText>
      </w:r>
      <w:r>
        <w:instrText>"</w:instrText>
      </w:r>
      <w:r>
        <w:fldChar w:fldCharType="end"/>
      </w:r>
      <w:r>
        <w:tab/>
      </w:r>
      <w:r w:rsidRPr="00054E42">
        <w:t>Who fell in the river first?</w:t>
      </w:r>
      <w:r>
        <w:t xml:space="preserve"> Codes are: 01= Correct, 02= Incorrect</w:t>
      </w:r>
    </w:p>
    <w:p w:rsidR="00645ADE" w:rsidRDefault="00645ADE" w:rsidP="00304E84">
      <w:r w:rsidRPr="00054E42">
        <w:t>LSNTCM02</w:t>
      </w:r>
      <w:r>
        <w:fldChar w:fldCharType="begin"/>
      </w:r>
      <w:r>
        <w:instrText>xe "</w:instrText>
      </w:r>
      <w:r w:rsidRPr="00B77E70">
        <w:instrText>LSNTCM02</w:instrText>
      </w:r>
      <w:r>
        <w:instrText>"</w:instrText>
      </w:r>
      <w:r>
        <w:fldChar w:fldCharType="end"/>
      </w:r>
      <w:r>
        <w:tab/>
      </w:r>
      <w:r w:rsidRPr="00054E42">
        <w:t>Who fell in the river last?</w:t>
      </w:r>
      <w:r>
        <w:t xml:space="preserve"> Codes are: 01= Correct, 02= Incorrect</w:t>
      </w:r>
    </w:p>
    <w:p w:rsidR="00645ADE" w:rsidRDefault="00645ADE" w:rsidP="00304E84">
      <w:r w:rsidRPr="00054E42">
        <w:t>LSNTCM03</w:t>
      </w:r>
      <w:r>
        <w:fldChar w:fldCharType="begin"/>
      </w:r>
      <w:r>
        <w:instrText>xe "</w:instrText>
      </w:r>
      <w:r w:rsidRPr="00B77E70">
        <w:instrText>LSNTCM03</w:instrText>
      </w:r>
      <w:r>
        <w:instrText>"</w:instrText>
      </w:r>
      <w:r>
        <w:fldChar w:fldCharType="end"/>
      </w:r>
      <w:r>
        <w:tab/>
      </w:r>
      <w:r w:rsidRPr="00054E42">
        <w:t>Why did the little chicken fall in the river?</w:t>
      </w:r>
      <w:r>
        <w:t xml:space="preserve"> Codes are: 01= Correct, 02= Incorrect</w:t>
      </w:r>
    </w:p>
    <w:p w:rsidR="00645ADE" w:rsidRDefault="00645ADE" w:rsidP="00304E84">
      <w:pPr>
        <w:ind w:left="1440" w:hanging="1440"/>
      </w:pPr>
      <w:r w:rsidRPr="00054E42">
        <w:t>LSNTCM04</w:t>
      </w:r>
      <w:r>
        <w:fldChar w:fldCharType="begin"/>
      </w:r>
      <w:r>
        <w:instrText>xe "</w:instrText>
      </w:r>
      <w:r w:rsidRPr="00B77E70">
        <w:instrText>LSNTCM04</w:instrText>
      </w:r>
      <w:r>
        <w:instrText>"</w:instrText>
      </w:r>
      <w:r>
        <w:fldChar w:fldCharType="end"/>
      </w:r>
      <w:r>
        <w:tab/>
      </w:r>
      <w:r w:rsidRPr="00054E42">
        <w:t>Where was the chicken before he fell in the river?</w:t>
      </w:r>
      <w:r>
        <w:t xml:space="preserve"> Codes are: 01= Correct, 02= Incorrect</w:t>
      </w:r>
    </w:p>
    <w:p w:rsidR="00645ADE" w:rsidRDefault="00645ADE" w:rsidP="00304E84">
      <w:r w:rsidRPr="00054E42">
        <w:t>LSNTCM05</w:t>
      </w:r>
      <w:r>
        <w:fldChar w:fldCharType="begin"/>
      </w:r>
      <w:r>
        <w:instrText>xe "</w:instrText>
      </w:r>
      <w:r w:rsidRPr="00B77E70">
        <w:instrText>LSNTCM05</w:instrText>
      </w:r>
      <w:r>
        <w:instrText>"</w:instrText>
      </w:r>
      <w:r>
        <w:fldChar w:fldCharType="end"/>
      </w:r>
      <w:r>
        <w:tab/>
      </w:r>
      <w:r w:rsidRPr="00054E42">
        <w:t>Why did the little chicken cry for help?</w:t>
      </w:r>
      <w:r>
        <w:t xml:space="preserve"> Codes are: 01= Correct, 02= Incorrect</w:t>
      </w:r>
    </w:p>
    <w:p w:rsidR="00645ADE" w:rsidRDefault="00645ADE" w:rsidP="00304E84">
      <w:pPr>
        <w:ind w:left="1440" w:hanging="1440"/>
      </w:pPr>
      <w:r w:rsidRPr="00054E42">
        <w:t>LSNTCM06</w:t>
      </w:r>
      <w:r>
        <w:fldChar w:fldCharType="begin"/>
      </w:r>
      <w:r>
        <w:instrText>xe "</w:instrText>
      </w:r>
      <w:r w:rsidRPr="00B77E70">
        <w:instrText>LSNTCM06</w:instrText>
      </w:r>
      <w:r>
        <w:instrText>"</w:instrText>
      </w:r>
      <w:r>
        <w:fldChar w:fldCharType="end"/>
      </w:r>
      <w:r>
        <w:tab/>
      </w:r>
      <w:r w:rsidRPr="00054E42">
        <w:t>How did the chicken and the mouse get out of the river?</w:t>
      </w:r>
      <w:r>
        <w:t xml:space="preserve"> Codes are: 01= Correct, 02= Incorrect</w:t>
      </w:r>
    </w:p>
    <w:p w:rsidR="00645ADE" w:rsidRDefault="00645ADE" w:rsidP="00304E84">
      <w:r w:rsidRPr="00054E42">
        <w:t>EGRAENHR</w:t>
      </w:r>
      <w:r>
        <w:fldChar w:fldCharType="begin"/>
      </w:r>
      <w:r>
        <w:instrText>xe "</w:instrText>
      </w:r>
      <w:r w:rsidRPr="00B77E70">
        <w:instrText>EGRAENHR</w:instrText>
      </w:r>
      <w:r>
        <w:instrText>"</w:instrText>
      </w:r>
      <w:r>
        <w:fldChar w:fldCharType="end"/>
      </w:r>
      <w:r>
        <w:tab/>
      </w:r>
      <w:r w:rsidRPr="00054E42">
        <w:t xml:space="preserve">Early Grade Reading Assessment - End Time </w:t>
      </w:r>
      <w:r>
        <w:t>–</w:t>
      </w:r>
      <w:r w:rsidRPr="00054E42">
        <w:t xml:space="preserve"> Hour</w:t>
      </w:r>
      <w:r>
        <w:t>.</w:t>
      </w:r>
      <w:r w:rsidRPr="00A44078">
        <w:rPr>
          <w:rFonts w:cs="Arial"/>
          <w:lang w:val="en-US"/>
        </w:rPr>
        <w:t xml:space="preserve"> </w:t>
      </w:r>
      <w:r w:rsidRPr="001A0B50">
        <w:rPr>
          <w:rFonts w:cs="Arial"/>
          <w:lang w:val="en-US"/>
        </w:rPr>
        <w:t>(possible values: 07 to 17)</w:t>
      </w:r>
    </w:p>
    <w:p w:rsidR="00645ADE" w:rsidRDefault="00645ADE" w:rsidP="00304E84">
      <w:r w:rsidRPr="007D6AC0">
        <w:t>EGRAENMN</w:t>
      </w:r>
      <w:r>
        <w:fldChar w:fldCharType="begin"/>
      </w:r>
      <w:r>
        <w:instrText>xe "</w:instrText>
      </w:r>
      <w:r w:rsidRPr="00B77E70">
        <w:instrText>EGRAENMN</w:instrText>
      </w:r>
      <w:r>
        <w:instrText>"</w:instrText>
      </w:r>
      <w:r>
        <w:fldChar w:fldCharType="end"/>
      </w:r>
      <w:r>
        <w:tab/>
      </w:r>
      <w:r w:rsidRPr="007D6AC0">
        <w:t xml:space="preserve">Early Grade Reading Assessment - End Time </w:t>
      </w:r>
      <w:r>
        <w:t>–</w:t>
      </w:r>
      <w:r w:rsidRPr="007D6AC0">
        <w:t xml:space="preserve"> Minutes</w:t>
      </w:r>
      <w:r>
        <w:t xml:space="preserve"> </w:t>
      </w:r>
      <w:r w:rsidRPr="001A0B50">
        <w:rPr>
          <w:rFonts w:cs="Arial"/>
          <w:lang w:val="en-US"/>
        </w:rPr>
        <w:t>(possible values: 00 to 59)</w:t>
      </w:r>
    </w:p>
    <w:p w:rsidR="00645ADE" w:rsidRPr="007D6AC0" w:rsidRDefault="00645ADE" w:rsidP="00304E84">
      <w:pPr>
        <w:ind w:left="1440" w:hanging="1440"/>
      </w:pPr>
      <w:r w:rsidRPr="007D6AC0">
        <w:t>VRBLNGAD</w:t>
      </w:r>
      <w:r>
        <w:fldChar w:fldCharType="begin"/>
      </w:r>
      <w:r>
        <w:instrText>xe "</w:instrText>
      </w:r>
      <w:r w:rsidRPr="00B77E70">
        <w:instrText>VRBLNGAD</w:instrText>
      </w:r>
      <w:r>
        <w:instrText>"</w:instrText>
      </w:r>
      <w:r>
        <w:fldChar w:fldCharType="end"/>
      </w:r>
      <w:r>
        <w:tab/>
      </w:r>
      <w:r w:rsidRPr="007D6AC0">
        <w:t>Language used by fieldworker during administration</w:t>
      </w:r>
      <w:r>
        <w:t xml:space="preserve">. Codes are the same as used for </w:t>
      </w:r>
      <w:r w:rsidRPr="002A14FC">
        <w:t>PPFWLANG</w:t>
      </w:r>
      <w:r>
        <w:t>.</w:t>
      </w:r>
    </w:p>
    <w:p w:rsidR="00645ADE" w:rsidRDefault="00645ADE" w:rsidP="00304E84">
      <w:r w:rsidRPr="007D6AC0">
        <w:t>SPECLNAD</w:t>
      </w:r>
      <w:r>
        <w:fldChar w:fldCharType="begin"/>
      </w:r>
      <w:r>
        <w:instrText>xe "</w:instrText>
      </w:r>
      <w:r w:rsidRPr="00B77E70">
        <w:instrText>SPECLNAD</w:instrText>
      </w:r>
      <w:r>
        <w:instrText>"</w:instrText>
      </w:r>
      <w:r>
        <w:fldChar w:fldCharType="end"/>
      </w:r>
      <w:r>
        <w:tab/>
      </w:r>
      <w:r w:rsidRPr="007D6AC0">
        <w:t>Specify other language used by fieldworker</w:t>
      </w:r>
    </w:p>
    <w:p w:rsidR="00645ADE" w:rsidRPr="007D6AC0" w:rsidRDefault="00645ADE" w:rsidP="00304E84">
      <w:pPr>
        <w:ind w:left="1440" w:hanging="1440"/>
      </w:pPr>
      <w:r w:rsidRPr="007D6AC0">
        <w:t>VRBLNGCH</w:t>
      </w:r>
      <w:r>
        <w:fldChar w:fldCharType="begin"/>
      </w:r>
      <w:r>
        <w:instrText>xe "</w:instrText>
      </w:r>
      <w:r w:rsidRPr="00B77E70">
        <w:instrText>VRBLNGCH</w:instrText>
      </w:r>
      <w:r>
        <w:instrText>"</w:instrText>
      </w:r>
      <w:r>
        <w:fldChar w:fldCharType="end"/>
      </w:r>
      <w:r>
        <w:tab/>
      </w:r>
      <w:r w:rsidRPr="007D6AC0">
        <w:t>Language used by child during administration</w:t>
      </w:r>
      <w:r>
        <w:t xml:space="preserve">. Codes are the same as used for </w:t>
      </w:r>
      <w:r w:rsidRPr="002A14FC">
        <w:t>PPFWLANG</w:t>
      </w:r>
      <w:r>
        <w:t>.</w:t>
      </w:r>
    </w:p>
    <w:p w:rsidR="00645ADE" w:rsidRDefault="00645ADE" w:rsidP="00304E84">
      <w:r w:rsidRPr="007D6AC0">
        <w:t>SPECLNCH</w:t>
      </w:r>
      <w:r>
        <w:fldChar w:fldCharType="begin"/>
      </w:r>
      <w:r>
        <w:instrText>xe "</w:instrText>
      </w:r>
      <w:r w:rsidRPr="00B77E70">
        <w:instrText>SPECLNCH</w:instrText>
      </w:r>
      <w:r>
        <w:instrText>"</w:instrText>
      </w:r>
      <w:r>
        <w:fldChar w:fldCharType="end"/>
      </w:r>
      <w:r>
        <w:tab/>
      </w:r>
      <w:r w:rsidRPr="007D6AC0">
        <w:t>Specify other language used by child</w:t>
      </w:r>
    </w:p>
    <w:p w:rsidR="00645ADE" w:rsidRPr="007D6AC0" w:rsidRDefault="00645ADE" w:rsidP="00304E84">
      <w:pPr>
        <w:ind w:left="1440" w:hanging="1440"/>
      </w:pPr>
      <w:r w:rsidRPr="007D6AC0">
        <w:t>VRBLNGTS</w:t>
      </w:r>
      <w:r>
        <w:fldChar w:fldCharType="begin"/>
      </w:r>
      <w:r>
        <w:instrText>xe "</w:instrText>
      </w:r>
      <w:r w:rsidRPr="00B77E70">
        <w:instrText>VRBLNGTS</w:instrText>
      </w:r>
      <w:r>
        <w:instrText>"</w:instrText>
      </w:r>
      <w:r>
        <w:fldChar w:fldCharType="end"/>
      </w:r>
      <w:r>
        <w:tab/>
      </w:r>
      <w:r w:rsidRPr="007D6AC0">
        <w:t>Language in which the text was written</w:t>
      </w:r>
      <w:r>
        <w:t xml:space="preserve">. Codes are the same as used for </w:t>
      </w:r>
      <w:r w:rsidRPr="002A14FC">
        <w:t>PPFWLANG</w:t>
      </w:r>
      <w:r>
        <w:t>.</w:t>
      </w:r>
    </w:p>
    <w:p w:rsidR="00645ADE" w:rsidRDefault="00645ADE" w:rsidP="00304E84">
      <w:r w:rsidRPr="0075066C">
        <w:t>SPECLNTS</w:t>
      </w:r>
      <w:r>
        <w:fldChar w:fldCharType="begin"/>
      </w:r>
      <w:r>
        <w:instrText>xe "</w:instrText>
      </w:r>
      <w:r w:rsidRPr="00B77E70">
        <w:instrText>SPECLNTS</w:instrText>
      </w:r>
      <w:r>
        <w:instrText>"</w:instrText>
      </w:r>
      <w:r>
        <w:fldChar w:fldCharType="end"/>
      </w:r>
      <w:r>
        <w:tab/>
      </w:r>
      <w:r w:rsidRPr="0075066C">
        <w:t>Specify other language the test was written in</w:t>
      </w:r>
    </w:p>
    <w:p w:rsidR="00645ADE" w:rsidRDefault="00645ADE" w:rsidP="00304E84">
      <w:r w:rsidRPr="0075066C">
        <w:t>CNDSTHR</w:t>
      </w:r>
      <w:r>
        <w:fldChar w:fldCharType="begin"/>
      </w:r>
      <w:r>
        <w:instrText>xe "</w:instrText>
      </w:r>
      <w:r w:rsidRPr="00B77E70">
        <w:instrText>CNDSTHR</w:instrText>
      </w:r>
      <w:r>
        <w:instrText>"</w:instrText>
      </w:r>
      <w:r>
        <w:fldChar w:fldCharType="end"/>
      </w:r>
      <w:r>
        <w:tab/>
      </w:r>
      <w:r w:rsidRPr="0075066C">
        <w:t xml:space="preserve">Maths achievement test - Start time </w:t>
      </w:r>
      <w:r>
        <w:t>–</w:t>
      </w:r>
      <w:r w:rsidRPr="0075066C">
        <w:t xml:space="preserve"> hour</w:t>
      </w:r>
      <w:r>
        <w:t xml:space="preserve"> </w:t>
      </w:r>
      <w:r w:rsidRPr="001A0B50">
        <w:rPr>
          <w:rFonts w:cs="Arial"/>
          <w:lang w:val="en-US"/>
        </w:rPr>
        <w:t>(possible values: 07 to 17)</w:t>
      </w:r>
    </w:p>
    <w:p w:rsidR="00645ADE" w:rsidRDefault="00645ADE" w:rsidP="00304E84">
      <w:r w:rsidRPr="00446318">
        <w:t>CNDSTMN</w:t>
      </w:r>
      <w:r>
        <w:fldChar w:fldCharType="begin"/>
      </w:r>
      <w:r>
        <w:instrText>xe "</w:instrText>
      </w:r>
      <w:r w:rsidRPr="00B77E70">
        <w:instrText>CNDSTMN</w:instrText>
      </w:r>
      <w:r>
        <w:instrText>"</w:instrText>
      </w:r>
      <w:r>
        <w:fldChar w:fldCharType="end"/>
      </w:r>
      <w:r>
        <w:tab/>
      </w:r>
      <w:r w:rsidRPr="00446318">
        <w:t xml:space="preserve">Maths achievement test - Start time </w:t>
      </w:r>
      <w:r>
        <w:t>–</w:t>
      </w:r>
      <w:r w:rsidRPr="00446318">
        <w:t xml:space="preserve"> minutes</w:t>
      </w:r>
      <w:r>
        <w:t xml:space="preserve"> </w:t>
      </w:r>
      <w:r w:rsidRPr="001A0B50">
        <w:rPr>
          <w:rFonts w:cs="Arial"/>
          <w:lang w:val="en-US"/>
        </w:rPr>
        <w:t>(possible values: 00 to 59)</w:t>
      </w:r>
    </w:p>
    <w:p w:rsidR="00645ADE" w:rsidRDefault="00645ADE" w:rsidP="00304E84">
      <w:r w:rsidRPr="00446318">
        <w:t>MTHITM01</w:t>
      </w:r>
      <w:r>
        <w:fldChar w:fldCharType="begin"/>
      </w:r>
      <w:r>
        <w:instrText>xe "</w:instrText>
      </w:r>
      <w:r w:rsidRPr="00B77E70">
        <w:instrText>MTHITM01</w:instrText>
      </w:r>
      <w:r>
        <w:instrText>"</w:instrText>
      </w:r>
      <w:r>
        <w:fldChar w:fldCharType="end"/>
      </w:r>
      <w:r>
        <w:tab/>
      </w:r>
      <w:r w:rsidRPr="00446318">
        <w:t>Maths item 1</w:t>
      </w:r>
      <w:r>
        <w:t>. Codes are: 01= Correct, 02= Incorrect</w:t>
      </w:r>
    </w:p>
    <w:p w:rsidR="00645ADE" w:rsidRDefault="00645ADE" w:rsidP="00304E84">
      <w:r w:rsidRPr="00446318">
        <w:t>MTHITM02</w:t>
      </w:r>
      <w:r>
        <w:fldChar w:fldCharType="begin"/>
      </w:r>
      <w:r>
        <w:instrText>xe "</w:instrText>
      </w:r>
      <w:r w:rsidRPr="00B77E70">
        <w:instrText>MTHITM02</w:instrText>
      </w:r>
      <w:r>
        <w:instrText>"</w:instrText>
      </w:r>
      <w:r>
        <w:fldChar w:fldCharType="end"/>
      </w:r>
      <w:r>
        <w:tab/>
      </w:r>
      <w:r w:rsidRPr="00446318">
        <w:t>Maths item 2</w:t>
      </w:r>
      <w:r>
        <w:t>. Codes are: 01= Correct, 02= Incorrect</w:t>
      </w:r>
    </w:p>
    <w:p w:rsidR="00645ADE" w:rsidRDefault="00645ADE" w:rsidP="00304E84">
      <w:r w:rsidRPr="00446318">
        <w:t>MTHITM03</w:t>
      </w:r>
      <w:r>
        <w:fldChar w:fldCharType="begin"/>
      </w:r>
      <w:r>
        <w:instrText>xe "</w:instrText>
      </w:r>
      <w:r w:rsidRPr="00B77E70">
        <w:instrText>MTHITM03</w:instrText>
      </w:r>
      <w:r>
        <w:instrText>"</w:instrText>
      </w:r>
      <w:r>
        <w:fldChar w:fldCharType="end"/>
      </w:r>
      <w:r>
        <w:tab/>
      </w:r>
      <w:r w:rsidRPr="00446318">
        <w:t>Maths item 3</w:t>
      </w:r>
      <w:r>
        <w:t>. Codes are: 01= Correct, 02= Incorrect</w:t>
      </w:r>
    </w:p>
    <w:p w:rsidR="00645ADE" w:rsidRDefault="00645ADE" w:rsidP="00304E84">
      <w:r w:rsidRPr="00446318">
        <w:t>MTHITM04</w:t>
      </w:r>
      <w:r>
        <w:fldChar w:fldCharType="begin"/>
      </w:r>
      <w:r>
        <w:instrText>xe "</w:instrText>
      </w:r>
      <w:r w:rsidRPr="00B77E70">
        <w:instrText>MTHITM04</w:instrText>
      </w:r>
      <w:r>
        <w:instrText>"</w:instrText>
      </w:r>
      <w:r>
        <w:fldChar w:fldCharType="end"/>
      </w:r>
      <w:r>
        <w:tab/>
      </w:r>
      <w:r w:rsidRPr="00446318">
        <w:t>Maths item 4</w:t>
      </w:r>
      <w:r>
        <w:t>. Codes are: 01= Correct, 02= Incorrect</w:t>
      </w:r>
    </w:p>
    <w:p w:rsidR="00645ADE" w:rsidRPr="00446318" w:rsidRDefault="00645ADE" w:rsidP="00304E84">
      <w:r w:rsidRPr="00446318">
        <w:t>MTHITM05</w:t>
      </w:r>
      <w:r>
        <w:fldChar w:fldCharType="begin"/>
      </w:r>
      <w:r>
        <w:instrText>xe "</w:instrText>
      </w:r>
      <w:r w:rsidRPr="00B77E70">
        <w:instrText>MTHITM05</w:instrText>
      </w:r>
      <w:r>
        <w:instrText>"</w:instrText>
      </w:r>
      <w:r>
        <w:fldChar w:fldCharType="end"/>
      </w:r>
      <w:r>
        <w:tab/>
      </w:r>
      <w:r w:rsidRPr="00446318">
        <w:t>Maths item 5</w:t>
      </w:r>
      <w:r>
        <w:t>. Codes are: 01= Correct, 02= Incorrect</w:t>
      </w:r>
    </w:p>
    <w:p w:rsidR="00645ADE" w:rsidRDefault="00645ADE" w:rsidP="00304E84">
      <w:pPr>
        <w:ind w:left="1440" w:hanging="1440"/>
      </w:pPr>
      <w:r w:rsidRPr="00446318">
        <w:t>MTHITM06</w:t>
      </w:r>
      <w:r>
        <w:fldChar w:fldCharType="begin"/>
      </w:r>
      <w:r>
        <w:instrText>xe "</w:instrText>
      </w:r>
      <w:r w:rsidRPr="00B77E70">
        <w:instrText>MTHITM06</w:instrText>
      </w:r>
      <w:r>
        <w:instrText>"</w:instrText>
      </w:r>
      <w:r>
        <w:fldChar w:fldCharType="end"/>
      </w:r>
      <w:r>
        <w:tab/>
      </w:r>
      <w:r w:rsidRPr="00446318">
        <w:t>Maths item 6</w:t>
      </w:r>
      <w:r>
        <w:t>. Codes are: 01= Correct, 02= Incorrect</w:t>
      </w:r>
    </w:p>
    <w:p w:rsidR="00645ADE" w:rsidRDefault="00645ADE" w:rsidP="00304E84">
      <w:pPr>
        <w:ind w:left="1440" w:hanging="1440"/>
      </w:pPr>
      <w:r w:rsidRPr="00446318">
        <w:t>MTHITM07</w:t>
      </w:r>
      <w:r>
        <w:fldChar w:fldCharType="begin"/>
      </w:r>
      <w:r>
        <w:instrText>xe "</w:instrText>
      </w:r>
      <w:r w:rsidRPr="00B77E70">
        <w:instrText>MTHITM07</w:instrText>
      </w:r>
      <w:r>
        <w:instrText>"</w:instrText>
      </w:r>
      <w:r>
        <w:fldChar w:fldCharType="end"/>
      </w:r>
      <w:r>
        <w:tab/>
      </w:r>
      <w:r w:rsidRPr="00446318">
        <w:t>Maths item 7</w:t>
      </w:r>
      <w:r>
        <w:t>. Codes are: 01= Correct, 02= Incorrect</w:t>
      </w:r>
    </w:p>
    <w:p w:rsidR="00645ADE" w:rsidRDefault="00645ADE" w:rsidP="00304E84">
      <w:pPr>
        <w:ind w:left="1440" w:hanging="1440"/>
      </w:pPr>
      <w:r w:rsidRPr="00446318">
        <w:t>MTHITM08</w:t>
      </w:r>
      <w:r>
        <w:fldChar w:fldCharType="begin"/>
      </w:r>
      <w:r>
        <w:instrText>xe "</w:instrText>
      </w:r>
      <w:r w:rsidRPr="00B77E70">
        <w:instrText>MTHITM08</w:instrText>
      </w:r>
      <w:r>
        <w:instrText>"</w:instrText>
      </w:r>
      <w:r>
        <w:fldChar w:fldCharType="end"/>
      </w:r>
      <w:r>
        <w:tab/>
      </w:r>
      <w:r w:rsidRPr="00446318">
        <w:t>Maths item 8</w:t>
      </w:r>
      <w:r>
        <w:t>. Codes are: 01= Correct, 02= Incorrect</w:t>
      </w:r>
    </w:p>
    <w:p w:rsidR="00645ADE" w:rsidRDefault="00645ADE" w:rsidP="00304E84">
      <w:pPr>
        <w:ind w:left="1440" w:hanging="1440"/>
      </w:pPr>
      <w:r w:rsidRPr="00446318">
        <w:t>MTHITM09</w:t>
      </w:r>
      <w:r>
        <w:fldChar w:fldCharType="begin"/>
      </w:r>
      <w:r>
        <w:instrText>xe "</w:instrText>
      </w:r>
      <w:r w:rsidRPr="00B77E70">
        <w:instrText>MTHITM09</w:instrText>
      </w:r>
      <w:r>
        <w:instrText>"</w:instrText>
      </w:r>
      <w:r>
        <w:fldChar w:fldCharType="end"/>
      </w:r>
      <w:r>
        <w:tab/>
      </w:r>
      <w:r w:rsidRPr="00446318">
        <w:t>Maths item 9</w:t>
      </w:r>
      <w:r>
        <w:t>.</w:t>
      </w:r>
      <w:r w:rsidRPr="00A44078">
        <w:t xml:space="preserve"> </w:t>
      </w:r>
      <w:r>
        <w:t>Codes are: 01= Correct, 02= Incorrect</w:t>
      </w:r>
    </w:p>
    <w:p w:rsidR="00645ADE" w:rsidRDefault="00645ADE" w:rsidP="00304E84">
      <w:pPr>
        <w:ind w:left="1440" w:hanging="1440"/>
      </w:pPr>
      <w:r w:rsidRPr="00446318">
        <w:t>CNDENHR</w:t>
      </w:r>
      <w:r>
        <w:fldChar w:fldCharType="begin"/>
      </w:r>
      <w:r>
        <w:instrText>xe "</w:instrText>
      </w:r>
      <w:r w:rsidRPr="00B77E70">
        <w:instrText>CNDENHR</w:instrText>
      </w:r>
      <w:r>
        <w:instrText>"</w:instrText>
      </w:r>
      <w:r>
        <w:fldChar w:fldCharType="end"/>
      </w:r>
      <w:r>
        <w:tab/>
      </w:r>
      <w:r w:rsidRPr="00446318">
        <w:t xml:space="preserve">Maths achievement test - end time </w:t>
      </w:r>
      <w:r>
        <w:t>–</w:t>
      </w:r>
      <w:r w:rsidRPr="00446318">
        <w:t xml:space="preserve"> hour</w:t>
      </w:r>
      <w:r>
        <w:t xml:space="preserve"> </w:t>
      </w:r>
      <w:r w:rsidRPr="001A0B50">
        <w:rPr>
          <w:rFonts w:cs="Arial"/>
          <w:lang w:val="en-US"/>
        </w:rPr>
        <w:t>(possible values: 07 to 17)</w:t>
      </w:r>
    </w:p>
    <w:p w:rsidR="00645ADE" w:rsidRDefault="00645ADE" w:rsidP="00304E84">
      <w:r w:rsidRPr="000D6F87">
        <w:t>CNDENMN</w:t>
      </w:r>
      <w:r>
        <w:fldChar w:fldCharType="begin"/>
      </w:r>
      <w:r>
        <w:instrText>xe "</w:instrText>
      </w:r>
      <w:r w:rsidRPr="00B77E70">
        <w:instrText>CNDENMN</w:instrText>
      </w:r>
      <w:r>
        <w:instrText>"</w:instrText>
      </w:r>
      <w:r>
        <w:fldChar w:fldCharType="end"/>
      </w:r>
      <w:r>
        <w:tab/>
      </w:r>
      <w:r w:rsidRPr="000D6F87">
        <w:t xml:space="preserve">Maths achievement test - end time </w:t>
      </w:r>
      <w:r>
        <w:t>–</w:t>
      </w:r>
      <w:r w:rsidRPr="000D6F87">
        <w:t xml:space="preserve"> minutes</w:t>
      </w:r>
      <w:r>
        <w:t xml:space="preserve"> </w:t>
      </w:r>
      <w:r w:rsidRPr="001A0B50">
        <w:rPr>
          <w:rFonts w:cs="Arial"/>
          <w:lang w:val="en-US"/>
        </w:rPr>
        <w:t>(possible values: 07 to 17)</w:t>
      </w:r>
    </w:p>
    <w:p w:rsidR="00645ADE" w:rsidRDefault="00645ADE" w:rsidP="00304E84">
      <w:r w:rsidRPr="000D6F87">
        <w:t>CMPSTHR</w:t>
      </w:r>
      <w:r>
        <w:fldChar w:fldCharType="begin"/>
      </w:r>
      <w:r>
        <w:instrText>xe "</w:instrText>
      </w:r>
      <w:r w:rsidRPr="00B77E70">
        <w:instrText>CMPSTHR</w:instrText>
      </w:r>
      <w:r>
        <w:instrText>"</w:instrText>
      </w:r>
      <w:r>
        <w:fldChar w:fldCharType="end"/>
      </w:r>
      <w:r>
        <w:tab/>
      </w:r>
      <w:r w:rsidRPr="000D6F87">
        <w:t xml:space="preserve">Maths Computing - Start time </w:t>
      </w:r>
      <w:r>
        <w:t>–</w:t>
      </w:r>
      <w:r w:rsidRPr="000D6F87">
        <w:t xml:space="preserve"> hour</w:t>
      </w:r>
      <w:r>
        <w:t xml:space="preserve"> </w:t>
      </w:r>
      <w:r w:rsidRPr="001A0B50">
        <w:rPr>
          <w:rFonts w:cs="Arial"/>
          <w:lang w:val="en-US"/>
        </w:rPr>
        <w:t>(possible values: 07 to 17)</w:t>
      </w:r>
    </w:p>
    <w:p w:rsidR="00645ADE" w:rsidRDefault="00645ADE" w:rsidP="00304E84">
      <w:r w:rsidRPr="000D6F87">
        <w:t>CMPSTMN</w:t>
      </w:r>
      <w:r>
        <w:fldChar w:fldCharType="begin"/>
      </w:r>
      <w:r>
        <w:instrText>xe "</w:instrText>
      </w:r>
      <w:r w:rsidRPr="00B77E70">
        <w:instrText>CMPSTMN</w:instrText>
      </w:r>
      <w:r>
        <w:instrText>"</w:instrText>
      </w:r>
      <w:r>
        <w:fldChar w:fldCharType="end"/>
      </w:r>
      <w:r>
        <w:tab/>
      </w:r>
      <w:r w:rsidRPr="000D6F87">
        <w:t xml:space="preserve">Maths Computing - Start time </w:t>
      </w:r>
      <w:r>
        <w:t>–</w:t>
      </w:r>
      <w:r w:rsidRPr="000D6F87">
        <w:t xml:space="preserve"> minutes</w:t>
      </w:r>
      <w:r>
        <w:t xml:space="preserve"> </w:t>
      </w:r>
      <w:r w:rsidRPr="001A0B50">
        <w:rPr>
          <w:rFonts w:cs="Arial"/>
          <w:lang w:val="en-US"/>
        </w:rPr>
        <w:t>(possible values: 07 to 17)</w:t>
      </w:r>
    </w:p>
    <w:p w:rsidR="00645ADE" w:rsidRPr="000D6F87" w:rsidRDefault="00645ADE" w:rsidP="00304E84">
      <w:r w:rsidRPr="000D6F87">
        <w:t>MTHITM10</w:t>
      </w:r>
      <w:r>
        <w:fldChar w:fldCharType="begin"/>
      </w:r>
      <w:r>
        <w:instrText>xe "</w:instrText>
      </w:r>
      <w:r w:rsidRPr="00B77E70">
        <w:instrText>MTHITM10</w:instrText>
      </w:r>
      <w:r>
        <w:instrText>"</w:instrText>
      </w:r>
      <w:r>
        <w:fldChar w:fldCharType="end"/>
      </w:r>
      <w:r>
        <w:tab/>
      </w:r>
      <w:r w:rsidRPr="000D6F87">
        <w:t>Maths item 10</w:t>
      </w:r>
      <w:r>
        <w:t>. Missing values are coded negative.</w:t>
      </w:r>
    </w:p>
    <w:p w:rsidR="00645ADE" w:rsidRPr="000D6F87" w:rsidRDefault="00645ADE" w:rsidP="00304E84">
      <w:pPr>
        <w:ind w:left="1440" w:hanging="1440"/>
      </w:pPr>
      <w:r w:rsidRPr="000D6F87">
        <w:t>MTHITM11</w:t>
      </w:r>
      <w:r>
        <w:fldChar w:fldCharType="begin"/>
      </w:r>
      <w:r>
        <w:instrText>xe "</w:instrText>
      </w:r>
      <w:r w:rsidRPr="00B77E70">
        <w:instrText>MTHITM11</w:instrText>
      </w:r>
      <w:r>
        <w:instrText>"</w:instrText>
      </w:r>
      <w:r>
        <w:fldChar w:fldCharType="end"/>
      </w:r>
      <w:r>
        <w:tab/>
      </w:r>
      <w:r w:rsidRPr="000D6F87">
        <w:t>Maths item 11</w:t>
      </w:r>
      <w:r>
        <w:t>.</w:t>
      </w:r>
      <w:r w:rsidRPr="00A44078">
        <w:t xml:space="preserve"> </w:t>
      </w:r>
      <w:r>
        <w:t>Missing values are coded negative.</w:t>
      </w:r>
    </w:p>
    <w:p w:rsidR="00645ADE" w:rsidRDefault="00645ADE" w:rsidP="00304E84">
      <w:r w:rsidRPr="006667AF">
        <w:t>MTHITM12</w:t>
      </w:r>
      <w:r>
        <w:fldChar w:fldCharType="begin"/>
      </w:r>
      <w:r>
        <w:instrText>xe "</w:instrText>
      </w:r>
      <w:r w:rsidRPr="00B77E70">
        <w:instrText>MTHITM12</w:instrText>
      </w:r>
      <w:r>
        <w:instrText>"</w:instrText>
      </w:r>
      <w:r>
        <w:fldChar w:fldCharType="end"/>
      </w:r>
      <w:r>
        <w:tab/>
      </w:r>
      <w:r w:rsidRPr="006667AF">
        <w:t>Maths item 12</w:t>
      </w:r>
      <w:r>
        <w:t>.</w:t>
      </w:r>
      <w:r w:rsidRPr="00A44078">
        <w:t xml:space="preserve"> </w:t>
      </w:r>
      <w:r>
        <w:t>Missing values are coded negative.</w:t>
      </w:r>
    </w:p>
    <w:p w:rsidR="00645ADE" w:rsidRDefault="00645ADE" w:rsidP="00304E84">
      <w:r w:rsidRPr="006667AF">
        <w:t>MTHITM13</w:t>
      </w:r>
      <w:r>
        <w:fldChar w:fldCharType="begin"/>
      </w:r>
      <w:r>
        <w:instrText>xe "</w:instrText>
      </w:r>
      <w:r w:rsidRPr="00B77E70">
        <w:instrText>MTHITM13</w:instrText>
      </w:r>
      <w:r>
        <w:instrText>"</w:instrText>
      </w:r>
      <w:r>
        <w:fldChar w:fldCharType="end"/>
      </w:r>
      <w:r>
        <w:tab/>
      </w:r>
      <w:r w:rsidRPr="006667AF">
        <w:t>Maths item 13</w:t>
      </w:r>
      <w:r>
        <w:t>.</w:t>
      </w:r>
      <w:r w:rsidRPr="00A44078">
        <w:t xml:space="preserve"> </w:t>
      </w:r>
      <w:r>
        <w:t>Missing values are coded negative.</w:t>
      </w:r>
    </w:p>
    <w:p w:rsidR="00645ADE" w:rsidRDefault="00645ADE" w:rsidP="00304E84">
      <w:r w:rsidRPr="006667AF">
        <w:t>MTHITM14</w:t>
      </w:r>
      <w:r>
        <w:fldChar w:fldCharType="begin"/>
      </w:r>
      <w:r>
        <w:instrText>xe "</w:instrText>
      </w:r>
      <w:r w:rsidRPr="00B77E70">
        <w:instrText>MTHITM14</w:instrText>
      </w:r>
      <w:r>
        <w:instrText>"</w:instrText>
      </w:r>
      <w:r>
        <w:fldChar w:fldCharType="end"/>
      </w:r>
      <w:r>
        <w:tab/>
      </w:r>
      <w:r w:rsidRPr="006667AF">
        <w:t>Maths item 14</w:t>
      </w:r>
      <w:r>
        <w:t>.</w:t>
      </w:r>
      <w:r w:rsidRPr="00A44078">
        <w:t xml:space="preserve"> </w:t>
      </w:r>
      <w:r>
        <w:t>Missing values are coded negative.</w:t>
      </w:r>
    </w:p>
    <w:p w:rsidR="00645ADE" w:rsidRDefault="00645ADE" w:rsidP="00304E84">
      <w:r w:rsidRPr="006667AF">
        <w:t>MTHITM15</w:t>
      </w:r>
      <w:r>
        <w:fldChar w:fldCharType="begin"/>
      </w:r>
      <w:r>
        <w:instrText>xe "</w:instrText>
      </w:r>
      <w:r w:rsidRPr="00B77E70">
        <w:instrText>MTHITM15</w:instrText>
      </w:r>
      <w:r>
        <w:instrText>"</w:instrText>
      </w:r>
      <w:r>
        <w:fldChar w:fldCharType="end"/>
      </w:r>
      <w:r>
        <w:tab/>
      </w:r>
      <w:r w:rsidRPr="006667AF">
        <w:t>Maths item 15</w:t>
      </w:r>
      <w:r>
        <w:t>.</w:t>
      </w:r>
      <w:r w:rsidRPr="00A44078">
        <w:t xml:space="preserve"> </w:t>
      </w:r>
      <w:r>
        <w:t>Missing values are coded negative.</w:t>
      </w:r>
    </w:p>
    <w:p w:rsidR="00645ADE" w:rsidRDefault="00645ADE" w:rsidP="00304E84">
      <w:r w:rsidRPr="006667AF">
        <w:t>MTHITM16</w:t>
      </w:r>
      <w:r>
        <w:fldChar w:fldCharType="begin"/>
      </w:r>
      <w:r>
        <w:instrText>xe "</w:instrText>
      </w:r>
      <w:r w:rsidRPr="00B77E70">
        <w:instrText>MTHITM16</w:instrText>
      </w:r>
      <w:r>
        <w:instrText>"</w:instrText>
      </w:r>
      <w:r>
        <w:fldChar w:fldCharType="end"/>
      </w:r>
      <w:r>
        <w:tab/>
      </w:r>
      <w:r w:rsidRPr="006667AF">
        <w:t>Maths item 16</w:t>
      </w:r>
      <w:r>
        <w:t>.</w:t>
      </w:r>
      <w:r w:rsidRPr="00A44078">
        <w:t xml:space="preserve"> </w:t>
      </w:r>
      <w:r>
        <w:t>Missing values are coded negative.</w:t>
      </w:r>
    </w:p>
    <w:p w:rsidR="00645ADE" w:rsidRDefault="00645ADE" w:rsidP="00304E84">
      <w:r w:rsidRPr="006667AF">
        <w:t>MTHITM17</w:t>
      </w:r>
      <w:r>
        <w:fldChar w:fldCharType="begin"/>
      </w:r>
      <w:r>
        <w:instrText>xe "</w:instrText>
      </w:r>
      <w:r w:rsidRPr="00B77E70">
        <w:instrText>MTHITM17</w:instrText>
      </w:r>
      <w:r>
        <w:instrText>"</w:instrText>
      </w:r>
      <w:r>
        <w:fldChar w:fldCharType="end"/>
      </w:r>
      <w:r>
        <w:tab/>
      </w:r>
      <w:r w:rsidRPr="006667AF">
        <w:t>Maths item 17</w:t>
      </w:r>
      <w:r>
        <w:t>.</w:t>
      </w:r>
      <w:r w:rsidRPr="00A44078">
        <w:t xml:space="preserve"> </w:t>
      </w:r>
      <w:r>
        <w:t>Missing values are coded negative.</w:t>
      </w:r>
    </w:p>
    <w:p w:rsidR="00645ADE" w:rsidRDefault="00645ADE" w:rsidP="00304E84">
      <w:r w:rsidRPr="006667AF">
        <w:t>MTHITM18</w:t>
      </w:r>
      <w:r>
        <w:fldChar w:fldCharType="begin"/>
      </w:r>
      <w:r>
        <w:instrText>xe "</w:instrText>
      </w:r>
      <w:r w:rsidRPr="00B77E70">
        <w:instrText>MTHITM18</w:instrText>
      </w:r>
      <w:r>
        <w:instrText>"</w:instrText>
      </w:r>
      <w:r>
        <w:fldChar w:fldCharType="end"/>
      </w:r>
      <w:r>
        <w:tab/>
      </w:r>
      <w:r w:rsidRPr="006667AF">
        <w:t>Maths item 18</w:t>
      </w:r>
      <w:r>
        <w:t>.</w:t>
      </w:r>
      <w:r w:rsidRPr="00A44078">
        <w:t xml:space="preserve"> </w:t>
      </w:r>
      <w:r>
        <w:t>Missing values are coded negative.</w:t>
      </w:r>
    </w:p>
    <w:p w:rsidR="00645ADE" w:rsidRPr="006667AF" w:rsidRDefault="00645ADE" w:rsidP="00304E84">
      <w:r w:rsidRPr="006667AF">
        <w:t>MTHITM19</w:t>
      </w:r>
      <w:r>
        <w:fldChar w:fldCharType="begin"/>
      </w:r>
      <w:r>
        <w:instrText>xe "</w:instrText>
      </w:r>
      <w:r w:rsidRPr="00B77E70">
        <w:instrText>MTHITM19</w:instrText>
      </w:r>
      <w:r>
        <w:instrText>"</w:instrText>
      </w:r>
      <w:r>
        <w:fldChar w:fldCharType="end"/>
      </w:r>
      <w:r>
        <w:tab/>
      </w:r>
      <w:r w:rsidRPr="006667AF">
        <w:t>Maths item 19</w:t>
      </w:r>
      <w:r>
        <w:t>.</w:t>
      </w:r>
      <w:r w:rsidRPr="00A44078">
        <w:t xml:space="preserve"> </w:t>
      </w:r>
      <w:r>
        <w:t>Missing values are coded negative.</w:t>
      </w:r>
    </w:p>
    <w:p w:rsidR="00645ADE" w:rsidRDefault="00645ADE" w:rsidP="00304E84">
      <w:r w:rsidRPr="006667AF">
        <w:t>MTHITM20</w:t>
      </w:r>
      <w:r>
        <w:fldChar w:fldCharType="begin"/>
      </w:r>
      <w:r>
        <w:instrText>xe "</w:instrText>
      </w:r>
      <w:r w:rsidRPr="00B77E70">
        <w:instrText>MTHITM20</w:instrText>
      </w:r>
      <w:r>
        <w:instrText>"</w:instrText>
      </w:r>
      <w:r>
        <w:fldChar w:fldCharType="end"/>
      </w:r>
      <w:r>
        <w:tab/>
      </w:r>
      <w:r w:rsidRPr="006667AF">
        <w:t>Maths item 20</w:t>
      </w:r>
      <w:r>
        <w:t>.</w:t>
      </w:r>
      <w:r w:rsidRPr="00A44078">
        <w:t xml:space="preserve"> </w:t>
      </w:r>
      <w:r>
        <w:t>Missing values are coded negative.</w:t>
      </w:r>
    </w:p>
    <w:p w:rsidR="00645ADE" w:rsidRDefault="00645ADE" w:rsidP="00304E84">
      <w:r w:rsidRPr="006667AF">
        <w:t>MTHITM21</w:t>
      </w:r>
      <w:r>
        <w:fldChar w:fldCharType="begin"/>
      </w:r>
      <w:r>
        <w:instrText>xe "</w:instrText>
      </w:r>
      <w:r w:rsidRPr="00B77E70">
        <w:instrText>MTHITM21</w:instrText>
      </w:r>
      <w:r>
        <w:instrText>"</w:instrText>
      </w:r>
      <w:r>
        <w:fldChar w:fldCharType="end"/>
      </w:r>
      <w:r>
        <w:tab/>
      </w:r>
      <w:r w:rsidRPr="006667AF">
        <w:t>Maths item 21</w:t>
      </w:r>
      <w:r>
        <w:t>.</w:t>
      </w:r>
      <w:r w:rsidRPr="00A44078">
        <w:t xml:space="preserve"> </w:t>
      </w:r>
      <w:r>
        <w:t>Missing values are coded negative.</w:t>
      </w:r>
    </w:p>
    <w:p w:rsidR="00645ADE" w:rsidRDefault="00645ADE" w:rsidP="00304E84">
      <w:r w:rsidRPr="006667AF">
        <w:t>MTHITM22</w:t>
      </w:r>
      <w:r>
        <w:fldChar w:fldCharType="begin"/>
      </w:r>
      <w:r>
        <w:instrText>xe "</w:instrText>
      </w:r>
      <w:r w:rsidRPr="00B77E70">
        <w:instrText>MTHITM22</w:instrText>
      </w:r>
      <w:r>
        <w:instrText>"</w:instrText>
      </w:r>
      <w:r>
        <w:fldChar w:fldCharType="end"/>
      </w:r>
      <w:r>
        <w:tab/>
      </w:r>
      <w:r w:rsidRPr="006667AF">
        <w:t>Maths item 22</w:t>
      </w:r>
      <w:r>
        <w:t>.</w:t>
      </w:r>
      <w:r w:rsidRPr="00A44078">
        <w:t xml:space="preserve"> </w:t>
      </w:r>
      <w:r>
        <w:t>Missing values are coded negative.</w:t>
      </w:r>
    </w:p>
    <w:p w:rsidR="00645ADE" w:rsidRDefault="00645ADE" w:rsidP="00304E84">
      <w:r w:rsidRPr="006667AF">
        <w:t>MTHITM23</w:t>
      </w:r>
      <w:r>
        <w:fldChar w:fldCharType="begin"/>
      </w:r>
      <w:r>
        <w:instrText>xe "</w:instrText>
      </w:r>
      <w:r w:rsidRPr="00B77E70">
        <w:instrText>MTHITM23</w:instrText>
      </w:r>
      <w:r>
        <w:instrText>"</w:instrText>
      </w:r>
      <w:r>
        <w:fldChar w:fldCharType="end"/>
      </w:r>
      <w:r>
        <w:tab/>
      </w:r>
      <w:r w:rsidRPr="006667AF">
        <w:t>Maths item 23</w:t>
      </w:r>
      <w:r>
        <w:t>.</w:t>
      </w:r>
      <w:r w:rsidRPr="00A44078">
        <w:t xml:space="preserve"> </w:t>
      </w:r>
      <w:r>
        <w:t>Missing values are coded negative.</w:t>
      </w:r>
    </w:p>
    <w:p w:rsidR="00645ADE" w:rsidRDefault="00645ADE" w:rsidP="00304E84">
      <w:r w:rsidRPr="006667AF">
        <w:t>MTHITM24</w:t>
      </w:r>
      <w:r>
        <w:fldChar w:fldCharType="begin"/>
      </w:r>
      <w:r>
        <w:instrText>xe "</w:instrText>
      </w:r>
      <w:r w:rsidRPr="00B77E70">
        <w:instrText>MTHITM24</w:instrText>
      </w:r>
      <w:r>
        <w:instrText>"</w:instrText>
      </w:r>
      <w:r>
        <w:fldChar w:fldCharType="end"/>
      </w:r>
      <w:r>
        <w:tab/>
      </w:r>
      <w:r w:rsidRPr="006667AF">
        <w:t>Maths item 24</w:t>
      </w:r>
      <w:r>
        <w:t>.</w:t>
      </w:r>
      <w:r w:rsidRPr="00A44078">
        <w:t xml:space="preserve"> </w:t>
      </w:r>
      <w:r>
        <w:t>Missing values are coded negative.</w:t>
      </w:r>
    </w:p>
    <w:p w:rsidR="00645ADE" w:rsidRDefault="00645ADE" w:rsidP="00304E84">
      <w:r w:rsidRPr="006667AF">
        <w:t>MTHITM25</w:t>
      </w:r>
      <w:r>
        <w:fldChar w:fldCharType="begin"/>
      </w:r>
      <w:r>
        <w:instrText>xe "</w:instrText>
      </w:r>
      <w:r w:rsidRPr="00B77E70">
        <w:instrText>MTHITM25</w:instrText>
      </w:r>
      <w:r>
        <w:instrText>"</w:instrText>
      </w:r>
      <w:r>
        <w:fldChar w:fldCharType="end"/>
      </w:r>
      <w:r>
        <w:tab/>
      </w:r>
      <w:r w:rsidRPr="006667AF">
        <w:t>Maths item 25</w:t>
      </w:r>
      <w:r>
        <w:t>.</w:t>
      </w:r>
      <w:r w:rsidRPr="00A44078">
        <w:t xml:space="preserve"> </w:t>
      </w:r>
      <w:r>
        <w:t>Missing values are coded negative.</w:t>
      </w:r>
    </w:p>
    <w:p w:rsidR="00645ADE" w:rsidRDefault="00645ADE" w:rsidP="00304E84">
      <w:r w:rsidRPr="006667AF">
        <w:t>MTHITM26</w:t>
      </w:r>
      <w:r>
        <w:fldChar w:fldCharType="begin"/>
      </w:r>
      <w:r>
        <w:instrText>xe "</w:instrText>
      </w:r>
      <w:r w:rsidRPr="00B77E70">
        <w:instrText>MTHITM26</w:instrText>
      </w:r>
      <w:r>
        <w:instrText>"</w:instrText>
      </w:r>
      <w:r>
        <w:fldChar w:fldCharType="end"/>
      </w:r>
      <w:r>
        <w:tab/>
      </w:r>
      <w:r w:rsidRPr="006667AF">
        <w:t>Maths item 26</w:t>
      </w:r>
      <w:r>
        <w:t>.</w:t>
      </w:r>
      <w:r w:rsidRPr="00A44078">
        <w:t xml:space="preserve"> </w:t>
      </w:r>
      <w:r>
        <w:t>Missing values are coded negative.</w:t>
      </w:r>
    </w:p>
    <w:p w:rsidR="00645ADE" w:rsidRDefault="00645ADE" w:rsidP="00304E84">
      <w:r w:rsidRPr="006667AF">
        <w:t>MTHITM27</w:t>
      </w:r>
      <w:r>
        <w:fldChar w:fldCharType="begin"/>
      </w:r>
      <w:r>
        <w:instrText>xe "</w:instrText>
      </w:r>
      <w:r w:rsidRPr="00B77E70">
        <w:instrText>MTHITM27</w:instrText>
      </w:r>
      <w:r>
        <w:instrText>"</w:instrText>
      </w:r>
      <w:r>
        <w:fldChar w:fldCharType="end"/>
      </w:r>
      <w:r>
        <w:tab/>
      </w:r>
      <w:r w:rsidRPr="006667AF">
        <w:t>Maths item 27</w:t>
      </w:r>
      <w:r>
        <w:t>.</w:t>
      </w:r>
      <w:r w:rsidRPr="00A44078">
        <w:t xml:space="preserve"> </w:t>
      </w:r>
      <w:r>
        <w:t>Missing values are coded negative.</w:t>
      </w:r>
    </w:p>
    <w:p w:rsidR="00645ADE" w:rsidRDefault="00645ADE" w:rsidP="00304E84">
      <w:r w:rsidRPr="006667AF">
        <w:t>MTHITM28</w:t>
      </w:r>
      <w:r>
        <w:fldChar w:fldCharType="begin"/>
      </w:r>
      <w:r>
        <w:instrText>xe "</w:instrText>
      </w:r>
      <w:r w:rsidRPr="00B77E70">
        <w:instrText>MTHITM28</w:instrText>
      </w:r>
      <w:r>
        <w:instrText>"</w:instrText>
      </w:r>
      <w:r>
        <w:fldChar w:fldCharType="end"/>
      </w:r>
      <w:r>
        <w:tab/>
      </w:r>
      <w:r w:rsidRPr="006667AF">
        <w:t>Maths item 28</w:t>
      </w:r>
      <w:r>
        <w:t>.</w:t>
      </w:r>
      <w:r w:rsidRPr="00A44078">
        <w:t xml:space="preserve"> </w:t>
      </w:r>
      <w:r>
        <w:t>Missing values are coded negative.</w:t>
      </w:r>
    </w:p>
    <w:p w:rsidR="00645ADE" w:rsidRDefault="00645ADE" w:rsidP="00304E84">
      <w:r w:rsidRPr="006667AF">
        <w:t>MTHITM29</w:t>
      </w:r>
      <w:r>
        <w:fldChar w:fldCharType="begin"/>
      </w:r>
      <w:r>
        <w:instrText>xe "</w:instrText>
      </w:r>
      <w:r w:rsidRPr="00B77E70">
        <w:instrText>MTHITM29</w:instrText>
      </w:r>
      <w:r>
        <w:instrText>"</w:instrText>
      </w:r>
      <w:r>
        <w:fldChar w:fldCharType="end"/>
      </w:r>
      <w:r>
        <w:tab/>
      </w:r>
      <w:r w:rsidRPr="006667AF">
        <w:t>Maths item 29</w:t>
      </w:r>
      <w:r>
        <w:t>.</w:t>
      </w:r>
      <w:r w:rsidRPr="00A44078">
        <w:t xml:space="preserve"> </w:t>
      </w:r>
      <w:r>
        <w:t>Missing values are coded negative.</w:t>
      </w:r>
    </w:p>
    <w:p w:rsidR="00645ADE" w:rsidRDefault="00645ADE" w:rsidP="00304E84">
      <w:r w:rsidRPr="006667AF">
        <w:t>MTHLST5</w:t>
      </w:r>
      <w:r>
        <w:fldChar w:fldCharType="begin"/>
      </w:r>
      <w:r>
        <w:instrText>xe "</w:instrText>
      </w:r>
      <w:r w:rsidRPr="00B77E70">
        <w:instrText>MTHLST5</w:instrText>
      </w:r>
      <w:r>
        <w:instrText>"</w:instrText>
      </w:r>
      <w:r>
        <w:fldChar w:fldCharType="end"/>
      </w:r>
      <w:r>
        <w:tab/>
      </w:r>
      <w:r w:rsidRPr="006667AF">
        <w:t>Last item completed after 4 minutes</w:t>
      </w:r>
      <w:r>
        <w:t>.</w:t>
      </w:r>
      <w:r w:rsidRPr="00A44078">
        <w:t xml:space="preserve"> </w:t>
      </w:r>
      <w:r>
        <w:t>Missing values are coded negative.</w:t>
      </w:r>
    </w:p>
    <w:p w:rsidR="00645ADE" w:rsidRDefault="00645ADE" w:rsidP="00304E84">
      <w:r w:rsidRPr="006667AF">
        <w:t>MTHLST10</w:t>
      </w:r>
      <w:r>
        <w:fldChar w:fldCharType="begin"/>
      </w:r>
      <w:r>
        <w:instrText>xe "</w:instrText>
      </w:r>
      <w:r w:rsidRPr="00B77E70">
        <w:instrText>MTHLST10</w:instrText>
      </w:r>
      <w:r>
        <w:instrText>"</w:instrText>
      </w:r>
      <w:r>
        <w:fldChar w:fldCharType="end"/>
      </w:r>
      <w:r>
        <w:tab/>
      </w:r>
      <w:r w:rsidRPr="006667AF">
        <w:t>Last item completed after 8 minutes</w:t>
      </w:r>
      <w:r>
        <w:t>.</w:t>
      </w:r>
      <w:r w:rsidRPr="00A44078">
        <w:t xml:space="preserve"> </w:t>
      </w:r>
      <w:r>
        <w:t>Missing values are coded negative.</w:t>
      </w:r>
    </w:p>
    <w:p w:rsidR="00645ADE" w:rsidRDefault="00645ADE" w:rsidP="00304E84">
      <w:pPr>
        <w:tabs>
          <w:tab w:val="left" w:pos="720"/>
          <w:tab w:val="left" w:pos="1440"/>
          <w:tab w:val="left" w:pos="2160"/>
          <w:tab w:val="left" w:pos="2880"/>
          <w:tab w:val="left" w:pos="3600"/>
          <w:tab w:val="left" w:pos="4320"/>
          <w:tab w:val="left" w:pos="5530"/>
        </w:tabs>
      </w:pPr>
      <w:r w:rsidRPr="006667AF">
        <w:t>CMPENHR</w:t>
      </w:r>
      <w:r>
        <w:fldChar w:fldCharType="begin"/>
      </w:r>
      <w:r>
        <w:instrText>xe "</w:instrText>
      </w:r>
      <w:r w:rsidRPr="00B77E70">
        <w:instrText>CMPENHR</w:instrText>
      </w:r>
      <w:r>
        <w:instrText>"</w:instrText>
      </w:r>
      <w:r>
        <w:fldChar w:fldCharType="end"/>
      </w:r>
      <w:r>
        <w:tab/>
      </w:r>
      <w:r w:rsidRPr="006667AF">
        <w:t xml:space="preserve">Maths Computing - End time </w:t>
      </w:r>
      <w:r>
        <w:t>–</w:t>
      </w:r>
      <w:r w:rsidRPr="006667AF">
        <w:t xml:space="preserve"> hour</w:t>
      </w:r>
      <w:r>
        <w:t xml:space="preserve"> </w:t>
      </w:r>
      <w:r w:rsidRPr="001A0B50">
        <w:rPr>
          <w:rFonts w:cs="Arial"/>
          <w:lang w:val="en-US"/>
        </w:rPr>
        <w:t>(possible values: 07 to 18)</w:t>
      </w:r>
    </w:p>
    <w:p w:rsidR="00645ADE" w:rsidRDefault="00645ADE" w:rsidP="00304E84">
      <w:r w:rsidRPr="006667AF">
        <w:t>CMPENMN</w:t>
      </w:r>
      <w:r>
        <w:fldChar w:fldCharType="begin"/>
      </w:r>
      <w:r>
        <w:instrText>xe "</w:instrText>
      </w:r>
      <w:r w:rsidRPr="00B77E70">
        <w:instrText>CMPENMN</w:instrText>
      </w:r>
      <w:r>
        <w:instrText>"</w:instrText>
      </w:r>
      <w:r>
        <w:fldChar w:fldCharType="end"/>
      </w:r>
      <w:r>
        <w:tab/>
      </w:r>
      <w:r w:rsidRPr="006667AF">
        <w:t xml:space="preserve">Maths Computing - End time </w:t>
      </w:r>
      <w:r>
        <w:t>–</w:t>
      </w:r>
      <w:r w:rsidRPr="006667AF">
        <w:t xml:space="preserve"> minutes</w:t>
      </w:r>
      <w:r>
        <w:t xml:space="preserve"> </w:t>
      </w:r>
      <w:r w:rsidRPr="001A0B50">
        <w:rPr>
          <w:rFonts w:cs="Arial"/>
          <w:lang w:val="en-US"/>
        </w:rPr>
        <w:t>(possible values: 00 to 59)</w:t>
      </w:r>
    </w:p>
    <w:p w:rsidR="00645ADE" w:rsidRPr="007D6AC0" w:rsidRDefault="00645ADE" w:rsidP="00304E84">
      <w:pPr>
        <w:ind w:left="1440" w:hanging="1440"/>
      </w:pPr>
      <w:r w:rsidRPr="006667AF">
        <w:t>MTHLNGAD</w:t>
      </w:r>
      <w:r>
        <w:fldChar w:fldCharType="begin"/>
      </w:r>
      <w:r>
        <w:instrText>xe "</w:instrText>
      </w:r>
      <w:r w:rsidRPr="00B77E70">
        <w:instrText>MTHLNGAD</w:instrText>
      </w:r>
      <w:r>
        <w:instrText>"</w:instrText>
      </w:r>
      <w:r>
        <w:fldChar w:fldCharType="end"/>
      </w:r>
      <w:r>
        <w:tab/>
      </w:r>
      <w:r w:rsidRPr="006667AF">
        <w:t>Language used by fieldworker during administration</w:t>
      </w:r>
      <w:r>
        <w:t xml:space="preserve">. Codes are the same as used for </w:t>
      </w:r>
      <w:r w:rsidRPr="002A14FC">
        <w:t>PPFWLANG</w:t>
      </w:r>
      <w:r>
        <w:t>.</w:t>
      </w:r>
    </w:p>
    <w:p w:rsidR="00645ADE" w:rsidRDefault="00645ADE" w:rsidP="00304E84">
      <w:r w:rsidRPr="003869A3">
        <w:t>SPECMTAD</w:t>
      </w:r>
      <w:r>
        <w:fldChar w:fldCharType="begin"/>
      </w:r>
      <w:r>
        <w:instrText>xe "</w:instrText>
      </w:r>
      <w:r w:rsidRPr="00B77E70">
        <w:instrText>SPECMTAD</w:instrText>
      </w:r>
      <w:r>
        <w:instrText>"</w:instrText>
      </w:r>
      <w:r>
        <w:fldChar w:fldCharType="end"/>
      </w:r>
      <w:r>
        <w:tab/>
      </w:r>
      <w:r w:rsidRPr="003869A3">
        <w:t>Specify language used by fieldworker</w:t>
      </w:r>
    </w:p>
    <w:p w:rsidR="00645ADE" w:rsidRPr="007D6AC0" w:rsidRDefault="00645ADE" w:rsidP="00304E84">
      <w:pPr>
        <w:ind w:left="1440" w:hanging="1440"/>
      </w:pPr>
      <w:r w:rsidRPr="003869A3">
        <w:t>MTHLNGCH</w:t>
      </w:r>
      <w:r>
        <w:fldChar w:fldCharType="begin"/>
      </w:r>
      <w:r>
        <w:instrText>xe "</w:instrText>
      </w:r>
      <w:r w:rsidRPr="00B77E70">
        <w:instrText>MTHLNGCH</w:instrText>
      </w:r>
      <w:r>
        <w:instrText>"</w:instrText>
      </w:r>
      <w:r>
        <w:fldChar w:fldCharType="end"/>
      </w:r>
      <w:r>
        <w:tab/>
      </w:r>
      <w:r w:rsidRPr="003869A3">
        <w:t>Language used by child during administration</w:t>
      </w:r>
      <w:r>
        <w:t xml:space="preserve">. Codes are the same as used for </w:t>
      </w:r>
      <w:r w:rsidRPr="002A14FC">
        <w:t>PPFWLANG</w:t>
      </w:r>
      <w:r>
        <w:t>.</w:t>
      </w:r>
    </w:p>
    <w:p w:rsidR="00645ADE" w:rsidRDefault="00645ADE" w:rsidP="00304E84">
      <w:r w:rsidRPr="003869A3">
        <w:t>SPECMTCH</w:t>
      </w:r>
      <w:r>
        <w:fldChar w:fldCharType="begin"/>
      </w:r>
      <w:r>
        <w:instrText>xe "</w:instrText>
      </w:r>
      <w:r w:rsidRPr="00B77E70">
        <w:instrText>SPECMTCH</w:instrText>
      </w:r>
      <w:r>
        <w:instrText>"</w:instrText>
      </w:r>
      <w:r>
        <w:fldChar w:fldCharType="end"/>
      </w:r>
      <w:r>
        <w:tab/>
      </w:r>
      <w:r w:rsidRPr="003869A3">
        <w:t>Specify language used by child</w:t>
      </w:r>
    </w:p>
    <w:p w:rsidR="00645ADE" w:rsidRPr="007D6AC0" w:rsidRDefault="00645ADE" w:rsidP="00304E84">
      <w:pPr>
        <w:ind w:left="1440" w:hanging="1440"/>
      </w:pPr>
      <w:r w:rsidRPr="003869A3">
        <w:t>MTHLNGTS</w:t>
      </w:r>
      <w:r>
        <w:fldChar w:fldCharType="begin"/>
      </w:r>
      <w:r>
        <w:instrText>xe "</w:instrText>
      </w:r>
      <w:r w:rsidRPr="00B77E70">
        <w:instrText>MTHLNGTS</w:instrText>
      </w:r>
      <w:r>
        <w:instrText>"</w:instrText>
      </w:r>
      <w:r>
        <w:fldChar w:fldCharType="end"/>
      </w:r>
      <w:r>
        <w:tab/>
      </w:r>
      <w:r w:rsidRPr="003869A3">
        <w:t>Language in which the test was written</w:t>
      </w:r>
      <w:r>
        <w:t xml:space="preserve">. Codes are the same as used for </w:t>
      </w:r>
      <w:r w:rsidRPr="002A14FC">
        <w:t>PPFWLANG</w:t>
      </w:r>
      <w:r>
        <w:t>.</w:t>
      </w:r>
    </w:p>
    <w:p w:rsidR="00645ADE" w:rsidRDefault="00645ADE" w:rsidP="00304E84">
      <w:r w:rsidRPr="003869A3">
        <w:t>SPECMTTS</w:t>
      </w:r>
      <w:r>
        <w:fldChar w:fldCharType="begin"/>
      </w:r>
      <w:r>
        <w:instrText>xe "</w:instrText>
      </w:r>
      <w:r w:rsidRPr="00B77E70">
        <w:instrText>SPECMTTS</w:instrText>
      </w:r>
      <w:r>
        <w:instrText>"</w:instrText>
      </w:r>
      <w:r>
        <w:fldChar w:fldCharType="end"/>
      </w:r>
      <w:r>
        <w:tab/>
      </w:r>
      <w:r w:rsidRPr="003869A3">
        <w:t>Specify language the test was written in</w:t>
      </w:r>
    </w:p>
    <w:p w:rsidR="00645ADE" w:rsidRPr="001E6121" w:rsidRDefault="00645ADE" w:rsidP="00355E42">
      <w:pPr>
        <w:jc w:val="both"/>
      </w:pPr>
      <w:r w:rsidRPr="001E6121">
        <w:t>EASDAY</w:t>
      </w:r>
      <w:r>
        <w:tab/>
      </w:r>
      <w:r w:rsidRPr="001E6121">
        <w:t>Date section completed - day</w:t>
      </w:r>
    </w:p>
    <w:p w:rsidR="00645ADE" w:rsidRPr="001E6121" w:rsidRDefault="00645ADE" w:rsidP="00355E42">
      <w:pPr>
        <w:jc w:val="both"/>
      </w:pPr>
      <w:r w:rsidRPr="001E6121">
        <w:t>EASMNT</w:t>
      </w:r>
      <w:r>
        <w:tab/>
        <w:t>Date section completed - month</w:t>
      </w:r>
    </w:p>
    <w:p w:rsidR="00645ADE" w:rsidRPr="001E6121" w:rsidRDefault="00645ADE" w:rsidP="001E6121">
      <w:pPr>
        <w:jc w:val="both"/>
      </w:pPr>
      <w:r w:rsidRPr="001E6121">
        <w:t>EASYEAR</w:t>
      </w:r>
      <w:r>
        <w:tab/>
        <w:t>Date section completed - year</w:t>
      </w:r>
    </w:p>
    <w:p w:rsidR="00645ADE" w:rsidRDefault="00645ADE" w:rsidP="001E6121">
      <w:pPr>
        <w:jc w:val="both"/>
      </w:pPr>
      <w:r w:rsidRPr="001E6121">
        <w:t>Easdate</w:t>
      </w:r>
      <w:r>
        <w:tab/>
      </w:r>
      <w:r w:rsidRPr="001E6121">
        <w:t>Date section completed</w:t>
      </w:r>
    </w:p>
    <w:p w:rsidR="00645ADE" w:rsidRPr="001E6121" w:rsidRDefault="00645ADE" w:rsidP="001E6121">
      <w:pPr>
        <w:jc w:val="both"/>
        <w:rPr>
          <w:rFonts w:ascii="Arial" w:hAnsi="Arial" w:cs="Arial"/>
          <w:b/>
        </w:rPr>
      </w:pPr>
      <w:r w:rsidRPr="001E6121">
        <w:rPr>
          <w:rFonts w:ascii="Arial" w:hAnsi="Arial" w:cs="Arial"/>
          <w:b/>
        </w:rPr>
        <w:t>SIBLING PPVT</w:t>
      </w:r>
    </w:p>
    <w:p w:rsidR="00645ADE" w:rsidRDefault="00645ADE" w:rsidP="001E6121">
      <w:pPr>
        <w:jc w:val="both"/>
      </w:pPr>
      <w:r w:rsidRPr="001E6121">
        <w:t>SIBID</w:t>
      </w:r>
      <w:r>
        <w:tab/>
      </w:r>
      <w:r>
        <w:tab/>
      </w:r>
      <w:r w:rsidRPr="001E6121">
        <w:t>Sibling ID</w:t>
      </w:r>
    </w:p>
    <w:p w:rsidR="00645ADE" w:rsidRPr="001E6121" w:rsidRDefault="00645ADE" w:rsidP="001E6121">
      <w:pPr>
        <w:pStyle w:val="BodyTextIndent"/>
        <w:ind w:left="0"/>
        <w:rPr>
          <w:rFonts w:ascii="Comic Sans MS" w:hAnsi="Comic Sans MS"/>
          <w:sz w:val="20"/>
          <w:szCs w:val="20"/>
        </w:rPr>
      </w:pPr>
      <w:r w:rsidRPr="001E6121">
        <w:rPr>
          <w:rFonts w:ascii="Comic Sans MS" w:hAnsi="Comic Sans MS"/>
          <w:sz w:val="20"/>
          <w:szCs w:val="20"/>
        </w:rPr>
        <w:t>SBVSIMR3</w:t>
      </w:r>
      <w:r>
        <w:rPr>
          <w:rFonts w:ascii="Comic Sans MS" w:hAnsi="Comic Sans MS"/>
          <w:sz w:val="20"/>
          <w:szCs w:val="20"/>
        </w:rPr>
        <w:tab/>
      </w:r>
      <w:r w:rsidRPr="001E6121">
        <w:rPr>
          <w:rFonts w:ascii="Comic Sans MS" w:hAnsi="Comic Sans MS"/>
          <w:sz w:val="20"/>
          <w:szCs w:val="20"/>
        </w:rPr>
        <w:t>Does the child have a severe visual impairment?</w:t>
      </w:r>
      <w:r>
        <w:rPr>
          <w:rFonts w:ascii="Comic Sans MS" w:hAnsi="Comic Sans MS"/>
          <w:sz w:val="20"/>
          <w:szCs w:val="20"/>
        </w:rPr>
        <w:t xml:space="preserve"> Codes are: 00=No; 01=Yes</w:t>
      </w:r>
    </w:p>
    <w:p w:rsidR="00645ADE" w:rsidRPr="001E6121" w:rsidRDefault="00645ADE" w:rsidP="001E6121">
      <w:pPr>
        <w:pStyle w:val="BodyTextIndent"/>
        <w:ind w:left="0"/>
        <w:rPr>
          <w:rFonts w:ascii="Comic Sans MS" w:hAnsi="Comic Sans MS"/>
          <w:sz w:val="20"/>
          <w:szCs w:val="20"/>
        </w:rPr>
      </w:pPr>
      <w:r w:rsidRPr="001E6121">
        <w:rPr>
          <w:rFonts w:ascii="Comic Sans MS" w:hAnsi="Comic Sans MS"/>
          <w:sz w:val="20"/>
          <w:szCs w:val="20"/>
        </w:rPr>
        <w:t>SPPVTLOW</w:t>
      </w:r>
      <w:r>
        <w:rPr>
          <w:rFonts w:ascii="Comic Sans MS" w:hAnsi="Comic Sans MS"/>
          <w:sz w:val="20"/>
          <w:szCs w:val="20"/>
        </w:rPr>
        <w:tab/>
      </w:r>
      <w:r w:rsidRPr="001E6121">
        <w:rPr>
          <w:rFonts w:ascii="Comic Sans MS" w:hAnsi="Comic Sans MS"/>
          <w:sz w:val="20"/>
          <w:szCs w:val="20"/>
        </w:rPr>
        <w:t>Lowest item responded to</w:t>
      </w:r>
    </w:p>
    <w:p w:rsidR="00645ADE" w:rsidRPr="001E6121" w:rsidRDefault="00645ADE" w:rsidP="001E6121">
      <w:pPr>
        <w:pStyle w:val="BodyTextIndent"/>
        <w:ind w:left="0"/>
        <w:rPr>
          <w:rFonts w:ascii="Comic Sans MS" w:hAnsi="Comic Sans MS"/>
          <w:sz w:val="20"/>
          <w:szCs w:val="20"/>
        </w:rPr>
      </w:pPr>
      <w:r w:rsidRPr="001E6121">
        <w:rPr>
          <w:rFonts w:ascii="Comic Sans MS" w:hAnsi="Comic Sans MS"/>
          <w:sz w:val="20"/>
          <w:szCs w:val="20"/>
        </w:rPr>
        <w:t>SPPVTHGH</w:t>
      </w:r>
      <w:r>
        <w:rPr>
          <w:rFonts w:ascii="Comic Sans MS" w:hAnsi="Comic Sans MS"/>
          <w:sz w:val="20"/>
          <w:szCs w:val="20"/>
        </w:rPr>
        <w:tab/>
      </w:r>
      <w:r w:rsidRPr="001E6121">
        <w:rPr>
          <w:rFonts w:ascii="Comic Sans MS" w:hAnsi="Comic Sans MS"/>
          <w:sz w:val="20"/>
          <w:szCs w:val="20"/>
        </w:rPr>
        <w:t>Highest item responded to</w:t>
      </w:r>
    </w:p>
    <w:p w:rsidR="00645ADE" w:rsidRPr="001E6121" w:rsidRDefault="00645ADE" w:rsidP="001E6121">
      <w:pPr>
        <w:pStyle w:val="BodyTextIndent"/>
        <w:ind w:left="0"/>
        <w:rPr>
          <w:rFonts w:ascii="Comic Sans MS" w:hAnsi="Comic Sans MS"/>
          <w:sz w:val="20"/>
          <w:szCs w:val="20"/>
        </w:rPr>
      </w:pPr>
      <w:r w:rsidRPr="001E6121">
        <w:rPr>
          <w:rFonts w:ascii="Comic Sans MS" w:hAnsi="Comic Sans MS"/>
          <w:sz w:val="20"/>
          <w:szCs w:val="20"/>
        </w:rPr>
        <w:t>SSTRHRPP</w:t>
      </w:r>
      <w:r>
        <w:rPr>
          <w:rFonts w:ascii="Comic Sans MS" w:hAnsi="Comic Sans MS"/>
          <w:sz w:val="20"/>
          <w:szCs w:val="20"/>
        </w:rPr>
        <w:tab/>
      </w:r>
      <w:r w:rsidRPr="001E6121">
        <w:rPr>
          <w:rFonts w:ascii="Comic Sans MS" w:hAnsi="Comic Sans MS"/>
          <w:sz w:val="20"/>
          <w:szCs w:val="20"/>
        </w:rPr>
        <w:t>Start time - hour</w:t>
      </w:r>
    </w:p>
    <w:p w:rsidR="00645ADE" w:rsidRPr="001E6121" w:rsidRDefault="00645ADE" w:rsidP="001E6121">
      <w:pPr>
        <w:pStyle w:val="BodyTextIndent"/>
        <w:ind w:left="0"/>
        <w:rPr>
          <w:rFonts w:ascii="Comic Sans MS" w:hAnsi="Comic Sans MS"/>
          <w:sz w:val="20"/>
          <w:szCs w:val="20"/>
        </w:rPr>
      </w:pPr>
      <w:r w:rsidRPr="001E6121">
        <w:rPr>
          <w:rFonts w:ascii="Comic Sans MS" w:hAnsi="Comic Sans MS"/>
          <w:sz w:val="20"/>
          <w:szCs w:val="20"/>
        </w:rPr>
        <w:t>SSTRMNPP</w:t>
      </w:r>
      <w:r>
        <w:rPr>
          <w:rFonts w:ascii="Comic Sans MS" w:hAnsi="Comic Sans MS"/>
          <w:sz w:val="20"/>
          <w:szCs w:val="20"/>
        </w:rPr>
        <w:tab/>
      </w:r>
      <w:r w:rsidRPr="001E6121">
        <w:rPr>
          <w:rFonts w:ascii="Comic Sans MS" w:hAnsi="Comic Sans MS"/>
          <w:sz w:val="20"/>
          <w:szCs w:val="20"/>
        </w:rPr>
        <w:t>Start time - minutes</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001</w:t>
      </w:r>
      <w:r>
        <w:rPr>
          <w:rFonts w:ascii="Comic Sans MS" w:hAnsi="Comic Sans MS"/>
          <w:sz w:val="20"/>
          <w:szCs w:val="20"/>
        </w:rPr>
        <w:fldChar w:fldCharType="begin"/>
      </w:r>
      <w:r>
        <w:instrText>xe "</w:instrText>
      </w:r>
      <w:r w:rsidRPr="00B77E70">
        <w:rPr>
          <w:rFonts w:ascii="Comic Sans MS" w:hAnsi="Comic Sans MS"/>
          <w:sz w:val="20"/>
          <w:szCs w:val="20"/>
        </w:rPr>
        <w:instrText>PPVT001</w:instrText>
      </w:r>
      <w:r>
        <w:instrText>"</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012</w:t>
      </w:r>
      <w:r>
        <w:rPr>
          <w:rFonts w:ascii="Comic Sans MS" w:hAnsi="Comic Sans MS"/>
          <w:sz w:val="20"/>
          <w:szCs w:val="20"/>
        </w:rPr>
        <w:fldChar w:fldCharType="begin"/>
      </w:r>
      <w:r>
        <w:instrText>xe "</w:instrText>
      </w:r>
      <w:r w:rsidRPr="00B77E70">
        <w:rPr>
          <w:rFonts w:ascii="Comic Sans MS" w:hAnsi="Comic Sans MS"/>
          <w:sz w:val="20"/>
          <w:szCs w:val="20"/>
        </w:rPr>
        <w:instrText>PPVT012</w:instrText>
      </w:r>
      <w:r>
        <w:instrText>"</w:instrText>
      </w:r>
      <w:r>
        <w:rPr>
          <w:rFonts w:ascii="Comic Sans MS" w:hAnsi="Comic Sans MS"/>
          <w:sz w:val="20"/>
          <w:szCs w:val="20"/>
        </w:rPr>
        <w:fldChar w:fldCharType="end"/>
      </w:r>
    </w:p>
    <w:p w:rsidR="00645ADE" w:rsidRPr="006F0A5D" w:rsidRDefault="00645ADE" w:rsidP="001E6121">
      <w:pPr>
        <w:pStyle w:val="BodyTextIndent"/>
        <w:ind w:left="720" w:firstLine="720"/>
        <w:rPr>
          <w:rFonts w:ascii="Comic Sans MS" w:hAnsi="Comic Sans MS"/>
          <w:sz w:val="20"/>
          <w:szCs w:val="20"/>
        </w:rPr>
      </w:pPr>
      <w:r w:rsidRPr="006F0A5D">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Bus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Drinking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Hand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Climbing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Key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006</w:t>
            </w:r>
          </w:p>
        </w:tc>
        <w:tc>
          <w:tcPr>
            <w:tcW w:w="1328" w:type="dxa"/>
          </w:tcPr>
          <w:p w:rsidR="00645ADE" w:rsidRPr="006F0A5D" w:rsidRDefault="00645ADE" w:rsidP="001E6121">
            <w:pPr>
              <w:pStyle w:val="BodyTextIndent"/>
              <w:ind w:left="0"/>
              <w:rPr>
                <w:rFonts w:ascii="Comic Sans MS" w:hAnsi="Comic Sans MS"/>
                <w:sz w:val="20"/>
                <w:szCs w:val="20"/>
              </w:rPr>
            </w:pPr>
            <w:smartTag w:uri="urn:schemas-microsoft-com:office:smarttags" w:element="City">
              <w:smartTag w:uri="urn:schemas-microsoft-com:office:smarttags" w:element="place">
                <w:r w:rsidRPr="006F0A5D">
                  <w:rPr>
                    <w:rFonts w:ascii="Comic Sans MS" w:hAnsi="Comic Sans MS"/>
                    <w:sz w:val="20"/>
                    <w:szCs w:val="20"/>
                  </w:rPr>
                  <w:t>Reading</w:t>
                </w:r>
              </w:smartTag>
            </w:smartTag>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Closet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Jumping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009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Lamp</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Helicopter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Smelling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Fly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01ERR</w:t>
      </w:r>
      <w:r>
        <w:rPr>
          <w:rFonts w:ascii="Comic Sans MS" w:hAnsi="Comic Sans MS"/>
          <w:sz w:val="20"/>
          <w:szCs w:val="20"/>
        </w:rPr>
        <w:fldChar w:fldCharType="begin"/>
      </w:r>
      <w:r>
        <w:instrText>xe "</w:instrText>
      </w:r>
      <w:r w:rsidRPr="00B77E70">
        <w:rPr>
          <w:rFonts w:ascii="Comic Sans MS" w:hAnsi="Comic Sans MS"/>
          <w:sz w:val="20"/>
          <w:szCs w:val="20"/>
        </w:rPr>
        <w:instrText>SET01ERR</w:instrText>
      </w:r>
      <w:r>
        <w:instrText>"</w:instrText>
      </w:r>
      <w:r>
        <w:rPr>
          <w:rFonts w:ascii="Comic Sans MS" w:hAnsi="Comic Sans MS"/>
          <w:sz w:val="20"/>
          <w:szCs w:val="20"/>
        </w:rPr>
        <w:fldChar w:fldCharType="end"/>
      </w:r>
      <w:r>
        <w:rPr>
          <w:rFonts w:ascii="Comic Sans MS" w:hAnsi="Comic Sans MS"/>
          <w:sz w:val="20"/>
          <w:szCs w:val="20"/>
        </w:rPr>
        <w:fldChar w:fldCharType="begin"/>
      </w:r>
      <w:r w:rsidRPr="006F0A5D">
        <w:rPr>
          <w:rFonts w:ascii="Comic Sans MS" w:hAnsi="Comic Sans MS"/>
          <w:sz w:val="20"/>
          <w:szCs w:val="20"/>
        </w:rPr>
        <w:instrText>xe "SET01ERR"</w:instrText>
      </w:r>
      <w:r>
        <w:rPr>
          <w:rFonts w:ascii="Comic Sans MS" w:hAnsi="Comic Sans MS"/>
          <w:sz w:val="20"/>
          <w:szCs w:val="20"/>
        </w:rPr>
        <w:fldChar w:fldCharType="end"/>
      </w:r>
      <w:r w:rsidRPr="006F0A5D">
        <w:rPr>
          <w:rFonts w:ascii="Comic Sans MS" w:hAnsi="Comic Sans MS"/>
          <w:sz w:val="20"/>
          <w:szCs w:val="20"/>
        </w:rPr>
        <w:tab/>
        <w:t>Number of errors from Set 01.</w:t>
      </w:r>
    </w:p>
    <w:p w:rsidR="00645ADE" w:rsidRPr="006F0A5D" w:rsidRDefault="00645ADE" w:rsidP="001E6121">
      <w:pPr>
        <w:pStyle w:val="BodyTextIndent"/>
        <w:spacing w:before="60"/>
        <w:rPr>
          <w:rFonts w:ascii="Comic Sans MS" w:hAnsi="Comic Sans MS"/>
          <w:sz w:val="20"/>
          <w:szCs w:val="20"/>
        </w:rPr>
      </w:pP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013</w:t>
      </w:r>
      <w:r>
        <w:rPr>
          <w:rFonts w:ascii="Comic Sans MS" w:hAnsi="Comic Sans MS"/>
          <w:sz w:val="20"/>
          <w:szCs w:val="20"/>
        </w:rPr>
        <w:fldChar w:fldCharType="begin"/>
      </w:r>
      <w:r w:rsidRPr="006F0A5D">
        <w:rPr>
          <w:rFonts w:ascii="Comic Sans MS" w:hAnsi="Comic Sans MS"/>
          <w:sz w:val="20"/>
          <w:szCs w:val="20"/>
        </w:rPr>
        <w:instrText>xe "PPVT013"</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024</w:t>
      </w:r>
      <w:r>
        <w:rPr>
          <w:rFonts w:ascii="Comic Sans MS" w:hAnsi="Comic Sans MS"/>
          <w:sz w:val="20"/>
          <w:szCs w:val="20"/>
        </w:rPr>
        <w:fldChar w:fldCharType="begin"/>
      </w:r>
      <w:r w:rsidRPr="006F0A5D">
        <w:rPr>
          <w:rFonts w:ascii="Comic Sans MS" w:hAnsi="Comic Sans MS"/>
          <w:sz w:val="20"/>
          <w:szCs w:val="20"/>
        </w:rPr>
        <w:instrText>xe "PPVT024"</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Digging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Cow</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Drum</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Feather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Painting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Cage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019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Knee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Wrapping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Fence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Elbow</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Garbage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Exercising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02ERR</w:t>
      </w:r>
      <w:r>
        <w:rPr>
          <w:rFonts w:ascii="Comic Sans MS" w:hAnsi="Comic Sans MS"/>
          <w:sz w:val="20"/>
          <w:szCs w:val="20"/>
        </w:rPr>
        <w:fldChar w:fldCharType="begin"/>
      </w:r>
      <w:r w:rsidRPr="006F0A5D">
        <w:rPr>
          <w:rFonts w:ascii="Comic Sans MS" w:hAnsi="Comic Sans MS"/>
          <w:sz w:val="20"/>
          <w:szCs w:val="20"/>
        </w:rPr>
        <w:instrText>xe "SET02ERR"</w:instrText>
      </w:r>
      <w:r>
        <w:rPr>
          <w:rFonts w:ascii="Comic Sans MS" w:hAnsi="Comic Sans MS"/>
          <w:sz w:val="20"/>
          <w:szCs w:val="20"/>
        </w:rPr>
        <w:fldChar w:fldCharType="end"/>
      </w:r>
      <w:r w:rsidRPr="006F0A5D">
        <w:rPr>
          <w:rFonts w:ascii="Comic Sans MS" w:hAnsi="Comic Sans MS"/>
          <w:sz w:val="20"/>
          <w:szCs w:val="20"/>
        </w:rPr>
        <w:tab/>
        <w:t>Number of errors from Set 02.</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025</w:t>
      </w:r>
      <w:r>
        <w:rPr>
          <w:rFonts w:ascii="Comic Sans MS" w:hAnsi="Comic Sans MS"/>
          <w:sz w:val="20"/>
          <w:szCs w:val="20"/>
        </w:rPr>
        <w:fldChar w:fldCharType="begin"/>
      </w:r>
      <w:r w:rsidRPr="006F0A5D">
        <w:rPr>
          <w:rFonts w:ascii="Comic Sans MS" w:hAnsi="Comic Sans MS"/>
          <w:sz w:val="20"/>
          <w:szCs w:val="20"/>
        </w:rPr>
        <w:instrText>xe "PPVT025"</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036</w:t>
      </w:r>
      <w:r>
        <w:rPr>
          <w:rFonts w:ascii="Comic Sans MS" w:hAnsi="Comic Sans MS"/>
          <w:sz w:val="20"/>
          <w:szCs w:val="20"/>
        </w:rPr>
        <w:fldChar w:fldCharType="begin"/>
      </w:r>
      <w:r w:rsidRPr="006F0A5D">
        <w:rPr>
          <w:rFonts w:ascii="Comic Sans MS" w:hAnsi="Comic Sans MS"/>
          <w:sz w:val="20"/>
          <w:szCs w:val="20"/>
        </w:rPr>
        <w:instrText>xe "PPVT036"</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Empty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Shoulder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Square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Measuring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029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Porcupine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Arrow</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Peeling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Fountain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Accident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Penguin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Decorated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Nest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03ERR</w:t>
      </w:r>
      <w:r>
        <w:rPr>
          <w:rFonts w:ascii="Comic Sans MS" w:hAnsi="Comic Sans MS"/>
          <w:sz w:val="20"/>
          <w:szCs w:val="20"/>
        </w:rPr>
        <w:fldChar w:fldCharType="begin"/>
      </w:r>
      <w:r w:rsidRPr="006F0A5D">
        <w:rPr>
          <w:rFonts w:ascii="Comic Sans MS" w:hAnsi="Comic Sans MS"/>
          <w:sz w:val="20"/>
          <w:szCs w:val="20"/>
        </w:rPr>
        <w:instrText>xe "SET03ERR"</w:instrText>
      </w:r>
      <w:r>
        <w:rPr>
          <w:rFonts w:ascii="Comic Sans MS" w:hAnsi="Comic Sans MS"/>
          <w:sz w:val="20"/>
          <w:szCs w:val="20"/>
        </w:rPr>
        <w:fldChar w:fldCharType="end"/>
      </w:r>
      <w:r w:rsidRPr="006F0A5D">
        <w:rPr>
          <w:rFonts w:ascii="Comic Sans MS" w:hAnsi="Comic Sans MS"/>
          <w:sz w:val="20"/>
          <w:szCs w:val="20"/>
        </w:rPr>
        <w:tab/>
        <w:t>Number of errors from Set 03</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037</w:t>
      </w:r>
      <w:r>
        <w:rPr>
          <w:rFonts w:ascii="Comic Sans MS" w:hAnsi="Comic Sans MS"/>
          <w:sz w:val="20"/>
          <w:szCs w:val="20"/>
        </w:rPr>
        <w:fldChar w:fldCharType="begin"/>
      </w:r>
      <w:r w:rsidRPr="006F0A5D">
        <w:rPr>
          <w:rFonts w:ascii="Comic Sans MS" w:hAnsi="Comic Sans MS"/>
          <w:sz w:val="20"/>
          <w:szCs w:val="20"/>
        </w:rPr>
        <w:instrText>xe "PPVT037"</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048</w:t>
      </w:r>
      <w:r>
        <w:rPr>
          <w:rFonts w:ascii="Comic Sans MS" w:hAnsi="Comic Sans MS"/>
          <w:sz w:val="20"/>
          <w:szCs w:val="20"/>
        </w:rPr>
        <w:fldChar w:fldCharType="begin"/>
      </w:r>
      <w:r w:rsidRPr="006F0A5D">
        <w:rPr>
          <w:rFonts w:ascii="Comic Sans MS" w:hAnsi="Comic Sans MS"/>
          <w:sz w:val="20"/>
          <w:szCs w:val="20"/>
        </w:rPr>
        <w:instrText>xe "PPVT048"</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Castle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Sawing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039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Cactus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Farm</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Going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Harp</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Astronaut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Raccoon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Juggling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Envelope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Tearing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Claw</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04ERR</w:t>
      </w:r>
      <w:r>
        <w:rPr>
          <w:rFonts w:ascii="Comic Sans MS" w:hAnsi="Comic Sans MS"/>
          <w:sz w:val="20"/>
          <w:szCs w:val="20"/>
        </w:rPr>
        <w:fldChar w:fldCharType="begin"/>
      </w:r>
      <w:r w:rsidRPr="006F0A5D">
        <w:rPr>
          <w:rFonts w:ascii="Comic Sans MS" w:hAnsi="Comic Sans MS"/>
          <w:sz w:val="20"/>
          <w:szCs w:val="20"/>
        </w:rPr>
        <w:instrText>xe "SET04ERR"</w:instrText>
      </w:r>
      <w:r>
        <w:rPr>
          <w:rFonts w:ascii="Comic Sans MS" w:hAnsi="Comic Sans MS"/>
          <w:sz w:val="20"/>
          <w:szCs w:val="20"/>
        </w:rPr>
        <w:fldChar w:fldCharType="end"/>
      </w:r>
      <w:r w:rsidRPr="006F0A5D">
        <w:rPr>
          <w:rFonts w:ascii="Comic Sans MS" w:hAnsi="Comic Sans MS"/>
          <w:sz w:val="20"/>
          <w:szCs w:val="20"/>
        </w:rPr>
        <w:tab/>
        <w:t>Number of errors from Set 04</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049</w:t>
      </w:r>
      <w:r>
        <w:rPr>
          <w:rFonts w:ascii="Comic Sans MS" w:hAnsi="Comic Sans MS"/>
          <w:sz w:val="20"/>
          <w:szCs w:val="20"/>
        </w:rPr>
        <w:fldChar w:fldCharType="begin"/>
      </w:r>
      <w:r w:rsidRPr="006F0A5D">
        <w:rPr>
          <w:rFonts w:ascii="Comic Sans MS" w:hAnsi="Comic Sans MS"/>
          <w:sz w:val="20"/>
          <w:szCs w:val="20"/>
        </w:rPr>
        <w:instrText>xe "PPVT049"</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060</w:t>
      </w:r>
    </w:p>
    <w:p w:rsidR="00645ADE" w:rsidRPr="006F0A5D" w:rsidRDefault="00645ADE" w:rsidP="001E6121">
      <w:pPr>
        <w:pStyle w:val="BodyTextIndent"/>
        <w:rPr>
          <w:rFonts w:ascii="Comic Sans MS" w:hAnsi="Comic Sans MS"/>
          <w:sz w:val="20"/>
          <w:szCs w:val="20"/>
        </w:rPr>
      </w:pPr>
      <w:r>
        <w:rPr>
          <w:rFonts w:ascii="Comic Sans MS" w:hAnsi="Comic Sans MS"/>
          <w:sz w:val="20"/>
          <w:szCs w:val="20"/>
        </w:rPr>
        <w:fldChar w:fldCharType="begin"/>
      </w:r>
      <w:r w:rsidRPr="006F0A5D">
        <w:rPr>
          <w:rFonts w:ascii="Comic Sans MS" w:hAnsi="Comic Sans MS"/>
          <w:sz w:val="20"/>
          <w:szCs w:val="20"/>
        </w:rPr>
        <w:instrText>xe "PPVT060"</w:instrText>
      </w:r>
      <w:r>
        <w:rPr>
          <w:rFonts w:ascii="Comic Sans MS" w:hAnsi="Comic Sans MS"/>
          <w:sz w:val="20"/>
          <w:szCs w:val="20"/>
        </w:rPr>
        <w:fldChar w:fldCharType="end"/>
      </w:r>
      <w:r>
        <w:rPr>
          <w:rFonts w:ascii="Comic Sans MS" w:hAnsi="Comic Sans MS"/>
          <w:sz w:val="20"/>
          <w:szCs w:val="20"/>
        </w:rPr>
        <w:tab/>
      </w:r>
      <w:r>
        <w:rPr>
          <w:rFonts w:ascii="Comic Sans MS" w:hAnsi="Comic Sans MS"/>
          <w:sz w:val="20"/>
          <w:szCs w:val="20"/>
        </w:rPr>
        <w:tab/>
      </w:r>
      <w:r w:rsidRPr="006F0A5D">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049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Parachute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Delivering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Rectangle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Diving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Camper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Target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Writing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Furry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Drilling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Hook</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059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Group</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Dripping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05ERR</w:t>
      </w:r>
      <w:r>
        <w:rPr>
          <w:rFonts w:ascii="Comic Sans MS" w:hAnsi="Comic Sans MS"/>
          <w:sz w:val="20"/>
          <w:szCs w:val="20"/>
        </w:rPr>
        <w:fldChar w:fldCharType="begin"/>
      </w:r>
      <w:r w:rsidRPr="006F0A5D">
        <w:rPr>
          <w:rFonts w:ascii="Comic Sans MS" w:hAnsi="Comic Sans MS"/>
          <w:sz w:val="20"/>
          <w:szCs w:val="20"/>
        </w:rPr>
        <w:instrText>xe "SET05ERR"</w:instrText>
      </w:r>
      <w:r>
        <w:rPr>
          <w:rFonts w:ascii="Comic Sans MS" w:hAnsi="Comic Sans MS"/>
          <w:sz w:val="20"/>
          <w:szCs w:val="20"/>
        </w:rPr>
        <w:fldChar w:fldCharType="end"/>
      </w:r>
      <w:r w:rsidRPr="006F0A5D">
        <w:rPr>
          <w:rFonts w:ascii="Comic Sans MS" w:hAnsi="Comic Sans MS"/>
          <w:sz w:val="20"/>
          <w:szCs w:val="20"/>
        </w:rPr>
        <w:tab/>
        <w:t>Number of errors from Set 05</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061</w:t>
      </w:r>
      <w:r>
        <w:rPr>
          <w:rFonts w:ascii="Comic Sans MS" w:hAnsi="Comic Sans MS"/>
          <w:sz w:val="20"/>
          <w:szCs w:val="20"/>
        </w:rPr>
        <w:fldChar w:fldCharType="begin"/>
      </w:r>
      <w:r w:rsidRPr="006F0A5D">
        <w:rPr>
          <w:rFonts w:ascii="Comic Sans MS" w:hAnsi="Comic Sans MS"/>
          <w:sz w:val="20"/>
          <w:szCs w:val="20"/>
        </w:rPr>
        <w:instrText>xe "PPVT061"</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072</w:t>
      </w:r>
      <w:r>
        <w:rPr>
          <w:rFonts w:ascii="Comic Sans MS" w:hAnsi="Comic Sans MS"/>
          <w:sz w:val="20"/>
          <w:szCs w:val="20"/>
        </w:rPr>
        <w:fldChar w:fldCharType="begin"/>
      </w:r>
      <w:r w:rsidRPr="006F0A5D">
        <w:rPr>
          <w:rFonts w:ascii="Comic Sans MS" w:hAnsi="Comic Sans MS"/>
          <w:sz w:val="20"/>
          <w:szCs w:val="20"/>
        </w:rPr>
        <w:instrText>xe "PPVT072"</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Vehicle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Oval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Luggage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Awarding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Hydrant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Swamp</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Calculator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Signal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069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Squash</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Globe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Vegetable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Frame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06ERR</w:t>
      </w:r>
      <w:r>
        <w:rPr>
          <w:rFonts w:ascii="Comic Sans MS" w:hAnsi="Comic Sans MS"/>
          <w:sz w:val="20"/>
          <w:szCs w:val="20"/>
        </w:rPr>
        <w:fldChar w:fldCharType="begin"/>
      </w:r>
      <w:r w:rsidRPr="006F0A5D">
        <w:rPr>
          <w:rFonts w:ascii="Comic Sans MS" w:hAnsi="Comic Sans MS"/>
          <w:sz w:val="20"/>
          <w:szCs w:val="20"/>
        </w:rPr>
        <w:instrText>xe "SET06ERR"</w:instrText>
      </w:r>
      <w:r>
        <w:rPr>
          <w:rFonts w:ascii="Comic Sans MS" w:hAnsi="Comic Sans MS"/>
          <w:sz w:val="20"/>
          <w:szCs w:val="20"/>
        </w:rPr>
        <w:fldChar w:fldCharType="end"/>
      </w:r>
      <w:r w:rsidRPr="006F0A5D">
        <w:rPr>
          <w:rFonts w:ascii="Comic Sans MS" w:hAnsi="Comic Sans MS"/>
          <w:sz w:val="20"/>
          <w:szCs w:val="20"/>
        </w:rPr>
        <w:tab/>
        <w:t>Number of errors from Set 06</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073</w:t>
      </w:r>
      <w:r>
        <w:rPr>
          <w:rFonts w:ascii="Comic Sans MS" w:hAnsi="Comic Sans MS"/>
          <w:sz w:val="20"/>
          <w:szCs w:val="20"/>
        </w:rPr>
        <w:fldChar w:fldCharType="begin"/>
      </w:r>
      <w:r w:rsidRPr="006F0A5D">
        <w:rPr>
          <w:rFonts w:ascii="Comic Sans MS" w:hAnsi="Comic Sans MS"/>
          <w:sz w:val="20"/>
          <w:szCs w:val="20"/>
        </w:rPr>
        <w:instrText>xe "PPVT073"</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084</w:t>
      </w:r>
      <w:r>
        <w:rPr>
          <w:rFonts w:ascii="Comic Sans MS" w:hAnsi="Comic Sans MS"/>
          <w:sz w:val="20"/>
          <w:szCs w:val="20"/>
        </w:rPr>
        <w:fldChar w:fldCharType="begin"/>
      </w:r>
      <w:r w:rsidRPr="006F0A5D">
        <w:rPr>
          <w:rFonts w:ascii="Comic Sans MS" w:hAnsi="Comic Sans MS"/>
          <w:sz w:val="20"/>
          <w:szCs w:val="20"/>
        </w:rPr>
        <w:instrText>xe "PPVT084"</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Gigantic</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Nostril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Vase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Knight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Towing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Horrified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079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Trunk</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Selecting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Island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Camcorder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Heart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Wrench</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07ERR</w:t>
      </w:r>
      <w:r>
        <w:rPr>
          <w:rFonts w:ascii="Comic Sans MS" w:hAnsi="Comic Sans MS"/>
          <w:sz w:val="20"/>
          <w:szCs w:val="20"/>
        </w:rPr>
        <w:fldChar w:fldCharType="begin"/>
      </w:r>
      <w:r w:rsidRPr="006F0A5D">
        <w:rPr>
          <w:rFonts w:ascii="Comic Sans MS" w:hAnsi="Comic Sans MS"/>
          <w:sz w:val="20"/>
          <w:szCs w:val="20"/>
        </w:rPr>
        <w:instrText>xe "SET07ERR"</w:instrText>
      </w:r>
      <w:r>
        <w:rPr>
          <w:rFonts w:ascii="Comic Sans MS" w:hAnsi="Comic Sans MS"/>
          <w:sz w:val="20"/>
          <w:szCs w:val="20"/>
        </w:rPr>
        <w:fldChar w:fldCharType="end"/>
      </w:r>
      <w:r w:rsidRPr="006F0A5D">
        <w:rPr>
          <w:rFonts w:ascii="Comic Sans MS" w:hAnsi="Comic Sans MS"/>
          <w:sz w:val="20"/>
          <w:szCs w:val="20"/>
        </w:rPr>
        <w:tab/>
        <w:t>Number of errors from Set 07</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085</w:t>
      </w:r>
      <w:r>
        <w:rPr>
          <w:rFonts w:ascii="Comic Sans MS" w:hAnsi="Comic Sans MS"/>
          <w:sz w:val="20"/>
          <w:szCs w:val="20"/>
        </w:rPr>
        <w:fldChar w:fldCharType="begin"/>
      </w:r>
      <w:r w:rsidRPr="006F0A5D">
        <w:rPr>
          <w:rFonts w:ascii="Comic Sans MS" w:hAnsi="Comic Sans MS"/>
          <w:sz w:val="20"/>
          <w:szCs w:val="20"/>
        </w:rPr>
        <w:instrText>xe "PPVT085"</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096</w:t>
      </w:r>
      <w:r>
        <w:rPr>
          <w:rFonts w:ascii="Comic Sans MS" w:hAnsi="Comic Sans MS"/>
          <w:sz w:val="20"/>
          <w:szCs w:val="20"/>
        </w:rPr>
        <w:fldChar w:fldCharType="begin"/>
      </w:r>
      <w:r w:rsidRPr="006F0A5D">
        <w:rPr>
          <w:rFonts w:ascii="Comic Sans MS" w:hAnsi="Comic Sans MS"/>
          <w:sz w:val="20"/>
          <w:szCs w:val="20"/>
        </w:rPr>
        <w:instrText>xe "PPVT096"</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Flamingo</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Tambourine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Palm</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Surprised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089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Canoe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Interviewing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Clarinet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Exhausted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Pitcher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Reptile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Polluting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Vine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08ERR</w:t>
      </w:r>
      <w:r>
        <w:rPr>
          <w:rFonts w:ascii="Comic Sans MS" w:hAnsi="Comic Sans MS"/>
          <w:sz w:val="20"/>
          <w:szCs w:val="20"/>
        </w:rPr>
        <w:fldChar w:fldCharType="begin"/>
      </w:r>
      <w:r w:rsidRPr="006F0A5D">
        <w:rPr>
          <w:rFonts w:ascii="Comic Sans MS" w:hAnsi="Comic Sans MS"/>
          <w:sz w:val="20"/>
          <w:szCs w:val="20"/>
        </w:rPr>
        <w:instrText>xe "SET08ERR"</w:instrText>
      </w:r>
      <w:r>
        <w:rPr>
          <w:rFonts w:ascii="Comic Sans MS" w:hAnsi="Comic Sans MS"/>
          <w:sz w:val="20"/>
          <w:szCs w:val="20"/>
        </w:rPr>
        <w:fldChar w:fldCharType="end"/>
      </w:r>
      <w:r w:rsidRPr="006F0A5D">
        <w:rPr>
          <w:rFonts w:ascii="Comic Sans MS" w:hAnsi="Comic Sans MS"/>
          <w:sz w:val="20"/>
          <w:szCs w:val="20"/>
        </w:rPr>
        <w:tab/>
        <w:t>Number of errors from Set 08</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097</w:t>
      </w:r>
      <w:r>
        <w:rPr>
          <w:rFonts w:ascii="Comic Sans MS" w:hAnsi="Comic Sans MS"/>
          <w:sz w:val="20"/>
          <w:szCs w:val="20"/>
        </w:rPr>
        <w:fldChar w:fldCharType="begin"/>
      </w:r>
      <w:r w:rsidRPr="006F0A5D">
        <w:rPr>
          <w:rFonts w:ascii="Comic Sans MS" w:hAnsi="Comic Sans MS"/>
          <w:sz w:val="20"/>
          <w:szCs w:val="20"/>
        </w:rPr>
        <w:instrText>xe "PPVT097"</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108</w:t>
      </w:r>
      <w:r>
        <w:rPr>
          <w:rFonts w:ascii="Comic Sans MS" w:hAnsi="Comic Sans MS"/>
          <w:sz w:val="20"/>
          <w:szCs w:val="20"/>
        </w:rPr>
        <w:fldChar w:fldCharType="begin"/>
      </w:r>
      <w:r w:rsidRPr="006F0A5D">
        <w:rPr>
          <w:rFonts w:ascii="Comic Sans MS" w:hAnsi="Comic Sans MS"/>
          <w:sz w:val="20"/>
          <w:szCs w:val="20"/>
        </w:rPr>
        <w:instrText>xe "PPVT108"</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Pedal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Dissecting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099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Bouquet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Rodent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Inhaling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Valley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Tubular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Demolishing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Tusk</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Adjustable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Fern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Hurdling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09ERR</w:t>
      </w:r>
      <w:r>
        <w:rPr>
          <w:rFonts w:ascii="Comic Sans MS" w:hAnsi="Comic Sans MS"/>
          <w:sz w:val="20"/>
          <w:szCs w:val="20"/>
        </w:rPr>
        <w:fldChar w:fldCharType="begin"/>
      </w:r>
      <w:r w:rsidRPr="006F0A5D">
        <w:rPr>
          <w:rFonts w:ascii="Comic Sans MS" w:hAnsi="Comic Sans MS"/>
          <w:sz w:val="20"/>
          <w:szCs w:val="20"/>
        </w:rPr>
        <w:instrText>xe "SET09ERR"</w:instrText>
      </w:r>
      <w:r>
        <w:rPr>
          <w:rFonts w:ascii="Comic Sans MS" w:hAnsi="Comic Sans MS"/>
          <w:sz w:val="20"/>
          <w:szCs w:val="20"/>
        </w:rPr>
        <w:fldChar w:fldCharType="end"/>
      </w:r>
      <w:r w:rsidRPr="006F0A5D">
        <w:rPr>
          <w:rFonts w:ascii="Comic Sans MS" w:hAnsi="Comic Sans MS"/>
          <w:sz w:val="20"/>
          <w:szCs w:val="20"/>
        </w:rPr>
        <w:tab/>
        <w:t>Number of errors from Set 09</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109</w:t>
      </w:r>
      <w:r>
        <w:rPr>
          <w:rFonts w:ascii="Comic Sans MS" w:hAnsi="Comic Sans MS"/>
          <w:sz w:val="20"/>
          <w:szCs w:val="20"/>
        </w:rPr>
        <w:fldChar w:fldCharType="begin"/>
      </w:r>
      <w:r w:rsidRPr="006F0A5D">
        <w:rPr>
          <w:rFonts w:ascii="Comic Sans MS" w:hAnsi="Comic Sans MS"/>
          <w:sz w:val="20"/>
          <w:szCs w:val="20"/>
        </w:rPr>
        <w:instrText>xe "PPVT109"</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120</w:t>
      </w:r>
      <w:r>
        <w:rPr>
          <w:rFonts w:ascii="Comic Sans MS" w:hAnsi="Comic Sans MS"/>
          <w:sz w:val="20"/>
          <w:szCs w:val="20"/>
        </w:rPr>
        <w:fldChar w:fldCharType="begin"/>
      </w:r>
      <w:r w:rsidRPr="006F0A5D">
        <w:rPr>
          <w:rFonts w:ascii="Comic Sans MS" w:hAnsi="Comic Sans MS"/>
          <w:sz w:val="20"/>
          <w:szCs w:val="20"/>
        </w:rPr>
        <w:instrText>xe "PPVT120"</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109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Solo</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Citrus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Inflated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Lecturing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Timer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Injecting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Links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Cooperating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Microscope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Archery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119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Garment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Fragile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10ERR</w:t>
      </w:r>
      <w:r>
        <w:rPr>
          <w:rFonts w:ascii="Comic Sans MS" w:hAnsi="Comic Sans MS"/>
          <w:sz w:val="20"/>
          <w:szCs w:val="20"/>
        </w:rPr>
        <w:fldChar w:fldCharType="begin"/>
      </w:r>
      <w:r w:rsidRPr="006F0A5D">
        <w:rPr>
          <w:rFonts w:ascii="Comic Sans MS" w:hAnsi="Comic Sans MS"/>
          <w:sz w:val="20"/>
          <w:szCs w:val="20"/>
        </w:rPr>
        <w:instrText>xe "SET10ERR"</w:instrText>
      </w:r>
      <w:r>
        <w:rPr>
          <w:rFonts w:ascii="Comic Sans MS" w:hAnsi="Comic Sans MS"/>
          <w:sz w:val="20"/>
          <w:szCs w:val="20"/>
        </w:rPr>
        <w:fldChar w:fldCharType="end"/>
      </w:r>
      <w:r w:rsidRPr="006F0A5D">
        <w:rPr>
          <w:rFonts w:ascii="Comic Sans MS" w:hAnsi="Comic Sans MS"/>
          <w:sz w:val="20"/>
          <w:szCs w:val="20"/>
        </w:rPr>
        <w:tab/>
        <w:t>Number of errors from Set 10</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121</w:t>
      </w:r>
      <w:r>
        <w:rPr>
          <w:rFonts w:ascii="Comic Sans MS" w:hAnsi="Comic Sans MS"/>
          <w:sz w:val="20"/>
          <w:szCs w:val="20"/>
        </w:rPr>
        <w:fldChar w:fldCharType="begin"/>
      </w:r>
      <w:r w:rsidRPr="006F0A5D">
        <w:rPr>
          <w:rFonts w:ascii="Comic Sans MS" w:hAnsi="Comic Sans MS"/>
          <w:sz w:val="20"/>
          <w:szCs w:val="20"/>
        </w:rPr>
        <w:instrText>xe "PPVT121"</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132</w:t>
      </w:r>
      <w:r>
        <w:rPr>
          <w:rFonts w:ascii="Comic Sans MS" w:hAnsi="Comic Sans MS"/>
          <w:sz w:val="20"/>
          <w:szCs w:val="20"/>
        </w:rPr>
        <w:fldChar w:fldCharType="begin"/>
      </w:r>
      <w:r w:rsidRPr="006F0A5D">
        <w:rPr>
          <w:rFonts w:ascii="Comic Sans MS" w:hAnsi="Comic Sans MS"/>
          <w:sz w:val="20"/>
          <w:szCs w:val="20"/>
        </w:rPr>
        <w:instrText>xe "PPVT132"</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Carpenter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Dilapidated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Hazardous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Adapter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Valve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Isolation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Feline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Wailing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129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Coast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Appliance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Foundation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Hatchet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11ERR</w:t>
      </w:r>
      <w:r>
        <w:rPr>
          <w:rFonts w:ascii="Comic Sans MS" w:hAnsi="Comic Sans MS"/>
          <w:sz w:val="20"/>
          <w:szCs w:val="20"/>
        </w:rPr>
        <w:fldChar w:fldCharType="begin"/>
      </w:r>
      <w:r w:rsidRPr="006F0A5D">
        <w:rPr>
          <w:rFonts w:ascii="Comic Sans MS" w:hAnsi="Comic Sans MS"/>
          <w:sz w:val="20"/>
          <w:szCs w:val="20"/>
        </w:rPr>
        <w:instrText>xe "SET11ERR"</w:instrText>
      </w:r>
      <w:r>
        <w:rPr>
          <w:rFonts w:ascii="Comic Sans MS" w:hAnsi="Comic Sans MS"/>
          <w:sz w:val="20"/>
          <w:szCs w:val="20"/>
        </w:rPr>
        <w:fldChar w:fldCharType="end"/>
      </w:r>
      <w:r w:rsidRPr="006F0A5D">
        <w:rPr>
          <w:rFonts w:ascii="Comic Sans MS" w:hAnsi="Comic Sans MS"/>
          <w:sz w:val="20"/>
          <w:szCs w:val="20"/>
        </w:rPr>
        <w:tab/>
        <w:t>Number of errors from Set 11</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133</w:t>
      </w:r>
      <w:r>
        <w:rPr>
          <w:rFonts w:ascii="Comic Sans MS" w:hAnsi="Comic Sans MS"/>
          <w:sz w:val="20"/>
          <w:szCs w:val="20"/>
        </w:rPr>
        <w:fldChar w:fldCharType="begin"/>
      </w:r>
      <w:r w:rsidRPr="006F0A5D">
        <w:rPr>
          <w:rFonts w:ascii="Comic Sans MS" w:hAnsi="Comic Sans MS"/>
          <w:sz w:val="20"/>
          <w:szCs w:val="20"/>
        </w:rPr>
        <w:instrText>xe "PPVT133"</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144</w:t>
      </w:r>
      <w:r>
        <w:rPr>
          <w:rFonts w:ascii="Comic Sans MS" w:hAnsi="Comic Sans MS"/>
          <w:sz w:val="20"/>
          <w:szCs w:val="20"/>
        </w:rPr>
        <w:fldChar w:fldCharType="begin"/>
      </w:r>
      <w:r w:rsidRPr="006F0A5D">
        <w:rPr>
          <w:rFonts w:ascii="Comic Sans MS" w:hAnsi="Comic Sans MS"/>
          <w:sz w:val="20"/>
          <w:szCs w:val="20"/>
        </w:rPr>
        <w:instrText>xe "PPVT144"</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 xml:space="preserve">Responses for Set 12 of </w:t>
      </w:r>
      <w:r>
        <w:rPr>
          <w:rFonts w:ascii="Comic Sans MS" w:hAnsi="Comic Sans MS"/>
          <w:sz w:val="20"/>
          <w:szCs w:val="20"/>
        </w:rPr>
        <w:t>PPVT</w:t>
      </w:r>
      <w:r w:rsidRPr="006F0A5D">
        <w:rPr>
          <w:rFonts w:ascii="Comic Sans MS" w:hAnsi="Comic Sans MS"/>
          <w:sz w:val="20"/>
          <w:szCs w:val="20"/>
        </w:rPr>
        <w:t xml:space="preserve">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Blazing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Mammal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Reprimanding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Upholstery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Hoisting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Exterior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139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Consuming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Pastry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Cornea</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Constrained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Pedestrian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Colt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12ERR</w:t>
      </w:r>
      <w:r>
        <w:rPr>
          <w:rFonts w:ascii="Comic Sans MS" w:hAnsi="Comic Sans MS"/>
          <w:sz w:val="20"/>
          <w:szCs w:val="20"/>
        </w:rPr>
        <w:fldChar w:fldCharType="begin"/>
      </w:r>
      <w:r w:rsidRPr="006F0A5D">
        <w:rPr>
          <w:rFonts w:ascii="Comic Sans MS" w:hAnsi="Comic Sans MS"/>
          <w:sz w:val="20"/>
          <w:szCs w:val="20"/>
        </w:rPr>
        <w:instrText>xe "SET12ERR"</w:instrText>
      </w:r>
      <w:r>
        <w:rPr>
          <w:rFonts w:ascii="Comic Sans MS" w:hAnsi="Comic Sans MS"/>
          <w:sz w:val="20"/>
          <w:szCs w:val="20"/>
        </w:rPr>
        <w:fldChar w:fldCharType="end"/>
      </w:r>
      <w:r w:rsidRPr="006F0A5D">
        <w:rPr>
          <w:rFonts w:ascii="Comic Sans MS" w:hAnsi="Comic Sans MS"/>
          <w:sz w:val="20"/>
          <w:szCs w:val="20"/>
        </w:rPr>
        <w:tab/>
        <w:t>Number of errors from Set 12</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145</w:t>
      </w:r>
      <w:r>
        <w:rPr>
          <w:rFonts w:ascii="Comic Sans MS" w:hAnsi="Comic Sans MS"/>
          <w:sz w:val="20"/>
          <w:szCs w:val="20"/>
        </w:rPr>
        <w:fldChar w:fldCharType="begin"/>
      </w:r>
      <w:r w:rsidRPr="006F0A5D">
        <w:rPr>
          <w:rFonts w:ascii="Comic Sans MS" w:hAnsi="Comic Sans MS"/>
          <w:sz w:val="20"/>
          <w:szCs w:val="20"/>
        </w:rPr>
        <w:instrText>xe "PPVT145"</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156</w:t>
      </w:r>
      <w:r>
        <w:rPr>
          <w:rFonts w:ascii="Comic Sans MS" w:hAnsi="Comic Sans MS"/>
          <w:sz w:val="20"/>
          <w:szCs w:val="20"/>
        </w:rPr>
        <w:fldChar w:fldCharType="begin"/>
      </w:r>
      <w:r w:rsidRPr="006F0A5D">
        <w:rPr>
          <w:rFonts w:ascii="Comic Sans MS" w:hAnsi="Comic Sans MS"/>
          <w:sz w:val="20"/>
          <w:szCs w:val="20"/>
        </w:rPr>
        <w:instrText>xe "PPVT156"</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 xml:space="preserve">Responses for Set 13 of </w:t>
      </w:r>
      <w:r>
        <w:rPr>
          <w:rFonts w:ascii="Comic Sans MS" w:hAnsi="Comic Sans MS"/>
          <w:sz w:val="20"/>
          <w:szCs w:val="20"/>
        </w:rPr>
        <w:t>PPVT</w:t>
      </w:r>
      <w:r w:rsidRPr="006F0A5D">
        <w:rPr>
          <w:rFonts w:ascii="Comic Sans MS" w:hAnsi="Comic Sans MS"/>
          <w:sz w:val="20"/>
          <w:szCs w:val="20"/>
        </w:rPr>
        <w:t xml:space="preserve">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Syringe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Transparent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Ladle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Replenishing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149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Abrasive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Parallelogram</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Cascade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Lever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Detonation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Pillar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Cultivating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Aquatic</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13ERR</w:t>
      </w:r>
      <w:r>
        <w:rPr>
          <w:rFonts w:ascii="Comic Sans MS" w:hAnsi="Comic Sans MS"/>
          <w:sz w:val="20"/>
          <w:szCs w:val="20"/>
        </w:rPr>
        <w:fldChar w:fldCharType="begin"/>
      </w:r>
      <w:r w:rsidRPr="006F0A5D">
        <w:rPr>
          <w:rFonts w:ascii="Comic Sans MS" w:hAnsi="Comic Sans MS"/>
          <w:sz w:val="20"/>
          <w:szCs w:val="20"/>
        </w:rPr>
        <w:instrText>xe "SET13ERR"</w:instrText>
      </w:r>
      <w:r>
        <w:rPr>
          <w:rFonts w:ascii="Comic Sans MS" w:hAnsi="Comic Sans MS"/>
          <w:sz w:val="20"/>
          <w:szCs w:val="20"/>
        </w:rPr>
        <w:fldChar w:fldCharType="end"/>
      </w:r>
      <w:r w:rsidRPr="006F0A5D">
        <w:rPr>
          <w:rFonts w:ascii="Comic Sans MS" w:hAnsi="Comic Sans MS"/>
          <w:sz w:val="20"/>
          <w:szCs w:val="20"/>
        </w:rPr>
        <w:tab/>
        <w:t>Number of errors from Set 13</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157</w:t>
      </w:r>
      <w:r>
        <w:rPr>
          <w:rFonts w:ascii="Comic Sans MS" w:hAnsi="Comic Sans MS"/>
          <w:sz w:val="20"/>
          <w:szCs w:val="20"/>
        </w:rPr>
        <w:fldChar w:fldCharType="begin"/>
      </w:r>
      <w:r w:rsidRPr="006F0A5D">
        <w:rPr>
          <w:rFonts w:ascii="Comic Sans MS" w:hAnsi="Comic Sans MS"/>
          <w:sz w:val="20"/>
          <w:szCs w:val="20"/>
        </w:rPr>
        <w:instrText>xe "PPVT157"</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168</w:t>
      </w:r>
      <w:r>
        <w:rPr>
          <w:rFonts w:ascii="Comic Sans MS" w:hAnsi="Comic Sans MS"/>
          <w:sz w:val="20"/>
          <w:szCs w:val="20"/>
        </w:rPr>
        <w:fldChar w:fldCharType="begin"/>
      </w:r>
      <w:r w:rsidRPr="006F0A5D">
        <w:rPr>
          <w:rFonts w:ascii="Comic Sans MS" w:hAnsi="Comic Sans MS"/>
          <w:sz w:val="20"/>
          <w:szCs w:val="20"/>
        </w:rPr>
        <w:instrText>xe "PPVT168"</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 xml:space="preserve">Responses for Set 14 of </w:t>
      </w:r>
      <w:r>
        <w:rPr>
          <w:rFonts w:ascii="Comic Sans MS" w:hAnsi="Comic Sans MS"/>
          <w:sz w:val="20"/>
          <w:szCs w:val="20"/>
        </w:rPr>
        <w:t>PPVT</w:t>
      </w:r>
      <w:r w:rsidRPr="006F0A5D">
        <w:rPr>
          <w:rFonts w:ascii="Comic Sans MS" w:hAnsi="Comic Sans MS"/>
          <w:sz w:val="20"/>
          <w:szCs w:val="20"/>
        </w:rPr>
        <w:t xml:space="preserve">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Indigent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Oasis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159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Disappointed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Perpendicular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Poultry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Confiding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Periodical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Filtration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Primate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Spherical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Talon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Octagon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14ERR</w:t>
      </w:r>
      <w:r>
        <w:rPr>
          <w:rFonts w:ascii="Comic Sans MS" w:hAnsi="Comic Sans MS"/>
          <w:sz w:val="20"/>
          <w:szCs w:val="20"/>
        </w:rPr>
        <w:fldChar w:fldCharType="begin"/>
      </w:r>
      <w:r w:rsidRPr="006F0A5D">
        <w:rPr>
          <w:rFonts w:ascii="Comic Sans MS" w:hAnsi="Comic Sans MS"/>
          <w:sz w:val="20"/>
          <w:szCs w:val="20"/>
        </w:rPr>
        <w:instrText>xe "SET14ERR"</w:instrText>
      </w:r>
      <w:r>
        <w:rPr>
          <w:rFonts w:ascii="Comic Sans MS" w:hAnsi="Comic Sans MS"/>
          <w:sz w:val="20"/>
          <w:szCs w:val="20"/>
        </w:rPr>
        <w:fldChar w:fldCharType="end"/>
      </w:r>
      <w:r w:rsidRPr="006F0A5D">
        <w:rPr>
          <w:rFonts w:ascii="Comic Sans MS" w:hAnsi="Comic Sans MS"/>
          <w:sz w:val="20"/>
          <w:szCs w:val="20"/>
        </w:rPr>
        <w:tab/>
        <w:t>Number of errors from Set 14</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169</w:t>
      </w:r>
      <w:r>
        <w:rPr>
          <w:rFonts w:ascii="Comic Sans MS" w:hAnsi="Comic Sans MS"/>
          <w:sz w:val="20"/>
          <w:szCs w:val="20"/>
        </w:rPr>
        <w:fldChar w:fldCharType="begin"/>
      </w:r>
      <w:r w:rsidRPr="006F0A5D">
        <w:rPr>
          <w:rFonts w:ascii="Comic Sans MS" w:hAnsi="Comic Sans MS"/>
          <w:sz w:val="20"/>
          <w:szCs w:val="20"/>
        </w:rPr>
        <w:instrText>xe "PPVT169"</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180</w:t>
      </w:r>
    </w:p>
    <w:p w:rsidR="00645ADE" w:rsidRPr="006F0A5D" w:rsidRDefault="00645ADE" w:rsidP="001E6121">
      <w:pPr>
        <w:pStyle w:val="BodyTextIndent"/>
        <w:ind w:left="1003" w:firstLine="437"/>
        <w:rPr>
          <w:rFonts w:ascii="Comic Sans MS" w:hAnsi="Comic Sans MS"/>
          <w:sz w:val="20"/>
          <w:szCs w:val="20"/>
        </w:rPr>
      </w:pPr>
      <w:r>
        <w:rPr>
          <w:rFonts w:ascii="Comic Sans MS" w:hAnsi="Comic Sans MS"/>
          <w:sz w:val="20"/>
          <w:szCs w:val="20"/>
        </w:rPr>
        <w:fldChar w:fldCharType="begin"/>
      </w:r>
      <w:r w:rsidRPr="006F0A5D">
        <w:rPr>
          <w:rFonts w:ascii="Comic Sans MS" w:hAnsi="Comic Sans MS"/>
          <w:sz w:val="20"/>
          <w:szCs w:val="20"/>
        </w:rPr>
        <w:instrText>xe "PPVT180"</w:instrText>
      </w:r>
      <w:r>
        <w:rPr>
          <w:rFonts w:ascii="Comic Sans MS" w:hAnsi="Comic Sans MS"/>
          <w:sz w:val="20"/>
          <w:szCs w:val="20"/>
        </w:rPr>
        <w:fldChar w:fldCharType="end"/>
      </w:r>
      <w:r w:rsidRPr="006F0A5D">
        <w:rPr>
          <w:rFonts w:ascii="Comic Sans MS" w:hAnsi="Comic Sans MS"/>
          <w:sz w:val="20"/>
          <w:szCs w:val="20"/>
        </w:rPr>
        <w:t xml:space="preserve">Responses for Set 15 of </w:t>
      </w:r>
      <w:r>
        <w:rPr>
          <w:rFonts w:ascii="Comic Sans MS" w:hAnsi="Comic Sans MS"/>
          <w:sz w:val="20"/>
          <w:szCs w:val="20"/>
        </w:rPr>
        <w:t>PPVT</w:t>
      </w:r>
      <w:r w:rsidRPr="006F0A5D">
        <w:rPr>
          <w:rFonts w:ascii="Comic Sans MS" w:hAnsi="Comic Sans MS"/>
          <w:sz w:val="20"/>
          <w:szCs w:val="20"/>
        </w:rPr>
        <w:t xml:space="preserve">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169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Incandescent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Pilfering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Trajectory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Mercantile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Derrick</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Ascending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Monetary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Entomologist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Gaff</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Quintet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179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Nautical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Incarcerating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15ERR</w:t>
      </w:r>
      <w:r>
        <w:rPr>
          <w:rFonts w:ascii="Comic Sans MS" w:hAnsi="Comic Sans MS"/>
          <w:sz w:val="20"/>
          <w:szCs w:val="20"/>
        </w:rPr>
        <w:fldChar w:fldCharType="begin"/>
      </w:r>
      <w:r w:rsidRPr="006F0A5D">
        <w:rPr>
          <w:rFonts w:ascii="Comic Sans MS" w:hAnsi="Comic Sans MS"/>
          <w:sz w:val="20"/>
          <w:szCs w:val="20"/>
        </w:rPr>
        <w:instrText>xe "SET15ERR"</w:instrText>
      </w:r>
      <w:r>
        <w:rPr>
          <w:rFonts w:ascii="Comic Sans MS" w:hAnsi="Comic Sans MS"/>
          <w:sz w:val="20"/>
          <w:szCs w:val="20"/>
        </w:rPr>
        <w:fldChar w:fldCharType="end"/>
      </w:r>
      <w:r w:rsidRPr="006F0A5D">
        <w:rPr>
          <w:rFonts w:ascii="Comic Sans MS" w:hAnsi="Comic Sans MS"/>
          <w:sz w:val="20"/>
          <w:szCs w:val="20"/>
        </w:rPr>
        <w:tab/>
        <w:t>Number of errors from Set 15</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181</w:t>
      </w:r>
      <w:r>
        <w:rPr>
          <w:rFonts w:ascii="Comic Sans MS" w:hAnsi="Comic Sans MS"/>
          <w:sz w:val="20"/>
          <w:szCs w:val="20"/>
        </w:rPr>
        <w:fldChar w:fldCharType="begin"/>
      </w:r>
      <w:r w:rsidRPr="006F0A5D">
        <w:rPr>
          <w:rFonts w:ascii="Comic Sans MS" w:hAnsi="Comic Sans MS"/>
          <w:sz w:val="20"/>
          <w:szCs w:val="20"/>
        </w:rPr>
        <w:instrText>xe "PPVT181"</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192</w:t>
      </w:r>
      <w:r>
        <w:rPr>
          <w:rFonts w:ascii="Comic Sans MS" w:hAnsi="Comic Sans MS"/>
          <w:sz w:val="20"/>
          <w:szCs w:val="20"/>
        </w:rPr>
        <w:fldChar w:fldCharType="begin"/>
      </w:r>
      <w:r w:rsidRPr="006F0A5D">
        <w:rPr>
          <w:rFonts w:ascii="Comic Sans MS" w:hAnsi="Comic Sans MS"/>
          <w:sz w:val="20"/>
          <w:szCs w:val="20"/>
        </w:rPr>
        <w:instrText>xe "PPVT192"</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 xml:space="preserve">Responses for Set 16 of </w:t>
      </w:r>
      <w:r>
        <w:rPr>
          <w:rFonts w:ascii="Comic Sans MS" w:hAnsi="Comic Sans MS"/>
          <w:sz w:val="20"/>
          <w:szCs w:val="20"/>
        </w:rPr>
        <w:t>PPVT</w:t>
      </w:r>
      <w:r w:rsidRPr="006F0A5D">
        <w:rPr>
          <w:rFonts w:ascii="Comic Sans MS" w:hAnsi="Comic Sans MS"/>
          <w:sz w:val="20"/>
          <w:szCs w:val="20"/>
        </w:rPr>
        <w:t xml:space="preserve">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Coniferous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Wildebeest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Caster</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Reposing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Convex</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Gourmand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Dromedary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Diverging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189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Incertitude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Quiescent</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Honing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Cupola</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16ERR</w:t>
      </w:r>
      <w:r>
        <w:rPr>
          <w:rFonts w:ascii="Comic Sans MS" w:hAnsi="Comic Sans MS"/>
          <w:sz w:val="20"/>
          <w:szCs w:val="20"/>
        </w:rPr>
        <w:fldChar w:fldCharType="begin"/>
      </w:r>
      <w:r w:rsidRPr="006F0A5D">
        <w:rPr>
          <w:rFonts w:ascii="Comic Sans MS" w:hAnsi="Comic Sans MS"/>
          <w:sz w:val="20"/>
          <w:szCs w:val="20"/>
        </w:rPr>
        <w:instrText>xe "SET16ERR"</w:instrText>
      </w:r>
      <w:r>
        <w:rPr>
          <w:rFonts w:ascii="Comic Sans MS" w:hAnsi="Comic Sans MS"/>
          <w:sz w:val="20"/>
          <w:szCs w:val="20"/>
        </w:rPr>
        <w:fldChar w:fldCharType="end"/>
      </w:r>
      <w:r w:rsidRPr="006F0A5D">
        <w:rPr>
          <w:rFonts w:ascii="Comic Sans MS" w:hAnsi="Comic Sans MS"/>
          <w:sz w:val="20"/>
          <w:szCs w:val="20"/>
        </w:rPr>
        <w:tab/>
        <w:t>Number of errors from Set 16</w:t>
      </w:r>
    </w:p>
    <w:p w:rsidR="00645ADE" w:rsidRDefault="00645ADE" w:rsidP="001E6121">
      <w:pPr>
        <w:pStyle w:val="BodyTextIndent"/>
        <w:ind w:left="0"/>
        <w:rPr>
          <w:rFonts w:ascii="Comic Sans MS" w:hAnsi="Comic Sans MS"/>
          <w:sz w:val="20"/>
          <w:szCs w:val="20"/>
        </w:rPr>
      </w:pPr>
      <w:r>
        <w:rPr>
          <w:rFonts w:ascii="Comic Sans MS" w:hAnsi="Comic Sans MS"/>
          <w:sz w:val="20"/>
          <w:szCs w:val="20"/>
        </w:rPr>
        <w:t>SPPVT</w:t>
      </w:r>
      <w:r w:rsidRPr="006F0A5D">
        <w:rPr>
          <w:rFonts w:ascii="Comic Sans MS" w:hAnsi="Comic Sans MS"/>
          <w:sz w:val="20"/>
          <w:szCs w:val="20"/>
        </w:rPr>
        <w:t>193</w:t>
      </w:r>
      <w:r>
        <w:rPr>
          <w:rFonts w:ascii="Comic Sans MS" w:hAnsi="Comic Sans MS"/>
          <w:sz w:val="20"/>
          <w:szCs w:val="20"/>
        </w:rPr>
        <w:fldChar w:fldCharType="begin"/>
      </w:r>
      <w:r w:rsidRPr="006F0A5D">
        <w:rPr>
          <w:rFonts w:ascii="Comic Sans MS" w:hAnsi="Comic Sans MS"/>
          <w:sz w:val="20"/>
          <w:szCs w:val="20"/>
        </w:rPr>
        <w:instrText>xe "PPVT193"</w:instrText>
      </w:r>
      <w:r>
        <w:rPr>
          <w:rFonts w:ascii="Comic Sans MS" w:hAnsi="Comic Sans MS"/>
          <w:sz w:val="20"/>
          <w:szCs w:val="20"/>
        </w:rPr>
        <w:fldChar w:fldCharType="end"/>
      </w:r>
      <w:r w:rsidRPr="006F0A5D">
        <w:rPr>
          <w:rFonts w:ascii="Comic Sans MS" w:hAnsi="Comic Sans MS"/>
          <w:sz w:val="20"/>
          <w:szCs w:val="20"/>
        </w:rPr>
        <w:t xml:space="preserve"> to </w:t>
      </w:r>
      <w:r>
        <w:rPr>
          <w:rFonts w:ascii="Comic Sans MS" w:hAnsi="Comic Sans MS"/>
          <w:sz w:val="20"/>
          <w:szCs w:val="20"/>
        </w:rPr>
        <w:t>SPPVT</w:t>
      </w:r>
      <w:r w:rsidRPr="006F0A5D">
        <w:rPr>
          <w:rFonts w:ascii="Comic Sans MS" w:hAnsi="Comic Sans MS"/>
          <w:sz w:val="20"/>
          <w:szCs w:val="20"/>
        </w:rPr>
        <w:t>204</w:t>
      </w:r>
      <w:r>
        <w:rPr>
          <w:rFonts w:ascii="Comic Sans MS" w:hAnsi="Comic Sans MS"/>
          <w:sz w:val="20"/>
          <w:szCs w:val="20"/>
        </w:rPr>
        <w:fldChar w:fldCharType="begin"/>
      </w:r>
      <w:r w:rsidRPr="006F0A5D">
        <w:rPr>
          <w:rFonts w:ascii="Comic Sans MS" w:hAnsi="Comic Sans MS"/>
          <w:sz w:val="20"/>
          <w:szCs w:val="20"/>
        </w:rPr>
        <w:instrText>xe "PPVT204"</w:instrText>
      </w:r>
      <w:r>
        <w:rPr>
          <w:rFonts w:ascii="Comic Sans MS" w:hAnsi="Comic Sans MS"/>
          <w:sz w:val="20"/>
          <w:szCs w:val="20"/>
        </w:rPr>
        <w:fldChar w:fldCharType="end"/>
      </w:r>
    </w:p>
    <w:p w:rsidR="00645ADE" w:rsidRPr="006F0A5D" w:rsidRDefault="00645ADE" w:rsidP="001E6121">
      <w:pPr>
        <w:pStyle w:val="BodyTextIndent"/>
        <w:ind w:left="1003" w:firstLine="437"/>
        <w:rPr>
          <w:rFonts w:ascii="Comic Sans MS" w:hAnsi="Comic Sans MS"/>
          <w:sz w:val="20"/>
          <w:szCs w:val="20"/>
        </w:rPr>
      </w:pPr>
      <w:r w:rsidRPr="006F0A5D">
        <w:rPr>
          <w:rFonts w:ascii="Comic Sans MS" w:hAnsi="Comic Sans MS"/>
          <w:sz w:val="20"/>
          <w:szCs w:val="20"/>
        </w:rPr>
        <w:t xml:space="preserve">Responses for Set 17 of </w:t>
      </w:r>
      <w:r>
        <w:rPr>
          <w:rFonts w:ascii="Comic Sans MS" w:hAnsi="Comic Sans MS"/>
          <w:sz w:val="20"/>
          <w:szCs w:val="20"/>
        </w:rPr>
        <w:t>PPVT</w:t>
      </w:r>
      <w:r w:rsidRPr="006F0A5D">
        <w:rPr>
          <w:rFonts w:ascii="Comic Sans MS" w:hAnsi="Comic Sans MS"/>
          <w:sz w:val="20"/>
          <w:szCs w:val="20"/>
        </w:rPr>
        <w:t xml:space="preserve">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645ADE" w:rsidRPr="006F0A5D" w:rsidRDefault="00645ADE" w:rsidP="001E6121">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Embossed</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Perambulating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195</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Arable</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196</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Importunity</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197</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Cenotaph</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198</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Tonsorial</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199</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Nidificating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200</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Terpsichorean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201</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Cairn</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202</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Osculating</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203</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Vitreous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645ADE" w:rsidRPr="006F0A5D" w:rsidTr="001E6121">
        <w:trPr>
          <w:jc w:val="center"/>
        </w:trPr>
        <w:tc>
          <w:tcPr>
            <w:tcW w:w="809"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204</w:t>
            </w:r>
          </w:p>
        </w:tc>
        <w:tc>
          <w:tcPr>
            <w:tcW w:w="1328" w:type="dxa"/>
          </w:tcPr>
          <w:p w:rsidR="00645ADE" w:rsidRPr="006F0A5D" w:rsidRDefault="00645ADE" w:rsidP="001E6121">
            <w:pPr>
              <w:pStyle w:val="BodyTextIndent"/>
              <w:ind w:left="0"/>
              <w:rPr>
                <w:rFonts w:ascii="Comic Sans MS" w:hAnsi="Comic Sans MS"/>
                <w:sz w:val="20"/>
                <w:szCs w:val="20"/>
              </w:rPr>
            </w:pPr>
            <w:r w:rsidRPr="006F0A5D">
              <w:rPr>
                <w:rFonts w:ascii="Comic Sans MS" w:hAnsi="Comic Sans MS"/>
                <w:sz w:val="20"/>
                <w:szCs w:val="20"/>
              </w:rPr>
              <w:t>Lugubrious</w:t>
            </w:r>
          </w:p>
        </w:tc>
        <w:tc>
          <w:tcPr>
            <w:tcW w:w="1986" w:type="dxa"/>
          </w:tcPr>
          <w:p w:rsidR="00645ADE" w:rsidRPr="006F0A5D" w:rsidRDefault="00645ADE" w:rsidP="001E6121">
            <w:pPr>
              <w:pStyle w:val="BodyTextIndent"/>
              <w:ind w:left="0"/>
              <w:jc w:val="center"/>
              <w:rPr>
                <w:rFonts w:ascii="Comic Sans MS" w:hAnsi="Comic Sans MS"/>
                <w:sz w:val="20"/>
                <w:szCs w:val="20"/>
              </w:rPr>
            </w:pPr>
            <w:r w:rsidRPr="006F0A5D">
              <w:rPr>
                <w:rFonts w:ascii="Comic Sans MS" w:hAnsi="Comic Sans MS"/>
                <w:sz w:val="20"/>
                <w:szCs w:val="20"/>
              </w:rPr>
              <w:t>2</w:t>
            </w:r>
          </w:p>
        </w:tc>
      </w:tr>
    </w:tbl>
    <w:p w:rsidR="00645ADE" w:rsidRPr="006F0A5D" w:rsidRDefault="00645ADE" w:rsidP="001E6121">
      <w:pPr>
        <w:pStyle w:val="BodyTextIndent"/>
        <w:spacing w:before="60"/>
        <w:ind w:left="0"/>
        <w:rPr>
          <w:rFonts w:ascii="Comic Sans MS" w:hAnsi="Comic Sans MS"/>
          <w:sz w:val="20"/>
          <w:szCs w:val="20"/>
        </w:rPr>
      </w:pPr>
      <w:r>
        <w:rPr>
          <w:rFonts w:ascii="Comic Sans MS" w:hAnsi="Comic Sans MS"/>
          <w:sz w:val="20"/>
          <w:szCs w:val="20"/>
        </w:rPr>
        <w:t>SBS</w:t>
      </w:r>
      <w:r w:rsidRPr="006F0A5D">
        <w:rPr>
          <w:rFonts w:ascii="Comic Sans MS" w:hAnsi="Comic Sans MS"/>
          <w:sz w:val="20"/>
          <w:szCs w:val="20"/>
        </w:rPr>
        <w:t>17ERR</w:t>
      </w:r>
      <w:r>
        <w:rPr>
          <w:rFonts w:ascii="Comic Sans MS" w:hAnsi="Comic Sans MS"/>
          <w:sz w:val="20"/>
          <w:szCs w:val="20"/>
        </w:rPr>
        <w:fldChar w:fldCharType="begin"/>
      </w:r>
      <w:r w:rsidRPr="006F0A5D">
        <w:rPr>
          <w:rFonts w:ascii="Comic Sans MS" w:hAnsi="Comic Sans MS"/>
          <w:sz w:val="20"/>
          <w:szCs w:val="20"/>
        </w:rPr>
        <w:instrText>xe "SET17ERR"</w:instrText>
      </w:r>
      <w:r>
        <w:rPr>
          <w:rFonts w:ascii="Comic Sans MS" w:hAnsi="Comic Sans MS"/>
          <w:sz w:val="20"/>
          <w:szCs w:val="20"/>
        </w:rPr>
        <w:fldChar w:fldCharType="end"/>
      </w:r>
      <w:r w:rsidRPr="006F0A5D">
        <w:rPr>
          <w:rFonts w:ascii="Comic Sans MS" w:hAnsi="Comic Sans MS"/>
          <w:sz w:val="20"/>
          <w:szCs w:val="20"/>
        </w:rPr>
        <w:tab/>
        <w:t>Number of errors from Set 17</w:t>
      </w:r>
    </w:p>
    <w:p w:rsidR="00645ADE" w:rsidRPr="001E6121" w:rsidRDefault="00645ADE" w:rsidP="001E6121">
      <w:pPr>
        <w:jc w:val="both"/>
      </w:pPr>
      <w:r w:rsidRPr="001E6121">
        <w:t>Sbfnhrpp</w:t>
      </w:r>
      <w:r>
        <w:tab/>
      </w:r>
      <w:r w:rsidRPr="001E6121">
        <w:t>Finish time - hour</w:t>
      </w:r>
    </w:p>
    <w:p w:rsidR="00645ADE" w:rsidRPr="001E6121" w:rsidRDefault="00645ADE" w:rsidP="001E6121">
      <w:pPr>
        <w:jc w:val="both"/>
      </w:pPr>
      <w:r w:rsidRPr="001E6121">
        <w:t>Sbfnmnpp</w:t>
      </w:r>
      <w:r>
        <w:tab/>
      </w:r>
      <w:r w:rsidRPr="001E6121">
        <w:t>Finish time - minutes</w:t>
      </w:r>
    </w:p>
    <w:p w:rsidR="00645ADE" w:rsidRPr="001E6121" w:rsidRDefault="00645ADE" w:rsidP="001E6121">
      <w:pPr>
        <w:jc w:val="both"/>
      </w:pPr>
      <w:r w:rsidRPr="001E6121">
        <w:t>SCEILING</w:t>
      </w:r>
      <w:r>
        <w:tab/>
      </w:r>
      <w:r w:rsidRPr="001E6121">
        <w:t>Ceiling item</w:t>
      </w:r>
    </w:p>
    <w:p w:rsidR="00645ADE" w:rsidRPr="001E6121" w:rsidRDefault="00645ADE" w:rsidP="001E6121">
      <w:pPr>
        <w:jc w:val="both"/>
      </w:pPr>
      <w:r w:rsidRPr="001E6121">
        <w:t>SMINERR</w:t>
      </w:r>
      <w:r>
        <w:tab/>
      </w:r>
      <w:r w:rsidRPr="001E6121">
        <w:t>Minus errors</w:t>
      </w:r>
    </w:p>
    <w:p w:rsidR="00645ADE" w:rsidRPr="001E6121" w:rsidRDefault="00645ADE" w:rsidP="001E6121">
      <w:pPr>
        <w:jc w:val="both"/>
      </w:pPr>
      <w:r w:rsidRPr="001E6121">
        <w:t>SRAWSCRE</w:t>
      </w:r>
      <w:r>
        <w:tab/>
      </w:r>
      <w:r w:rsidRPr="001E6121">
        <w:t>Raw score</w:t>
      </w:r>
    </w:p>
    <w:p w:rsidR="00645ADE" w:rsidRPr="001E6121" w:rsidRDefault="00645ADE" w:rsidP="001E6121">
      <w:pPr>
        <w:jc w:val="both"/>
      </w:pPr>
      <w:r w:rsidRPr="001E6121">
        <w:t>SSTDSCRE</w:t>
      </w:r>
      <w:r>
        <w:tab/>
      </w:r>
      <w:r w:rsidRPr="001E6121">
        <w:t>Standard score</w:t>
      </w:r>
    </w:p>
    <w:p w:rsidR="00645ADE" w:rsidRDefault="00645ADE" w:rsidP="001E6121">
      <w:pPr>
        <w:jc w:val="both"/>
      </w:pPr>
      <w:r w:rsidRPr="001E6121">
        <w:t>Sbfwlang</w:t>
      </w:r>
      <w:r>
        <w:tab/>
      </w:r>
      <w:r w:rsidRPr="001E6121">
        <w:t xml:space="preserve">Language used by fieldworker during </w:t>
      </w:r>
      <w:r>
        <w:t>administration</w:t>
      </w:r>
    </w:p>
    <w:p w:rsidR="00645ADE" w:rsidRPr="0050281F" w:rsidRDefault="00645ADE" w:rsidP="0050281F">
      <w:pPr>
        <w:ind w:left="1440" w:firstLine="720"/>
      </w:pPr>
      <w:r>
        <w:t xml:space="preserve">01= </w:t>
      </w:r>
      <w:r w:rsidRPr="0050281F">
        <w:t>Viet</w:t>
      </w:r>
    </w:p>
    <w:p w:rsidR="00645ADE" w:rsidRPr="0050281F" w:rsidRDefault="00645ADE" w:rsidP="0050281F">
      <w:pPr>
        <w:ind w:left="1440" w:firstLine="720"/>
      </w:pPr>
      <w:r>
        <w:t xml:space="preserve">02= </w:t>
      </w:r>
      <w:r w:rsidRPr="0050281F">
        <w:t>Dao</w:t>
      </w:r>
    </w:p>
    <w:p w:rsidR="00645ADE" w:rsidRPr="0050281F" w:rsidRDefault="00645ADE" w:rsidP="0050281F">
      <w:pPr>
        <w:ind w:left="1440" w:firstLine="720"/>
      </w:pPr>
      <w:r>
        <w:t xml:space="preserve">03= </w:t>
      </w:r>
      <w:smartTag w:uri="urn:schemas-microsoft-com:office:smarttags" w:element="place">
        <w:r w:rsidRPr="0050281F">
          <w:t>Tay</w:t>
        </w:r>
      </w:smartTag>
    </w:p>
    <w:p w:rsidR="00645ADE" w:rsidRPr="0050281F" w:rsidRDefault="00645ADE" w:rsidP="0050281F">
      <w:pPr>
        <w:ind w:left="1440" w:firstLine="720"/>
      </w:pPr>
      <w:r>
        <w:t xml:space="preserve">04= </w:t>
      </w:r>
      <w:r w:rsidRPr="0050281F">
        <w:t>H'Mong</w:t>
      </w:r>
    </w:p>
    <w:p w:rsidR="00645ADE" w:rsidRPr="0050281F" w:rsidRDefault="00645ADE" w:rsidP="0050281F">
      <w:pPr>
        <w:ind w:left="1440" w:firstLine="720"/>
      </w:pPr>
      <w:r>
        <w:t xml:space="preserve">05= </w:t>
      </w:r>
      <w:r w:rsidRPr="0050281F">
        <w:t>H'Roi</w:t>
      </w:r>
    </w:p>
    <w:p w:rsidR="00645ADE" w:rsidRPr="0050281F" w:rsidRDefault="00645ADE" w:rsidP="0050281F">
      <w:pPr>
        <w:ind w:left="1440" w:firstLine="720"/>
      </w:pPr>
      <w:r>
        <w:t xml:space="preserve">06= </w:t>
      </w:r>
      <w:r w:rsidRPr="0050281F">
        <w:t>E De</w:t>
      </w:r>
    </w:p>
    <w:p w:rsidR="00645ADE" w:rsidRPr="0050281F" w:rsidRDefault="00645ADE" w:rsidP="0050281F">
      <w:pPr>
        <w:ind w:left="1440" w:firstLine="720"/>
      </w:pPr>
      <w:r>
        <w:t xml:space="preserve">07= </w:t>
      </w:r>
      <w:r w:rsidRPr="0050281F">
        <w:t>Other</w:t>
      </w:r>
    </w:p>
    <w:p w:rsidR="00645ADE" w:rsidRPr="001E6121" w:rsidRDefault="00645ADE" w:rsidP="001E6121">
      <w:pPr>
        <w:jc w:val="both"/>
      </w:pPr>
      <w:r w:rsidRPr="001E6121">
        <w:t>Specsflg</w:t>
      </w:r>
      <w:r>
        <w:tab/>
      </w:r>
      <w:r w:rsidRPr="001E6121">
        <w:t>Specify other language used by fieldworker</w:t>
      </w:r>
    </w:p>
    <w:p w:rsidR="00645ADE" w:rsidRDefault="00645ADE" w:rsidP="001E6121">
      <w:pPr>
        <w:jc w:val="both"/>
      </w:pPr>
      <w:r w:rsidRPr="001E6121">
        <w:t>Sbcdlang</w:t>
      </w:r>
      <w:r>
        <w:tab/>
      </w:r>
      <w:r w:rsidRPr="0050281F">
        <w:t>Language used by child during administration</w:t>
      </w:r>
    </w:p>
    <w:p w:rsidR="00645ADE" w:rsidRPr="0050281F" w:rsidRDefault="00645ADE" w:rsidP="0050281F">
      <w:pPr>
        <w:ind w:left="1440" w:firstLine="720"/>
      </w:pPr>
      <w:r>
        <w:t xml:space="preserve">01= </w:t>
      </w:r>
      <w:r w:rsidRPr="0050281F">
        <w:t>Viet</w:t>
      </w:r>
    </w:p>
    <w:p w:rsidR="00645ADE" w:rsidRPr="0050281F" w:rsidRDefault="00645ADE" w:rsidP="0050281F">
      <w:pPr>
        <w:ind w:left="1440" w:firstLine="720"/>
      </w:pPr>
      <w:r>
        <w:t xml:space="preserve">02= </w:t>
      </w:r>
      <w:r w:rsidRPr="0050281F">
        <w:t>Dao</w:t>
      </w:r>
    </w:p>
    <w:p w:rsidR="00645ADE" w:rsidRPr="0050281F" w:rsidRDefault="00645ADE" w:rsidP="0050281F">
      <w:pPr>
        <w:ind w:left="1440" w:firstLine="720"/>
      </w:pPr>
      <w:r>
        <w:t xml:space="preserve">03= </w:t>
      </w:r>
      <w:smartTag w:uri="urn:schemas-microsoft-com:office:smarttags" w:element="place">
        <w:r w:rsidRPr="0050281F">
          <w:t>Tay</w:t>
        </w:r>
      </w:smartTag>
    </w:p>
    <w:p w:rsidR="00645ADE" w:rsidRPr="0050281F" w:rsidRDefault="00645ADE" w:rsidP="0050281F">
      <w:pPr>
        <w:ind w:left="1440" w:firstLine="720"/>
      </w:pPr>
      <w:r>
        <w:t xml:space="preserve">04= </w:t>
      </w:r>
      <w:r w:rsidRPr="0050281F">
        <w:t>H'Mong</w:t>
      </w:r>
    </w:p>
    <w:p w:rsidR="00645ADE" w:rsidRPr="0050281F" w:rsidRDefault="00645ADE" w:rsidP="0050281F">
      <w:pPr>
        <w:ind w:left="1440" w:firstLine="720"/>
      </w:pPr>
      <w:r>
        <w:t xml:space="preserve">05= </w:t>
      </w:r>
      <w:r w:rsidRPr="0050281F">
        <w:t>H'Roi</w:t>
      </w:r>
    </w:p>
    <w:p w:rsidR="00645ADE" w:rsidRPr="0050281F" w:rsidRDefault="00645ADE" w:rsidP="0050281F">
      <w:pPr>
        <w:ind w:left="1440" w:firstLine="720"/>
      </w:pPr>
      <w:r>
        <w:t xml:space="preserve">06= </w:t>
      </w:r>
      <w:r w:rsidRPr="0050281F">
        <w:t>E De</w:t>
      </w:r>
    </w:p>
    <w:p w:rsidR="00645ADE" w:rsidRPr="0050281F" w:rsidRDefault="00645ADE" w:rsidP="0050281F">
      <w:pPr>
        <w:ind w:left="1440" w:firstLine="720"/>
      </w:pPr>
      <w:r>
        <w:t xml:space="preserve">07= </w:t>
      </w:r>
      <w:r w:rsidRPr="0050281F">
        <w:t>Other</w:t>
      </w:r>
    </w:p>
    <w:p w:rsidR="00645ADE" w:rsidRPr="0050281F" w:rsidRDefault="00645ADE" w:rsidP="001E6121">
      <w:pPr>
        <w:jc w:val="both"/>
      </w:pPr>
      <w:r w:rsidRPr="001E6121">
        <w:t>Specsclg</w:t>
      </w:r>
      <w:r>
        <w:tab/>
      </w:r>
      <w:r w:rsidRPr="0050281F">
        <w:t>Specify other language used by child</w:t>
      </w:r>
    </w:p>
    <w:p w:rsidR="00645ADE" w:rsidRDefault="00645ADE" w:rsidP="001E6121">
      <w:pPr>
        <w:jc w:val="both"/>
      </w:pPr>
      <w:r w:rsidRPr="001E6121">
        <w:t>Sbtslang</w:t>
      </w:r>
      <w:r>
        <w:tab/>
      </w:r>
      <w:r w:rsidRPr="0050281F">
        <w:t>Language in which the test was written</w:t>
      </w:r>
    </w:p>
    <w:p w:rsidR="00645ADE" w:rsidRPr="0050281F" w:rsidRDefault="00645ADE" w:rsidP="0050281F">
      <w:pPr>
        <w:ind w:left="1440" w:firstLine="720"/>
      </w:pPr>
      <w:r>
        <w:t xml:space="preserve">01= </w:t>
      </w:r>
      <w:r w:rsidRPr="0050281F">
        <w:t>Viet</w:t>
      </w:r>
    </w:p>
    <w:p w:rsidR="00645ADE" w:rsidRPr="0050281F" w:rsidRDefault="00645ADE" w:rsidP="0050281F">
      <w:pPr>
        <w:ind w:left="1440" w:firstLine="720"/>
      </w:pPr>
      <w:r>
        <w:t xml:space="preserve">02= </w:t>
      </w:r>
      <w:r w:rsidRPr="0050281F">
        <w:t>Dao</w:t>
      </w:r>
    </w:p>
    <w:p w:rsidR="00645ADE" w:rsidRPr="0050281F" w:rsidRDefault="00645ADE" w:rsidP="0050281F">
      <w:pPr>
        <w:ind w:left="1440" w:firstLine="720"/>
      </w:pPr>
      <w:r>
        <w:t xml:space="preserve">03= </w:t>
      </w:r>
      <w:smartTag w:uri="urn:schemas-microsoft-com:office:smarttags" w:element="place">
        <w:r w:rsidRPr="0050281F">
          <w:t>Tay</w:t>
        </w:r>
      </w:smartTag>
    </w:p>
    <w:p w:rsidR="00645ADE" w:rsidRPr="0050281F" w:rsidRDefault="00645ADE" w:rsidP="0050281F">
      <w:pPr>
        <w:ind w:left="1440" w:firstLine="720"/>
      </w:pPr>
      <w:r>
        <w:t xml:space="preserve">04= </w:t>
      </w:r>
      <w:r w:rsidRPr="0050281F">
        <w:t>H'Mong</w:t>
      </w:r>
    </w:p>
    <w:p w:rsidR="00645ADE" w:rsidRPr="0050281F" w:rsidRDefault="00645ADE" w:rsidP="0050281F">
      <w:pPr>
        <w:ind w:left="1440" w:firstLine="720"/>
      </w:pPr>
      <w:r>
        <w:t xml:space="preserve">05= </w:t>
      </w:r>
      <w:r w:rsidRPr="0050281F">
        <w:t>H'Roi</w:t>
      </w:r>
    </w:p>
    <w:p w:rsidR="00645ADE" w:rsidRPr="0050281F" w:rsidRDefault="00645ADE" w:rsidP="0050281F">
      <w:pPr>
        <w:ind w:left="1440" w:firstLine="720"/>
      </w:pPr>
      <w:r>
        <w:t xml:space="preserve">06= </w:t>
      </w:r>
      <w:r w:rsidRPr="0050281F">
        <w:t>E De</w:t>
      </w:r>
    </w:p>
    <w:p w:rsidR="00645ADE" w:rsidRPr="0050281F" w:rsidRDefault="00645ADE" w:rsidP="0050281F">
      <w:pPr>
        <w:ind w:left="1440" w:firstLine="720"/>
      </w:pPr>
      <w:r>
        <w:t xml:space="preserve">07= </w:t>
      </w:r>
      <w:r w:rsidRPr="0050281F">
        <w:t>Other</w:t>
      </w:r>
    </w:p>
    <w:p w:rsidR="00645ADE" w:rsidRPr="0050281F" w:rsidRDefault="00645ADE" w:rsidP="001E6121">
      <w:pPr>
        <w:jc w:val="both"/>
      </w:pPr>
      <w:r w:rsidRPr="001E6121">
        <w:t>Specstlg</w:t>
      </w:r>
      <w:r>
        <w:tab/>
      </w:r>
      <w:r w:rsidRPr="0050281F">
        <w:t>Specify other language in which the test was written</w:t>
      </w:r>
    </w:p>
    <w:p w:rsidR="00645ADE" w:rsidRPr="0050281F" w:rsidRDefault="00645ADE" w:rsidP="001E6121">
      <w:pPr>
        <w:jc w:val="both"/>
      </w:pPr>
      <w:r w:rsidRPr="001E6121">
        <w:t>Saedate</w:t>
      </w:r>
      <w:r>
        <w:tab/>
      </w:r>
      <w:r w:rsidRPr="0050281F">
        <w:t>Date test finished</w:t>
      </w:r>
    </w:p>
    <w:p w:rsidR="00645ADE" w:rsidRDefault="00645ADE" w:rsidP="00DD303F">
      <w:pPr>
        <w:pStyle w:val="Heading1"/>
      </w:pPr>
      <w:r>
        <w:t>Individual Files</w:t>
      </w:r>
    </w:p>
    <w:p w:rsidR="00645ADE" w:rsidRPr="00A92999" w:rsidRDefault="00645ADE" w:rsidP="00DD303F">
      <w:pPr>
        <w:pStyle w:val="Heading1"/>
      </w:pPr>
      <w:r>
        <w:t>Child Activities</w:t>
      </w:r>
    </w:p>
    <w:p w:rsidR="00645ADE" w:rsidRDefault="00645ADE" w:rsidP="00DD303F">
      <w:r w:rsidRPr="009B5C2C">
        <w:t xml:space="preserve">These are the variables in the data file </w:t>
      </w:r>
      <w:r w:rsidRPr="00FE7513">
        <w:rPr>
          <w:u w:val="single"/>
        </w:rPr>
        <w:t>stblSec1Activities.sav</w:t>
      </w:r>
      <w:r>
        <w:rPr>
          <w:szCs w:val="20"/>
        </w:rPr>
        <w:t>.</w:t>
      </w:r>
      <w:r w:rsidRPr="009B5C2C">
        <w:t xml:space="preserve"> This data file </w:t>
      </w:r>
      <w:r>
        <w:t xml:space="preserve">provides details of the activities the YL child has carried out in the past year to help his/her family, or to get money for things for him/herself. Note that this section would be completed only if the YL child carried out such activities. </w:t>
      </w:r>
    </w:p>
    <w:p w:rsidR="00645ADE" w:rsidRDefault="00645ADE" w:rsidP="00DD303F">
      <w:r w:rsidRPr="00D85263">
        <w:t>CHILDID</w:t>
      </w:r>
      <w:r>
        <w:fldChar w:fldCharType="begin"/>
      </w:r>
      <w:r>
        <w:instrText>xe "</w:instrText>
      </w:r>
      <w:r w:rsidRPr="000A2CF8">
        <w:instrText>CHILDID</w:instrText>
      </w:r>
      <w:r>
        <w:instrText>"</w:instrText>
      </w:r>
      <w:r>
        <w:fldChar w:fldCharType="end"/>
      </w:r>
      <w:r>
        <w:tab/>
      </w:r>
      <w:r w:rsidRPr="00D85263">
        <w:t>Child ID</w:t>
      </w:r>
    </w:p>
    <w:p w:rsidR="00645ADE" w:rsidRDefault="00645ADE" w:rsidP="00355E42">
      <w:pPr>
        <w:jc w:val="both"/>
      </w:pPr>
      <w:r w:rsidRPr="003B6B05">
        <w:t>ACTR3</w:t>
      </w:r>
      <w:r>
        <w:fldChar w:fldCharType="begin"/>
      </w:r>
      <w:r>
        <w:instrText>xe "</w:instrText>
      </w:r>
      <w:r w:rsidRPr="009F5A1C">
        <w:instrText>ACTR3</w:instrText>
      </w:r>
      <w:r>
        <w:instrText>"</w:instrText>
      </w:r>
      <w:r>
        <w:fldChar w:fldCharType="end"/>
      </w:r>
      <w:r>
        <w:tab/>
      </w:r>
      <w:r>
        <w:tab/>
      </w:r>
      <w:r w:rsidRPr="003B6B05">
        <w:t>What were these activities?</w:t>
      </w:r>
      <w:r>
        <w:t xml:space="preserve"> Codes are:</w:t>
      </w:r>
    </w:p>
    <w:p w:rsidR="00645ADE" w:rsidRDefault="00645ADE" w:rsidP="00DD303F">
      <w:pPr>
        <w:ind w:left="2160"/>
        <w:jc w:val="both"/>
      </w:pPr>
      <w:r>
        <w:t>01= Farm work</w:t>
      </w:r>
    </w:p>
    <w:p w:rsidR="00645ADE" w:rsidRDefault="00645ADE" w:rsidP="00DD303F">
      <w:pPr>
        <w:ind w:left="2160"/>
        <w:jc w:val="both"/>
      </w:pPr>
      <w:r>
        <w:t>02= Domestic chores</w:t>
      </w:r>
    </w:p>
    <w:p w:rsidR="00645ADE" w:rsidRDefault="00645ADE" w:rsidP="00DD303F">
      <w:pPr>
        <w:ind w:left="2160"/>
        <w:jc w:val="both"/>
      </w:pPr>
      <w:r>
        <w:t>03= Childcare or care for elders</w:t>
      </w:r>
    </w:p>
    <w:p w:rsidR="00645ADE" w:rsidRDefault="00645ADE" w:rsidP="00DD303F">
      <w:pPr>
        <w:ind w:left="2160"/>
        <w:jc w:val="both"/>
      </w:pPr>
      <w:r>
        <w:t>04= Selling goods or services</w:t>
      </w:r>
    </w:p>
    <w:p w:rsidR="00645ADE" w:rsidRDefault="00645ADE" w:rsidP="00DD303F">
      <w:pPr>
        <w:ind w:left="2160"/>
        <w:jc w:val="both"/>
      </w:pPr>
      <w:r>
        <w:t>05= Making or collecting things to sell</w:t>
      </w:r>
    </w:p>
    <w:p w:rsidR="00645ADE" w:rsidRDefault="00645ADE" w:rsidP="00DD303F">
      <w:pPr>
        <w:ind w:left="2160"/>
        <w:jc w:val="both"/>
      </w:pPr>
      <w:r>
        <w:t>06= Working for wage in non-agricultural activities</w:t>
      </w:r>
    </w:p>
    <w:p w:rsidR="00645ADE" w:rsidRDefault="00645ADE" w:rsidP="00DD303F">
      <w:pPr>
        <w:ind w:left="2160"/>
        <w:jc w:val="both"/>
      </w:pPr>
      <w:r>
        <w:t>08= Other (specify)</w:t>
      </w:r>
    </w:p>
    <w:p w:rsidR="00645ADE" w:rsidRDefault="00645ADE" w:rsidP="00DD303F">
      <w:pPr>
        <w:ind w:left="2160"/>
        <w:jc w:val="both"/>
      </w:pPr>
      <w:r>
        <w:t>23= Looking after animals</w:t>
      </w:r>
    </w:p>
    <w:p w:rsidR="00645ADE" w:rsidRDefault="00645ADE" w:rsidP="00355E42">
      <w:pPr>
        <w:jc w:val="both"/>
      </w:pPr>
      <w:r w:rsidRPr="003B6B05">
        <w:t>SPCACT</w:t>
      </w:r>
      <w:r>
        <w:fldChar w:fldCharType="begin"/>
      </w:r>
      <w:r>
        <w:instrText>xe "</w:instrText>
      </w:r>
      <w:r w:rsidRPr="009F5A1C">
        <w:instrText>SPCACT</w:instrText>
      </w:r>
      <w:r>
        <w:instrText>"</w:instrText>
      </w:r>
      <w:r>
        <w:fldChar w:fldCharType="end"/>
      </w:r>
      <w:r>
        <w:tab/>
      </w:r>
      <w:r w:rsidRPr="003B6B05">
        <w:t>Specify activity</w:t>
      </w:r>
    </w:p>
    <w:p w:rsidR="00645ADE" w:rsidRDefault="00645ADE" w:rsidP="00355E42">
      <w:pPr>
        <w:jc w:val="both"/>
      </w:pPr>
      <w:r w:rsidRPr="002A14AD">
        <w:t>ACTOWNR3</w:t>
      </w:r>
      <w:r>
        <w:fldChar w:fldCharType="begin"/>
      </w:r>
      <w:r>
        <w:instrText>xe "</w:instrText>
      </w:r>
      <w:r w:rsidRPr="009F5A1C">
        <w:instrText>ACTOWNR3</w:instrText>
      </w:r>
      <w:r>
        <w:instrText>"</w:instrText>
      </w:r>
      <w:r>
        <w:fldChar w:fldCharType="end"/>
      </w:r>
      <w:r>
        <w:tab/>
      </w:r>
      <w:r w:rsidRPr="002A14AD">
        <w:t>Do you do this activity for your own household or for someone else?</w:t>
      </w:r>
      <w:r>
        <w:t xml:space="preserve"> Codes are:</w:t>
      </w:r>
    </w:p>
    <w:p w:rsidR="00645ADE" w:rsidRDefault="00645ADE" w:rsidP="00DD303F">
      <w:pPr>
        <w:ind w:left="2160"/>
        <w:jc w:val="both"/>
      </w:pPr>
      <w:r>
        <w:t>01= Own household</w:t>
      </w:r>
    </w:p>
    <w:p w:rsidR="00645ADE" w:rsidRDefault="00645ADE" w:rsidP="00DD303F">
      <w:pPr>
        <w:ind w:left="2160"/>
        <w:jc w:val="both"/>
      </w:pPr>
      <w:r>
        <w:t>02= Another household or a business</w:t>
      </w:r>
    </w:p>
    <w:p w:rsidR="00645ADE" w:rsidRDefault="00645ADE" w:rsidP="00355E42">
      <w:pPr>
        <w:jc w:val="both"/>
      </w:pPr>
      <w:r w:rsidRPr="002A14AD">
        <w:t>ACTMNYR3</w:t>
      </w:r>
      <w:r>
        <w:fldChar w:fldCharType="begin"/>
      </w:r>
      <w:r>
        <w:instrText>xe "</w:instrText>
      </w:r>
      <w:r w:rsidRPr="009F5A1C">
        <w:instrText>ACTMNYR3</w:instrText>
      </w:r>
      <w:r>
        <w:instrText>"</w:instrText>
      </w:r>
      <w:r>
        <w:fldChar w:fldCharType="end"/>
      </w:r>
      <w:r>
        <w:tab/>
      </w:r>
      <w:r w:rsidRPr="002A14AD">
        <w:t>What form of payment was received or is expected from this activity?</w:t>
      </w:r>
      <w:r>
        <w:t xml:space="preserve"> Codes are:</w:t>
      </w:r>
    </w:p>
    <w:p w:rsidR="00645ADE" w:rsidRDefault="00645ADE" w:rsidP="00DD303F">
      <w:pPr>
        <w:ind w:left="2160"/>
        <w:jc w:val="both"/>
      </w:pPr>
      <w:r>
        <w:t>00= None</w:t>
      </w:r>
    </w:p>
    <w:p w:rsidR="00645ADE" w:rsidRDefault="00645ADE" w:rsidP="00DD303F">
      <w:pPr>
        <w:ind w:left="2160"/>
        <w:jc w:val="both"/>
      </w:pPr>
      <w:r>
        <w:t>01= Cash</w:t>
      </w:r>
    </w:p>
    <w:p w:rsidR="00645ADE" w:rsidRDefault="00645ADE" w:rsidP="00DD303F">
      <w:pPr>
        <w:ind w:left="2160"/>
        <w:jc w:val="both"/>
      </w:pPr>
      <w:r>
        <w:t>02= In kind</w:t>
      </w:r>
    </w:p>
    <w:p w:rsidR="00645ADE" w:rsidRDefault="00645ADE" w:rsidP="00DD303F">
      <w:pPr>
        <w:ind w:left="2160"/>
        <w:jc w:val="both"/>
      </w:pPr>
      <w:r>
        <w:t>03= Both in cash and in kind</w:t>
      </w:r>
    </w:p>
    <w:p w:rsidR="00645ADE" w:rsidRDefault="00645ADE" w:rsidP="00DD303F">
      <w:pPr>
        <w:ind w:left="2160"/>
        <w:jc w:val="both"/>
      </w:pPr>
      <w:r>
        <w:t>04= Debt relief</w:t>
      </w:r>
    </w:p>
    <w:p w:rsidR="00645ADE" w:rsidRDefault="00645ADE" w:rsidP="00DD303F">
      <w:pPr>
        <w:ind w:left="2160"/>
        <w:jc w:val="both"/>
      </w:pPr>
      <w:r>
        <w:t>05= Pocket money</w:t>
      </w:r>
    </w:p>
    <w:p w:rsidR="00645ADE" w:rsidRDefault="00645ADE" w:rsidP="00355E42">
      <w:pPr>
        <w:jc w:val="both"/>
      </w:pPr>
      <w:r w:rsidRPr="00F52067">
        <w:t>ACTHPYR3</w:t>
      </w:r>
      <w:r>
        <w:fldChar w:fldCharType="begin"/>
      </w:r>
      <w:r>
        <w:instrText>xe "</w:instrText>
      </w:r>
      <w:r w:rsidRPr="009F5A1C">
        <w:instrText>ACTHPYR3</w:instrText>
      </w:r>
      <w:r>
        <w:instrText>"</w:instrText>
      </w:r>
      <w:r>
        <w:fldChar w:fldCharType="end"/>
      </w:r>
      <w:r>
        <w:tab/>
      </w:r>
      <w:r w:rsidRPr="00F52067">
        <w:t>How happy do you feel about doing this activity?</w:t>
      </w:r>
      <w:r>
        <w:t xml:space="preserve"> Codes are:</w:t>
      </w:r>
    </w:p>
    <w:p w:rsidR="00645ADE" w:rsidRDefault="00645ADE" w:rsidP="00DD303F">
      <w:pPr>
        <w:ind w:left="2160"/>
        <w:jc w:val="both"/>
      </w:pPr>
      <w:r>
        <w:t>01= Very sad</w:t>
      </w:r>
    </w:p>
    <w:p w:rsidR="00645ADE" w:rsidRDefault="00645ADE" w:rsidP="00DD303F">
      <w:pPr>
        <w:ind w:left="2160"/>
        <w:jc w:val="both"/>
      </w:pPr>
      <w:r>
        <w:t>02= A bit sad</w:t>
      </w:r>
    </w:p>
    <w:p w:rsidR="00645ADE" w:rsidRDefault="00645ADE" w:rsidP="00DD303F">
      <w:pPr>
        <w:ind w:left="2160"/>
        <w:jc w:val="both"/>
      </w:pPr>
      <w:r>
        <w:t>03= Neither happy nor sad</w:t>
      </w:r>
    </w:p>
    <w:p w:rsidR="00645ADE" w:rsidRDefault="00645ADE" w:rsidP="00DD303F">
      <w:pPr>
        <w:ind w:left="2160"/>
        <w:jc w:val="both"/>
      </w:pPr>
      <w:r>
        <w:t>04= A bit happy</w:t>
      </w:r>
    </w:p>
    <w:p w:rsidR="00645ADE" w:rsidRDefault="00645ADE" w:rsidP="00DD303F">
      <w:pPr>
        <w:ind w:left="2160"/>
        <w:jc w:val="both"/>
      </w:pPr>
      <w:r>
        <w:t>05= Very happy</w:t>
      </w:r>
    </w:p>
    <w:p w:rsidR="00645ADE" w:rsidRDefault="00645ADE" w:rsidP="00DD303F">
      <w:pPr>
        <w:jc w:val="both"/>
      </w:pPr>
    </w:p>
    <w:p w:rsidR="00645ADE" w:rsidRPr="00F52067" w:rsidRDefault="00645ADE" w:rsidP="00EE6BBC">
      <w:pPr>
        <w:pStyle w:val="Heading1"/>
      </w:pPr>
      <w:r>
        <w:t>Index of Variables</w:t>
      </w:r>
    </w:p>
    <w:p w:rsidR="00645ADE" w:rsidRDefault="00645ADE" w:rsidP="008117B8">
      <w:pPr>
        <w:ind w:left="1440" w:hanging="1440"/>
        <w:rPr>
          <w:noProof/>
          <w:szCs w:val="18"/>
          <w:u w:val="single"/>
        </w:rPr>
        <w:sectPr w:rsidR="00645ADE" w:rsidSect="00EE6BBC">
          <w:headerReference w:type="default" r:id="rId9"/>
          <w:footerReference w:type="default" r:id="rId10"/>
          <w:pgSz w:w="12240" w:h="15840"/>
          <w:pgMar w:top="1440" w:right="1440" w:bottom="1440" w:left="1440" w:header="708" w:footer="708" w:gutter="0"/>
          <w:cols w:space="708"/>
          <w:docGrid w:linePitch="360"/>
        </w:sectPr>
      </w:pPr>
      <w:r>
        <w:rPr>
          <w:szCs w:val="18"/>
          <w:u w:val="single"/>
        </w:rPr>
        <w:fldChar w:fldCharType="begin"/>
      </w:r>
      <w:r>
        <w:rPr>
          <w:szCs w:val="18"/>
          <w:u w:val="single"/>
        </w:rPr>
        <w:instrText xml:space="preserve"> INDEX \e "</w:instrText>
      </w:r>
      <w:r>
        <w:rPr>
          <w:szCs w:val="18"/>
          <w:u w:val="single"/>
        </w:rPr>
        <w:tab/>
        <w:instrText xml:space="preserve">" \h "A" \c "2" \z "1033" </w:instrText>
      </w:r>
      <w:r>
        <w:rPr>
          <w:szCs w:val="18"/>
          <w:u w:val="single"/>
        </w:rPr>
        <w:fldChar w:fldCharType="separate"/>
      </w:r>
    </w:p>
    <w:p w:rsidR="00645ADE" w:rsidRDefault="00645ADE">
      <w:pPr>
        <w:pStyle w:val="IndexHeading"/>
        <w:keepNext/>
        <w:tabs>
          <w:tab w:val="right" w:leader="dot" w:pos="4310"/>
        </w:tabs>
        <w:rPr>
          <w:b w:val="0"/>
          <w:bCs w:val="0"/>
          <w:noProof/>
        </w:rPr>
      </w:pPr>
      <w:r>
        <w:rPr>
          <w:noProof/>
        </w:rPr>
        <w:t>A</w:t>
      </w:r>
    </w:p>
    <w:p w:rsidR="00645ADE" w:rsidRDefault="00645ADE">
      <w:pPr>
        <w:pStyle w:val="Index1"/>
        <w:tabs>
          <w:tab w:val="right" w:leader="dot" w:pos="4310"/>
        </w:tabs>
        <w:rPr>
          <w:noProof/>
        </w:rPr>
      </w:pPr>
      <w:r>
        <w:rPr>
          <w:noProof/>
        </w:rPr>
        <w:t>ACTHPYR3</w:t>
      </w:r>
      <w:r>
        <w:rPr>
          <w:noProof/>
        </w:rPr>
        <w:tab/>
        <w:t>98</w:t>
      </w:r>
    </w:p>
    <w:p w:rsidR="00645ADE" w:rsidRDefault="00645ADE">
      <w:pPr>
        <w:pStyle w:val="Index1"/>
        <w:tabs>
          <w:tab w:val="right" w:leader="dot" w:pos="4310"/>
        </w:tabs>
        <w:rPr>
          <w:noProof/>
        </w:rPr>
      </w:pPr>
      <w:r>
        <w:rPr>
          <w:noProof/>
        </w:rPr>
        <w:t>ACTMNYR3</w:t>
      </w:r>
      <w:r>
        <w:rPr>
          <w:noProof/>
        </w:rPr>
        <w:tab/>
        <w:t>98</w:t>
      </w:r>
    </w:p>
    <w:p w:rsidR="00645ADE" w:rsidRDefault="00645ADE">
      <w:pPr>
        <w:pStyle w:val="Index1"/>
        <w:tabs>
          <w:tab w:val="right" w:leader="dot" w:pos="4310"/>
        </w:tabs>
        <w:rPr>
          <w:noProof/>
        </w:rPr>
      </w:pPr>
      <w:r>
        <w:rPr>
          <w:noProof/>
        </w:rPr>
        <w:t>ACTOWNR3</w:t>
      </w:r>
      <w:r>
        <w:rPr>
          <w:noProof/>
        </w:rPr>
        <w:tab/>
        <w:t>98</w:t>
      </w:r>
    </w:p>
    <w:p w:rsidR="00645ADE" w:rsidRDefault="00645ADE">
      <w:pPr>
        <w:pStyle w:val="Index1"/>
        <w:tabs>
          <w:tab w:val="right" w:leader="dot" w:pos="4310"/>
        </w:tabs>
        <w:rPr>
          <w:noProof/>
        </w:rPr>
      </w:pPr>
      <w:r>
        <w:rPr>
          <w:noProof/>
        </w:rPr>
        <w:t>ACTR3</w:t>
      </w:r>
      <w:r>
        <w:rPr>
          <w:noProof/>
        </w:rPr>
        <w:tab/>
        <w:t>16, 98</w:t>
      </w:r>
    </w:p>
    <w:p w:rsidR="00645ADE" w:rsidRDefault="00645ADE">
      <w:pPr>
        <w:pStyle w:val="Index1"/>
        <w:tabs>
          <w:tab w:val="right" w:leader="dot" w:pos="4310"/>
        </w:tabs>
        <w:rPr>
          <w:noProof/>
        </w:rPr>
      </w:pPr>
      <w:r>
        <w:rPr>
          <w:noProof/>
        </w:rPr>
        <w:t>AFTRSCR3</w:t>
      </w:r>
      <w:r>
        <w:rPr>
          <w:noProof/>
        </w:rPr>
        <w:tab/>
        <w:t>43</w:t>
      </w:r>
    </w:p>
    <w:p w:rsidR="00645ADE" w:rsidRDefault="00645ADE">
      <w:pPr>
        <w:pStyle w:val="Index1"/>
        <w:tabs>
          <w:tab w:val="right" w:leader="dot" w:pos="4310"/>
        </w:tabs>
        <w:rPr>
          <w:noProof/>
        </w:rPr>
      </w:pPr>
      <w:r w:rsidRPr="001663E8">
        <w:rPr>
          <w:rFonts w:cs="Arial"/>
          <w:bCs/>
          <w:noProof/>
          <w:spacing w:val="-11"/>
          <w:w w:val="105"/>
        </w:rPr>
        <w:t>AGE</w:t>
      </w:r>
      <w:r>
        <w:rPr>
          <w:noProof/>
        </w:rPr>
        <w:tab/>
        <w:t>66</w:t>
      </w:r>
    </w:p>
    <w:p w:rsidR="00645ADE" w:rsidRDefault="00645ADE">
      <w:pPr>
        <w:pStyle w:val="Index1"/>
        <w:tabs>
          <w:tab w:val="right" w:leader="dot" w:pos="4310"/>
        </w:tabs>
        <w:rPr>
          <w:noProof/>
        </w:rPr>
      </w:pPr>
      <w:r>
        <w:rPr>
          <w:noProof/>
        </w:rPr>
        <w:t>AGEGRDR3</w:t>
      </w:r>
      <w:r>
        <w:rPr>
          <w:noProof/>
        </w:rPr>
        <w:tab/>
        <w:t>5</w:t>
      </w:r>
    </w:p>
    <w:p w:rsidR="00645ADE" w:rsidRDefault="00645ADE">
      <w:pPr>
        <w:pStyle w:val="Index1"/>
        <w:tabs>
          <w:tab w:val="right" w:leader="dot" w:pos="4310"/>
        </w:tabs>
        <w:rPr>
          <w:noProof/>
        </w:rPr>
      </w:pPr>
      <w:r>
        <w:rPr>
          <w:noProof/>
        </w:rPr>
        <w:t>AMTEXPR3</w:t>
      </w:r>
      <w:r>
        <w:rPr>
          <w:noProof/>
        </w:rPr>
        <w:tab/>
        <w:t>9</w:t>
      </w:r>
    </w:p>
    <w:p w:rsidR="00645ADE" w:rsidRDefault="00645ADE">
      <w:pPr>
        <w:pStyle w:val="Index1"/>
        <w:tabs>
          <w:tab w:val="right" w:leader="dot" w:pos="4310"/>
        </w:tabs>
        <w:rPr>
          <w:noProof/>
        </w:rPr>
      </w:pPr>
      <w:r>
        <w:rPr>
          <w:noProof/>
        </w:rPr>
        <w:t>AMTRCVR3</w:t>
      </w:r>
      <w:r>
        <w:rPr>
          <w:noProof/>
        </w:rPr>
        <w:tab/>
        <w:t>12</w:t>
      </w:r>
    </w:p>
    <w:p w:rsidR="00645ADE" w:rsidRDefault="00645ADE">
      <w:pPr>
        <w:pStyle w:val="Index1"/>
        <w:tabs>
          <w:tab w:val="right" w:leader="dot" w:pos="4310"/>
        </w:tabs>
        <w:rPr>
          <w:noProof/>
        </w:rPr>
      </w:pPr>
      <w:r>
        <w:rPr>
          <w:noProof/>
        </w:rPr>
        <w:t>ANIMALR3</w:t>
      </w:r>
      <w:r>
        <w:rPr>
          <w:noProof/>
        </w:rPr>
        <w:tab/>
        <w:t>18</w:t>
      </w:r>
    </w:p>
    <w:p w:rsidR="00645ADE" w:rsidRDefault="00645ADE">
      <w:pPr>
        <w:pStyle w:val="Index1"/>
        <w:tabs>
          <w:tab w:val="right" w:leader="dot" w:pos="4310"/>
        </w:tabs>
        <w:rPr>
          <w:noProof/>
        </w:rPr>
      </w:pPr>
      <w:r>
        <w:rPr>
          <w:noProof/>
        </w:rPr>
        <w:t>ANYHLPR3</w:t>
      </w:r>
      <w:r>
        <w:rPr>
          <w:noProof/>
        </w:rPr>
        <w:tab/>
        <w:t>81</w:t>
      </w:r>
    </w:p>
    <w:p w:rsidR="00645ADE" w:rsidRDefault="00645ADE">
      <w:pPr>
        <w:pStyle w:val="Index1"/>
        <w:tabs>
          <w:tab w:val="right" w:leader="dot" w:pos="4310"/>
        </w:tabs>
        <w:rPr>
          <w:noProof/>
        </w:rPr>
      </w:pPr>
      <w:r>
        <w:rPr>
          <w:noProof/>
        </w:rPr>
        <w:t>ARESFER3</w:t>
      </w:r>
      <w:r>
        <w:rPr>
          <w:noProof/>
        </w:rPr>
        <w:tab/>
        <w:t>81</w:t>
      </w:r>
    </w:p>
    <w:p w:rsidR="00645ADE" w:rsidRDefault="00645ADE">
      <w:pPr>
        <w:pStyle w:val="Index1"/>
        <w:tabs>
          <w:tab w:val="right" w:leader="dot" w:pos="4310"/>
        </w:tabs>
        <w:rPr>
          <w:noProof/>
        </w:rPr>
      </w:pPr>
      <w:r>
        <w:rPr>
          <w:noProof/>
        </w:rPr>
        <w:t>ASHR308</w:t>
      </w:r>
      <w:r>
        <w:rPr>
          <w:noProof/>
        </w:rPr>
        <w:tab/>
        <w:t>22</w:t>
      </w:r>
    </w:p>
    <w:p w:rsidR="00645ADE" w:rsidRDefault="00645ADE">
      <w:pPr>
        <w:pStyle w:val="Index1"/>
        <w:tabs>
          <w:tab w:val="right" w:leader="dot" w:pos="4310"/>
        </w:tabs>
        <w:rPr>
          <w:noProof/>
        </w:rPr>
      </w:pPr>
      <w:r>
        <w:rPr>
          <w:noProof/>
        </w:rPr>
        <w:t>ASPAWYR3</w:t>
      </w:r>
      <w:r>
        <w:rPr>
          <w:noProof/>
        </w:rPr>
        <w:tab/>
        <w:t>80</w:t>
      </w:r>
    </w:p>
    <w:p w:rsidR="00645ADE" w:rsidRDefault="00645ADE">
      <w:pPr>
        <w:pStyle w:val="Index1"/>
        <w:tabs>
          <w:tab w:val="right" w:leader="dot" w:pos="4310"/>
        </w:tabs>
        <w:rPr>
          <w:noProof/>
        </w:rPr>
      </w:pPr>
      <w:r>
        <w:rPr>
          <w:noProof/>
        </w:rPr>
        <w:t>ASPGATR3</w:t>
      </w:r>
      <w:r>
        <w:rPr>
          <w:noProof/>
        </w:rPr>
        <w:tab/>
        <w:t>80</w:t>
      </w:r>
    </w:p>
    <w:p w:rsidR="00645ADE" w:rsidRDefault="00645ADE">
      <w:pPr>
        <w:pStyle w:val="Index1"/>
        <w:tabs>
          <w:tab w:val="right" w:leader="dot" w:pos="4310"/>
        </w:tabs>
        <w:rPr>
          <w:noProof/>
        </w:rPr>
      </w:pPr>
      <w:r>
        <w:rPr>
          <w:noProof/>
        </w:rPr>
        <w:t>ASPHLHR3</w:t>
      </w:r>
      <w:r>
        <w:rPr>
          <w:noProof/>
        </w:rPr>
        <w:tab/>
        <w:t>80</w:t>
      </w:r>
    </w:p>
    <w:p w:rsidR="00645ADE" w:rsidRDefault="00645ADE">
      <w:pPr>
        <w:pStyle w:val="Index1"/>
        <w:tabs>
          <w:tab w:val="right" w:leader="dot" w:pos="4310"/>
        </w:tabs>
        <w:rPr>
          <w:noProof/>
        </w:rPr>
      </w:pPr>
      <w:r>
        <w:rPr>
          <w:noProof/>
        </w:rPr>
        <w:t>ASPHPNR3</w:t>
      </w:r>
      <w:r>
        <w:rPr>
          <w:noProof/>
        </w:rPr>
        <w:tab/>
        <w:t>80</w:t>
      </w:r>
    </w:p>
    <w:p w:rsidR="00645ADE" w:rsidRDefault="00645ADE">
      <w:pPr>
        <w:pStyle w:val="Index1"/>
        <w:tabs>
          <w:tab w:val="right" w:leader="dot" w:pos="4310"/>
        </w:tabs>
        <w:rPr>
          <w:noProof/>
        </w:rPr>
      </w:pPr>
      <w:r>
        <w:rPr>
          <w:noProof/>
        </w:rPr>
        <w:t>ASPMNYR3</w:t>
      </w:r>
      <w:r>
        <w:rPr>
          <w:noProof/>
        </w:rPr>
        <w:tab/>
        <w:t>80</w:t>
      </w:r>
    </w:p>
    <w:p w:rsidR="00645ADE" w:rsidRDefault="00645ADE">
      <w:pPr>
        <w:pStyle w:val="Index1"/>
        <w:tabs>
          <w:tab w:val="right" w:leader="dot" w:pos="4310"/>
        </w:tabs>
        <w:rPr>
          <w:noProof/>
        </w:rPr>
      </w:pPr>
      <w:r>
        <w:rPr>
          <w:noProof/>
        </w:rPr>
        <w:t>ASPSFER3</w:t>
      </w:r>
      <w:r>
        <w:rPr>
          <w:noProof/>
        </w:rPr>
        <w:tab/>
        <w:t>80</w:t>
      </w:r>
    </w:p>
    <w:p w:rsidR="00645ADE" w:rsidRDefault="00645ADE">
      <w:pPr>
        <w:pStyle w:val="Index1"/>
        <w:tabs>
          <w:tab w:val="right" w:leader="dot" w:pos="4310"/>
        </w:tabs>
        <w:rPr>
          <w:noProof/>
        </w:rPr>
      </w:pPr>
      <w:r w:rsidRPr="00EE6BBC">
        <w:rPr>
          <w:noProof/>
        </w:rPr>
        <w:t>ASPWHLR3</w:t>
      </w:r>
      <w:r>
        <w:rPr>
          <w:noProof/>
        </w:rPr>
        <w:tab/>
        <w:t>80</w:t>
      </w:r>
    </w:p>
    <w:p w:rsidR="00645ADE" w:rsidRDefault="00645ADE">
      <w:pPr>
        <w:pStyle w:val="Index1"/>
        <w:tabs>
          <w:tab w:val="right" w:leader="dot" w:pos="4310"/>
        </w:tabs>
        <w:rPr>
          <w:noProof/>
        </w:rPr>
      </w:pPr>
      <w:r>
        <w:rPr>
          <w:noProof/>
        </w:rPr>
        <w:t>ASSETR3</w:t>
      </w:r>
      <w:r>
        <w:rPr>
          <w:noProof/>
        </w:rPr>
        <w:tab/>
        <w:t>68</w:t>
      </w:r>
    </w:p>
    <w:p w:rsidR="00645ADE" w:rsidRDefault="00645ADE">
      <w:pPr>
        <w:pStyle w:val="Index1"/>
        <w:tabs>
          <w:tab w:val="right" w:leader="dot" w:pos="4310"/>
        </w:tabs>
        <w:rPr>
          <w:noProof/>
        </w:rPr>
      </w:pPr>
      <w:r>
        <w:rPr>
          <w:noProof/>
        </w:rPr>
        <w:t>ASTACTR3</w:t>
      </w:r>
      <w:r>
        <w:rPr>
          <w:noProof/>
        </w:rPr>
        <w:tab/>
        <w:t>69</w:t>
      </w:r>
    </w:p>
    <w:p w:rsidR="00645ADE" w:rsidRDefault="00645ADE">
      <w:pPr>
        <w:pStyle w:val="Index1"/>
        <w:tabs>
          <w:tab w:val="right" w:leader="dot" w:pos="4310"/>
        </w:tabs>
        <w:rPr>
          <w:noProof/>
        </w:rPr>
      </w:pPr>
      <w:r>
        <w:rPr>
          <w:noProof/>
        </w:rPr>
        <w:t>AYANR301</w:t>
      </w:r>
      <w:r>
        <w:rPr>
          <w:noProof/>
        </w:rPr>
        <w:tab/>
        <w:t>18</w:t>
      </w:r>
    </w:p>
    <w:p w:rsidR="00645ADE" w:rsidRDefault="00645ADE">
      <w:pPr>
        <w:pStyle w:val="Index1"/>
        <w:tabs>
          <w:tab w:val="right" w:leader="dot" w:pos="4310"/>
        </w:tabs>
        <w:rPr>
          <w:noProof/>
        </w:rPr>
      </w:pPr>
      <w:r>
        <w:rPr>
          <w:noProof/>
        </w:rPr>
        <w:t>AYANR302</w:t>
      </w:r>
      <w:r>
        <w:rPr>
          <w:noProof/>
        </w:rPr>
        <w:tab/>
        <w:t>18</w:t>
      </w:r>
    </w:p>
    <w:p w:rsidR="00645ADE" w:rsidRDefault="00645ADE">
      <w:pPr>
        <w:pStyle w:val="Index1"/>
        <w:tabs>
          <w:tab w:val="right" w:leader="dot" w:pos="4310"/>
        </w:tabs>
        <w:rPr>
          <w:noProof/>
        </w:rPr>
      </w:pPr>
      <w:r>
        <w:rPr>
          <w:noProof/>
        </w:rPr>
        <w:t>AYANR303</w:t>
      </w:r>
      <w:r>
        <w:rPr>
          <w:noProof/>
        </w:rPr>
        <w:tab/>
        <w:t>18</w:t>
      </w:r>
    </w:p>
    <w:p w:rsidR="00645ADE" w:rsidRDefault="00645ADE">
      <w:pPr>
        <w:pStyle w:val="Index1"/>
        <w:tabs>
          <w:tab w:val="right" w:leader="dot" w:pos="4310"/>
        </w:tabs>
        <w:rPr>
          <w:noProof/>
        </w:rPr>
      </w:pPr>
      <w:r>
        <w:rPr>
          <w:noProof/>
        </w:rPr>
        <w:t>AYANR304</w:t>
      </w:r>
      <w:r>
        <w:rPr>
          <w:noProof/>
        </w:rPr>
        <w:tab/>
        <w:t>18</w:t>
      </w:r>
    </w:p>
    <w:p w:rsidR="00645ADE" w:rsidRDefault="00645ADE">
      <w:pPr>
        <w:pStyle w:val="Index1"/>
        <w:tabs>
          <w:tab w:val="right" w:leader="dot" w:pos="4310"/>
        </w:tabs>
        <w:rPr>
          <w:noProof/>
        </w:rPr>
      </w:pPr>
      <w:r>
        <w:rPr>
          <w:noProof/>
        </w:rPr>
        <w:t>AYANR306</w:t>
      </w:r>
      <w:r>
        <w:rPr>
          <w:noProof/>
        </w:rPr>
        <w:tab/>
        <w:t>18</w:t>
      </w:r>
    </w:p>
    <w:p w:rsidR="00645ADE" w:rsidRDefault="00645ADE">
      <w:pPr>
        <w:pStyle w:val="Index1"/>
        <w:tabs>
          <w:tab w:val="right" w:leader="dot" w:pos="4310"/>
        </w:tabs>
        <w:rPr>
          <w:noProof/>
        </w:rPr>
      </w:pPr>
      <w:r>
        <w:rPr>
          <w:noProof/>
        </w:rPr>
        <w:t>AYANR309</w:t>
      </w:r>
      <w:r>
        <w:rPr>
          <w:noProof/>
        </w:rPr>
        <w:tab/>
        <w:t>18</w:t>
      </w:r>
    </w:p>
    <w:p w:rsidR="00645ADE" w:rsidRDefault="00645ADE">
      <w:pPr>
        <w:pStyle w:val="Index1"/>
        <w:tabs>
          <w:tab w:val="right" w:leader="dot" w:pos="4310"/>
        </w:tabs>
        <w:rPr>
          <w:noProof/>
        </w:rPr>
      </w:pPr>
      <w:r>
        <w:rPr>
          <w:noProof/>
        </w:rPr>
        <w:t>AYANR310</w:t>
      </w:r>
      <w:r>
        <w:rPr>
          <w:noProof/>
        </w:rPr>
        <w:tab/>
        <w:t>18</w:t>
      </w:r>
    </w:p>
    <w:p w:rsidR="00645ADE" w:rsidRDefault="00645ADE">
      <w:pPr>
        <w:pStyle w:val="Index1"/>
        <w:tabs>
          <w:tab w:val="right" w:leader="dot" w:pos="4310"/>
        </w:tabs>
        <w:rPr>
          <w:noProof/>
        </w:rPr>
      </w:pPr>
      <w:r>
        <w:rPr>
          <w:noProof/>
        </w:rPr>
        <w:t>AYANR313</w:t>
      </w:r>
      <w:r>
        <w:rPr>
          <w:noProof/>
        </w:rPr>
        <w:tab/>
        <w:t>18</w:t>
      </w:r>
    </w:p>
    <w:p w:rsidR="00645ADE" w:rsidRDefault="00645ADE">
      <w:pPr>
        <w:pStyle w:val="Index1"/>
        <w:tabs>
          <w:tab w:val="right" w:leader="dot" w:pos="4310"/>
        </w:tabs>
        <w:rPr>
          <w:noProof/>
        </w:rPr>
      </w:pPr>
      <w:r>
        <w:rPr>
          <w:noProof/>
        </w:rPr>
        <w:t>AYANR314</w:t>
      </w:r>
      <w:r>
        <w:rPr>
          <w:noProof/>
        </w:rPr>
        <w:tab/>
        <w:t>18</w:t>
      </w:r>
    </w:p>
    <w:p w:rsidR="00645ADE" w:rsidRDefault="00645ADE">
      <w:pPr>
        <w:pStyle w:val="Index1"/>
        <w:tabs>
          <w:tab w:val="right" w:leader="dot" w:pos="4310"/>
        </w:tabs>
        <w:rPr>
          <w:noProof/>
        </w:rPr>
      </w:pPr>
      <w:r>
        <w:rPr>
          <w:noProof/>
        </w:rPr>
        <w:t>AYANR315</w:t>
      </w:r>
      <w:r>
        <w:rPr>
          <w:noProof/>
        </w:rPr>
        <w:tab/>
        <w:t>18</w:t>
      </w:r>
    </w:p>
    <w:p w:rsidR="00645ADE" w:rsidRDefault="00645ADE">
      <w:pPr>
        <w:pStyle w:val="Index1"/>
        <w:tabs>
          <w:tab w:val="right" w:leader="dot" w:pos="4310"/>
        </w:tabs>
        <w:rPr>
          <w:noProof/>
        </w:rPr>
      </w:pPr>
      <w:r>
        <w:rPr>
          <w:noProof/>
        </w:rPr>
        <w:t>AYANR316</w:t>
      </w:r>
      <w:r>
        <w:rPr>
          <w:noProof/>
        </w:rPr>
        <w:tab/>
        <w:t>18</w:t>
      </w:r>
    </w:p>
    <w:p w:rsidR="00645ADE" w:rsidRDefault="00645ADE">
      <w:pPr>
        <w:pStyle w:val="Index1"/>
        <w:tabs>
          <w:tab w:val="right" w:leader="dot" w:pos="4310"/>
        </w:tabs>
        <w:rPr>
          <w:noProof/>
        </w:rPr>
      </w:pPr>
      <w:r>
        <w:rPr>
          <w:noProof/>
        </w:rPr>
        <w:t>AYANR317</w:t>
      </w:r>
      <w:r>
        <w:rPr>
          <w:noProof/>
        </w:rPr>
        <w:tab/>
        <w:t>18</w:t>
      </w:r>
    </w:p>
    <w:p w:rsidR="00645ADE" w:rsidRDefault="00645ADE">
      <w:pPr>
        <w:pStyle w:val="Index1"/>
        <w:tabs>
          <w:tab w:val="right" w:leader="dot" w:pos="4310"/>
        </w:tabs>
        <w:rPr>
          <w:noProof/>
        </w:rPr>
      </w:pPr>
      <w:r>
        <w:rPr>
          <w:noProof/>
        </w:rPr>
        <w:t>AYANR353</w:t>
      </w:r>
      <w:r>
        <w:rPr>
          <w:noProof/>
        </w:rPr>
        <w:tab/>
        <w:t>18</w:t>
      </w:r>
    </w:p>
    <w:p w:rsidR="00645ADE" w:rsidRDefault="00645ADE">
      <w:pPr>
        <w:pStyle w:val="Index1"/>
        <w:tabs>
          <w:tab w:val="right" w:leader="dot" w:pos="4310"/>
        </w:tabs>
        <w:rPr>
          <w:noProof/>
        </w:rPr>
      </w:pPr>
      <w:r>
        <w:rPr>
          <w:noProof/>
        </w:rPr>
        <w:t>AYANR354</w:t>
      </w:r>
      <w:r>
        <w:rPr>
          <w:noProof/>
        </w:rPr>
        <w:tab/>
        <w:t>18</w:t>
      </w:r>
    </w:p>
    <w:p w:rsidR="00645ADE" w:rsidRDefault="00645ADE">
      <w:pPr>
        <w:pStyle w:val="Index1"/>
        <w:tabs>
          <w:tab w:val="right" w:leader="dot" w:pos="4310"/>
        </w:tabs>
        <w:rPr>
          <w:noProof/>
        </w:rPr>
      </w:pPr>
      <w:r>
        <w:rPr>
          <w:noProof/>
        </w:rPr>
        <w:t>AYANR355</w:t>
      </w:r>
      <w:r>
        <w:rPr>
          <w:noProof/>
        </w:rPr>
        <w:tab/>
        <w:t>18</w:t>
      </w:r>
    </w:p>
    <w:p w:rsidR="00645ADE" w:rsidRDefault="00645ADE">
      <w:pPr>
        <w:pStyle w:val="Index1"/>
        <w:tabs>
          <w:tab w:val="right" w:leader="dot" w:pos="4310"/>
        </w:tabs>
        <w:rPr>
          <w:noProof/>
        </w:rPr>
      </w:pPr>
      <w:r>
        <w:rPr>
          <w:noProof/>
        </w:rPr>
        <w:t>AYANR356</w:t>
      </w:r>
      <w:r>
        <w:rPr>
          <w:noProof/>
        </w:rPr>
        <w:tab/>
        <w:t>18</w:t>
      </w:r>
    </w:p>
    <w:p w:rsidR="00645ADE" w:rsidRDefault="00645ADE">
      <w:pPr>
        <w:pStyle w:val="Index1"/>
        <w:tabs>
          <w:tab w:val="right" w:leader="dot" w:pos="4310"/>
        </w:tabs>
        <w:rPr>
          <w:noProof/>
        </w:rPr>
      </w:pPr>
      <w:r>
        <w:rPr>
          <w:noProof/>
        </w:rPr>
        <w:t>AYANR357</w:t>
      </w:r>
      <w:r>
        <w:rPr>
          <w:noProof/>
        </w:rPr>
        <w:tab/>
        <w:t>18</w:t>
      </w:r>
    </w:p>
    <w:p w:rsidR="00645ADE" w:rsidRDefault="00645ADE">
      <w:pPr>
        <w:pStyle w:val="Index1"/>
        <w:tabs>
          <w:tab w:val="right" w:leader="dot" w:pos="4310"/>
        </w:tabs>
        <w:rPr>
          <w:noProof/>
        </w:rPr>
      </w:pPr>
      <w:r>
        <w:rPr>
          <w:noProof/>
        </w:rPr>
        <w:t>AYANR358</w:t>
      </w:r>
      <w:r>
        <w:rPr>
          <w:noProof/>
        </w:rPr>
        <w:tab/>
        <w:t>19</w:t>
      </w:r>
    </w:p>
    <w:p w:rsidR="00645ADE" w:rsidRDefault="00645ADE">
      <w:pPr>
        <w:pStyle w:val="IndexHeading"/>
        <w:keepNext/>
        <w:tabs>
          <w:tab w:val="right" w:leader="dot" w:pos="4310"/>
        </w:tabs>
        <w:rPr>
          <w:b w:val="0"/>
          <w:bCs w:val="0"/>
          <w:noProof/>
        </w:rPr>
      </w:pPr>
      <w:r>
        <w:rPr>
          <w:noProof/>
        </w:rPr>
        <w:t>B</w:t>
      </w:r>
    </w:p>
    <w:p w:rsidR="00645ADE" w:rsidRDefault="00645ADE">
      <w:pPr>
        <w:pStyle w:val="Index1"/>
        <w:tabs>
          <w:tab w:val="right" w:leader="dot" w:pos="4310"/>
        </w:tabs>
        <w:rPr>
          <w:noProof/>
        </w:rPr>
      </w:pPr>
      <w:r>
        <w:rPr>
          <w:noProof/>
        </w:rPr>
        <w:t>BEDST7R3</w:t>
      </w:r>
      <w:r>
        <w:rPr>
          <w:noProof/>
        </w:rPr>
        <w:tab/>
        <w:t>55</w:t>
      </w:r>
    </w:p>
    <w:p w:rsidR="00645ADE" w:rsidRDefault="00645ADE">
      <w:pPr>
        <w:pStyle w:val="Index1"/>
        <w:tabs>
          <w:tab w:val="right" w:leader="dot" w:pos="4310"/>
        </w:tabs>
        <w:rPr>
          <w:noProof/>
        </w:rPr>
      </w:pPr>
      <w:r>
        <w:rPr>
          <w:noProof/>
        </w:rPr>
        <w:t>BGYRR304</w:t>
      </w:r>
      <w:r>
        <w:rPr>
          <w:noProof/>
        </w:rPr>
        <w:tab/>
        <w:t>37</w:t>
      </w:r>
    </w:p>
    <w:p w:rsidR="00645ADE" w:rsidRDefault="00645ADE">
      <w:pPr>
        <w:pStyle w:val="Index1"/>
        <w:tabs>
          <w:tab w:val="right" w:leader="dot" w:pos="4310"/>
        </w:tabs>
        <w:rPr>
          <w:noProof/>
        </w:rPr>
      </w:pPr>
      <w:r>
        <w:rPr>
          <w:noProof/>
        </w:rPr>
        <w:t>BGYRR305</w:t>
      </w:r>
      <w:r>
        <w:rPr>
          <w:noProof/>
        </w:rPr>
        <w:tab/>
        <w:t>37</w:t>
      </w:r>
    </w:p>
    <w:p w:rsidR="00645ADE" w:rsidRDefault="00645ADE">
      <w:pPr>
        <w:pStyle w:val="Index1"/>
        <w:tabs>
          <w:tab w:val="right" w:leader="dot" w:pos="4310"/>
        </w:tabs>
        <w:rPr>
          <w:noProof/>
        </w:rPr>
      </w:pPr>
      <w:r>
        <w:rPr>
          <w:noProof/>
        </w:rPr>
        <w:t>BGYRR306</w:t>
      </w:r>
      <w:r>
        <w:rPr>
          <w:noProof/>
        </w:rPr>
        <w:tab/>
        <w:t>37</w:t>
      </w:r>
    </w:p>
    <w:p w:rsidR="00645ADE" w:rsidRDefault="00645ADE">
      <w:pPr>
        <w:pStyle w:val="Index1"/>
        <w:tabs>
          <w:tab w:val="right" w:leader="dot" w:pos="4310"/>
        </w:tabs>
        <w:rPr>
          <w:noProof/>
        </w:rPr>
      </w:pPr>
      <w:r>
        <w:rPr>
          <w:noProof/>
        </w:rPr>
        <w:t>BGYRR307</w:t>
      </w:r>
      <w:r>
        <w:rPr>
          <w:noProof/>
        </w:rPr>
        <w:tab/>
        <w:t>36</w:t>
      </w:r>
    </w:p>
    <w:p w:rsidR="00645ADE" w:rsidRDefault="00645ADE">
      <w:pPr>
        <w:pStyle w:val="Index1"/>
        <w:tabs>
          <w:tab w:val="right" w:leader="dot" w:pos="4310"/>
        </w:tabs>
        <w:rPr>
          <w:noProof/>
        </w:rPr>
      </w:pPr>
      <w:r>
        <w:rPr>
          <w:noProof/>
        </w:rPr>
        <w:t>BGYRR311</w:t>
      </w:r>
      <w:r>
        <w:rPr>
          <w:noProof/>
        </w:rPr>
        <w:tab/>
        <w:t>37</w:t>
      </w:r>
    </w:p>
    <w:p w:rsidR="00645ADE" w:rsidRDefault="00645ADE">
      <w:pPr>
        <w:pStyle w:val="Index1"/>
        <w:tabs>
          <w:tab w:val="right" w:leader="dot" w:pos="4310"/>
        </w:tabs>
        <w:rPr>
          <w:noProof/>
        </w:rPr>
      </w:pPr>
      <w:r>
        <w:rPr>
          <w:noProof/>
        </w:rPr>
        <w:t>BGYRR312</w:t>
      </w:r>
      <w:r>
        <w:rPr>
          <w:noProof/>
        </w:rPr>
        <w:tab/>
        <w:t>36</w:t>
      </w:r>
    </w:p>
    <w:p w:rsidR="00645ADE" w:rsidRDefault="00645ADE">
      <w:pPr>
        <w:pStyle w:val="Index1"/>
        <w:tabs>
          <w:tab w:val="right" w:leader="dot" w:pos="4310"/>
        </w:tabs>
        <w:rPr>
          <w:noProof/>
        </w:rPr>
      </w:pPr>
      <w:r>
        <w:rPr>
          <w:noProof/>
        </w:rPr>
        <w:t>BGYRR313</w:t>
      </w:r>
      <w:r>
        <w:rPr>
          <w:noProof/>
        </w:rPr>
        <w:tab/>
        <w:t>36</w:t>
      </w:r>
    </w:p>
    <w:p w:rsidR="00645ADE" w:rsidRDefault="00645ADE">
      <w:pPr>
        <w:pStyle w:val="Index1"/>
        <w:tabs>
          <w:tab w:val="right" w:leader="dot" w:pos="4310"/>
        </w:tabs>
        <w:rPr>
          <w:noProof/>
        </w:rPr>
      </w:pPr>
      <w:r>
        <w:rPr>
          <w:noProof/>
        </w:rPr>
        <w:t>BGYRR314</w:t>
      </w:r>
      <w:r>
        <w:rPr>
          <w:noProof/>
        </w:rPr>
        <w:tab/>
        <w:t>36</w:t>
      </w:r>
    </w:p>
    <w:p w:rsidR="00645ADE" w:rsidRDefault="00645ADE">
      <w:pPr>
        <w:pStyle w:val="Index1"/>
        <w:tabs>
          <w:tab w:val="right" w:leader="dot" w:pos="4310"/>
        </w:tabs>
        <w:rPr>
          <w:noProof/>
        </w:rPr>
      </w:pPr>
      <w:r>
        <w:rPr>
          <w:noProof/>
        </w:rPr>
        <w:t>BGYRR315</w:t>
      </w:r>
      <w:r>
        <w:rPr>
          <w:noProof/>
        </w:rPr>
        <w:tab/>
        <w:t>37</w:t>
      </w:r>
    </w:p>
    <w:p w:rsidR="00645ADE" w:rsidRDefault="00645ADE">
      <w:pPr>
        <w:pStyle w:val="Index1"/>
        <w:tabs>
          <w:tab w:val="right" w:leader="dot" w:pos="4310"/>
        </w:tabs>
        <w:rPr>
          <w:noProof/>
        </w:rPr>
      </w:pPr>
      <w:r>
        <w:rPr>
          <w:noProof/>
        </w:rPr>
        <w:t>BGYRR316</w:t>
      </w:r>
      <w:r>
        <w:rPr>
          <w:noProof/>
        </w:rPr>
        <w:tab/>
        <w:t>37</w:t>
      </w:r>
    </w:p>
    <w:p w:rsidR="00645ADE" w:rsidRDefault="00645ADE">
      <w:pPr>
        <w:pStyle w:val="Index1"/>
        <w:tabs>
          <w:tab w:val="right" w:leader="dot" w:pos="4310"/>
        </w:tabs>
        <w:rPr>
          <w:noProof/>
        </w:rPr>
      </w:pPr>
      <w:r>
        <w:rPr>
          <w:noProof/>
        </w:rPr>
        <w:t>BGYRR317</w:t>
      </w:r>
      <w:r>
        <w:rPr>
          <w:noProof/>
        </w:rPr>
        <w:tab/>
        <w:t>37</w:t>
      </w:r>
    </w:p>
    <w:p w:rsidR="00645ADE" w:rsidRDefault="00645ADE">
      <w:pPr>
        <w:pStyle w:val="Index1"/>
        <w:tabs>
          <w:tab w:val="right" w:leader="dot" w:pos="4310"/>
        </w:tabs>
        <w:rPr>
          <w:noProof/>
        </w:rPr>
      </w:pPr>
      <w:r>
        <w:rPr>
          <w:noProof/>
        </w:rPr>
        <w:t>BGYRR319</w:t>
      </w:r>
      <w:r>
        <w:rPr>
          <w:noProof/>
        </w:rPr>
        <w:tab/>
        <w:t>37</w:t>
      </w:r>
    </w:p>
    <w:p w:rsidR="00645ADE" w:rsidRDefault="00645ADE">
      <w:pPr>
        <w:pStyle w:val="Index1"/>
        <w:tabs>
          <w:tab w:val="right" w:leader="dot" w:pos="4310"/>
        </w:tabs>
        <w:rPr>
          <w:noProof/>
        </w:rPr>
      </w:pPr>
      <w:r>
        <w:rPr>
          <w:noProof/>
        </w:rPr>
        <w:t>BGYRR320</w:t>
      </w:r>
      <w:r>
        <w:rPr>
          <w:noProof/>
        </w:rPr>
        <w:tab/>
        <w:t>36</w:t>
      </w:r>
    </w:p>
    <w:p w:rsidR="00645ADE" w:rsidRDefault="00645ADE">
      <w:pPr>
        <w:pStyle w:val="Index1"/>
        <w:tabs>
          <w:tab w:val="right" w:leader="dot" w:pos="4310"/>
        </w:tabs>
        <w:rPr>
          <w:noProof/>
        </w:rPr>
      </w:pPr>
      <w:r>
        <w:rPr>
          <w:noProof/>
        </w:rPr>
        <w:t>BGYRR321</w:t>
      </w:r>
      <w:r>
        <w:rPr>
          <w:noProof/>
        </w:rPr>
        <w:tab/>
        <w:t>37</w:t>
      </w:r>
    </w:p>
    <w:p w:rsidR="00645ADE" w:rsidRDefault="00645ADE">
      <w:pPr>
        <w:pStyle w:val="Index1"/>
        <w:tabs>
          <w:tab w:val="right" w:leader="dot" w:pos="4310"/>
        </w:tabs>
        <w:rPr>
          <w:noProof/>
        </w:rPr>
      </w:pPr>
      <w:r>
        <w:rPr>
          <w:noProof/>
        </w:rPr>
        <w:t>BGYRR322</w:t>
      </w:r>
      <w:r>
        <w:rPr>
          <w:noProof/>
        </w:rPr>
        <w:tab/>
        <w:t>36</w:t>
      </w:r>
    </w:p>
    <w:p w:rsidR="00645ADE" w:rsidRDefault="00645ADE">
      <w:pPr>
        <w:pStyle w:val="Index1"/>
        <w:tabs>
          <w:tab w:val="right" w:leader="dot" w:pos="4310"/>
        </w:tabs>
        <w:rPr>
          <w:noProof/>
        </w:rPr>
      </w:pPr>
      <w:r>
        <w:rPr>
          <w:noProof/>
        </w:rPr>
        <w:t>BIKE7R3</w:t>
      </w:r>
      <w:r>
        <w:rPr>
          <w:noProof/>
        </w:rPr>
        <w:tab/>
        <w:t>55</w:t>
      </w:r>
    </w:p>
    <w:p w:rsidR="00645ADE" w:rsidRDefault="00645ADE">
      <w:pPr>
        <w:pStyle w:val="Index1"/>
        <w:tabs>
          <w:tab w:val="right" w:leader="dot" w:pos="4310"/>
        </w:tabs>
        <w:rPr>
          <w:noProof/>
        </w:rPr>
      </w:pPr>
      <w:r>
        <w:rPr>
          <w:noProof/>
        </w:rPr>
        <w:t>BIODADR3</w:t>
      </w:r>
      <w:r>
        <w:rPr>
          <w:noProof/>
        </w:rPr>
        <w:tab/>
        <w:t>2</w:t>
      </w:r>
    </w:p>
    <w:p w:rsidR="00645ADE" w:rsidRDefault="00645ADE">
      <w:pPr>
        <w:pStyle w:val="Index1"/>
        <w:tabs>
          <w:tab w:val="right" w:leader="dot" w:pos="4310"/>
        </w:tabs>
        <w:rPr>
          <w:noProof/>
        </w:rPr>
      </w:pPr>
      <w:r>
        <w:rPr>
          <w:noProof/>
        </w:rPr>
        <w:t>BIOMUMR3</w:t>
      </w:r>
      <w:r>
        <w:rPr>
          <w:noProof/>
        </w:rPr>
        <w:tab/>
        <w:t>2</w:t>
      </w:r>
    </w:p>
    <w:p w:rsidR="00645ADE" w:rsidRDefault="00645ADE">
      <w:pPr>
        <w:pStyle w:val="Index1"/>
        <w:tabs>
          <w:tab w:val="right" w:leader="dot" w:pos="4310"/>
        </w:tabs>
        <w:rPr>
          <w:noProof/>
        </w:rPr>
      </w:pPr>
      <w:r>
        <w:rPr>
          <w:noProof/>
        </w:rPr>
        <w:t>BQNTR300</w:t>
      </w:r>
      <w:r>
        <w:rPr>
          <w:noProof/>
        </w:rPr>
        <w:tab/>
        <w:t>27</w:t>
      </w:r>
    </w:p>
    <w:p w:rsidR="00645ADE" w:rsidRDefault="00645ADE">
      <w:pPr>
        <w:pStyle w:val="Index1"/>
        <w:tabs>
          <w:tab w:val="right" w:leader="dot" w:pos="4310"/>
        </w:tabs>
        <w:rPr>
          <w:noProof/>
        </w:rPr>
      </w:pPr>
      <w:r>
        <w:rPr>
          <w:noProof/>
        </w:rPr>
        <w:t>BQNTR301</w:t>
      </w:r>
      <w:r>
        <w:rPr>
          <w:noProof/>
        </w:rPr>
        <w:tab/>
        <w:t>27</w:t>
      </w:r>
    </w:p>
    <w:p w:rsidR="00645ADE" w:rsidRDefault="00645ADE">
      <w:pPr>
        <w:pStyle w:val="Index1"/>
        <w:tabs>
          <w:tab w:val="right" w:leader="dot" w:pos="4310"/>
        </w:tabs>
        <w:rPr>
          <w:noProof/>
        </w:rPr>
      </w:pPr>
      <w:r>
        <w:rPr>
          <w:noProof/>
        </w:rPr>
        <w:t>BQNTR302</w:t>
      </w:r>
      <w:r>
        <w:rPr>
          <w:noProof/>
        </w:rPr>
        <w:tab/>
        <w:t>27</w:t>
      </w:r>
    </w:p>
    <w:p w:rsidR="00645ADE" w:rsidRDefault="00645ADE">
      <w:pPr>
        <w:pStyle w:val="Index1"/>
        <w:tabs>
          <w:tab w:val="right" w:leader="dot" w:pos="4310"/>
        </w:tabs>
        <w:rPr>
          <w:noProof/>
        </w:rPr>
      </w:pPr>
      <w:r>
        <w:rPr>
          <w:noProof/>
        </w:rPr>
        <w:t>BQNTR303</w:t>
      </w:r>
      <w:r>
        <w:rPr>
          <w:noProof/>
        </w:rPr>
        <w:tab/>
        <w:t>27</w:t>
      </w:r>
    </w:p>
    <w:p w:rsidR="00645ADE" w:rsidRDefault="00645ADE">
      <w:pPr>
        <w:pStyle w:val="Index1"/>
        <w:tabs>
          <w:tab w:val="right" w:leader="dot" w:pos="4310"/>
        </w:tabs>
        <w:rPr>
          <w:noProof/>
        </w:rPr>
      </w:pPr>
      <w:r>
        <w:rPr>
          <w:noProof/>
        </w:rPr>
        <w:t>BQNTR304</w:t>
      </w:r>
      <w:r>
        <w:rPr>
          <w:noProof/>
        </w:rPr>
        <w:tab/>
        <w:t>27</w:t>
      </w:r>
    </w:p>
    <w:p w:rsidR="00645ADE" w:rsidRDefault="00645ADE">
      <w:pPr>
        <w:pStyle w:val="Index1"/>
        <w:tabs>
          <w:tab w:val="right" w:leader="dot" w:pos="4310"/>
        </w:tabs>
        <w:rPr>
          <w:noProof/>
        </w:rPr>
      </w:pPr>
      <w:r>
        <w:rPr>
          <w:noProof/>
        </w:rPr>
        <w:t>BQNTR305</w:t>
      </w:r>
      <w:r>
        <w:rPr>
          <w:noProof/>
        </w:rPr>
        <w:tab/>
        <w:t>27</w:t>
      </w:r>
    </w:p>
    <w:p w:rsidR="00645ADE" w:rsidRDefault="00645ADE">
      <w:pPr>
        <w:pStyle w:val="Index1"/>
        <w:tabs>
          <w:tab w:val="right" w:leader="dot" w:pos="4310"/>
        </w:tabs>
        <w:rPr>
          <w:noProof/>
        </w:rPr>
      </w:pPr>
      <w:r>
        <w:rPr>
          <w:noProof/>
        </w:rPr>
        <w:t>BQNTR306</w:t>
      </w:r>
      <w:r>
        <w:rPr>
          <w:noProof/>
        </w:rPr>
        <w:tab/>
        <w:t>27</w:t>
      </w:r>
    </w:p>
    <w:p w:rsidR="00645ADE" w:rsidRDefault="00645ADE">
      <w:pPr>
        <w:pStyle w:val="Index1"/>
        <w:tabs>
          <w:tab w:val="right" w:leader="dot" w:pos="4310"/>
        </w:tabs>
        <w:rPr>
          <w:noProof/>
        </w:rPr>
      </w:pPr>
      <w:r>
        <w:rPr>
          <w:noProof/>
        </w:rPr>
        <w:t>BQNTR307</w:t>
      </w:r>
      <w:r>
        <w:rPr>
          <w:noProof/>
        </w:rPr>
        <w:tab/>
        <w:t>27</w:t>
      </w:r>
    </w:p>
    <w:p w:rsidR="00645ADE" w:rsidRDefault="00645ADE">
      <w:pPr>
        <w:pStyle w:val="Index1"/>
        <w:tabs>
          <w:tab w:val="right" w:leader="dot" w:pos="4310"/>
        </w:tabs>
        <w:rPr>
          <w:noProof/>
        </w:rPr>
      </w:pPr>
      <w:r>
        <w:rPr>
          <w:noProof/>
        </w:rPr>
        <w:t>BQNTR308</w:t>
      </w:r>
      <w:r>
        <w:rPr>
          <w:noProof/>
        </w:rPr>
        <w:tab/>
        <w:t>27</w:t>
      </w:r>
    </w:p>
    <w:p w:rsidR="00645ADE" w:rsidRDefault="00645ADE">
      <w:pPr>
        <w:pStyle w:val="Index1"/>
        <w:tabs>
          <w:tab w:val="right" w:leader="dot" w:pos="4310"/>
        </w:tabs>
        <w:rPr>
          <w:noProof/>
        </w:rPr>
      </w:pPr>
      <w:r>
        <w:rPr>
          <w:noProof/>
        </w:rPr>
        <w:t>BQNTR309</w:t>
      </w:r>
      <w:r>
        <w:rPr>
          <w:noProof/>
        </w:rPr>
        <w:tab/>
        <w:t>27</w:t>
      </w:r>
    </w:p>
    <w:p w:rsidR="00645ADE" w:rsidRDefault="00645ADE">
      <w:pPr>
        <w:pStyle w:val="Index1"/>
        <w:tabs>
          <w:tab w:val="right" w:leader="dot" w:pos="4310"/>
        </w:tabs>
        <w:rPr>
          <w:noProof/>
        </w:rPr>
      </w:pPr>
      <w:r>
        <w:rPr>
          <w:noProof/>
        </w:rPr>
        <w:t>BQNTR310</w:t>
      </w:r>
      <w:r>
        <w:rPr>
          <w:noProof/>
        </w:rPr>
        <w:tab/>
        <w:t>27</w:t>
      </w:r>
    </w:p>
    <w:p w:rsidR="00645ADE" w:rsidRDefault="00645ADE">
      <w:pPr>
        <w:pStyle w:val="Index1"/>
        <w:tabs>
          <w:tab w:val="right" w:leader="dot" w:pos="4310"/>
        </w:tabs>
        <w:rPr>
          <w:noProof/>
        </w:rPr>
      </w:pPr>
      <w:r>
        <w:rPr>
          <w:noProof/>
        </w:rPr>
        <w:t>BQNTR311</w:t>
      </w:r>
      <w:r>
        <w:rPr>
          <w:noProof/>
        </w:rPr>
        <w:tab/>
        <w:t>27</w:t>
      </w:r>
    </w:p>
    <w:p w:rsidR="00645ADE" w:rsidRDefault="00645ADE">
      <w:pPr>
        <w:pStyle w:val="Index1"/>
        <w:tabs>
          <w:tab w:val="right" w:leader="dot" w:pos="4310"/>
        </w:tabs>
        <w:rPr>
          <w:noProof/>
        </w:rPr>
      </w:pPr>
      <w:r>
        <w:rPr>
          <w:noProof/>
        </w:rPr>
        <w:t>BQNTR312</w:t>
      </w:r>
      <w:r>
        <w:rPr>
          <w:noProof/>
        </w:rPr>
        <w:tab/>
        <w:t>27</w:t>
      </w:r>
    </w:p>
    <w:p w:rsidR="00645ADE" w:rsidRDefault="00645ADE">
      <w:pPr>
        <w:pStyle w:val="Index1"/>
        <w:tabs>
          <w:tab w:val="right" w:leader="dot" w:pos="4310"/>
        </w:tabs>
        <w:rPr>
          <w:noProof/>
        </w:rPr>
      </w:pPr>
      <w:r>
        <w:rPr>
          <w:noProof/>
        </w:rPr>
        <w:t>BQNTR313</w:t>
      </w:r>
      <w:r>
        <w:rPr>
          <w:noProof/>
        </w:rPr>
        <w:tab/>
        <w:t>27</w:t>
      </w:r>
    </w:p>
    <w:p w:rsidR="00645ADE" w:rsidRDefault="00645ADE">
      <w:pPr>
        <w:pStyle w:val="Index1"/>
        <w:tabs>
          <w:tab w:val="right" w:leader="dot" w:pos="4310"/>
        </w:tabs>
        <w:rPr>
          <w:noProof/>
        </w:rPr>
      </w:pPr>
      <w:r>
        <w:rPr>
          <w:noProof/>
        </w:rPr>
        <w:t>BQNTR314</w:t>
      </w:r>
      <w:r>
        <w:rPr>
          <w:noProof/>
        </w:rPr>
        <w:tab/>
        <w:t>27</w:t>
      </w:r>
    </w:p>
    <w:p w:rsidR="00645ADE" w:rsidRDefault="00645ADE">
      <w:pPr>
        <w:pStyle w:val="Index1"/>
        <w:tabs>
          <w:tab w:val="right" w:leader="dot" w:pos="4310"/>
        </w:tabs>
        <w:rPr>
          <w:noProof/>
        </w:rPr>
      </w:pPr>
      <w:r>
        <w:rPr>
          <w:noProof/>
        </w:rPr>
        <w:t>BQNTR315</w:t>
      </w:r>
      <w:r>
        <w:rPr>
          <w:noProof/>
        </w:rPr>
        <w:tab/>
        <w:t>28</w:t>
      </w:r>
    </w:p>
    <w:p w:rsidR="00645ADE" w:rsidRDefault="00645ADE">
      <w:pPr>
        <w:pStyle w:val="Index1"/>
        <w:tabs>
          <w:tab w:val="right" w:leader="dot" w:pos="4310"/>
        </w:tabs>
        <w:rPr>
          <w:noProof/>
        </w:rPr>
      </w:pPr>
      <w:r>
        <w:rPr>
          <w:noProof/>
        </w:rPr>
        <w:t>BQNTR316</w:t>
      </w:r>
      <w:r>
        <w:rPr>
          <w:noProof/>
        </w:rPr>
        <w:tab/>
        <w:t>28</w:t>
      </w:r>
    </w:p>
    <w:p w:rsidR="00645ADE" w:rsidRDefault="00645ADE">
      <w:pPr>
        <w:pStyle w:val="Index1"/>
        <w:tabs>
          <w:tab w:val="right" w:leader="dot" w:pos="4310"/>
        </w:tabs>
        <w:rPr>
          <w:noProof/>
        </w:rPr>
      </w:pPr>
      <w:r>
        <w:rPr>
          <w:noProof/>
        </w:rPr>
        <w:t>BQNTR317</w:t>
      </w:r>
      <w:r>
        <w:rPr>
          <w:noProof/>
        </w:rPr>
        <w:tab/>
        <w:t>28</w:t>
      </w:r>
    </w:p>
    <w:p w:rsidR="00645ADE" w:rsidRDefault="00645ADE">
      <w:pPr>
        <w:pStyle w:val="Index1"/>
        <w:tabs>
          <w:tab w:val="right" w:leader="dot" w:pos="4310"/>
        </w:tabs>
        <w:rPr>
          <w:noProof/>
        </w:rPr>
      </w:pPr>
      <w:r>
        <w:rPr>
          <w:noProof/>
        </w:rPr>
        <w:t>BQNTR318</w:t>
      </w:r>
      <w:r>
        <w:rPr>
          <w:noProof/>
        </w:rPr>
        <w:tab/>
        <w:t>28</w:t>
      </w:r>
    </w:p>
    <w:p w:rsidR="00645ADE" w:rsidRDefault="00645ADE">
      <w:pPr>
        <w:pStyle w:val="Index1"/>
        <w:tabs>
          <w:tab w:val="right" w:leader="dot" w:pos="4310"/>
        </w:tabs>
        <w:rPr>
          <w:noProof/>
        </w:rPr>
      </w:pPr>
      <w:r>
        <w:rPr>
          <w:noProof/>
        </w:rPr>
        <w:t>BQNTR319</w:t>
      </w:r>
      <w:r>
        <w:rPr>
          <w:noProof/>
        </w:rPr>
        <w:tab/>
        <w:t>28</w:t>
      </w:r>
    </w:p>
    <w:p w:rsidR="00645ADE" w:rsidRDefault="00645ADE">
      <w:pPr>
        <w:pStyle w:val="Index1"/>
        <w:tabs>
          <w:tab w:val="right" w:leader="dot" w:pos="4310"/>
        </w:tabs>
        <w:rPr>
          <w:noProof/>
        </w:rPr>
      </w:pPr>
      <w:r>
        <w:rPr>
          <w:noProof/>
        </w:rPr>
        <w:t>BQNTR320</w:t>
      </w:r>
      <w:r>
        <w:rPr>
          <w:noProof/>
        </w:rPr>
        <w:tab/>
        <w:t>27</w:t>
      </w:r>
    </w:p>
    <w:p w:rsidR="00645ADE" w:rsidRDefault="00645ADE">
      <w:pPr>
        <w:pStyle w:val="Index1"/>
        <w:tabs>
          <w:tab w:val="right" w:leader="dot" w:pos="4310"/>
        </w:tabs>
        <w:rPr>
          <w:noProof/>
        </w:rPr>
      </w:pPr>
      <w:r>
        <w:rPr>
          <w:noProof/>
        </w:rPr>
        <w:t>BQNTR321</w:t>
      </w:r>
      <w:r>
        <w:rPr>
          <w:noProof/>
        </w:rPr>
        <w:tab/>
        <w:t>28</w:t>
      </w:r>
    </w:p>
    <w:p w:rsidR="00645ADE" w:rsidRDefault="00645ADE">
      <w:pPr>
        <w:pStyle w:val="Index1"/>
        <w:tabs>
          <w:tab w:val="right" w:leader="dot" w:pos="4310"/>
        </w:tabs>
        <w:rPr>
          <w:noProof/>
        </w:rPr>
      </w:pPr>
      <w:r>
        <w:rPr>
          <w:noProof/>
        </w:rPr>
        <w:t>BQNTR324</w:t>
      </w:r>
      <w:r>
        <w:rPr>
          <w:noProof/>
        </w:rPr>
        <w:tab/>
        <w:t>28</w:t>
      </w:r>
    </w:p>
    <w:p w:rsidR="00645ADE" w:rsidRDefault="00645ADE">
      <w:pPr>
        <w:pStyle w:val="Index1"/>
        <w:tabs>
          <w:tab w:val="right" w:leader="dot" w:pos="4310"/>
        </w:tabs>
        <w:rPr>
          <w:noProof/>
        </w:rPr>
      </w:pPr>
      <w:r>
        <w:rPr>
          <w:noProof/>
        </w:rPr>
        <w:t>BRNAFTR3</w:t>
      </w:r>
      <w:r>
        <w:rPr>
          <w:noProof/>
        </w:rPr>
        <w:tab/>
        <w:t>3</w:t>
      </w:r>
    </w:p>
    <w:p w:rsidR="00645ADE" w:rsidRDefault="00645ADE">
      <w:pPr>
        <w:pStyle w:val="Index1"/>
        <w:tabs>
          <w:tab w:val="right" w:leader="dot" w:pos="4310"/>
        </w:tabs>
        <w:rPr>
          <w:noProof/>
        </w:rPr>
      </w:pPr>
      <w:r>
        <w:rPr>
          <w:noProof/>
        </w:rPr>
        <w:t>BRTWGHR3</w:t>
      </w:r>
      <w:r>
        <w:rPr>
          <w:noProof/>
        </w:rPr>
        <w:tab/>
        <w:t>62</w:t>
      </w:r>
    </w:p>
    <w:p w:rsidR="00645ADE" w:rsidRDefault="00645ADE">
      <w:pPr>
        <w:pStyle w:val="Index1"/>
        <w:tabs>
          <w:tab w:val="right" w:leader="dot" w:pos="4310"/>
        </w:tabs>
        <w:rPr>
          <w:noProof/>
        </w:rPr>
      </w:pPr>
      <w:r>
        <w:rPr>
          <w:noProof/>
        </w:rPr>
        <w:t>BRWLNR3</w:t>
      </w:r>
      <w:r>
        <w:rPr>
          <w:noProof/>
        </w:rPr>
        <w:tab/>
        <w:t>24</w:t>
      </w:r>
    </w:p>
    <w:p w:rsidR="00645ADE" w:rsidRDefault="00645ADE">
      <w:pPr>
        <w:pStyle w:val="Index1"/>
        <w:tabs>
          <w:tab w:val="right" w:leader="dot" w:pos="4310"/>
        </w:tabs>
        <w:rPr>
          <w:noProof/>
        </w:rPr>
      </w:pPr>
      <w:r>
        <w:rPr>
          <w:noProof/>
        </w:rPr>
        <w:t>BSTSCHR3</w:t>
      </w:r>
      <w:r>
        <w:rPr>
          <w:noProof/>
        </w:rPr>
        <w:tab/>
        <w:t>76</w:t>
      </w:r>
    </w:p>
    <w:p w:rsidR="00645ADE" w:rsidRDefault="00645ADE">
      <w:pPr>
        <w:pStyle w:val="Index1"/>
        <w:tabs>
          <w:tab w:val="right" w:leader="dot" w:pos="4310"/>
        </w:tabs>
        <w:rPr>
          <w:noProof/>
        </w:rPr>
      </w:pPr>
      <w:r>
        <w:rPr>
          <w:noProof/>
        </w:rPr>
        <w:t>BULLDR3</w:t>
      </w:r>
      <w:r>
        <w:rPr>
          <w:noProof/>
        </w:rPr>
        <w:tab/>
        <w:t>43</w:t>
      </w:r>
    </w:p>
    <w:p w:rsidR="00645ADE" w:rsidRDefault="00645ADE">
      <w:pPr>
        <w:pStyle w:val="Index1"/>
        <w:tabs>
          <w:tab w:val="right" w:leader="dot" w:pos="4310"/>
        </w:tabs>
        <w:rPr>
          <w:noProof/>
        </w:rPr>
      </w:pPr>
      <w:r>
        <w:rPr>
          <w:noProof/>
        </w:rPr>
        <w:t>BUNTR300</w:t>
      </w:r>
      <w:r>
        <w:rPr>
          <w:noProof/>
        </w:rPr>
        <w:tab/>
        <w:t>28</w:t>
      </w:r>
    </w:p>
    <w:p w:rsidR="00645ADE" w:rsidRDefault="00645ADE">
      <w:pPr>
        <w:pStyle w:val="Index1"/>
        <w:tabs>
          <w:tab w:val="right" w:leader="dot" w:pos="4310"/>
        </w:tabs>
        <w:rPr>
          <w:noProof/>
        </w:rPr>
      </w:pPr>
      <w:r>
        <w:rPr>
          <w:noProof/>
        </w:rPr>
        <w:t>BUNTR301</w:t>
      </w:r>
      <w:r>
        <w:rPr>
          <w:noProof/>
        </w:rPr>
        <w:tab/>
        <w:t>28</w:t>
      </w:r>
    </w:p>
    <w:p w:rsidR="00645ADE" w:rsidRDefault="00645ADE">
      <w:pPr>
        <w:pStyle w:val="Index1"/>
        <w:tabs>
          <w:tab w:val="right" w:leader="dot" w:pos="4310"/>
        </w:tabs>
        <w:rPr>
          <w:noProof/>
        </w:rPr>
      </w:pPr>
      <w:r>
        <w:rPr>
          <w:noProof/>
        </w:rPr>
        <w:t>BUNTR302</w:t>
      </w:r>
      <w:r>
        <w:rPr>
          <w:noProof/>
        </w:rPr>
        <w:tab/>
        <w:t>29</w:t>
      </w:r>
    </w:p>
    <w:p w:rsidR="00645ADE" w:rsidRDefault="00645ADE">
      <w:pPr>
        <w:pStyle w:val="Index1"/>
        <w:tabs>
          <w:tab w:val="right" w:leader="dot" w:pos="4310"/>
        </w:tabs>
        <w:rPr>
          <w:noProof/>
        </w:rPr>
      </w:pPr>
      <w:r>
        <w:rPr>
          <w:noProof/>
        </w:rPr>
        <w:t>BUNTR303</w:t>
      </w:r>
      <w:r>
        <w:rPr>
          <w:noProof/>
        </w:rPr>
        <w:tab/>
        <w:t>29</w:t>
      </w:r>
    </w:p>
    <w:p w:rsidR="00645ADE" w:rsidRDefault="00645ADE">
      <w:pPr>
        <w:pStyle w:val="Index1"/>
        <w:tabs>
          <w:tab w:val="right" w:leader="dot" w:pos="4310"/>
        </w:tabs>
        <w:rPr>
          <w:noProof/>
        </w:rPr>
      </w:pPr>
      <w:r>
        <w:rPr>
          <w:noProof/>
        </w:rPr>
        <w:t>BUNTR305</w:t>
      </w:r>
      <w:r>
        <w:rPr>
          <w:noProof/>
        </w:rPr>
        <w:tab/>
        <w:t>29</w:t>
      </w:r>
    </w:p>
    <w:p w:rsidR="00645ADE" w:rsidRDefault="00645ADE">
      <w:pPr>
        <w:pStyle w:val="Index1"/>
        <w:tabs>
          <w:tab w:val="right" w:leader="dot" w:pos="4310"/>
        </w:tabs>
        <w:rPr>
          <w:noProof/>
        </w:rPr>
      </w:pPr>
      <w:r>
        <w:rPr>
          <w:noProof/>
        </w:rPr>
        <w:t>BUNTR306</w:t>
      </w:r>
      <w:r>
        <w:rPr>
          <w:noProof/>
        </w:rPr>
        <w:tab/>
        <w:t>29</w:t>
      </w:r>
    </w:p>
    <w:p w:rsidR="00645ADE" w:rsidRDefault="00645ADE">
      <w:pPr>
        <w:pStyle w:val="Index1"/>
        <w:tabs>
          <w:tab w:val="right" w:leader="dot" w:pos="4310"/>
        </w:tabs>
        <w:rPr>
          <w:noProof/>
        </w:rPr>
      </w:pPr>
      <w:r>
        <w:rPr>
          <w:noProof/>
        </w:rPr>
        <w:t>BUNTR307</w:t>
      </w:r>
      <w:r>
        <w:rPr>
          <w:noProof/>
        </w:rPr>
        <w:tab/>
        <w:t>29</w:t>
      </w:r>
    </w:p>
    <w:p w:rsidR="00645ADE" w:rsidRDefault="00645ADE">
      <w:pPr>
        <w:pStyle w:val="Index1"/>
        <w:tabs>
          <w:tab w:val="right" w:leader="dot" w:pos="4310"/>
        </w:tabs>
        <w:rPr>
          <w:noProof/>
        </w:rPr>
      </w:pPr>
      <w:r>
        <w:rPr>
          <w:noProof/>
        </w:rPr>
        <w:t>BUNTR308</w:t>
      </w:r>
      <w:r>
        <w:rPr>
          <w:noProof/>
        </w:rPr>
        <w:tab/>
        <w:t>29</w:t>
      </w:r>
    </w:p>
    <w:p w:rsidR="00645ADE" w:rsidRDefault="00645ADE">
      <w:pPr>
        <w:pStyle w:val="Index1"/>
        <w:tabs>
          <w:tab w:val="right" w:leader="dot" w:pos="4310"/>
        </w:tabs>
        <w:rPr>
          <w:noProof/>
        </w:rPr>
      </w:pPr>
      <w:r>
        <w:rPr>
          <w:noProof/>
        </w:rPr>
        <w:t>BUNTR309</w:t>
      </w:r>
      <w:r>
        <w:rPr>
          <w:noProof/>
        </w:rPr>
        <w:tab/>
        <w:t>29</w:t>
      </w:r>
    </w:p>
    <w:p w:rsidR="00645ADE" w:rsidRDefault="00645ADE">
      <w:pPr>
        <w:pStyle w:val="Index1"/>
        <w:tabs>
          <w:tab w:val="right" w:leader="dot" w:pos="4310"/>
        </w:tabs>
        <w:rPr>
          <w:noProof/>
        </w:rPr>
      </w:pPr>
      <w:r>
        <w:rPr>
          <w:noProof/>
        </w:rPr>
        <w:t>BUNTR310</w:t>
      </w:r>
      <w:r>
        <w:rPr>
          <w:noProof/>
        </w:rPr>
        <w:tab/>
        <w:t>29</w:t>
      </w:r>
    </w:p>
    <w:p w:rsidR="00645ADE" w:rsidRDefault="00645ADE">
      <w:pPr>
        <w:pStyle w:val="Index1"/>
        <w:tabs>
          <w:tab w:val="right" w:leader="dot" w:pos="4310"/>
        </w:tabs>
        <w:rPr>
          <w:noProof/>
        </w:rPr>
      </w:pPr>
      <w:r>
        <w:rPr>
          <w:noProof/>
        </w:rPr>
        <w:t>BUNTR311</w:t>
      </w:r>
      <w:r>
        <w:rPr>
          <w:noProof/>
        </w:rPr>
        <w:tab/>
        <w:t>29</w:t>
      </w:r>
    </w:p>
    <w:p w:rsidR="00645ADE" w:rsidRDefault="00645ADE">
      <w:pPr>
        <w:pStyle w:val="Index1"/>
        <w:tabs>
          <w:tab w:val="right" w:leader="dot" w:pos="4310"/>
        </w:tabs>
        <w:rPr>
          <w:noProof/>
        </w:rPr>
      </w:pPr>
      <w:r>
        <w:rPr>
          <w:noProof/>
        </w:rPr>
        <w:t>BUNTR312</w:t>
      </w:r>
      <w:r>
        <w:rPr>
          <w:noProof/>
        </w:rPr>
        <w:tab/>
        <w:t>29</w:t>
      </w:r>
    </w:p>
    <w:p w:rsidR="00645ADE" w:rsidRDefault="00645ADE">
      <w:pPr>
        <w:pStyle w:val="Index1"/>
        <w:tabs>
          <w:tab w:val="right" w:leader="dot" w:pos="4310"/>
        </w:tabs>
        <w:rPr>
          <w:noProof/>
        </w:rPr>
      </w:pPr>
      <w:r>
        <w:rPr>
          <w:noProof/>
        </w:rPr>
        <w:t>BUNTR313</w:t>
      </w:r>
      <w:r>
        <w:rPr>
          <w:noProof/>
        </w:rPr>
        <w:tab/>
        <w:t>30</w:t>
      </w:r>
    </w:p>
    <w:p w:rsidR="00645ADE" w:rsidRDefault="00645ADE">
      <w:pPr>
        <w:pStyle w:val="Index1"/>
        <w:tabs>
          <w:tab w:val="right" w:leader="dot" w:pos="4310"/>
        </w:tabs>
        <w:rPr>
          <w:noProof/>
        </w:rPr>
      </w:pPr>
      <w:r>
        <w:rPr>
          <w:noProof/>
        </w:rPr>
        <w:t>BUNTR314</w:t>
      </w:r>
      <w:r>
        <w:rPr>
          <w:noProof/>
        </w:rPr>
        <w:tab/>
        <w:t>30</w:t>
      </w:r>
    </w:p>
    <w:p w:rsidR="00645ADE" w:rsidRDefault="00645ADE">
      <w:pPr>
        <w:pStyle w:val="Index1"/>
        <w:tabs>
          <w:tab w:val="right" w:leader="dot" w:pos="4310"/>
        </w:tabs>
        <w:rPr>
          <w:noProof/>
        </w:rPr>
      </w:pPr>
      <w:r>
        <w:rPr>
          <w:noProof/>
        </w:rPr>
        <w:t>BUNTR315</w:t>
      </w:r>
      <w:r>
        <w:rPr>
          <w:noProof/>
        </w:rPr>
        <w:tab/>
        <w:t>30</w:t>
      </w:r>
    </w:p>
    <w:p w:rsidR="00645ADE" w:rsidRDefault="00645ADE">
      <w:pPr>
        <w:pStyle w:val="Index1"/>
        <w:tabs>
          <w:tab w:val="right" w:leader="dot" w:pos="4310"/>
        </w:tabs>
        <w:rPr>
          <w:noProof/>
        </w:rPr>
      </w:pPr>
      <w:r>
        <w:rPr>
          <w:noProof/>
        </w:rPr>
        <w:t>BUNTR316</w:t>
      </w:r>
      <w:r>
        <w:rPr>
          <w:noProof/>
        </w:rPr>
        <w:tab/>
        <w:t>30</w:t>
      </w:r>
    </w:p>
    <w:p w:rsidR="00645ADE" w:rsidRDefault="00645ADE">
      <w:pPr>
        <w:pStyle w:val="Index1"/>
        <w:tabs>
          <w:tab w:val="right" w:leader="dot" w:pos="4310"/>
        </w:tabs>
        <w:rPr>
          <w:noProof/>
        </w:rPr>
      </w:pPr>
      <w:r>
        <w:rPr>
          <w:noProof/>
        </w:rPr>
        <w:t>BUNTR317</w:t>
      </w:r>
      <w:r>
        <w:rPr>
          <w:noProof/>
        </w:rPr>
        <w:tab/>
        <w:t>30</w:t>
      </w:r>
    </w:p>
    <w:p w:rsidR="00645ADE" w:rsidRDefault="00645ADE">
      <w:pPr>
        <w:pStyle w:val="Index1"/>
        <w:tabs>
          <w:tab w:val="right" w:leader="dot" w:pos="4310"/>
        </w:tabs>
        <w:rPr>
          <w:noProof/>
        </w:rPr>
      </w:pPr>
      <w:r>
        <w:rPr>
          <w:noProof/>
        </w:rPr>
        <w:t>BUNTR318</w:t>
      </w:r>
      <w:r>
        <w:rPr>
          <w:noProof/>
        </w:rPr>
        <w:tab/>
        <w:t>30</w:t>
      </w:r>
    </w:p>
    <w:p w:rsidR="00645ADE" w:rsidRDefault="00645ADE">
      <w:pPr>
        <w:pStyle w:val="Index1"/>
        <w:tabs>
          <w:tab w:val="right" w:leader="dot" w:pos="4310"/>
        </w:tabs>
        <w:rPr>
          <w:noProof/>
        </w:rPr>
      </w:pPr>
      <w:r>
        <w:rPr>
          <w:noProof/>
        </w:rPr>
        <w:t>BUNTR319</w:t>
      </w:r>
      <w:r>
        <w:rPr>
          <w:noProof/>
        </w:rPr>
        <w:tab/>
        <w:t>30</w:t>
      </w:r>
    </w:p>
    <w:p w:rsidR="00645ADE" w:rsidRDefault="00645ADE">
      <w:pPr>
        <w:pStyle w:val="Index1"/>
        <w:tabs>
          <w:tab w:val="right" w:leader="dot" w:pos="4310"/>
        </w:tabs>
        <w:rPr>
          <w:noProof/>
        </w:rPr>
      </w:pPr>
      <w:r>
        <w:rPr>
          <w:noProof/>
        </w:rPr>
        <w:t>BUNTR320</w:t>
      </w:r>
      <w:r>
        <w:rPr>
          <w:noProof/>
        </w:rPr>
        <w:tab/>
        <w:t>29</w:t>
      </w:r>
    </w:p>
    <w:p w:rsidR="00645ADE" w:rsidRDefault="00645ADE">
      <w:pPr>
        <w:pStyle w:val="Index1"/>
        <w:tabs>
          <w:tab w:val="right" w:leader="dot" w:pos="4310"/>
        </w:tabs>
        <w:rPr>
          <w:noProof/>
        </w:rPr>
      </w:pPr>
      <w:r>
        <w:rPr>
          <w:noProof/>
        </w:rPr>
        <w:t>BUNTR321</w:t>
      </w:r>
      <w:r>
        <w:rPr>
          <w:noProof/>
        </w:rPr>
        <w:tab/>
        <w:t>30</w:t>
      </w:r>
    </w:p>
    <w:p w:rsidR="00645ADE" w:rsidRDefault="00645ADE">
      <w:pPr>
        <w:pStyle w:val="Index1"/>
        <w:tabs>
          <w:tab w:val="right" w:leader="dot" w:pos="4310"/>
        </w:tabs>
        <w:rPr>
          <w:noProof/>
        </w:rPr>
      </w:pPr>
      <w:r>
        <w:rPr>
          <w:noProof/>
        </w:rPr>
        <w:t>BUNTR324</w:t>
      </w:r>
      <w:r>
        <w:rPr>
          <w:noProof/>
        </w:rPr>
        <w:tab/>
        <w:t>30</w:t>
      </w:r>
    </w:p>
    <w:p w:rsidR="00645ADE" w:rsidRDefault="00645ADE">
      <w:pPr>
        <w:pStyle w:val="Index1"/>
        <w:tabs>
          <w:tab w:val="right" w:leader="dot" w:pos="4310"/>
        </w:tabs>
        <w:rPr>
          <w:noProof/>
        </w:rPr>
      </w:pPr>
      <w:r>
        <w:rPr>
          <w:noProof/>
        </w:rPr>
        <w:t>BUYINSR3</w:t>
      </w:r>
      <w:r>
        <w:rPr>
          <w:noProof/>
        </w:rPr>
        <w:tab/>
        <w:t>59</w:t>
      </w:r>
    </w:p>
    <w:p w:rsidR="00645ADE" w:rsidRDefault="00645ADE">
      <w:pPr>
        <w:pStyle w:val="IndexHeading"/>
        <w:keepNext/>
        <w:tabs>
          <w:tab w:val="right" w:leader="dot" w:pos="4310"/>
        </w:tabs>
        <w:rPr>
          <w:b w:val="0"/>
          <w:bCs w:val="0"/>
          <w:noProof/>
        </w:rPr>
      </w:pPr>
      <w:r>
        <w:rPr>
          <w:noProof/>
        </w:rPr>
        <w:t>C</w:t>
      </w:r>
    </w:p>
    <w:p w:rsidR="00645ADE" w:rsidRDefault="00645ADE">
      <w:pPr>
        <w:pStyle w:val="Index1"/>
        <w:tabs>
          <w:tab w:val="right" w:leader="dot" w:pos="4310"/>
        </w:tabs>
        <w:rPr>
          <w:noProof/>
        </w:rPr>
      </w:pPr>
      <w:r>
        <w:rPr>
          <w:noProof/>
        </w:rPr>
        <w:t>CAG1R3</w:t>
      </w:r>
      <w:r>
        <w:rPr>
          <w:noProof/>
        </w:rPr>
        <w:tab/>
        <w:t>63</w:t>
      </w:r>
    </w:p>
    <w:p w:rsidR="00645ADE" w:rsidRDefault="00645ADE">
      <w:pPr>
        <w:pStyle w:val="Index1"/>
        <w:tabs>
          <w:tab w:val="right" w:leader="dot" w:pos="4310"/>
        </w:tabs>
        <w:rPr>
          <w:noProof/>
        </w:rPr>
      </w:pPr>
      <w:r>
        <w:rPr>
          <w:noProof/>
        </w:rPr>
        <w:t>CAG2R3</w:t>
      </w:r>
      <w:r>
        <w:rPr>
          <w:noProof/>
        </w:rPr>
        <w:tab/>
        <w:t>63</w:t>
      </w:r>
    </w:p>
    <w:p w:rsidR="00645ADE" w:rsidRDefault="00645ADE">
      <w:pPr>
        <w:pStyle w:val="Index1"/>
        <w:tabs>
          <w:tab w:val="right" w:leader="dot" w:pos="4310"/>
        </w:tabs>
        <w:rPr>
          <w:noProof/>
        </w:rPr>
      </w:pPr>
      <w:r>
        <w:rPr>
          <w:noProof/>
        </w:rPr>
        <w:t>CAG3R3</w:t>
      </w:r>
      <w:r>
        <w:rPr>
          <w:noProof/>
        </w:rPr>
        <w:tab/>
        <w:t>63</w:t>
      </w:r>
    </w:p>
    <w:p w:rsidR="00645ADE" w:rsidRDefault="00645ADE">
      <w:pPr>
        <w:pStyle w:val="Index1"/>
        <w:tabs>
          <w:tab w:val="right" w:leader="dot" w:pos="4310"/>
        </w:tabs>
        <w:rPr>
          <w:noProof/>
        </w:rPr>
      </w:pPr>
      <w:r>
        <w:rPr>
          <w:noProof/>
        </w:rPr>
        <w:t>CAG4R3</w:t>
      </w:r>
      <w:r>
        <w:rPr>
          <w:noProof/>
        </w:rPr>
        <w:tab/>
        <w:t>63</w:t>
      </w:r>
    </w:p>
    <w:p w:rsidR="00645ADE" w:rsidRDefault="00645ADE">
      <w:pPr>
        <w:pStyle w:val="Index1"/>
        <w:tabs>
          <w:tab w:val="right" w:leader="dot" w:pos="4310"/>
        </w:tabs>
        <w:rPr>
          <w:noProof/>
        </w:rPr>
      </w:pPr>
      <w:r>
        <w:rPr>
          <w:noProof/>
        </w:rPr>
        <w:t>CAG5R3</w:t>
      </w:r>
      <w:r>
        <w:rPr>
          <w:noProof/>
        </w:rPr>
        <w:tab/>
        <w:t>64</w:t>
      </w:r>
    </w:p>
    <w:p w:rsidR="00645ADE" w:rsidRDefault="00645ADE">
      <w:pPr>
        <w:pStyle w:val="Index1"/>
        <w:tabs>
          <w:tab w:val="right" w:leader="dot" w:pos="4310"/>
        </w:tabs>
        <w:rPr>
          <w:noProof/>
        </w:rPr>
      </w:pPr>
      <w:r>
        <w:rPr>
          <w:noProof/>
        </w:rPr>
        <w:t>CANREAD</w:t>
      </w:r>
      <w:r>
        <w:rPr>
          <w:noProof/>
        </w:rPr>
        <w:tab/>
        <w:t>94</w:t>
      </w:r>
    </w:p>
    <w:p w:rsidR="00645ADE" w:rsidRDefault="00645ADE">
      <w:pPr>
        <w:pStyle w:val="Index1"/>
        <w:tabs>
          <w:tab w:val="right" w:leader="dot" w:pos="4310"/>
        </w:tabs>
        <w:rPr>
          <w:noProof/>
        </w:rPr>
      </w:pPr>
      <w:r>
        <w:rPr>
          <w:noProof/>
        </w:rPr>
        <w:t>CAR7R3</w:t>
      </w:r>
      <w:r>
        <w:rPr>
          <w:noProof/>
        </w:rPr>
        <w:tab/>
        <w:t>54</w:t>
      </w:r>
    </w:p>
    <w:p w:rsidR="00645ADE" w:rsidRDefault="00645ADE">
      <w:pPr>
        <w:pStyle w:val="Index1"/>
        <w:tabs>
          <w:tab w:val="right" w:leader="dot" w:pos="4310"/>
        </w:tabs>
        <w:rPr>
          <w:noProof/>
        </w:rPr>
      </w:pPr>
      <w:r>
        <w:rPr>
          <w:noProof/>
        </w:rPr>
        <w:t>CAREIDR3</w:t>
      </w:r>
      <w:r>
        <w:rPr>
          <w:noProof/>
        </w:rPr>
        <w:tab/>
        <w:t>2</w:t>
      </w:r>
    </w:p>
    <w:p w:rsidR="00645ADE" w:rsidRDefault="00645ADE">
      <w:pPr>
        <w:pStyle w:val="Index1"/>
        <w:tabs>
          <w:tab w:val="right" w:leader="dot" w:pos="4310"/>
        </w:tabs>
        <w:rPr>
          <w:noProof/>
        </w:rPr>
      </w:pPr>
      <w:r>
        <w:rPr>
          <w:noProof/>
        </w:rPr>
        <w:t>CASHCLR3</w:t>
      </w:r>
      <w:r>
        <w:rPr>
          <w:noProof/>
        </w:rPr>
        <w:tab/>
        <w:t>81</w:t>
      </w:r>
    </w:p>
    <w:p w:rsidR="00645ADE" w:rsidRDefault="00645ADE">
      <w:pPr>
        <w:pStyle w:val="Index1"/>
        <w:tabs>
          <w:tab w:val="right" w:leader="dot" w:pos="4310"/>
        </w:tabs>
        <w:rPr>
          <w:noProof/>
        </w:rPr>
      </w:pPr>
      <w:r w:rsidRPr="001663E8">
        <w:rPr>
          <w:noProof/>
          <w:kern w:val="32"/>
        </w:rPr>
        <w:t>CASHR301</w:t>
      </w:r>
      <w:r>
        <w:rPr>
          <w:noProof/>
        </w:rPr>
        <w:tab/>
        <w:t>21</w:t>
      </w:r>
    </w:p>
    <w:p w:rsidR="00645ADE" w:rsidRDefault="00645ADE">
      <w:pPr>
        <w:pStyle w:val="Index1"/>
        <w:tabs>
          <w:tab w:val="right" w:leader="dot" w:pos="4310"/>
        </w:tabs>
        <w:rPr>
          <w:noProof/>
        </w:rPr>
      </w:pPr>
      <w:r>
        <w:rPr>
          <w:noProof/>
        </w:rPr>
        <w:t>CASHR302</w:t>
      </w:r>
      <w:r>
        <w:rPr>
          <w:noProof/>
        </w:rPr>
        <w:tab/>
        <w:t>21</w:t>
      </w:r>
    </w:p>
    <w:p w:rsidR="00645ADE" w:rsidRDefault="00645ADE">
      <w:pPr>
        <w:pStyle w:val="Index1"/>
        <w:tabs>
          <w:tab w:val="right" w:leader="dot" w:pos="4310"/>
        </w:tabs>
        <w:rPr>
          <w:noProof/>
        </w:rPr>
      </w:pPr>
      <w:r>
        <w:rPr>
          <w:noProof/>
        </w:rPr>
        <w:t>CASHR303</w:t>
      </w:r>
      <w:r>
        <w:rPr>
          <w:noProof/>
        </w:rPr>
        <w:tab/>
        <w:t>22</w:t>
      </w:r>
    </w:p>
    <w:p w:rsidR="00645ADE" w:rsidRDefault="00645ADE">
      <w:pPr>
        <w:pStyle w:val="Index1"/>
        <w:tabs>
          <w:tab w:val="right" w:leader="dot" w:pos="4310"/>
        </w:tabs>
        <w:rPr>
          <w:noProof/>
        </w:rPr>
      </w:pPr>
      <w:r>
        <w:rPr>
          <w:noProof/>
        </w:rPr>
        <w:t>CASHR304</w:t>
      </w:r>
      <w:r>
        <w:rPr>
          <w:noProof/>
        </w:rPr>
        <w:tab/>
        <w:t>22</w:t>
      </w:r>
    </w:p>
    <w:p w:rsidR="00645ADE" w:rsidRDefault="00645ADE">
      <w:pPr>
        <w:pStyle w:val="Index1"/>
        <w:tabs>
          <w:tab w:val="right" w:leader="dot" w:pos="4310"/>
        </w:tabs>
        <w:rPr>
          <w:noProof/>
        </w:rPr>
      </w:pPr>
      <w:r>
        <w:rPr>
          <w:noProof/>
        </w:rPr>
        <w:t>CASHR305</w:t>
      </w:r>
      <w:r>
        <w:rPr>
          <w:noProof/>
        </w:rPr>
        <w:tab/>
        <w:t>22</w:t>
      </w:r>
    </w:p>
    <w:p w:rsidR="00645ADE" w:rsidRDefault="00645ADE">
      <w:pPr>
        <w:pStyle w:val="Index1"/>
        <w:tabs>
          <w:tab w:val="right" w:leader="dot" w:pos="4310"/>
        </w:tabs>
        <w:rPr>
          <w:noProof/>
        </w:rPr>
      </w:pPr>
      <w:r>
        <w:rPr>
          <w:noProof/>
        </w:rPr>
        <w:t>CASHR306</w:t>
      </w:r>
      <w:r>
        <w:rPr>
          <w:noProof/>
        </w:rPr>
        <w:tab/>
        <w:t>22</w:t>
      </w:r>
    </w:p>
    <w:p w:rsidR="00645ADE" w:rsidRDefault="00645ADE">
      <w:pPr>
        <w:pStyle w:val="Index1"/>
        <w:tabs>
          <w:tab w:val="right" w:leader="dot" w:pos="4310"/>
        </w:tabs>
        <w:rPr>
          <w:noProof/>
        </w:rPr>
      </w:pPr>
      <w:r>
        <w:rPr>
          <w:noProof/>
        </w:rPr>
        <w:t>CASHR307</w:t>
      </w:r>
      <w:r>
        <w:rPr>
          <w:noProof/>
        </w:rPr>
        <w:tab/>
        <w:t>22</w:t>
      </w:r>
    </w:p>
    <w:p w:rsidR="00645ADE" w:rsidRDefault="00645ADE">
      <w:pPr>
        <w:pStyle w:val="Index1"/>
        <w:tabs>
          <w:tab w:val="right" w:leader="dot" w:pos="4310"/>
        </w:tabs>
        <w:rPr>
          <w:noProof/>
        </w:rPr>
      </w:pPr>
      <w:r>
        <w:rPr>
          <w:noProof/>
        </w:rPr>
        <w:t>CASHR309</w:t>
      </w:r>
      <w:r>
        <w:rPr>
          <w:noProof/>
        </w:rPr>
        <w:tab/>
        <w:t>22</w:t>
      </w:r>
    </w:p>
    <w:p w:rsidR="00645ADE" w:rsidRDefault="00645ADE">
      <w:pPr>
        <w:pStyle w:val="Index1"/>
        <w:tabs>
          <w:tab w:val="right" w:leader="dot" w:pos="4310"/>
        </w:tabs>
        <w:rPr>
          <w:noProof/>
        </w:rPr>
      </w:pPr>
      <w:r>
        <w:rPr>
          <w:noProof/>
        </w:rPr>
        <w:t>CASHR310</w:t>
      </w:r>
      <w:r>
        <w:rPr>
          <w:noProof/>
        </w:rPr>
        <w:tab/>
        <w:t>22</w:t>
      </w:r>
    </w:p>
    <w:p w:rsidR="00645ADE" w:rsidRDefault="00645ADE">
      <w:pPr>
        <w:pStyle w:val="Index1"/>
        <w:tabs>
          <w:tab w:val="right" w:leader="dot" w:pos="4310"/>
        </w:tabs>
        <w:rPr>
          <w:noProof/>
        </w:rPr>
      </w:pPr>
      <w:r>
        <w:rPr>
          <w:noProof/>
        </w:rPr>
        <w:t>CASHR311</w:t>
      </w:r>
      <w:r>
        <w:rPr>
          <w:noProof/>
        </w:rPr>
        <w:tab/>
        <w:t>22</w:t>
      </w:r>
    </w:p>
    <w:p w:rsidR="00645ADE" w:rsidRDefault="00645ADE">
      <w:pPr>
        <w:pStyle w:val="Index1"/>
        <w:tabs>
          <w:tab w:val="right" w:leader="dot" w:pos="4310"/>
        </w:tabs>
        <w:rPr>
          <w:noProof/>
        </w:rPr>
      </w:pPr>
      <w:r>
        <w:rPr>
          <w:noProof/>
        </w:rPr>
        <w:t>CASHR312</w:t>
      </w:r>
      <w:r>
        <w:rPr>
          <w:noProof/>
        </w:rPr>
        <w:tab/>
        <w:t>22</w:t>
      </w:r>
    </w:p>
    <w:p w:rsidR="00645ADE" w:rsidRDefault="00645ADE">
      <w:pPr>
        <w:pStyle w:val="Index1"/>
        <w:tabs>
          <w:tab w:val="right" w:leader="dot" w:pos="4310"/>
        </w:tabs>
        <w:rPr>
          <w:noProof/>
        </w:rPr>
      </w:pPr>
      <w:r>
        <w:rPr>
          <w:noProof/>
        </w:rPr>
        <w:t>CASHR313</w:t>
      </w:r>
      <w:r>
        <w:rPr>
          <w:noProof/>
        </w:rPr>
        <w:tab/>
        <w:t>22</w:t>
      </w:r>
    </w:p>
    <w:p w:rsidR="00645ADE" w:rsidRDefault="00645ADE">
      <w:pPr>
        <w:pStyle w:val="Index1"/>
        <w:tabs>
          <w:tab w:val="right" w:leader="dot" w:pos="4310"/>
        </w:tabs>
        <w:rPr>
          <w:noProof/>
        </w:rPr>
      </w:pPr>
      <w:r>
        <w:rPr>
          <w:noProof/>
        </w:rPr>
        <w:t>CASHSHR3</w:t>
      </w:r>
      <w:r>
        <w:rPr>
          <w:noProof/>
        </w:rPr>
        <w:tab/>
        <w:t>81</w:t>
      </w:r>
    </w:p>
    <w:p w:rsidR="00645ADE" w:rsidRDefault="00645ADE">
      <w:pPr>
        <w:pStyle w:val="Index1"/>
        <w:tabs>
          <w:tab w:val="right" w:leader="dot" w:pos="4310"/>
        </w:tabs>
        <w:rPr>
          <w:noProof/>
        </w:rPr>
      </w:pPr>
      <w:r>
        <w:rPr>
          <w:noProof/>
        </w:rPr>
        <w:t>CASHWKR3</w:t>
      </w:r>
      <w:r>
        <w:rPr>
          <w:noProof/>
        </w:rPr>
        <w:tab/>
        <w:t>81</w:t>
      </w:r>
    </w:p>
    <w:p w:rsidR="00645ADE" w:rsidRDefault="00645ADE">
      <w:pPr>
        <w:pStyle w:val="Index1"/>
        <w:tabs>
          <w:tab w:val="right" w:leader="dot" w:pos="4310"/>
        </w:tabs>
        <w:rPr>
          <w:noProof/>
        </w:rPr>
      </w:pPr>
      <w:r>
        <w:rPr>
          <w:noProof/>
        </w:rPr>
        <w:t>CBRJOBR3</w:t>
      </w:r>
      <w:r>
        <w:rPr>
          <w:noProof/>
        </w:rPr>
        <w:tab/>
        <w:t>81</w:t>
      </w:r>
    </w:p>
    <w:p w:rsidR="00645ADE" w:rsidRDefault="00645ADE">
      <w:pPr>
        <w:pStyle w:val="Index1"/>
        <w:tabs>
          <w:tab w:val="right" w:leader="dot" w:pos="4310"/>
        </w:tabs>
        <w:rPr>
          <w:noProof/>
        </w:rPr>
      </w:pPr>
      <w:r>
        <w:rPr>
          <w:noProof/>
        </w:rPr>
        <w:t>CCLTRGR3</w:t>
      </w:r>
      <w:r>
        <w:rPr>
          <w:noProof/>
        </w:rPr>
        <w:tab/>
        <w:t>81</w:t>
      </w:r>
    </w:p>
    <w:p w:rsidR="00645ADE" w:rsidRDefault="00645ADE">
      <w:pPr>
        <w:pStyle w:val="Index1"/>
        <w:tabs>
          <w:tab w:val="right" w:leader="dot" w:pos="4310"/>
        </w:tabs>
        <w:rPr>
          <w:noProof/>
        </w:rPr>
      </w:pPr>
      <w:r>
        <w:rPr>
          <w:noProof/>
        </w:rPr>
        <w:t>CDINT</w:t>
      </w:r>
      <w:r>
        <w:rPr>
          <w:noProof/>
        </w:rPr>
        <w:tab/>
        <w:t>2, 75</w:t>
      </w:r>
    </w:p>
    <w:p w:rsidR="00645ADE" w:rsidRPr="00EE6BBC" w:rsidRDefault="00645ADE">
      <w:pPr>
        <w:pStyle w:val="Index1"/>
        <w:tabs>
          <w:tab w:val="right" w:leader="dot" w:pos="4310"/>
        </w:tabs>
        <w:rPr>
          <w:noProof/>
        </w:rPr>
      </w:pPr>
      <w:r w:rsidRPr="00EE6BBC">
        <w:rPr>
          <w:noProof/>
        </w:rPr>
        <w:t>CEILING</w:t>
      </w:r>
      <w:r w:rsidRPr="00EE6BBC">
        <w:rPr>
          <w:noProof/>
        </w:rPr>
        <w:tab/>
        <w:t>93</w:t>
      </w:r>
    </w:p>
    <w:p w:rsidR="00645ADE" w:rsidRDefault="00645ADE">
      <w:pPr>
        <w:pStyle w:val="Index1"/>
        <w:tabs>
          <w:tab w:val="right" w:leader="dot" w:pos="4310"/>
        </w:tabs>
        <w:rPr>
          <w:noProof/>
        </w:rPr>
      </w:pPr>
      <w:r w:rsidRPr="00EE6BBC">
        <w:rPr>
          <w:noProof/>
        </w:rPr>
        <w:t>CEMBBKR3</w:t>
      </w:r>
      <w:r>
        <w:rPr>
          <w:noProof/>
        </w:rPr>
        <w:tab/>
        <w:t>81</w:t>
      </w:r>
    </w:p>
    <w:p w:rsidR="00645ADE" w:rsidRDefault="00645ADE">
      <w:pPr>
        <w:pStyle w:val="Index1"/>
        <w:tabs>
          <w:tab w:val="right" w:leader="dot" w:pos="4310"/>
        </w:tabs>
        <w:rPr>
          <w:noProof/>
        </w:rPr>
      </w:pPr>
      <w:r>
        <w:rPr>
          <w:noProof/>
        </w:rPr>
        <w:t>CFRNSTR3</w:t>
      </w:r>
      <w:r>
        <w:rPr>
          <w:noProof/>
        </w:rPr>
        <w:tab/>
        <w:t>81</w:t>
      </w:r>
    </w:p>
    <w:p w:rsidR="00645ADE" w:rsidRDefault="00645ADE">
      <w:pPr>
        <w:pStyle w:val="Index1"/>
        <w:tabs>
          <w:tab w:val="right" w:leader="dot" w:pos="4310"/>
        </w:tabs>
        <w:rPr>
          <w:noProof/>
        </w:rPr>
      </w:pPr>
      <w:r>
        <w:rPr>
          <w:noProof/>
        </w:rPr>
        <w:t>CFTRWRR3</w:t>
      </w:r>
      <w:r>
        <w:rPr>
          <w:noProof/>
        </w:rPr>
        <w:tab/>
        <w:t>81</w:t>
      </w:r>
    </w:p>
    <w:p w:rsidR="00645ADE" w:rsidRDefault="00645ADE">
      <w:pPr>
        <w:pStyle w:val="Index1"/>
        <w:tabs>
          <w:tab w:val="right" w:leader="dot" w:pos="4310"/>
        </w:tabs>
        <w:rPr>
          <w:noProof/>
        </w:rPr>
      </w:pPr>
      <w:r>
        <w:rPr>
          <w:noProof/>
        </w:rPr>
        <w:t>CFUTJBR3</w:t>
      </w:r>
      <w:r>
        <w:rPr>
          <w:noProof/>
        </w:rPr>
        <w:tab/>
        <w:t>64</w:t>
      </w:r>
    </w:p>
    <w:p w:rsidR="00645ADE" w:rsidRDefault="00645ADE">
      <w:pPr>
        <w:pStyle w:val="Index1"/>
        <w:tabs>
          <w:tab w:val="right" w:leader="dot" w:pos="4310"/>
        </w:tabs>
        <w:rPr>
          <w:noProof/>
        </w:rPr>
      </w:pPr>
      <w:r>
        <w:rPr>
          <w:noProof/>
        </w:rPr>
        <w:t>CHAFFTR3</w:t>
      </w:r>
      <w:r>
        <w:rPr>
          <w:noProof/>
        </w:rPr>
        <w:tab/>
        <w:t>62</w:t>
      </w:r>
    </w:p>
    <w:p w:rsidR="00645ADE" w:rsidRDefault="00645ADE">
      <w:pPr>
        <w:pStyle w:val="Index1"/>
        <w:tabs>
          <w:tab w:val="right" w:leader="dot" w:pos="4310"/>
        </w:tabs>
        <w:rPr>
          <w:noProof/>
        </w:rPr>
      </w:pPr>
      <w:r>
        <w:rPr>
          <w:noProof/>
        </w:rPr>
        <w:t>CHCARER3</w:t>
      </w:r>
      <w:r>
        <w:rPr>
          <w:noProof/>
        </w:rPr>
        <w:tab/>
        <w:t>17</w:t>
      </w:r>
    </w:p>
    <w:p w:rsidR="00645ADE" w:rsidRDefault="00645ADE">
      <w:pPr>
        <w:pStyle w:val="Index1"/>
        <w:tabs>
          <w:tab w:val="right" w:leader="dot" w:pos="4310"/>
        </w:tabs>
        <w:rPr>
          <w:noProof/>
        </w:rPr>
      </w:pPr>
      <w:r>
        <w:rPr>
          <w:noProof/>
        </w:rPr>
        <w:t>CHFERTR3</w:t>
      </w:r>
      <w:r>
        <w:rPr>
          <w:noProof/>
        </w:rPr>
        <w:tab/>
        <w:t>16</w:t>
      </w:r>
    </w:p>
    <w:p w:rsidR="00645ADE" w:rsidRDefault="00645ADE">
      <w:pPr>
        <w:pStyle w:val="Index1"/>
        <w:tabs>
          <w:tab w:val="right" w:leader="dot" w:pos="4310"/>
        </w:tabs>
        <w:rPr>
          <w:noProof/>
        </w:rPr>
      </w:pPr>
      <w:r>
        <w:rPr>
          <w:noProof/>
        </w:rPr>
        <w:t>CHHGHTR3</w:t>
      </w:r>
      <w:r>
        <w:rPr>
          <w:noProof/>
        </w:rPr>
        <w:tab/>
        <w:t>62</w:t>
      </w:r>
    </w:p>
    <w:p w:rsidR="00645ADE" w:rsidRDefault="00645ADE">
      <w:pPr>
        <w:pStyle w:val="Index1"/>
        <w:tabs>
          <w:tab w:val="right" w:leader="dot" w:pos="4310"/>
        </w:tabs>
        <w:rPr>
          <w:noProof/>
        </w:rPr>
      </w:pPr>
      <w:r>
        <w:rPr>
          <w:noProof/>
        </w:rPr>
        <w:t>CHHT1R3</w:t>
      </w:r>
      <w:r>
        <w:rPr>
          <w:noProof/>
        </w:rPr>
        <w:tab/>
        <w:t>62</w:t>
      </w:r>
    </w:p>
    <w:p w:rsidR="00645ADE" w:rsidRDefault="00645ADE">
      <w:pPr>
        <w:pStyle w:val="Index1"/>
        <w:tabs>
          <w:tab w:val="right" w:leader="dot" w:pos="4310"/>
        </w:tabs>
        <w:rPr>
          <w:noProof/>
        </w:rPr>
      </w:pPr>
      <w:r>
        <w:rPr>
          <w:noProof/>
        </w:rPr>
        <w:t>CHHT2R3</w:t>
      </w:r>
      <w:r>
        <w:rPr>
          <w:noProof/>
        </w:rPr>
        <w:tab/>
        <w:t>62</w:t>
      </w:r>
    </w:p>
    <w:p w:rsidR="00645ADE" w:rsidRDefault="00645ADE">
      <w:pPr>
        <w:pStyle w:val="Index1"/>
        <w:tabs>
          <w:tab w:val="right" w:leader="dot" w:pos="4310"/>
        </w:tabs>
        <w:rPr>
          <w:noProof/>
        </w:rPr>
      </w:pPr>
      <w:r>
        <w:rPr>
          <w:noProof/>
        </w:rPr>
        <w:t>CHILDID</w:t>
      </w:r>
      <w:r>
        <w:rPr>
          <w:noProof/>
        </w:rPr>
        <w:tab/>
        <w:t>66, 68, 70, 72, 74, 75, 97</w:t>
      </w:r>
    </w:p>
    <w:p w:rsidR="00645ADE" w:rsidRDefault="00645ADE">
      <w:pPr>
        <w:pStyle w:val="Index1"/>
        <w:tabs>
          <w:tab w:val="right" w:leader="dot" w:pos="4310"/>
        </w:tabs>
        <w:rPr>
          <w:noProof/>
        </w:rPr>
      </w:pPr>
      <w:r>
        <w:rPr>
          <w:noProof/>
        </w:rPr>
        <w:t>CHLHINR3</w:t>
      </w:r>
      <w:r>
        <w:rPr>
          <w:noProof/>
        </w:rPr>
        <w:tab/>
        <w:t>59</w:t>
      </w:r>
    </w:p>
    <w:p w:rsidR="00645ADE" w:rsidRDefault="00645ADE">
      <w:pPr>
        <w:pStyle w:val="Index1"/>
        <w:tabs>
          <w:tab w:val="right" w:leader="dot" w:pos="4310"/>
        </w:tabs>
        <w:rPr>
          <w:noProof/>
        </w:rPr>
      </w:pPr>
      <w:r>
        <w:rPr>
          <w:noProof/>
        </w:rPr>
        <w:t>CHRDCRCT</w:t>
      </w:r>
      <w:r>
        <w:rPr>
          <w:noProof/>
        </w:rPr>
        <w:tab/>
        <w:t>95</w:t>
      </w:r>
    </w:p>
    <w:p w:rsidR="00645ADE" w:rsidRDefault="00645ADE">
      <w:pPr>
        <w:pStyle w:val="Index1"/>
        <w:tabs>
          <w:tab w:val="right" w:leader="dot" w:pos="4310"/>
        </w:tabs>
        <w:rPr>
          <w:noProof/>
        </w:rPr>
      </w:pPr>
      <w:r>
        <w:rPr>
          <w:noProof/>
        </w:rPr>
        <w:t>CHRDINCR</w:t>
      </w:r>
      <w:r>
        <w:rPr>
          <w:noProof/>
        </w:rPr>
        <w:tab/>
        <w:t>95</w:t>
      </w:r>
    </w:p>
    <w:p w:rsidR="00645ADE" w:rsidRDefault="00645ADE">
      <w:pPr>
        <w:pStyle w:val="Index1"/>
        <w:tabs>
          <w:tab w:val="right" w:leader="dot" w:pos="4310"/>
        </w:tabs>
        <w:rPr>
          <w:noProof/>
        </w:rPr>
      </w:pPr>
      <w:r>
        <w:rPr>
          <w:noProof/>
        </w:rPr>
        <w:t>CHRDREAD</w:t>
      </w:r>
      <w:r>
        <w:rPr>
          <w:noProof/>
        </w:rPr>
        <w:tab/>
        <w:t>94</w:t>
      </w:r>
    </w:p>
    <w:p w:rsidR="00645ADE" w:rsidRDefault="00645ADE">
      <w:pPr>
        <w:pStyle w:val="Index1"/>
        <w:tabs>
          <w:tab w:val="right" w:leader="dot" w:pos="4310"/>
        </w:tabs>
        <w:rPr>
          <w:noProof/>
        </w:rPr>
      </w:pPr>
      <w:r>
        <w:rPr>
          <w:noProof/>
        </w:rPr>
        <w:t>CHRDSECS</w:t>
      </w:r>
      <w:r>
        <w:rPr>
          <w:noProof/>
        </w:rPr>
        <w:tab/>
        <w:t>95</w:t>
      </w:r>
    </w:p>
    <w:p w:rsidR="00645ADE" w:rsidRDefault="00645ADE">
      <w:pPr>
        <w:pStyle w:val="Index1"/>
        <w:tabs>
          <w:tab w:val="right" w:leader="dot" w:pos="4310"/>
        </w:tabs>
        <w:rPr>
          <w:noProof/>
        </w:rPr>
      </w:pPr>
      <w:r>
        <w:rPr>
          <w:noProof/>
        </w:rPr>
        <w:t>CHSPKLR3</w:t>
      </w:r>
      <w:r>
        <w:rPr>
          <w:noProof/>
        </w:rPr>
        <w:tab/>
        <w:t>3</w:t>
      </w:r>
    </w:p>
    <w:p w:rsidR="00645ADE" w:rsidRDefault="00645ADE">
      <w:pPr>
        <w:pStyle w:val="Index1"/>
        <w:tabs>
          <w:tab w:val="right" w:leader="dot" w:pos="4310"/>
        </w:tabs>
        <w:rPr>
          <w:noProof/>
        </w:rPr>
      </w:pPr>
      <w:r>
        <w:rPr>
          <w:noProof/>
        </w:rPr>
        <w:t>CHWGHTR3</w:t>
      </w:r>
      <w:r>
        <w:rPr>
          <w:noProof/>
        </w:rPr>
        <w:tab/>
        <w:t>62</w:t>
      </w:r>
    </w:p>
    <w:p w:rsidR="00645ADE" w:rsidRDefault="00645ADE">
      <w:pPr>
        <w:pStyle w:val="Index1"/>
        <w:tabs>
          <w:tab w:val="right" w:leader="dot" w:pos="4310"/>
        </w:tabs>
        <w:rPr>
          <w:noProof/>
        </w:rPr>
      </w:pPr>
      <w:r>
        <w:rPr>
          <w:noProof/>
        </w:rPr>
        <w:t>CHWRKR3</w:t>
      </w:r>
      <w:r>
        <w:rPr>
          <w:noProof/>
        </w:rPr>
        <w:tab/>
        <w:t>79</w:t>
      </w:r>
    </w:p>
    <w:p w:rsidR="00645ADE" w:rsidRDefault="00645ADE">
      <w:pPr>
        <w:pStyle w:val="Index1"/>
        <w:tabs>
          <w:tab w:val="right" w:leader="dot" w:pos="4310"/>
        </w:tabs>
        <w:rPr>
          <w:noProof/>
        </w:rPr>
      </w:pPr>
      <w:r>
        <w:rPr>
          <w:noProof/>
        </w:rPr>
        <w:t>CHWT1R3</w:t>
      </w:r>
      <w:r>
        <w:rPr>
          <w:noProof/>
        </w:rPr>
        <w:tab/>
        <w:t>62</w:t>
      </w:r>
    </w:p>
    <w:p w:rsidR="00645ADE" w:rsidRDefault="00645ADE">
      <w:pPr>
        <w:pStyle w:val="Index1"/>
        <w:tabs>
          <w:tab w:val="right" w:leader="dot" w:pos="4310"/>
        </w:tabs>
        <w:rPr>
          <w:noProof/>
        </w:rPr>
      </w:pPr>
      <w:r>
        <w:rPr>
          <w:noProof/>
        </w:rPr>
        <w:t>CHWT2R3</w:t>
      </w:r>
      <w:r>
        <w:rPr>
          <w:noProof/>
        </w:rPr>
        <w:tab/>
        <w:t>62</w:t>
      </w:r>
    </w:p>
    <w:p w:rsidR="00645ADE" w:rsidRDefault="00645ADE">
      <w:pPr>
        <w:pStyle w:val="Index1"/>
        <w:tabs>
          <w:tab w:val="right" w:leader="dot" w:pos="4310"/>
        </w:tabs>
        <w:rPr>
          <w:noProof/>
        </w:rPr>
      </w:pPr>
      <w:r>
        <w:rPr>
          <w:noProof/>
        </w:rPr>
        <w:t>CLLTRLR3</w:t>
      </w:r>
      <w:r>
        <w:rPr>
          <w:noProof/>
        </w:rPr>
        <w:tab/>
        <w:t>24</w:t>
      </w:r>
    </w:p>
    <w:p w:rsidR="00645ADE" w:rsidRDefault="00645ADE">
      <w:pPr>
        <w:pStyle w:val="Index1"/>
        <w:tabs>
          <w:tab w:val="right" w:leader="dot" w:pos="4310"/>
        </w:tabs>
        <w:rPr>
          <w:noProof/>
        </w:rPr>
      </w:pPr>
      <w:r>
        <w:rPr>
          <w:noProof/>
        </w:rPr>
        <w:t>CLNFACR3</w:t>
      </w:r>
      <w:r>
        <w:rPr>
          <w:noProof/>
        </w:rPr>
        <w:tab/>
        <w:t>58</w:t>
      </w:r>
    </w:p>
    <w:p w:rsidR="00645ADE" w:rsidRDefault="00645ADE">
      <w:pPr>
        <w:pStyle w:val="Index1"/>
        <w:tabs>
          <w:tab w:val="right" w:leader="dot" w:pos="4310"/>
        </w:tabs>
        <w:rPr>
          <w:noProof/>
        </w:rPr>
      </w:pPr>
      <w:r>
        <w:rPr>
          <w:noProof/>
        </w:rPr>
        <w:t>CMPENHR</w:t>
      </w:r>
      <w:r>
        <w:rPr>
          <w:noProof/>
        </w:rPr>
        <w:tab/>
        <w:t>97</w:t>
      </w:r>
    </w:p>
    <w:p w:rsidR="00645ADE" w:rsidRDefault="00645ADE">
      <w:pPr>
        <w:pStyle w:val="Index1"/>
        <w:tabs>
          <w:tab w:val="right" w:leader="dot" w:pos="4310"/>
        </w:tabs>
        <w:rPr>
          <w:noProof/>
        </w:rPr>
      </w:pPr>
      <w:r>
        <w:rPr>
          <w:noProof/>
        </w:rPr>
        <w:t>CMPENMN</w:t>
      </w:r>
      <w:r>
        <w:rPr>
          <w:noProof/>
        </w:rPr>
        <w:tab/>
        <w:t>97</w:t>
      </w:r>
    </w:p>
    <w:p w:rsidR="00645ADE" w:rsidRDefault="00645ADE">
      <w:pPr>
        <w:pStyle w:val="Index1"/>
        <w:tabs>
          <w:tab w:val="right" w:leader="dot" w:pos="4310"/>
        </w:tabs>
        <w:rPr>
          <w:noProof/>
        </w:rPr>
      </w:pPr>
      <w:r>
        <w:rPr>
          <w:noProof/>
        </w:rPr>
        <w:t>CMPHHR3</w:t>
      </w:r>
      <w:r>
        <w:rPr>
          <w:noProof/>
        </w:rPr>
        <w:tab/>
        <w:t>43</w:t>
      </w:r>
    </w:p>
    <w:p w:rsidR="00645ADE" w:rsidRDefault="00645ADE">
      <w:pPr>
        <w:pStyle w:val="Index1"/>
        <w:tabs>
          <w:tab w:val="right" w:leader="dot" w:pos="4310"/>
        </w:tabs>
        <w:rPr>
          <w:noProof/>
        </w:rPr>
      </w:pPr>
      <w:r>
        <w:rPr>
          <w:noProof/>
        </w:rPr>
        <w:t>CMPOTHR3</w:t>
      </w:r>
      <w:r>
        <w:rPr>
          <w:noProof/>
        </w:rPr>
        <w:tab/>
        <w:t>78</w:t>
      </w:r>
    </w:p>
    <w:p w:rsidR="00645ADE" w:rsidRDefault="00645ADE">
      <w:pPr>
        <w:pStyle w:val="Index1"/>
        <w:tabs>
          <w:tab w:val="right" w:leader="dot" w:pos="4310"/>
        </w:tabs>
        <w:rPr>
          <w:noProof/>
        </w:rPr>
      </w:pPr>
      <w:r>
        <w:rPr>
          <w:noProof/>
        </w:rPr>
        <w:t>CMPSTHR</w:t>
      </w:r>
      <w:r>
        <w:rPr>
          <w:noProof/>
        </w:rPr>
        <w:tab/>
        <w:t>96</w:t>
      </w:r>
    </w:p>
    <w:p w:rsidR="00645ADE" w:rsidRDefault="00645ADE">
      <w:pPr>
        <w:pStyle w:val="Index1"/>
        <w:tabs>
          <w:tab w:val="right" w:leader="dot" w:pos="4310"/>
        </w:tabs>
        <w:rPr>
          <w:noProof/>
        </w:rPr>
      </w:pPr>
      <w:r>
        <w:rPr>
          <w:noProof/>
        </w:rPr>
        <w:t>CMPSTMN</w:t>
      </w:r>
      <w:r>
        <w:rPr>
          <w:noProof/>
        </w:rPr>
        <w:tab/>
        <w:t>96</w:t>
      </w:r>
    </w:p>
    <w:p w:rsidR="00645ADE" w:rsidRDefault="00645ADE">
      <w:pPr>
        <w:pStyle w:val="Index1"/>
        <w:tabs>
          <w:tab w:val="right" w:leader="dot" w:pos="4310"/>
        </w:tabs>
        <w:rPr>
          <w:noProof/>
        </w:rPr>
      </w:pPr>
      <w:r>
        <w:rPr>
          <w:noProof/>
        </w:rPr>
        <w:t>CMPTR7R3</w:t>
      </w:r>
      <w:r>
        <w:rPr>
          <w:noProof/>
        </w:rPr>
        <w:tab/>
        <w:t>55</w:t>
      </w:r>
    </w:p>
    <w:p w:rsidR="00645ADE" w:rsidRDefault="00645ADE">
      <w:pPr>
        <w:pStyle w:val="Index1"/>
        <w:tabs>
          <w:tab w:val="right" w:leader="dot" w:pos="4310"/>
        </w:tabs>
        <w:rPr>
          <w:noProof/>
        </w:rPr>
      </w:pPr>
      <w:r>
        <w:rPr>
          <w:noProof/>
        </w:rPr>
        <w:t>CNDENHR</w:t>
      </w:r>
      <w:r>
        <w:rPr>
          <w:noProof/>
        </w:rPr>
        <w:tab/>
        <w:t>96</w:t>
      </w:r>
    </w:p>
    <w:p w:rsidR="00645ADE" w:rsidRDefault="00645ADE">
      <w:pPr>
        <w:pStyle w:val="Index1"/>
        <w:tabs>
          <w:tab w:val="right" w:leader="dot" w:pos="4310"/>
        </w:tabs>
        <w:rPr>
          <w:noProof/>
        </w:rPr>
      </w:pPr>
      <w:r>
        <w:rPr>
          <w:noProof/>
        </w:rPr>
        <w:t>CNDENMN</w:t>
      </w:r>
      <w:r>
        <w:rPr>
          <w:noProof/>
        </w:rPr>
        <w:tab/>
        <w:t>96</w:t>
      </w:r>
    </w:p>
    <w:p w:rsidR="00645ADE" w:rsidRDefault="00645ADE">
      <w:pPr>
        <w:pStyle w:val="Index1"/>
        <w:tabs>
          <w:tab w:val="right" w:leader="dot" w:pos="4310"/>
        </w:tabs>
        <w:rPr>
          <w:noProof/>
        </w:rPr>
      </w:pPr>
      <w:r>
        <w:rPr>
          <w:noProof/>
        </w:rPr>
        <w:t>CNDSTHR</w:t>
      </w:r>
      <w:r>
        <w:rPr>
          <w:noProof/>
        </w:rPr>
        <w:tab/>
        <w:t>96</w:t>
      </w:r>
    </w:p>
    <w:p w:rsidR="00645ADE" w:rsidRDefault="00645ADE">
      <w:pPr>
        <w:pStyle w:val="Index1"/>
        <w:tabs>
          <w:tab w:val="right" w:leader="dot" w:pos="4310"/>
        </w:tabs>
        <w:rPr>
          <w:noProof/>
        </w:rPr>
      </w:pPr>
      <w:r>
        <w:rPr>
          <w:noProof/>
        </w:rPr>
        <w:t>CNDSTMN</w:t>
      </w:r>
      <w:r>
        <w:rPr>
          <w:noProof/>
        </w:rPr>
        <w:tab/>
        <w:t>96</w:t>
      </w:r>
    </w:p>
    <w:p w:rsidR="00645ADE" w:rsidRDefault="00645ADE">
      <w:pPr>
        <w:pStyle w:val="Index1"/>
        <w:tabs>
          <w:tab w:val="right" w:leader="dot" w:pos="4310"/>
        </w:tabs>
        <w:rPr>
          <w:noProof/>
        </w:rPr>
      </w:pPr>
      <w:r>
        <w:rPr>
          <w:noProof/>
        </w:rPr>
        <w:t>CNOCHCR3</w:t>
      </w:r>
      <w:r>
        <w:rPr>
          <w:noProof/>
        </w:rPr>
        <w:tab/>
        <w:t>81</w:t>
      </w:r>
    </w:p>
    <w:p w:rsidR="00645ADE" w:rsidRDefault="00645ADE">
      <w:pPr>
        <w:pStyle w:val="Index1"/>
        <w:tabs>
          <w:tab w:val="right" w:leader="dot" w:pos="4310"/>
        </w:tabs>
        <w:rPr>
          <w:noProof/>
        </w:rPr>
      </w:pPr>
      <w:r>
        <w:rPr>
          <w:noProof/>
        </w:rPr>
        <w:t>CNSRTER3</w:t>
      </w:r>
      <w:r>
        <w:rPr>
          <w:noProof/>
        </w:rPr>
        <w:tab/>
        <w:t>24</w:t>
      </w:r>
    </w:p>
    <w:p w:rsidR="00645ADE" w:rsidRDefault="00645ADE">
      <w:pPr>
        <w:pStyle w:val="Index1"/>
        <w:tabs>
          <w:tab w:val="right" w:leader="dot" w:pos="4310"/>
        </w:tabs>
        <w:rPr>
          <w:noProof/>
        </w:rPr>
      </w:pPr>
      <w:r>
        <w:rPr>
          <w:noProof/>
        </w:rPr>
        <w:t>CNSTTMR3</w:t>
      </w:r>
      <w:r>
        <w:rPr>
          <w:noProof/>
        </w:rPr>
        <w:tab/>
        <w:t>58</w:t>
      </w:r>
    </w:p>
    <w:p w:rsidR="00645ADE" w:rsidRDefault="00645ADE">
      <w:pPr>
        <w:pStyle w:val="Index1"/>
        <w:tabs>
          <w:tab w:val="right" w:leader="dot" w:pos="4310"/>
        </w:tabs>
        <w:rPr>
          <w:noProof/>
        </w:rPr>
      </w:pPr>
      <w:r>
        <w:rPr>
          <w:noProof/>
        </w:rPr>
        <w:t>COOKR3</w:t>
      </w:r>
      <w:r>
        <w:rPr>
          <w:noProof/>
        </w:rPr>
        <w:tab/>
        <w:t>52</w:t>
      </w:r>
    </w:p>
    <w:p w:rsidR="00645ADE" w:rsidRDefault="00645ADE">
      <w:pPr>
        <w:pStyle w:val="Index1"/>
        <w:tabs>
          <w:tab w:val="right" w:leader="dot" w:pos="4310"/>
        </w:tabs>
        <w:rPr>
          <w:noProof/>
        </w:rPr>
      </w:pPr>
      <w:r>
        <w:rPr>
          <w:noProof/>
        </w:rPr>
        <w:t>CPLDECR3</w:t>
      </w:r>
      <w:r>
        <w:rPr>
          <w:noProof/>
        </w:rPr>
        <w:tab/>
        <w:t>81</w:t>
      </w:r>
    </w:p>
    <w:p w:rsidR="00645ADE" w:rsidRDefault="00645ADE">
      <w:pPr>
        <w:pStyle w:val="Index1"/>
        <w:tabs>
          <w:tab w:val="right" w:leader="dot" w:pos="4310"/>
        </w:tabs>
        <w:rPr>
          <w:noProof/>
        </w:rPr>
      </w:pPr>
      <w:r>
        <w:rPr>
          <w:noProof/>
        </w:rPr>
        <w:t>CPS1R3</w:t>
      </w:r>
      <w:r>
        <w:rPr>
          <w:noProof/>
        </w:rPr>
        <w:tab/>
        <w:t>63</w:t>
      </w:r>
    </w:p>
    <w:p w:rsidR="00645ADE" w:rsidRDefault="00645ADE">
      <w:pPr>
        <w:pStyle w:val="Index1"/>
        <w:tabs>
          <w:tab w:val="right" w:leader="dot" w:pos="4310"/>
        </w:tabs>
        <w:rPr>
          <w:noProof/>
        </w:rPr>
      </w:pPr>
      <w:r>
        <w:rPr>
          <w:noProof/>
        </w:rPr>
        <w:t>CPS2R3</w:t>
      </w:r>
      <w:r>
        <w:rPr>
          <w:noProof/>
        </w:rPr>
        <w:tab/>
        <w:t>63</w:t>
      </w:r>
    </w:p>
    <w:p w:rsidR="00645ADE" w:rsidRDefault="00645ADE">
      <w:pPr>
        <w:pStyle w:val="Index1"/>
        <w:tabs>
          <w:tab w:val="right" w:leader="dot" w:pos="4310"/>
        </w:tabs>
        <w:rPr>
          <w:noProof/>
        </w:rPr>
      </w:pPr>
      <w:r>
        <w:rPr>
          <w:noProof/>
        </w:rPr>
        <w:t>CPS3R3</w:t>
      </w:r>
      <w:r>
        <w:rPr>
          <w:noProof/>
        </w:rPr>
        <w:tab/>
        <w:t>63</w:t>
      </w:r>
    </w:p>
    <w:p w:rsidR="00645ADE" w:rsidRDefault="00645ADE">
      <w:pPr>
        <w:pStyle w:val="Index1"/>
        <w:tabs>
          <w:tab w:val="right" w:leader="dot" w:pos="4310"/>
        </w:tabs>
        <w:rPr>
          <w:noProof/>
        </w:rPr>
      </w:pPr>
      <w:r>
        <w:rPr>
          <w:noProof/>
        </w:rPr>
        <w:t>CPS4R3</w:t>
      </w:r>
      <w:r>
        <w:rPr>
          <w:noProof/>
        </w:rPr>
        <w:tab/>
        <w:t>63</w:t>
      </w:r>
    </w:p>
    <w:p w:rsidR="00645ADE" w:rsidRDefault="00645ADE">
      <w:pPr>
        <w:pStyle w:val="Index1"/>
        <w:tabs>
          <w:tab w:val="right" w:leader="dot" w:pos="4310"/>
        </w:tabs>
        <w:rPr>
          <w:noProof/>
        </w:rPr>
      </w:pPr>
      <w:r>
        <w:rPr>
          <w:noProof/>
        </w:rPr>
        <w:t>CPS5R3</w:t>
      </w:r>
      <w:r>
        <w:rPr>
          <w:noProof/>
        </w:rPr>
        <w:tab/>
        <w:t>63</w:t>
      </w:r>
    </w:p>
    <w:p w:rsidR="00645ADE" w:rsidRDefault="00645ADE">
      <w:pPr>
        <w:pStyle w:val="Index1"/>
        <w:tabs>
          <w:tab w:val="right" w:leader="dot" w:pos="4310"/>
        </w:tabs>
        <w:rPr>
          <w:noProof/>
        </w:rPr>
      </w:pPr>
      <w:r>
        <w:rPr>
          <w:noProof/>
        </w:rPr>
        <w:t>CRTPRGR3</w:t>
      </w:r>
      <w:r>
        <w:rPr>
          <w:noProof/>
        </w:rPr>
        <w:tab/>
        <w:t>62</w:t>
      </w:r>
    </w:p>
    <w:p w:rsidR="00645ADE" w:rsidRDefault="00645ADE">
      <w:pPr>
        <w:pStyle w:val="Index1"/>
        <w:tabs>
          <w:tab w:val="right" w:leader="dot" w:pos="4310"/>
        </w:tabs>
        <w:rPr>
          <w:noProof/>
        </w:rPr>
      </w:pPr>
      <w:r>
        <w:rPr>
          <w:noProof/>
        </w:rPr>
        <w:t>CSD1R3</w:t>
      </w:r>
      <w:r>
        <w:rPr>
          <w:noProof/>
        </w:rPr>
        <w:tab/>
        <w:t>63</w:t>
      </w:r>
    </w:p>
    <w:p w:rsidR="00645ADE" w:rsidRDefault="00645ADE">
      <w:pPr>
        <w:pStyle w:val="Index1"/>
        <w:tabs>
          <w:tab w:val="right" w:leader="dot" w:pos="4310"/>
        </w:tabs>
        <w:rPr>
          <w:noProof/>
        </w:rPr>
      </w:pPr>
      <w:r>
        <w:rPr>
          <w:noProof/>
        </w:rPr>
        <w:t>CSD2R3</w:t>
      </w:r>
      <w:r>
        <w:rPr>
          <w:noProof/>
        </w:rPr>
        <w:tab/>
        <w:t>63</w:t>
      </w:r>
    </w:p>
    <w:p w:rsidR="00645ADE" w:rsidRDefault="00645ADE">
      <w:pPr>
        <w:pStyle w:val="Index1"/>
        <w:tabs>
          <w:tab w:val="right" w:leader="dot" w:pos="4310"/>
        </w:tabs>
        <w:rPr>
          <w:noProof/>
        </w:rPr>
      </w:pPr>
      <w:r>
        <w:rPr>
          <w:noProof/>
        </w:rPr>
        <w:t>CSD3R3</w:t>
      </w:r>
      <w:r>
        <w:rPr>
          <w:noProof/>
        </w:rPr>
        <w:tab/>
        <w:t>63</w:t>
      </w:r>
    </w:p>
    <w:p w:rsidR="00645ADE" w:rsidRDefault="00645ADE">
      <w:pPr>
        <w:pStyle w:val="Index1"/>
        <w:tabs>
          <w:tab w:val="right" w:leader="dot" w:pos="4310"/>
        </w:tabs>
        <w:rPr>
          <w:noProof/>
        </w:rPr>
      </w:pPr>
      <w:r>
        <w:rPr>
          <w:noProof/>
        </w:rPr>
        <w:t>CSFEOWR3</w:t>
      </w:r>
      <w:r>
        <w:rPr>
          <w:noProof/>
        </w:rPr>
        <w:tab/>
        <w:t>81</w:t>
      </w:r>
    </w:p>
    <w:p w:rsidR="00645ADE" w:rsidRDefault="00645ADE">
      <w:pPr>
        <w:pStyle w:val="Index1"/>
        <w:tabs>
          <w:tab w:val="right" w:leader="dot" w:pos="4310"/>
        </w:tabs>
        <w:rPr>
          <w:noProof/>
        </w:rPr>
      </w:pPr>
      <w:r w:rsidRPr="00EE6BBC">
        <w:rPr>
          <w:noProof/>
        </w:rPr>
        <w:t>CTRUSTR3</w:t>
      </w:r>
      <w:r>
        <w:rPr>
          <w:noProof/>
        </w:rPr>
        <w:tab/>
        <w:t>80</w:t>
      </w:r>
    </w:p>
    <w:p w:rsidR="00645ADE" w:rsidRDefault="00645ADE">
      <w:pPr>
        <w:pStyle w:val="Index1"/>
        <w:tabs>
          <w:tab w:val="right" w:leader="dot" w:pos="4310"/>
        </w:tabs>
        <w:rPr>
          <w:noProof/>
        </w:rPr>
      </w:pPr>
      <w:r>
        <w:rPr>
          <w:noProof/>
        </w:rPr>
        <w:t>CTRYHDR3</w:t>
      </w:r>
      <w:r>
        <w:rPr>
          <w:noProof/>
        </w:rPr>
        <w:tab/>
        <w:t>81</w:t>
      </w:r>
    </w:p>
    <w:p w:rsidR="00645ADE" w:rsidRDefault="00645ADE">
      <w:pPr>
        <w:pStyle w:val="Index1"/>
        <w:tabs>
          <w:tab w:val="right" w:leader="dot" w:pos="4310"/>
        </w:tabs>
        <w:rPr>
          <w:noProof/>
        </w:rPr>
      </w:pPr>
      <w:r>
        <w:rPr>
          <w:noProof/>
        </w:rPr>
        <w:t>CWRUNIR3</w:t>
      </w:r>
      <w:r>
        <w:rPr>
          <w:noProof/>
        </w:rPr>
        <w:tab/>
        <w:t>81</w:t>
      </w:r>
    </w:p>
    <w:p w:rsidR="00645ADE" w:rsidRDefault="00645ADE">
      <w:pPr>
        <w:pStyle w:val="IndexHeading"/>
        <w:keepNext/>
        <w:tabs>
          <w:tab w:val="right" w:leader="dot" w:pos="4310"/>
        </w:tabs>
        <w:rPr>
          <w:b w:val="0"/>
          <w:bCs w:val="0"/>
          <w:noProof/>
        </w:rPr>
      </w:pPr>
      <w:r>
        <w:rPr>
          <w:noProof/>
        </w:rPr>
        <w:t>D</w:t>
      </w:r>
    </w:p>
    <w:p w:rsidR="00645ADE" w:rsidRDefault="00645ADE">
      <w:pPr>
        <w:pStyle w:val="Index1"/>
        <w:tabs>
          <w:tab w:val="right" w:leader="dot" w:pos="4310"/>
        </w:tabs>
        <w:rPr>
          <w:noProof/>
        </w:rPr>
      </w:pPr>
      <w:r>
        <w:rPr>
          <w:noProof/>
        </w:rPr>
        <w:t>DADALR3</w:t>
      </w:r>
      <w:r>
        <w:rPr>
          <w:noProof/>
        </w:rPr>
        <w:tab/>
        <w:t>2</w:t>
      </w:r>
    </w:p>
    <w:p w:rsidR="00645ADE" w:rsidRDefault="00645ADE">
      <w:pPr>
        <w:pStyle w:val="Index1"/>
        <w:tabs>
          <w:tab w:val="right" w:leader="dot" w:pos="4310"/>
        </w:tabs>
        <w:rPr>
          <w:noProof/>
        </w:rPr>
      </w:pPr>
      <w:r>
        <w:rPr>
          <w:noProof/>
        </w:rPr>
        <w:t>DADIDR3</w:t>
      </w:r>
      <w:r>
        <w:rPr>
          <w:noProof/>
        </w:rPr>
        <w:tab/>
        <w:t>2</w:t>
      </w:r>
    </w:p>
    <w:p w:rsidR="00645ADE" w:rsidRDefault="00645ADE">
      <w:pPr>
        <w:pStyle w:val="Index1"/>
        <w:tabs>
          <w:tab w:val="right" w:leader="dot" w:pos="4310"/>
        </w:tabs>
        <w:rPr>
          <w:noProof/>
        </w:rPr>
      </w:pPr>
      <w:r>
        <w:rPr>
          <w:noProof/>
        </w:rPr>
        <w:t>DAYNGTR3</w:t>
      </w:r>
      <w:r>
        <w:rPr>
          <w:noProof/>
        </w:rPr>
        <w:tab/>
        <w:t>61</w:t>
      </w:r>
    </w:p>
    <w:p w:rsidR="00645ADE" w:rsidRDefault="00645ADE">
      <w:pPr>
        <w:pStyle w:val="Index1"/>
        <w:tabs>
          <w:tab w:val="right" w:leader="dot" w:pos="4310"/>
        </w:tabs>
        <w:rPr>
          <w:noProof/>
        </w:rPr>
      </w:pPr>
      <w:r>
        <w:rPr>
          <w:noProof/>
        </w:rPr>
        <w:t>DAYSR3</w:t>
      </w:r>
      <w:r>
        <w:rPr>
          <w:noProof/>
        </w:rPr>
        <w:tab/>
        <w:t>17</w:t>
      </w:r>
    </w:p>
    <w:p w:rsidR="00645ADE" w:rsidRDefault="00645ADE">
      <w:pPr>
        <w:pStyle w:val="Index1"/>
        <w:tabs>
          <w:tab w:val="right" w:leader="dot" w:pos="4310"/>
        </w:tabs>
        <w:rPr>
          <w:noProof/>
        </w:rPr>
      </w:pPr>
      <w:r>
        <w:rPr>
          <w:noProof/>
        </w:rPr>
        <w:t>DEBTR3</w:t>
      </w:r>
      <w:r>
        <w:rPr>
          <w:noProof/>
        </w:rPr>
        <w:tab/>
        <w:t>25</w:t>
      </w:r>
    </w:p>
    <w:p w:rsidR="00645ADE" w:rsidRDefault="00645ADE">
      <w:pPr>
        <w:pStyle w:val="Index1"/>
        <w:tabs>
          <w:tab w:val="right" w:leader="dot" w:pos="4310"/>
        </w:tabs>
        <w:rPr>
          <w:noProof/>
        </w:rPr>
      </w:pPr>
      <w:r>
        <w:rPr>
          <w:noProof/>
        </w:rPr>
        <w:t>DFFAPR31</w:t>
      </w:r>
      <w:r>
        <w:rPr>
          <w:noProof/>
        </w:rPr>
        <w:tab/>
        <w:t>24</w:t>
      </w:r>
    </w:p>
    <w:p w:rsidR="00645ADE" w:rsidRDefault="00645ADE">
      <w:pPr>
        <w:pStyle w:val="Index1"/>
        <w:tabs>
          <w:tab w:val="right" w:leader="dot" w:pos="4310"/>
        </w:tabs>
        <w:rPr>
          <w:noProof/>
        </w:rPr>
      </w:pPr>
      <w:r>
        <w:rPr>
          <w:noProof/>
        </w:rPr>
        <w:t>DFFAPR32</w:t>
      </w:r>
      <w:r>
        <w:rPr>
          <w:noProof/>
        </w:rPr>
        <w:tab/>
        <w:t>24</w:t>
      </w:r>
    </w:p>
    <w:p w:rsidR="00645ADE" w:rsidRDefault="00645ADE">
      <w:pPr>
        <w:pStyle w:val="Index1"/>
        <w:tabs>
          <w:tab w:val="right" w:leader="dot" w:pos="4310"/>
        </w:tabs>
        <w:rPr>
          <w:noProof/>
        </w:rPr>
      </w:pPr>
      <w:r>
        <w:rPr>
          <w:noProof/>
        </w:rPr>
        <w:t>DFFPYGR3</w:t>
      </w:r>
      <w:r>
        <w:rPr>
          <w:noProof/>
        </w:rPr>
        <w:tab/>
        <w:t>13</w:t>
      </w:r>
    </w:p>
    <w:p w:rsidR="00645ADE" w:rsidRDefault="00645ADE">
      <w:pPr>
        <w:pStyle w:val="Index1"/>
        <w:tabs>
          <w:tab w:val="right" w:leader="dot" w:pos="4310"/>
        </w:tabs>
        <w:rPr>
          <w:noProof/>
        </w:rPr>
      </w:pPr>
      <w:r>
        <w:rPr>
          <w:noProof/>
        </w:rPr>
        <w:t>DIFRPYR3</w:t>
      </w:r>
      <w:r>
        <w:rPr>
          <w:noProof/>
        </w:rPr>
        <w:tab/>
        <w:t>72</w:t>
      </w:r>
    </w:p>
    <w:p w:rsidR="00645ADE" w:rsidRDefault="00645ADE">
      <w:pPr>
        <w:pStyle w:val="Index1"/>
        <w:tabs>
          <w:tab w:val="right" w:leader="dot" w:pos="4310"/>
        </w:tabs>
        <w:rPr>
          <w:noProof/>
        </w:rPr>
      </w:pPr>
      <w:r>
        <w:rPr>
          <w:noProof/>
        </w:rPr>
        <w:t>DISABR3</w:t>
      </w:r>
      <w:r>
        <w:rPr>
          <w:noProof/>
        </w:rPr>
        <w:tab/>
        <w:t>16</w:t>
      </w:r>
    </w:p>
    <w:p w:rsidR="00645ADE" w:rsidRDefault="00645ADE">
      <w:pPr>
        <w:pStyle w:val="Index1"/>
        <w:tabs>
          <w:tab w:val="right" w:leader="dot" w:pos="4310"/>
        </w:tabs>
        <w:rPr>
          <w:noProof/>
        </w:rPr>
      </w:pPr>
      <w:r>
        <w:rPr>
          <w:noProof/>
        </w:rPr>
        <w:t>DNGSCHR3</w:t>
      </w:r>
      <w:r>
        <w:rPr>
          <w:noProof/>
        </w:rPr>
        <w:tab/>
        <w:t>7, 78</w:t>
      </w:r>
    </w:p>
    <w:p w:rsidR="00645ADE" w:rsidRDefault="00645ADE">
      <w:pPr>
        <w:pStyle w:val="Index1"/>
        <w:tabs>
          <w:tab w:val="right" w:leader="dot" w:pos="4310"/>
        </w:tabs>
        <w:rPr>
          <w:noProof/>
        </w:rPr>
      </w:pPr>
      <w:r>
        <w:rPr>
          <w:noProof/>
        </w:rPr>
        <w:t>DRCTR301</w:t>
      </w:r>
      <w:r>
        <w:rPr>
          <w:noProof/>
        </w:rPr>
        <w:tab/>
        <w:t>23</w:t>
      </w:r>
    </w:p>
    <w:p w:rsidR="00645ADE" w:rsidRDefault="00645ADE">
      <w:pPr>
        <w:pStyle w:val="Index1"/>
        <w:tabs>
          <w:tab w:val="right" w:leader="dot" w:pos="4310"/>
        </w:tabs>
        <w:rPr>
          <w:noProof/>
        </w:rPr>
      </w:pPr>
      <w:r>
        <w:rPr>
          <w:noProof/>
        </w:rPr>
        <w:t>DRCTR302</w:t>
      </w:r>
      <w:r>
        <w:rPr>
          <w:noProof/>
        </w:rPr>
        <w:tab/>
        <w:t>23</w:t>
      </w:r>
    </w:p>
    <w:p w:rsidR="00645ADE" w:rsidRDefault="00645ADE">
      <w:pPr>
        <w:pStyle w:val="Index1"/>
        <w:tabs>
          <w:tab w:val="right" w:leader="dot" w:pos="4310"/>
        </w:tabs>
        <w:rPr>
          <w:noProof/>
        </w:rPr>
      </w:pPr>
      <w:r>
        <w:rPr>
          <w:noProof/>
        </w:rPr>
        <w:t>DRCTR303</w:t>
      </w:r>
      <w:r>
        <w:rPr>
          <w:noProof/>
        </w:rPr>
        <w:tab/>
        <w:t>23</w:t>
      </w:r>
    </w:p>
    <w:p w:rsidR="00645ADE" w:rsidRDefault="00645ADE">
      <w:pPr>
        <w:pStyle w:val="Index1"/>
        <w:tabs>
          <w:tab w:val="right" w:leader="dot" w:pos="4310"/>
        </w:tabs>
        <w:rPr>
          <w:noProof/>
        </w:rPr>
      </w:pPr>
      <w:r>
        <w:rPr>
          <w:noProof/>
        </w:rPr>
        <w:t>DRCTR304</w:t>
      </w:r>
      <w:r>
        <w:rPr>
          <w:noProof/>
        </w:rPr>
        <w:tab/>
        <w:t>23</w:t>
      </w:r>
    </w:p>
    <w:p w:rsidR="00645ADE" w:rsidRDefault="00645ADE">
      <w:pPr>
        <w:pStyle w:val="Index1"/>
        <w:tabs>
          <w:tab w:val="right" w:leader="dot" w:pos="4310"/>
        </w:tabs>
        <w:rPr>
          <w:noProof/>
        </w:rPr>
      </w:pPr>
      <w:r>
        <w:rPr>
          <w:noProof/>
        </w:rPr>
        <w:t>DRCTR305</w:t>
      </w:r>
      <w:r>
        <w:rPr>
          <w:noProof/>
        </w:rPr>
        <w:tab/>
        <w:t>23</w:t>
      </w:r>
    </w:p>
    <w:p w:rsidR="00645ADE" w:rsidRDefault="00645ADE">
      <w:pPr>
        <w:pStyle w:val="Index1"/>
        <w:tabs>
          <w:tab w:val="right" w:leader="dot" w:pos="4310"/>
        </w:tabs>
        <w:rPr>
          <w:noProof/>
        </w:rPr>
      </w:pPr>
      <w:r>
        <w:rPr>
          <w:noProof/>
        </w:rPr>
        <w:t>DRCTR306</w:t>
      </w:r>
      <w:r>
        <w:rPr>
          <w:noProof/>
        </w:rPr>
        <w:tab/>
        <w:t>23</w:t>
      </w:r>
    </w:p>
    <w:p w:rsidR="00645ADE" w:rsidRDefault="00645ADE">
      <w:pPr>
        <w:pStyle w:val="Index1"/>
        <w:tabs>
          <w:tab w:val="right" w:leader="dot" w:pos="4310"/>
        </w:tabs>
        <w:rPr>
          <w:noProof/>
        </w:rPr>
      </w:pPr>
      <w:r>
        <w:rPr>
          <w:noProof/>
        </w:rPr>
        <w:t>DRCTR307</w:t>
      </w:r>
      <w:r>
        <w:rPr>
          <w:noProof/>
        </w:rPr>
        <w:tab/>
        <w:t>23</w:t>
      </w:r>
    </w:p>
    <w:p w:rsidR="00645ADE" w:rsidRDefault="00645ADE">
      <w:pPr>
        <w:pStyle w:val="Index1"/>
        <w:tabs>
          <w:tab w:val="right" w:leader="dot" w:pos="4310"/>
        </w:tabs>
        <w:rPr>
          <w:noProof/>
        </w:rPr>
      </w:pPr>
      <w:r>
        <w:rPr>
          <w:noProof/>
        </w:rPr>
        <w:t>DRCTR308</w:t>
      </w:r>
      <w:r>
        <w:rPr>
          <w:noProof/>
        </w:rPr>
        <w:tab/>
        <w:t>23</w:t>
      </w:r>
    </w:p>
    <w:p w:rsidR="00645ADE" w:rsidRDefault="00645ADE">
      <w:pPr>
        <w:pStyle w:val="Index1"/>
        <w:tabs>
          <w:tab w:val="right" w:leader="dot" w:pos="4310"/>
        </w:tabs>
        <w:rPr>
          <w:noProof/>
        </w:rPr>
      </w:pPr>
      <w:r>
        <w:rPr>
          <w:noProof/>
        </w:rPr>
        <w:t>DRCTR309</w:t>
      </w:r>
      <w:r>
        <w:rPr>
          <w:noProof/>
        </w:rPr>
        <w:tab/>
        <w:t>23</w:t>
      </w:r>
    </w:p>
    <w:p w:rsidR="00645ADE" w:rsidRDefault="00645ADE">
      <w:pPr>
        <w:pStyle w:val="Index1"/>
        <w:tabs>
          <w:tab w:val="right" w:leader="dot" w:pos="4310"/>
        </w:tabs>
        <w:rPr>
          <w:noProof/>
        </w:rPr>
      </w:pPr>
      <w:r>
        <w:rPr>
          <w:noProof/>
        </w:rPr>
        <w:t>DRCTR310</w:t>
      </w:r>
      <w:r>
        <w:rPr>
          <w:noProof/>
        </w:rPr>
        <w:tab/>
        <w:t>23</w:t>
      </w:r>
    </w:p>
    <w:p w:rsidR="00645ADE" w:rsidRDefault="00645ADE">
      <w:pPr>
        <w:pStyle w:val="Index1"/>
        <w:tabs>
          <w:tab w:val="right" w:leader="dot" w:pos="4310"/>
        </w:tabs>
        <w:rPr>
          <w:noProof/>
        </w:rPr>
      </w:pPr>
      <w:r>
        <w:rPr>
          <w:noProof/>
        </w:rPr>
        <w:t>DRCTR311</w:t>
      </w:r>
      <w:r>
        <w:rPr>
          <w:noProof/>
        </w:rPr>
        <w:tab/>
        <w:t>23</w:t>
      </w:r>
    </w:p>
    <w:p w:rsidR="00645ADE" w:rsidRDefault="00645ADE">
      <w:pPr>
        <w:pStyle w:val="Index1"/>
        <w:tabs>
          <w:tab w:val="right" w:leader="dot" w:pos="4310"/>
        </w:tabs>
        <w:rPr>
          <w:noProof/>
        </w:rPr>
      </w:pPr>
      <w:r>
        <w:rPr>
          <w:noProof/>
        </w:rPr>
        <w:t>DRCTR312</w:t>
      </w:r>
      <w:r>
        <w:rPr>
          <w:noProof/>
        </w:rPr>
        <w:tab/>
        <w:t>23</w:t>
      </w:r>
    </w:p>
    <w:p w:rsidR="00645ADE" w:rsidRDefault="00645ADE">
      <w:pPr>
        <w:pStyle w:val="Index1"/>
        <w:tabs>
          <w:tab w:val="right" w:leader="dot" w:pos="4310"/>
        </w:tabs>
        <w:rPr>
          <w:noProof/>
        </w:rPr>
      </w:pPr>
      <w:r>
        <w:rPr>
          <w:noProof/>
        </w:rPr>
        <w:t>DRCTR313</w:t>
      </w:r>
      <w:r>
        <w:rPr>
          <w:noProof/>
        </w:rPr>
        <w:tab/>
        <w:t>23</w:t>
      </w:r>
    </w:p>
    <w:p w:rsidR="00645ADE" w:rsidRDefault="00645ADE">
      <w:pPr>
        <w:pStyle w:val="Index1"/>
        <w:tabs>
          <w:tab w:val="right" w:leader="dot" w:pos="4310"/>
        </w:tabs>
        <w:rPr>
          <w:noProof/>
        </w:rPr>
      </w:pPr>
      <w:r>
        <w:rPr>
          <w:noProof/>
        </w:rPr>
        <w:t>DRGAVLR3</w:t>
      </w:r>
      <w:r>
        <w:rPr>
          <w:noProof/>
        </w:rPr>
        <w:tab/>
        <w:t>58</w:t>
      </w:r>
    </w:p>
    <w:p w:rsidR="00645ADE" w:rsidRDefault="00645ADE">
      <w:pPr>
        <w:pStyle w:val="Index1"/>
        <w:tabs>
          <w:tab w:val="right" w:leader="dot" w:pos="4310"/>
        </w:tabs>
        <w:rPr>
          <w:noProof/>
        </w:rPr>
      </w:pPr>
      <w:r>
        <w:rPr>
          <w:noProof/>
        </w:rPr>
        <w:t>DRWTRR3</w:t>
      </w:r>
      <w:r>
        <w:rPr>
          <w:noProof/>
        </w:rPr>
        <w:tab/>
        <w:t>52</w:t>
      </w:r>
    </w:p>
    <w:p w:rsidR="00645ADE" w:rsidRDefault="00645ADE">
      <w:pPr>
        <w:pStyle w:val="IndexHeading"/>
        <w:keepNext/>
        <w:tabs>
          <w:tab w:val="right" w:leader="dot" w:pos="4310"/>
        </w:tabs>
        <w:rPr>
          <w:b w:val="0"/>
          <w:bCs w:val="0"/>
          <w:noProof/>
        </w:rPr>
      </w:pPr>
      <w:r>
        <w:rPr>
          <w:noProof/>
        </w:rPr>
        <w:t>E</w:t>
      </w:r>
    </w:p>
    <w:p w:rsidR="00645ADE" w:rsidRDefault="00645ADE">
      <w:pPr>
        <w:pStyle w:val="Index1"/>
        <w:tabs>
          <w:tab w:val="right" w:leader="dot" w:pos="4310"/>
        </w:tabs>
        <w:rPr>
          <w:noProof/>
        </w:rPr>
      </w:pPr>
      <w:r>
        <w:rPr>
          <w:noProof/>
        </w:rPr>
        <w:t>EATVR300</w:t>
      </w:r>
      <w:r>
        <w:rPr>
          <w:noProof/>
        </w:rPr>
        <w:tab/>
        <w:t>30</w:t>
      </w:r>
    </w:p>
    <w:p w:rsidR="00645ADE" w:rsidRDefault="00645ADE">
      <w:pPr>
        <w:pStyle w:val="Index1"/>
        <w:tabs>
          <w:tab w:val="right" w:leader="dot" w:pos="4310"/>
        </w:tabs>
        <w:rPr>
          <w:noProof/>
        </w:rPr>
      </w:pPr>
      <w:r>
        <w:rPr>
          <w:noProof/>
        </w:rPr>
        <w:t>EATVR301</w:t>
      </w:r>
      <w:r>
        <w:rPr>
          <w:noProof/>
        </w:rPr>
        <w:tab/>
        <w:t>30</w:t>
      </w:r>
    </w:p>
    <w:p w:rsidR="00645ADE" w:rsidRDefault="00645ADE">
      <w:pPr>
        <w:pStyle w:val="Index1"/>
        <w:tabs>
          <w:tab w:val="right" w:leader="dot" w:pos="4310"/>
        </w:tabs>
        <w:rPr>
          <w:noProof/>
        </w:rPr>
      </w:pPr>
      <w:r>
        <w:rPr>
          <w:noProof/>
        </w:rPr>
        <w:t>EATVR302</w:t>
      </w:r>
      <w:r>
        <w:rPr>
          <w:noProof/>
        </w:rPr>
        <w:tab/>
        <w:t>30</w:t>
      </w:r>
    </w:p>
    <w:p w:rsidR="00645ADE" w:rsidRDefault="00645ADE">
      <w:pPr>
        <w:pStyle w:val="Index1"/>
        <w:tabs>
          <w:tab w:val="right" w:leader="dot" w:pos="4310"/>
        </w:tabs>
        <w:rPr>
          <w:noProof/>
        </w:rPr>
      </w:pPr>
      <w:r>
        <w:rPr>
          <w:noProof/>
        </w:rPr>
        <w:t>EATVR303</w:t>
      </w:r>
      <w:r>
        <w:rPr>
          <w:noProof/>
        </w:rPr>
        <w:tab/>
        <w:t>30</w:t>
      </w:r>
    </w:p>
    <w:p w:rsidR="00645ADE" w:rsidRDefault="00645ADE">
      <w:pPr>
        <w:pStyle w:val="Index1"/>
        <w:tabs>
          <w:tab w:val="right" w:leader="dot" w:pos="4310"/>
        </w:tabs>
        <w:rPr>
          <w:noProof/>
        </w:rPr>
      </w:pPr>
      <w:r>
        <w:rPr>
          <w:noProof/>
        </w:rPr>
        <w:t>EATVR304</w:t>
      </w:r>
      <w:r>
        <w:rPr>
          <w:noProof/>
        </w:rPr>
        <w:tab/>
        <w:t>31</w:t>
      </w:r>
    </w:p>
    <w:p w:rsidR="00645ADE" w:rsidRDefault="00645ADE">
      <w:pPr>
        <w:pStyle w:val="Index1"/>
        <w:tabs>
          <w:tab w:val="right" w:leader="dot" w:pos="4310"/>
        </w:tabs>
        <w:rPr>
          <w:noProof/>
        </w:rPr>
      </w:pPr>
      <w:r>
        <w:rPr>
          <w:noProof/>
        </w:rPr>
        <w:t>EATVR305</w:t>
      </w:r>
      <w:r>
        <w:rPr>
          <w:noProof/>
        </w:rPr>
        <w:tab/>
        <w:t>31</w:t>
      </w:r>
    </w:p>
    <w:p w:rsidR="00645ADE" w:rsidRDefault="00645ADE">
      <w:pPr>
        <w:pStyle w:val="Index1"/>
        <w:tabs>
          <w:tab w:val="right" w:leader="dot" w:pos="4310"/>
        </w:tabs>
        <w:rPr>
          <w:noProof/>
        </w:rPr>
      </w:pPr>
      <w:r>
        <w:rPr>
          <w:noProof/>
        </w:rPr>
        <w:t>EATVR306</w:t>
      </w:r>
      <w:r>
        <w:rPr>
          <w:noProof/>
        </w:rPr>
        <w:tab/>
        <w:t>31</w:t>
      </w:r>
    </w:p>
    <w:p w:rsidR="00645ADE" w:rsidRDefault="00645ADE">
      <w:pPr>
        <w:pStyle w:val="Index1"/>
        <w:tabs>
          <w:tab w:val="right" w:leader="dot" w:pos="4310"/>
        </w:tabs>
        <w:rPr>
          <w:noProof/>
        </w:rPr>
      </w:pPr>
      <w:r>
        <w:rPr>
          <w:noProof/>
        </w:rPr>
        <w:t>EATVR307</w:t>
      </w:r>
      <w:r>
        <w:rPr>
          <w:noProof/>
        </w:rPr>
        <w:tab/>
        <w:t>31</w:t>
      </w:r>
    </w:p>
    <w:p w:rsidR="00645ADE" w:rsidRDefault="00645ADE">
      <w:pPr>
        <w:pStyle w:val="Index1"/>
        <w:tabs>
          <w:tab w:val="right" w:leader="dot" w:pos="4310"/>
        </w:tabs>
        <w:rPr>
          <w:noProof/>
        </w:rPr>
      </w:pPr>
      <w:r>
        <w:rPr>
          <w:noProof/>
        </w:rPr>
        <w:t>EATVR308</w:t>
      </w:r>
      <w:r>
        <w:rPr>
          <w:noProof/>
        </w:rPr>
        <w:tab/>
        <w:t>31</w:t>
      </w:r>
    </w:p>
    <w:p w:rsidR="00645ADE" w:rsidRDefault="00645ADE">
      <w:pPr>
        <w:pStyle w:val="Index1"/>
        <w:tabs>
          <w:tab w:val="right" w:leader="dot" w:pos="4310"/>
        </w:tabs>
        <w:rPr>
          <w:noProof/>
        </w:rPr>
      </w:pPr>
      <w:r>
        <w:rPr>
          <w:noProof/>
        </w:rPr>
        <w:t>EATVR309</w:t>
      </w:r>
      <w:r>
        <w:rPr>
          <w:noProof/>
        </w:rPr>
        <w:tab/>
        <w:t>31</w:t>
      </w:r>
    </w:p>
    <w:p w:rsidR="00645ADE" w:rsidRDefault="00645ADE">
      <w:pPr>
        <w:pStyle w:val="Index1"/>
        <w:tabs>
          <w:tab w:val="right" w:leader="dot" w:pos="4310"/>
        </w:tabs>
        <w:rPr>
          <w:noProof/>
        </w:rPr>
      </w:pPr>
      <w:r>
        <w:rPr>
          <w:noProof/>
        </w:rPr>
        <w:t>EATVR310</w:t>
      </w:r>
      <w:r>
        <w:rPr>
          <w:noProof/>
        </w:rPr>
        <w:tab/>
        <w:t>31</w:t>
      </w:r>
    </w:p>
    <w:p w:rsidR="00645ADE" w:rsidRDefault="00645ADE">
      <w:pPr>
        <w:pStyle w:val="Index1"/>
        <w:tabs>
          <w:tab w:val="right" w:leader="dot" w:pos="4310"/>
        </w:tabs>
        <w:rPr>
          <w:noProof/>
        </w:rPr>
      </w:pPr>
      <w:r>
        <w:rPr>
          <w:noProof/>
        </w:rPr>
        <w:t>EATVR311</w:t>
      </w:r>
      <w:r>
        <w:rPr>
          <w:noProof/>
        </w:rPr>
        <w:tab/>
        <w:t>31</w:t>
      </w:r>
    </w:p>
    <w:p w:rsidR="00645ADE" w:rsidRDefault="00645ADE">
      <w:pPr>
        <w:pStyle w:val="Index1"/>
        <w:tabs>
          <w:tab w:val="right" w:leader="dot" w:pos="4310"/>
        </w:tabs>
        <w:rPr>
          <w:noProof/>
        </w:rPr>
      </w:pPr>
      <w:r>
        <w:rPr>
          <w:noProof/>
        </w:rPr>
        <w:t>EATVR312</w:t>
      </w:r>
      <w:r>
        <w:rPr>
          <w:noProof/>
        </w:rPr>
        <w:tab/>
        <w:t>31</w:t>
      </w:r>
    </w:p>
    <w:p w:rsidR="00645ADE" w:rsidRDefault="00645ADE">
      <w:pPr>
        <w:pStyle w:val="Index1"/>
        <w:tabs>
          <w:tab w:val="right" w:leader="dot" w:pos="4310"/>
        </w:tabs>
        <w:rPr>
          <w:noProof/>
        </w:rPr>
      </w:pPr>
      <w:r>
        <w:rPr>
          <w:noProof/>
        </w:rPr>
        <w:t>EATVR313</w:t>
      </w:r>
      <w:r>
        <w:rPr>
          <w:noProof/>
        </w:rPr>
        <w:tab/>
        <w:t>31</w:t>
      </w:r>
    </w:p>
    <w:p w:rsidR="00645ADE" w:rsidRDefault="00645ADE">
      <w:pPr>
        <w:pStyle w:val="Index1"/>
        <w:tabs>
          <w:tab w:val="right" w:leader="dot" w:pos="4310"/>
        </w:tabs>
        <w:rPr>
          <w:noProof/>
        </w:rPr>
      </w:pPr>
      <w:r>
        <w:rPr>
          <w:noProof/>
        </w:rPr>
        <w:t>EATVR314</w:t>
      </w:r>
      <w:r>
        <w:rPr>
          <w:noProof/>
        </w:rPr>
        <w:tab/>
        <w:t>31</w:t>
      </w:r>
    </w:p>
    <w:p w:rsidR="00645ADE" w:rsidRDefault="00645ADE">
      <w:pPr>
        <w:pStyle w:val="Index1"/>
        <w:tabs>
          <w:tab w:val="right" w:leader="dot" w:pos="4310"/>
        </w:tabs>
        <w:rPr>
          <w:noProof/>
        </w:rPr>
      </w:pPr>
      <w:r>
        <w:rPr>
          <w:noProof/>
        </w:rPr>
        <w:t>EATVR315</w:t>
      </w:r>
      <w:r>
        <w:rPr>
          <w:noProof/>
        </w:rPr>
        <w:tab/>
        <w:t>31</w:t>
      </w:r>
    </w:p>
    <w:p w:rsidR="00645ADE" w:rsidRDefault="00645ADE">
      <w:pPr>
        <w:pStyle w:val="Index1"/>
        <w:tabs>
          <w:tab w:val="right" w:leader="dot" w:pos="4310"/>
        </w:tabs>
        <w:rPr>
          <w:noProof/>
        </w:rPr>
      </w:pPr>
      <w:r>
        <w:rPr>
          <w:noProof/>
        </w:rPr>
        <w:t>EATVR316</w:t>
      </w:r>
      <w:r>
        <w:rPr>
          <w:noProof/>
        </w:rPr>
        <w:tab/>
        <w:t>31</w:t>
      </w:r>
    </w:p>
    <w:p w:rsidR="00645ADE" w:rsidRDefault="00645ADE">
      <w:pPr>
        <w:pStyle w:val="Index1"/>
        <w:tabs>
          <w:tab w:val="right" w:leader="dot" w:pos="4310"/>
        </w:tabs>
        <w:rPr>
          <w:noProof/>
        </w:rPr>
      </w:pPr>
      <w:r>
        <w:rPr>
          <w:noProof/>
        </w:rPr>
        <w:t>EATVR317</w:t>
      </w:r>
      <w:r>
        <w:rPr>
          <w:noProof/>
        </w:rPr>
        <w:tab/>
        <w:t>31</w:t>
      </w:r>
    </w:p>
    <w:p w:rsidR="00645ADE" w:rsidRDefault="00645ADE">
      <w:pPr>
        <w:pStyle w:val="Index1"/>
        <w:tabs>
          <w:tab w:val="right" w:leader="dot" w:pos="4310"/>
        </w:tabs>
        <w:rPr>
          <w:noProof/>
        </w:rPr>
      </w:pPr>
      <w:r>
        <w:rPr>
          <w:noProof/>
        </w:rPr>
        <w:t>EATVR318</w:t>
      </w:r>
      <w:r>
        <w:rPr>
          <w:noProof/>
        </w:rPr>
        <w:tab/>
        <w:t>31</w:t>
      </w:r>
    </w:p>
    <w:p w:rsidR="00645ADE" w:rsidRDefault="00645ADE">
      <w:pPr>
        <w:pStyle w:val="Index1"/>
        <w:tabs>
          <w:tab w:val="right" w:leader="dot" w:pos="4310"/>
        </w:tabs>
        <w:rPr>
          <w:noProof/>
        </w:rPr>
      </w:pPr>
      <w:r>
        <w:rPr>
          <w:noProof/>
        </w:rPr>
        <w:t>EATVR319</w:t>
      </w:r>
      <w:r>
        <w:rPr>
          <w:noProof/>
        </w:rPr>
        <w:tab/>
        <w:t>31</w:t>
      </w:r>
    </w:p>
    <w:p w:rsidR="00645ADE" w:rsidRDefault="00645ADE">
      <w:pPr>
        <w:pStyle w:val="Index1"/>
        <w:tabs>
          <w:tab w:val="right" w:leader="dot" w:pos="4310"/>
        </w:tabs>
        <w:rPr>
          <w:noProof/>
        </w:rPr>
      </w:pPr>
      <w:r>
        <w:rPr>
          <w:noProof/>
        </w:rPr>
        <w:t>EATVR320</w:t>
      </w:r>
      <w:r>
        <w:rPr>
          <w:noProof/>
        </w:rPr>
        <w:tab/>
        <w:t>30</w:t>
      </w:r>
    </w:p>
    <w:p w:rsidR="00645ADE" w:rsidRDefault="00645ADE">
      <w:pPr>
        <w:pStyle w:val="Index1"/>
        <w:tabs>
          <w:tab w:val="right" w:leader="dot" w:pos="4310"/>
        </w:tabs>
        <w:rPr>
          <w:noProof/>
        </w:rPr>
      </w:pPr>
      <w:r>
        <w:rPr>
          <w:noProof/>
        </w:rPr>
        <w:t>EATVR321</w:t>
      </w:r>
      <w:r>
        <w:rPr>
          <w:noProof/>
        </w:rPr>
        <w:tab/>
        <w:t>31</w:t>
      </w:r>
    </w:p>
    <w:p w:rsidR="00645ADE" w:rsidRDefault="00645ADE">
      <w:pPr>
        <w:pStyle w:val="Index1"/>
        <w:tabs>
          <w:tab w:val="right" w:leader="dot" w:pos="4310"/>
        </w:tabs>
        <w:rPr>
          <w:noProof/>
        </w:rPr>
      </w:pPr>
      <w:r>
        <w:rPr>
          <w:noProof/>
        </w:rPr>
        <w:t>EATVR324</w:t>
      </w:r>
      <w:r>
        <w:rPr>
          <w:noProof/>
        </w:rPr>
        <w:tab/>
        <w:t>31</w:t>
      </w:r>
    </w:p>
    <w:p w:rsidR="00645ADE" w:rsidRDefault="00645ADE">
      <w:pPr>
        <w:pStyle w:val="Index1"/>
        <w:tabs>
          <w:tab w:val="right" w:leader="dot" w:pos="4310"/>
        </w:tabs>
        <w:rPr>
          <w:noProof/>
        </w:rPr>
      </w:pPr>
      <w:r>
        <w:rPr>
          <w:noProof/>
        </w:rPr>
        <w:t>EGRAENHR</w:t>
      </w:r>
      <w:r>
        <w:rPr>
          <w:noProof/>
        </w:rPr>
        <w:tab/>
        <w:t>95</w:t>
      </w:r>
    </w:p>
    <w:p w:rsidR="00645ADE" w:rsidRDefault="00645ADE">
      <w:pPr>
        <w:pStyle w:val="Index1"/>
        <w:tabs>
          <w:tab w:val="right" w:leader="dot" w:pos="4310"/>
        </w:tabs>
        <w:rPr>
          <w:noProof/>
        </w:rPr>
      </w:pPr>
      <w:r>
        <w:rPr>
          <w:noProof/>
        </w:rPr>
        <w:t>EGRAENMN</w:t>
      </w:r>
      <w:r>
        <w:rPr>
          <w:noProof/>
        </w:rPr>
        <w:tab/>
        <w:t>95</w:t>
      </w:r>
    </w:p>
    <w:p w:rsidR="00645ADE" w:rsidRDefault="00645ADE">
      <w:pPr>
        <w:pStyle w:val="Index1"/>
        <w:tabs>
          <w:tab w:val="right" w:leader="dot" w:pos="4310"/>
        </w:tabs>
        <w:rPr>
          <w:noProof/>
        </w:rPr>
      </w:pPr>
      <w:r>
        <w:rPr>
          <w:noProof/>
        </w:rPr>
        <w:t>EGRASTHR</w:t>
      </w:r>
      <w:r>
        <w:rPr>
          <w:noProof/>
        </w:rPr>
        <w:tab/>
        <w:t>94</w:t>
      </w:r>
    </w:p>
    <w:p w:rsidR="00645ADE" w:rsidRDefault="00645ADE">
      <w:pPr>
        <w:pStyle w:val="Index1"/>
        <w:tabs>
          <w:tab w:val="right" w:leader="dot" w:pos="4310"/>
        </w:tabs>
        <w:rPr>
          <w:noProof/>
        </w:rPr>
      </w:pPr>
      <w:r>
        <w:rPr>
          <w:noProof/>
        </w:rPr>
        <w:t>EGRASTMN</w:t>
      </w:r>
      <w:r>
        <w:rPr>
          <w:noProof/>
        </w:rPr>
        <w:tab/>
        <w:t>94</w:t>
      </w:r>
    </w:p>
    <w:p w:rsidR="00645ADE" w:rsidRDefault="00645ADE">
      <w:pPr>
        <w:pStyle w:val="Index1"/>
        <w:tabs>
          <w:tab w:val="right" w:leader="dot" w:pos="4310"/>
        </w:tabs>
        <w:rPr>
          <w:noProof/>
        </w:rPr>
      </w:pPr>
      <w:r>
        <w:rPr>
          <w:noProof/>
        </w:rPr>
        <w:t>ELECR3</w:t>
      </w:r>
      <w:r>
        <w:rPr>
          <w:noProof/>
        </w:rPr>
        <w:tab/>
        <w:t>50</w:t>
      </w:r>
    </w:p>
    <w:p w:rsidR="00645ADE" w:rsidRDefault="00645ADE">
      <w:pPr>
        <w:pStyle w:val="Index1"/>
        <w:tabs>
          <w:tab w:val="right" w:leader="dot" w:pos="4310"/>
        </w:tabs>
        <w:rPr>
          <w:noProof/>
        </w:rPr>
      </w:pPr>
      <w:r>
        <w:rPr>
          <w:noProof/>
        </w:rPr>
        <w:t>ENRSCHR3</w:t>
      </w:r>
      <w:r>
        <w:rPr>
          <w:noProof/>
        </w:rPr>
        <w:tab/>
        <w:t>75</w:t>
      </w:r>
    </w:p>
    <w:p w:rsidR="00645ADE" w:rsidRDefault="00645ADE">
      <w:pPr>
        <w:pStyle w:val="Index1"/>
        <w:tabs>
          <w:tab w:val="right" w:leader="dot" w:pos="4310"/>
        </w:tabs>
        <w:rPr>
          <w:noProof/>
        </w:rPr>
      </w:pPr>
      <w:r>
        <w:rPr>
          <w:noProof/>
        </w:rPr>
        <w:t>ESYAPPR3</w:t>
      </w:r>
      <w:r>
        <w:rPr>
          <w:noProof/>
        </w:rPr>
        <w:tab/>
        <w:t>24</w:t>
      </w:r>
    </w:p>
    <w:p w:rsidR="00645ADE" w:rsidRDefault="00645ADE">
      <w:pPr>
        <w:pStyle w:val="Index1"/>
        <w:tabs>
          <w:tab w:val="right" w:leader="dot" w:pos="4310"/>
        </w:tabs>
        <w:rPr>
          <w:noProof/>
        </w:rPr>
      </w:pPr>
      <w:r>
        <w:rPr>
          <w:noProof/>
        </w:rPr>
        <w:t>ETATNFR3</w:t>
      </w:r>
      <w:r>
        <w:rPr>
          <w:noProof/>
        </w:rPr>
        <w:tab/>
        <w:t>64</w:t>
      </w:r>
    </w:p>
    <w:p w:rsidR="00645ADE" w:rsidRDefault="00645ADE">
      <w:pPr>
        <w:pStyle w:val="Index1"/>
        <w:tabs>
          <w:tab w:val="right" w:leader="dot" w:pos="4310"/>
        </w:tabs>
        <w:rPr>
          <w:noProof/>
        </w:rPr>
      </w:pPr>
      <w:r>
        <w:rPr>
          <w:noProof/>
        </w:rPr>
        <w:t>ETNFEDR3</w:t>
      </w:r>
      <w:r>
        <w:rPr>
          <w:noProof/>
        </w:rPr>
        <w:tab/>
        <w:t>64</w:t>
      </w:r>
    </w:p>
    <w:p w:rsidR="00645ADE" w:rsidRDefault="00645ADE">
      <w:pPr>
        <w:pStyle w:val="Index1"/>
        <w:tabs>
          <w:tab w:val="right" w:leader="dot" w:pos="4310"/>
        </w:tabs>
        <w:rPr>
          <w:noProof/>
        </w:rPr>
      </w:pPr>
      <w:r>
        <w:rPr>
          <w:noProof/>
        </w:rPr>
        <w:t>ETSUPPR3</w:t>
      </w:r>
      <w:r>
        <w:rPr>
          <w:noProof/>
        </w:rPr>
        <w:tab/>
        <w:t>24</w:t>
      </w:r>
    </w:p>
    <w:p w:rsidR="00645ADE" w:rsidRDefault="00645ADE">
      <w:pPr>
        <w:pStyle w:val="Index1"/>
        <w:tabs>
          <w:tab w:val="right" w:leader="dot" w:pos="4310"/>
        </w:tabs>
        <w:rPr>
          <w:noProof/>
        </w:rPr>
      </w:pPr>
      <w:r>
        <w:rPr>
          <w:noProof/>
        </w:rPr>
        <w:t>EVNTR301</w:t>
      </w:r>
      <w:r>
        <w:rPr>
          <w:noProof/>
        </w:rPr>
        <w:tab/>
        <w:t>46</w:t>
      </w:r>
    </w:p>
    <w:p w:rsidR="00645ADE" w:rsidRDefault="00645ADE">
      <w:pPr>
        <w:pStyle w:val="Index1"/>
        <w:tabs>
          <w:tab w:val="right" w:leader="dot" w:pos="4310"/>
        </w:tabs>
        <w:rPr>
          <w:noProof/>
        </w:rPr>
      </w:pPr>
      <w:r>
        <w:rPr>
          <w:noProof/>
        </w:rPr>
        <w:t>EVNTR310</w:t>
      </w:r>
      <w:r>
        <w:rPr>
          <w:noProof/>
        </w:rPr>
        <w:tab/>
        <w:t>46</w:t>
      </w:r>
    </w:p>
    <w:p w:rsidR="00645ADE" w:rsidRDefault="00645ADE">
      <w:pPr>
        <w:pStyle w:val="Index1"/>
        <w:tabs>
          <w:tab w:val="right" w:leader="dot" w:pos="4310"/>
        </w:tabs>
        <w:rPr>
          <w:noProof/>
        </w:rPr>
      </w:pPr>
      <w:r>
        <w:rPr>
          <w:noProof/>
        </w:rPr>
        <w:t>EVNTR312</w:t>
      </w:r>
      <w:r>
        <w:rPr>
          <w:noProof/>
        </w:rPr>
        <w:tab/>
        <w:t>46</w:t>
      </w:r>
    </w:p>
    <w:p w:rsidR="00645ADE" w:rsidRDefault="00645ADE">
      <w:pPr>
        <w:pStyle w:val="Index1"/>
        <w:tabs>
          <w:tab w:val="right" w:leader="dot" w:pos="4310"/>
        </w:tabs>
        <w:rPr>
          <w:noProof/>
        </w:rPr>
      </w:pPr>
      <w:r>
        <w:rPr>
          <w:noProof/>
        </w:rPr>
        <w:t>EVNTR313</w:t>
      </w:r>
      <w:r>
        <w:rPr>
          <w:noProof/>
        </w:rPr>
        <w:tab/>
        <w:t>46</w:t>
      </w:r>
    </w:p>
    <w:p w:rsidR="00645ADE" w:rsidRDefault="00645ADE">
      <w:pPr>
        <w:pStyle w:val="Index1"/>
        <w:tabs>
          <w:tab w:val="right" w:leader="dot" w:pos="4310"/>
        </w:tabs>
        <w:rPr>
          <w:noProof/>
        </w:rPr>
      </w:pPr>
      <w:r>
        <w:rPr>
          <w:noProof/>
        </w:rPr>
        <w:t>EVNTR314</w:t>
      </w:r>
      <w:r>
        <w:rPr>
          <w:noProof/>
        </w:rPr>
        <w:tab/>
        <w:t>46</w:t>
      </w:r>
    </w:p>
    <w:p w:rsidR="00645ADE" w:rsidRDefault="00645ADE">
      <w:pPr>
        <w:pStyle w:val="Index1"/>
        <w:tabs>
          <w:tab w:val="right" w:leader="dot" w:pos="4310"/>
        </w:tabs>
        <w:rPr>
          <w:noProof/>
        </w:rPr>
      </w:pPr>
      <w:r>
        <w:rPr>
          <w:noProof/>
        </w:rPr>
        <w:t>EVNTR316</w:t>
      </w:r>
      <w:r>
        <w:rPr>
          <w:noProof/>
        </w:rPr>
        <w:tab/>
        <w:t>46</w:t>
      </w:r>
    </w:p>
    <w:p w:rsidR="00645ADE" w:rsidRDefault="00645ADE">
      <w:pPr>
        <w:pStyle w:val="Index1"/>
        <w:tabs>
          <w:tab w:val="right" w:leader="dot" w:pos="4310"/>
        </w:tabs>
        <w:rPr>
          <w:noProof/>
        </w:rPr>
      </w:pPr>
      <w:r>
        <w:rPr>
          <w:noProof/>
        </w:rPr>
        <w:t>EVNTR323</w:t>
      </w:r>
      <w:r>
        <w:rPr>
          <w:noProof/>
        </w:rPr>
        <w:tab/>
        <w:t>46</w:t>
      </w:r>
    </w:p>
    <w:p w:rsidR="00645ADE" w:rsidRDefault="00645ADE">
      <w:pPr>
        <w:pStyle w:val="Index1"/>
        <w:tabs>
          <w:tab w:val="right" w:leader="dot" w:pos="4310"/>
        </w:tabs>
        <w:rPr>
          <w:noProof/>
        </w:rPr>
      </w:pPr>
      <w:r>
        <w:rPr>
          <w:noProof/>
        </w:rPr>
        <w:t>EVNTR324</w:t>
      </w:r>
      <w:r>
        <w:rPr>
          <w:noProof/>
        </w:rPr>
        <w:tab/>
        <w:t>46</w:t>
      </w:r>
    </w:p>
    <w:p w:rsidR="00645ADE" w:rsidRDefault="00645ADE">
      <w:pPr>
        <w:pStyle w:val="Index1"/>
        <w:tabs>
          <w:tab w:val="right" w:leader="dot" w:pos="4310"/>
        </w:tabs>
        <w:rPr>
          <w:noProof/>
        </w:rPr>
      </w:pPr>
      <w:r>
        <w:rPr>
          <w:noProof/>
        </w:rPr>
        <w:t>EVNTR325</w:t>
      </w:r>
      <w:r>
        <w:rPr>
          <w:noProof/>
        </w:rPr>
        <w:tab/>
        <w:t>46</w:t>
      </w:r>
    </w:p>
    <w:p w:rsidR="00645ADE" w:rsidRDefault="00645ADE">
      <w:pPr>
        <w:pStyle w:val="Index1"/>
        <w:tabs>
          <w:tab w:val="right" w:leader="dot" w:pos="4310"/>
        </w:tabs>
        <w:rPr>
          <w:noProof/>
        </w:rPr>
      </w:pPr>
      <w:r>
        <w:rPr>
          <w:noProof/>
        </w:rPr>
        <w:t>EVNTR326</w:t>
      </w:r>
      <w:r>
        <w:rPr>
          <w:noProof/>
        </w:rPr>
        <w:tab/>
        <w:t>46</w:t>
      </w:r>
    </w:p>
    <w:p w:rsidR="00645ADE" w:rsidRDefault="00645ADE">
      <w:pPr>
        <w:pStyle w:val="Index1"/>
        <w:tabs>
          <w:tab w:val="right" w:leader="dot" w:pos="4310"/>
        </w:tabs>
        <w:rPr>
          <w:noProof/>
        </w:rPr>
      </w:pPr>
      <w:r>
        <w:rPr>
          <w:noProof/>
        </w:rPr>
        <w:t>EVNTR327</w:t>
      </w:r>
      <w:r>
        <w:rPr>
          <w:noProof/>
        </w:rPr>
        <w:tab/>
        <w:t>46</w:t>
      </w:r>
    </w:p>
    <w:p w:rsidR="00645ADE" w:rsidRDefault="00645ADE">
      <w:pPr>
        <w:pStyle w:val="Index1"/>
        <w:tabs>
          <w:tab w:val="right" w:leader="dot" w:pos="4310"/>
        </w:tabs>
        <w:rPr>
          <w:noProof/>
        </w:rPr>
      </w:pPr>
      <w:r>
        <w:rPr>
          <w:noProof/>
        </w:rPr>
        <w:t>EVNTR328</w:t>
      </w:r>
      <w:r>
        <w:rPr>
          <w:noProof/>
        </w:rPr>
        <w:tab/>
        <w:t>47</w:t>
      </w:r>
    </w:p>
    <w:p w:rsidR="00645ADE" w:rsidRDefault="00645ADE">
      <w:pPr>
        <w:pStyle w:val="Index1"/>
        <w:tabs>
          <w:tab w:val="right" w:leader="dot" w:pos="4310"/>
        </w:tabs>
        <w:rPr>
          <w:noProof/>
        </w:rPr>
      </w:pPr>
      <w:r>
        <w:rPr>
          <w:noProof/>
        </w:rPr>
        <w:t>EVNTR329</w:t>
      </w:r>
      <w:r>
        <w:rPr>
          <w:noProof/>
        </w:rPr>
        <w:tab/>
        <w:t>47</w:t>
      </w:r>
    </w:p>
    <w:p w:rsidR="00645ADE" w:rsidRDefault="00645ADE">
      <w:pPr>
        <w:pStyle w:val="Index1"/>
        <w:tabs>
          <w:tab w:val="right" w:leader="dot" w:pos="4310"/>
        </w:tabs>
        <w:rPr>
          <w:noProof/>
        </w:rPr>
      </w:pPr>
      <w:r>
        <w:rPr>
          <w:noProof/>
        </w:rPr>
        <w:t>EVNTR330</w:t>
      </w:r>
      <w:r>
        <w:rPr>
          <w:noProof/>
        </w:rPr>
        <w:tab/>
        <w:t>47</w:t>
      </w:r>
    </w:p>
    <w:p w:rsidR="00645ADE" w:rsidRDefault="00645ADE">
      <w:pPr>
        <w:pStyle w:val="Index1"/>
        <w:tabs>
          <w:tab w:val="right" w:leader="dot" w:pos="4310"/>
        </w:tabs>
        <w:rPr>
          <w:noProof/>
        </w:rPr>
      </w:pPr>
      <w:r>
        <w:rPr>
          <w:noProof/>
        </w:rPr>
        <w:t>EVNTR331</w:t>
      </w:r>
      <w:r>
        <w:rPr>
          <w:noProof/>
        </w:rPr>
        <w:tab/>
        <w:t>47</w:t>
      </w:r>
    </w:p>
    <w:p w:rsidR="00645ADE" w:rsidRDefault="00645ADE">
      <w:pPr>
        <w:pStyle w:val="Index1"/>
        <w:tabs>
          <w:tab w:val="right" w:leader="dot" w:pos="4310"/>
        </w:tabs>
        <w:rPr>
          <w:noProof/>
        </w:rPr>
      </w:pPr>
      <w:r>
        <w:rPr>
          <w:noProof/>
        </w:rPr>
        <w:t>EVNTR332</w:t>
      </w:r>
      <w:r>
        <w:rPr>
          <w:noProof/>
        </w:rPr>
        <w:tab/>
        <w:t>47</w:t>
      </w:r>
    </w:p>
    <w:p w:rsidR="00645ADE" w:rsidRDefault="00645ADE">
      <w:pPr>
        <w:pStyle w:val="Index1"/>
        <w:tabs>
          <w:tab w:val="right" w:leader="dot" w:pos="4310"/>
        </w:tabs>
        <w:rPr>
          <w:noProof/>
        </w:rPr>
      </w:pPr>
      <w:r>
        <w:rPr>
          <w:noProof/>
        </w:rPr>
        <w:t>EVNTR334</w:t>
      </w:r>
      <w:r>
        <w:rPr>
          <w:noProof/>
        </w:rPr>
        <w:tab/>
        <w:t>47</w:t>
      </w:r>
    </w:p>
    <w:p w:rsidR="00645ADE" w:rsidRDefault="00645ADE">
      <w:pPr>
        <w:pStyle w:val="Index1"/>
        <w:tabs>
          <w:tab w:val="right" w:leader="dot" w:pos="4310"/>
        </w:tabs>
        <w:rPr>
          <w:noProof/>
        </w:rPr>
      </w:pPr>
      <w:r>
        <w:rPr>
          <w:noProof/>
        </w:rPr>
        <w:t>EVNTR335</w:t>
      </w:r>
      <w:r>
        <w:rPr>
          <w:noProof/>
        </w:rPr>
        <w:tab/>
        <w:t>47</w:t>
      </w:r>
    </w:p>
    <w:p w:rsidR="00645ADE" w:rsidRDefault="00645ADE">
      <w:pPr>
        <w:pStyle w:val="Index1"/>
        <w:tabs>
          <w:tab w:val="right" w:leader="dot" w:pos="4310"/>
        </w:tabs>
        <w:rPr>
          <w:noProof/>
        </w:rPr>
      </w:pPr>
      <w:r>
        <w:rPr>
          <w:noProof/>
        </w:rPr>
        <w:t>EVNTR336</w:t>
      </w:r>
      <w:r>
        <w:rPr>
          <w:noProof/>
        </w:rPr>
        <w:tab/>
        <w:t>47</w:t>
      </w:r>
    </w:p>
    <w:p w:rsidR="00645ADE" w:rsidRDefault="00645ADE">
      <w:pPr>
        <w:pStyle w:val="Index1"/>
        <w:tabs>
          <w:tab w:val="right" w:leader="dot" w:pos="4310"/>
        </w:tabs>
        <w:rPr>
          <w:noProof/>
        </w:rPr>
      </w:pPr>
      <w:r>
        <w:rPr>
          <w:noProof/>
        </w:rPr>
        <w:t>EVNTR337</w:t>
      </w:r>
      <w:r>
        <w:rPr>
          <w:noProof/>
        </w:rPr>
        <w:tab/>
        <w:t>47</w:t>
      </w:r>
    </w:p>
    <w:p w:rsidR="00645ADE" w:rsidRDefault="00645ADE">
      <w:pPr>
        <w:pStyle w:val="Index1"/>
        <w:tabs>
          <w:tab w:val="right" w:leader="dot" w:pos="4310"/>
        </w:tabs>
        <w:rPr>
          <w:noProof/>
        </w:rPr>
      </w:pPr>
      <w:r>
        <w:rPr>
          <w:noProof/>
        </w:rPr>
        <w:t>EVNTR338</w:t>
      </w:r>
      <w:r>
        <w:rPr>
          <w:noProof/>
        </w:rPr>
        <w:tab/>
        <w:t>47</w:t>
      </w:r>
    </w:p>
    <w:p w:rsidR="00645ADE" w:rsidRDefault="00645ADE">
      <w:pPr>
        <w:pStyle w:val="Index1"/>
        <w:tabs>
          <w:tab w:val="right" w:leader="dot" w:pos="4310"/>
        </w:tabs>
        <w:rPr>
          <w:noProof/>
        </w:rPr>
      </w:pPr>
      <w:r>
        <w:rPr>
          <w:noProof/>
        </w:rPr>
        <w:t>EVNTR339</w:t>
      </w:r>
      <w:r>
        <w:rPr>
          <w:noProof/>
        </w:rPr>
        <w:tab/>
        <w:t>47</w:t>
      </w:r>
    </w:p>
    <w:p w:rsidR="00645ADE" w:rsidRDefault="00645ADE">
      <w:pPr>
        <w:pStyle w:val="Index1"/>
        <w:tabs>
          <w:tab w:val="right" w:leader="dot" w:pos="4310"/>
        </w:tabs>
        <w:rPr>
          <w:noProof/>
        </w:rPr>
      </w:pPr>
      <w:r>
        <w:rPr>
          <w:noProof/>
        </w:rPr>
        <w:t>EVNTR340</w:t>
      </w:r>
      <w:r>
        <w:rPr>
          <w:noProof/>
        </w:rPr>
        <w:tab/>
        <w:t>47</w:t>
      </w:r>
    </w:p>
    <w:p w:rsidR="00645ADE" w:rsidRDefault="00645ADE">
      <w:pPr>
        <w:pStyle w:val="Index1"/>
        <w:tabs>
          <w:tab w:val="right" w:leader="dot" w:pos="4310"/>
        </w:tabs>
        <w:rPr>
          <w:noProof/>
        </w:rPr>
      </w:pPr>
      <w:r>
        <w:rPr>
          <w:noProof/>
        </w:rPr>
        <w:t>EVNTR341</w:t>
      </w:r>
      <w:r>
        <w:rPr>
          <w:noProof/>
        </w:rPr>
        <w:tab/>
        <w:t>47</w:t>
      </w:r>
    </w:p>
    <w:p w:rsidR="00645ADE" w:rsidRDefault="00645ADE">
      <w:pPr>
        <w:pStyle w:val="Index1"/>
        <w:tabs>
          <w:tab w:val="right" w:leader="dot" w:pos="4310"/>
        </w:tabs>
        <w:rPr>
          <w:noProof/>
        </w:rPr>
      </w:pPr>
      <w:r>
        <w:rPr>
          <w:noProof/>
        </w:rPr>
        <w:t>EVNTR342</w:t>
      </w:r>
      <w:r>
        <w:rPr>
          <w:noProof/>
        </w:rPr>
        <w:tab/>
        <w:t>47</w:t>
      </w:r>
    </w:p>
    <w:p w:rsidR="00645ADE" w:rsidRDefault="00645ADE">
      <w:pPr>
        <w:pStyle w:val="Index1"/>
        <w:tabs>
          <w:tab w:val="right" w:leader="dot" w:pos="4310"/>
        </w:tabs>
        <w:rPr>
          <w:noProof/>
        </w:rPr>
      </w:pPr>
      <w:r>
        <w:rPr>
          <w:noProof/>
        </w:rPr>
        <w:t>EVNTR345</w:t>
      </w:r>
      <w:r>
        <w:rPr>
          <w:noProof/>
        </w:rPr>
        <w:tab/>
        <w:t>47</w:t>
      </w:r>
    </w:p>
    <w:p w:rsidR="00645ADE" w:rsidRDefault="00645ADE">
      <w:pPr>
        <w:pStyle w:val="Index1"/>
        <w:tabs>
          <w:tab w:val="right" w:leader="dot" w:pos="4310"/>
        </w:tabs>
        <w:rPr>
          <w:noProof/>
        </w:rPr>
      </w:pPr>
      <w:r>
        <w:rPr>
          <w:noProof/>
        </w:rPr>
        <w:t>EVNTR347</w:t>
      </w:r>
      <w:r>
        <w:rPr>
          <w:noProof/>
        </w:rPr>
        <w:tab/>
        <w:t>46</w:t>
      </w:r>
    </w:p>
    <w:p w:rsidR="00645ADE" w:rsidRDefault="00645ADE">
      <w:pPr>
        <w:pStyle w:val="Index1"/>
        <w:tabs>
          <w:tab w:val="right" w:leader="dot" w:pos="4310"/>
        </w:tabs>
        <w:rPr>
          <w:noProof/>
        </w:rPr>
      </w:pPr>
      <w:r>
        <w:rPr>
          <w:noProof/>
        </w:rPr>
        <w:t>EVNTR348</w:t>
      </w:r>
      <w:r>
        <w:rPr>
          <w:noProof/>
        </w:rPr>
        <w:tab/>
        <w:t>47</w:t>
      </w:r>
    </w:p>
    <w:p w:rsidR="00645ADE" w:rsidRDefault="00645ADE">
      <w:pPr>
        <w:pStyle w:val="Index1"/>
        <w:tabs>
          <w:tab w:val="right" w:leader="dot" w:pos="4310"/>
        </w:tabs>
        <w:rPr>
          <w:noProof/>
        </w:rPr>
      </w:pPr>
      <w:r>
        <w:rPr>
          <w:noProof/>
        </w:rPr>
        <w:t>EXGRNR31</w:t>
      </w:r>
      <w:r>
        <w:rPr>
          <w:noProof/>
        </w:rPr>
        <w:tab/>
        <w:t>10</w:t>
      </w:r>
    </w:p>
    <w:p w:rsidR="00645ADE" w:rsidRDefault="00645ADE">
      <w:pPr>
        <w:pStyle w:val="Index1"/>
        <w:tabs>
          <w:tab w:val="right" w:leader="dot" w:pos="4310"/>
        </w:tabs>
        <w:rPr>
          <w:noProof/>
        </w:rPr>
      </w:pPr>
      <w:r>
        <w:rPr>
          <w:noProof/>
        </w:rPr>
        <w:t>EXGRNR32</w:t>
      </w:r>
      <w:r>
        <w:rPr>
          <w:noProof/>
        </w:rPr>
        <w:tab/>
        <w:t>10</w:t>
      </w:r>
    </w:p>
    <w:p w:rsidR="00645ADE" w:rsidRDefault="00645ADE">
      <w:pPr>
        <w:pStyle w:val="Index1"/>
        <w:tabs>
          <w:tab w:val="right" w:leader="dot" w:pos="4310"/>
        </w:tabs>
        <w:rPr>
          <w:noProof/>
        </w:rPr>
      </w:pPr>
      <w:r>
        <w:rPr>
          <w:noProof/>
        </w:rPr>
        <w:t>EXGRNR33</w:t>
      </w:r>
      <w:r>
        <w:rPr>
          <w:noProof/>
        </w:rPr>
        <w:tab/>
        <w:t>10</w:t>
      </w:r>
    </w:p>
    <w:p w:rsidR="00645ADE" w:rsidRDefault="00645ADE">
      <w:pPr>
        <w:pStyle w:val="Index1"/>
        <w:tabs>
          <w:tab w:val="right" w:leader="dot" w:pos="4310"/>
        </w:tabs>
        <w:rPr>
          <w:noProof/>
        </w:rPr>
      </w:pPr>
      <w:r>
        <w:rPr>
          <w:noProof/>
        </w:rPr>
        <w:t>EXGRNR34</w:t>
      </w:r>
      <w:r>
        <w:rPr>
          <w:noProof/>
        </w:rPr>
        <w:tab/>
        <w:t>11</w:t>
      </w:r>
    </w:p>
    <w:p w:rsidR="00645ADE" w:rsidRDefault="00645ADE">
      <w:pPr>
        <w:pStyle w:val="Index1"/>
        <w:tabs>
          <w:tab w:val="right" w:leader="dot" w:pos="4310"/>
        </w:tabs>
        <w:rPr>
          <w:noProof/>
        </w:rPr>
      </w:pPr>
      <w:r>
        <w:rPr>
          <w:noProof/>
        </w:rPr>
        <w:t>EXGRNR35</w:t>
      </w:r>
      <w:r>
        <w:rPr>
          <w:noProof/>
        </w:rPr>
        <w:tab/>
        <w:t>11</w:t>
      </w:r>
    </w:p>
    <w:p w:rsidR="00645ADE" w:rsidRDefault="00645ADE">
      <w:pPr>
        <w:pStyle w:val="Index1"/>
        <w:tabs>
          <w:tab w:val="right" w:leader="dot" w:pos="4310"/>
        </w:tabs>
        <w:rPr>
          <w:noProof/>
        </w:rPr>
      </w:pPr>
      <w:r>
        <w:rPr>
          <w:noProof/>
        </w:rPr>
        <w:t>EXGRNR36</w:t>
      </w:r>
      <w:r>
        <w:rPr>
          <w:noProof/>
        </w:rPr>
        <w:tab/>
        <w:t>11</w:t>
      </w:r>
    </w:p>
    <w:p w:rsidR="00645ADE" w:rsidRDefault="00645ADE">
      <w:pPr>
        <w:pStyle w:val="Index1"/>
        <w:tabs>
          <w:tab w:val="right" w:leader="dot" w:pos="4310"/>
        </w:tabs>
        <w:rPr>
          <w:noProof/>
        </w:rPr>
      </w:pPr>
      <w:r>
        <w:rPr>
          <w:noProof/>
        </w:rPr>
        <w:t>EXGRNR37</w:t>
      </w:r>
      <w:r>
        <w:rPr>
          <w:noProof/>
        </w:rPr>
        <w:tab/>
        <w:t>11</w:t>
      </w:r>
    </w:p>
    <w:p w:rsidR="00645ADE" w:rsidRDefault="00645ADE">
      <w:pPr>
        <w:pStyle w:val="Index1"/>
        <w:tabs>
          <w:tab w:val="right" w:leader="dot" w:pos="4310"/>
        </w:tabs>
        <w:rPr>
          <w:noProof/>
        </w:rPr>
      </w:pPr>
      <w:r>
        <w:rPr>
          <w:noProof/>
        </w:rPr>
        <w:t>EXPGRDR3</w:t>
      </w:r>
      <w:r>
        <w:rPr>
          <w:noProof/>
        </w:rPr>
        <w:tab/>
        <w:t>66</w:t>
      </w:r>
    </w:p>
    <w:p w:rsidR="00645ADE" w:rsidRDefault="00645ADE">
      <w:pPr>
        <w:pStyle w:val="Index1"/>
        <w:tabs>
          <w:tab w:val="right" w:leader="dot" w:pos="4310"/>
        </w:tabs>
        <w:rPr>
          <w:noProof/>
        </w:rPr>
      </w:pPr>
      <w:r>
        <w:rPr>
          <w:noProof/>
        </w:rPr>
        <w:t>EXPINR3</w:t>
      </w:r>
      <w:r>
        <w:rPr>
          <w:noProof/>
        </w:rPr>
        <w:tab/>
        <w:t>60</w:t>
      </w:r>
    </w:p>
    <w:p w:rsidR="00645ADE" w:rsidRDefault="00645ADE">
      <w:pPr>
        <w:pStyle w:val="Index1"/>
        <w:tabs>
          <w:tab w:val="right" w:leader="dot" w:pos="4310"/>
        </w:tabs>
        <w:rPr>
          <w:noProof/>
        </w:rPr>
      </w:pPr>
      <w:r>
        <w:rPr>
          <w:noProof/>
        </w:rPr>
        <w:t>EXPOUTR3</w:t>
      </w:r>
      <w:r>
        <w:rPr>
          <w:noProof/>
        </w:rPr>
        <w:tab/>
        <w:t>60</w:t>
      </w:r>
    </w:p>
    <w:p w:rsidR="00645ADE" w:rsidRDefault="00645ADE">
      <w:pPr>
        <w:pStyle w:val="Index1"/>
        <w:tabs>
          <w:tab w:val="right" w:leader="dot" w:pos="4310"/>
        </w:tabs>
        <w:rPr>
          <w:noProof/>
        </w:rPr>
      </w:pPr>
      <w:r>
        <w:rPr>
          <w:noProof/>
        </w:rPr>
        <w:t>EXPPRCR3</w:t>
      </w:r>
      <w:r>
        <w:rPr>
          <w:noProof/>
        </w:rPr>
        <w:tab/>
        <w:t>9</w:t>
      </w:r>
    </w:p>
    <w:p w:rsidR="00645ADE" w:rsidRDefault="00645ADE">
      <w:pPr>
        <w:pStyle w:val="Index1"/>
        <w:tabs>
          <w:tab w:val="right" w:leader="dot" w:pos="4310"/>
        </w:tabs>
        <w:rPr>
          <w:noProof/>
        </w:rPr>
      </w:pPr>
      <w:r>
        <w:rPr>
          <w:noProof/>
        </w:rPr>
        <w:t>EXPTUTR3</w:t>
      </w:r>
      <w:r>
        <w:rPr>
          <w:noProof/>
        </w:rPr>
        <w:tab/>
        <w:t>9</w:t>
      </w:r>
    </w:p>
    <w:p w:rsidR="00645ADE" w:rsidRDefault="00645ADE">
      <w:pPr>
        <w:pStyle w:val="Index1"/>
        <w:tabs>
          <w:tab w:val="right" w:leader="dot" w:pos="4310"/>
        </w:tabs>
        <w:rPr>
          <w:noProof/>
        </w:rPr>
      </w:pPr>
      <w:r>
        <w:rPr>
          <w:noProof/>
        </w:rPr>
        <w:t>EXTCLSR3</w:t>
      </w:r>
      <w:r>
        <w:rPr>
          <w:noProof/>
        </w:rPr>
        <w:tab/>
        <w:t>12</w:t>
      </w:r>
    </w:p>
    <w:p w:rsidR="00645ADE" w:rsidRDefault="00645ADE">
      <w:pPr>
        <w:pStyle w:val="IndexHeading"/>
        <w:keepNext/>
        <w:tabs>
          <w:tab w:val="right" w:leader="dot" w:pos="4310"/>
        </w:tabs>
        <w:rPr>
          <w:b w:val="0"/>
          <w:bCs w:val="0"/>
          <w:noProof/>
        </w:rPr>
      </w:pPr>
      <w:r>
        <w:rPr>
          <w:noProof/>
        </w:rPr>
        <w:t>F</w:t>
      </w:r>
    </w:p>
    <w:p w:rsidR="00645ADE" w:rsidRDefault="00645ADE">
      <w:pPr>
        <w:pStyle w:val="Index1"/>
        <w:tabs>
          <w:tab w:val="right" w:leader="dot" w:pos="4310"/>
        </w:tabs>
        <w:rPr>
          <w:noProof/>
        </w:rPr>
      </w:pPr>
      <w:r>
        <w:rPr>
          <w:noProof/>
        </w:rPr>
        <w:t>FAN7R3</w:t>
      </w:r>
      <w:r>
        <w:rPr>
          <w:noProof/>
        </w:rPr>
        <w:tab/>
        <w:t>55</w:t>
      </w:r>
    </w:p>
    <w:p w:rsidR="00645ADE" w:rsidRDefault="00645ADE">
      <w:pPr>
        <w:pStyle w:val="Index1"/>
        <w:tabs>
          <w:tab w:val="right" w:leader="dot" w:pos="4310"/>
        </w:tabs>
        <w:rPr>
          <w:noProof/>
        </w:rPr>
      </w:pPr>
      <w:r>
        <w:rPr>
          <w:noProof/>
        </w:rPr>
        <w:t>FARLADR3</w:t>
      </w:r>
      <w:r>
        <w:rPr>
          <w:noProof/>
        </w:rPr>
        <w:tab/>
        <w:t>63</w:t>
      </w:r>
    </w:p>
    <w:p w:rsidR="00645ADE" w:rsidRDefault="00645ADE">
      <w:pPr>
        <w:pStyle w:val="Index1"/>
        <w:tabs>
          <w:tab w:val="right" w:leader="dot" w:pos="4310"/>
        </w:tabs>
        <w:rPr>
          <w:noProof/>
        </w:rPr>
      </w:pPr>
      <w:r>
        <w:rPr>
          <w:noProof/>
        </w:rPr>
        <w:t>FDHOMER3</w:t>
      </w:r>
      <w:r>
        <w:rPr>
          <w:noProof/>
        </w:rPr>
        <w:tab/>
        <w:t>60</w:t>
      </w:r>
    </w:p>
    <w:p w:rsidR="00645ADE" w:rsidRDefault="00645ADE">
      <w:pPr>
        <w:pStyle w:val="Index1"/>
        <w:tabs>
          <w:tab w:val="right" w:leader="dot" w:pos="4310"/>
        </w:tabs>
        <w:rPr>
          <w:noProof/>
        </w:rPr>
      </w:pPr>
      <w:r>
        <w:rPr>
          <w:noProof/>
        </w:rPr>
        <w:t>FEESR3</w:t>
      </w:r>
      <w:r>
        <w:rPr>
          <w:noProof/>
        </w:rPr>
        <w:tab/>
        <w:t>6</w:t>
      </w:r>
    </w:p>
    <w:p w:rsidR="00645ADE" w:rsidRDefault="00645ADE">
      <w:pPr>
        <w:pStyle w:val="Index1"/>
        <w:tabs>
          <w:tab w:val="right" w:leader="dot" w:pos="4310"/>
        </w:tabs>
        <w:rPr>
          <w:noProof/>
        </w:rPr>
      </w:pPr>
      <w:r>
        <w:rPr>
          <w:noProof/>
        </w:rPr>
        <w:t>FEWMLR3</w:t>
      </w:r>
      <w:r>
        <w:rPr>
          <w:noProof/>
        </w:rPr>
        <w:tab/>
        <w:t>61</w:t>
      </w:r>
    </w:p>
    <w:p w:rsidR="00645ADE" w:rsidRDefault="00645ADE">
      <w:pPr>
        <w:pStyle w:val="Index1"/>
        <w:tabs>
          <w:tab w:val="right" w:leader="dot" w:pos="4310"/>
        </w:tabs>
        <w:rPr>
          <w:noProof/>
        </w:rPr>
      </w:pPr>
      <w:r>
        <w:rPr>
          <w:noProof/>
        </w:rPr>
        <w:t>FINHLPR3</w:t>
      </w:r>
      <w:r>
        <w:rPr>
          <w:noProof/>
        </w:rPr>
        <w:tab/>
        <w:t>41</w:t>
      </w:r>
    </w:p>
    <w:p w:rsidR="00645ADE" w:rsidRPr="00EE6BBC" w:rsidRDefault="00645ADE">
      <w:pPr>
        <w:pStyle w:val="Index1"/>
        <w:tabs>
          <w:tab w:val="right" w:leader="dot" w:pos="4310"/>
        </w:tabs>
        <w:rPr>
          <w:noProof/>
        </w:rPr>
      </w:pPr>
      <w:r w:rsidRPr="00EE6BBC">
        <w:rPr>
          <w:noProof/>
        </w:rPr>
        <w:t>FINHRPP</w:t>
      </w:r>
      <w:r w:rsidRPr="00EE6BBC">
        <w:rPr>
          <w:noProof/>
        </w:rPr>
        <w:tab/>
        <w:t>93</w:t>
      </w:r>
    </w:p>
    <w:p w:rsidR="00645ADE" w:rsidRDefault="00645ADE">
      <w:pPr>
        <w:pStyle w:val="Index1"/>
        <w:tabs>
          <w:tab w:val="right" w:leader="dot" w:pos="4310"/>
        </w:tabs>
        <w:rPr>
          <w:noProof/>
        </w:rPr>
      </w:pPr>
      <w:r w:rsidRPr="00EE6BBC">
        <w:rPr>
          <w:noProof/>
        </w:rPr>
        <w:t>FINMNPP</w:t>
      </w:r>
      <w:r>
        <w:rPr>
          <w:noProof/>
        </w:rPr>
        <w:tab/>
        <w:t>93</w:t>
      </w:r>
    </w:p>
    <w:p w:rsidR="00645ADE" w:rsidRDefault="00645ADE">
      <w:pPr>
        <w:pStyle w:val="Index1"/>
        <w:tabs>
          <w:tab w:val="right" w:leader="dot" w:pos="4310"/>
        </w:tabs>
        <w:rPr>
          <w:noProof/>
        </w:rPr>
      </w:pPr>
      <w:r>
        <w:rPr>
          <w:noProof/>
        </w:rPr>
        <w:t>FLOORR3</w:t>
      </w:r>
      <w:r>
        <w:rPr>
          <w:noProof/>
        </w:rPr>
        <w:tab/>
        <w:t>51</w:t>
      </w:r>
    </w:p>
    <w:p w:rsidR="00645ADE" w:rsidRDefault="00645ADE">
      <w:pPr>
        <w:pStyle w:val="Index1"/>
        <w:tabs>
          <w:tab w:val="right" w:leader="dot" w:pos="4310"/>
        </w:tabs>
        <w:rPr>
          <w:noProof/>
        </w:rPr>
      </w:pPr>
      <w:r>
        <w:rPr>
          <w:noProof/>
        </w:rPr>
        <w:t>FRFORR3</w:t>
      </w:r>
      <w:r>
        <w:rPr>
          <w:noProof/>
        </w:rPr>
        <w:tab/>
        <w:t>14</w:t>
      </w:r>
    </w:p>
    <w:p w:rsidR="00645ADE" w:rsidRDefault="00645ADE">
      <w:pPr>
        <w:pStyle w:val="Index1"/>
        <w:tabs>
          <w:tab w:val="right" w:leader="dot" w:pos="4310"/>
        </w:tabs>
        <w:rPr>
          <w:noProof/>
        </w:rPr>
      </w:pPr>
      <w:r>
        <w:rPr>
          <w:noProof/>
        </w:rPr>
        <w:t>FRIDG7R3</w:t>
      </w:r>
      <w:r>
        <w:rPr>
          <w:noProof/>
        </w:rPr>
        <w:tab/>
        <w:t>55</w:t>
      </w:r>
    </w:p>
    <w:p w:rsidR="00645ADE" w:rsidRDefault="00645ADE">
      <w:pPr>
        <w:pStyle w:val="Index1"/>
        <w:tabs>
          <w:tab w:val="right" w:leader="dot" w:pos="4310"/>
        </w:tabs>
        <w:rPr>
          <w:noProof/>
        </w:rPr>
      </w:pPr>
      <w:r>
        <w:rPr>
          <w:noProof/>
        </w:rPr>
        <w:t>FRNCTYR3</w:t>
      </w:r>
      <w:r>
        <w:rPr>
          <w:noProof/>
        </w:rPr>
        <w:tab/>
        <w:t>43</w:t>
      </w:r>
    </w:p>
    <w:p w:rsidR="00645ADE" w:rsidRDefault="00645ADE">
      <w:pPr>
        <w:pStyle w:val="Index1"/>
        <w:tabs>
          <w:tab w:val="right" w:leader="dot" w:pos="4310"/>
        </w:tabs>
        <w:rPr>
          <w:noProof/>
        </w:rPr>
      </w:pPr>
      <w:r>
        <w:rPr>
          <w:noProof/>
        </w:rPr>
        <w:t>FRQDAYR3</w:t>
      </w:r>
      <w:r>
        <w:rPr>
          <w:noProof/>
        </w:rPr>
        <w:tab/>
        <w:t>62</w:t>
      </w:r>
    </w:p>
    <w:p w:rsidR="00645ADE" w:rsidRDefault="00645ADE">
      <w:pPr>
        <w:pStyle w:val="Index1"/>
        <w:tabs>
          <w:tab w:val="right" w:leader="dot" w:pos="4310"/>
        </w:tabs>
        <w:rPr>
          <w:noProof/>
        </w:rPr>
      </w:pPr>
      <w:r>
        <w:rPr>
          <w:noProof/>
        </w:rPr>
        <w:t>FRQFEWR3</w:t>
      </w:r>
      <w:r>
        <w:rPr>
          <w:noProof/>
        </w:rPr>
        <w:tab/>
        <w:t>61</w:t>
      </w:r>
    </w:p>
    <w:p w:rsidR="00645ADE" w:rsidRDefault="00645ADE">
      <w:pPr>
        <w:pStyle w:val="Index1"/>
        <w:tabs>
          <w:tab w:val="right" w:leader="dot" w:pos="4310"/>
        </w:tabs>
        <w:rPr>
          <w:noProof/>
        </w:rPr>
      </w:pPr>
      <w:r>
        <w:rPr>
          <w:noProof/>
        </w:rPr>
        <w:t>FRQHNGR3</w:t>
      </w:r>
      <w:r>
        <w:rPr>
          <w:noProof/>
        </w:rPr>
        <w:tab/>
        <w:t>61</w:t>
      </w:r>
    </w:p>
    <w:p w:rsidR="00645ADE" w:rsidRDefault="00645ADE">
      <w:pPr>
        <w:pStyle w:val="Index1"/>
        <w:tabs>
          <w:tab w:val="right" w:leader="dot" w:pos="4310"/>
        </w:tabs>
        <w:rPr>
          <w:noProof/>
        </w:rPr>
      </w:pPr>
      <w:r>
        <w:rPr>
          <w:noProof/>
        </w:rPr>
        <w:t>FRQLMTR3</w:t>
      </w:r>
      <w:r>
        <w:rPr>
          <w:noProof/>
        </w:rPr>
        <w:tab/>
        <w:t>61</w:t>
      </w:r>
    </w:p>
    <w:p w:rsidR="00645ADE" w:rsidRDefault="00645ADE">
      <w:pPr>
        <w:pStyle w:val="Index1"/>
        <w:tabs>
          <w:tab w:val="right" w:leader="dot" w:pos="4310"/>
        </w:tabs>
        <w:rPr>
          <w:noProof/>
        </w:rPr>
      </w:pPr>
      <w:r>
        <w:rPr>
          <w:noProof/>
        </w:rPr>
        <w:t>FRQNOFR3</w:t>
      </w:r>
      <w:r>
        <w:rPr>
          <w:noProof/>
        </w:rPr>
        <w:tab/>
        <w:t>61</w:t>
      </w:r>
    </w:p>
    <w:p w:rsidR="00645ADE" w:rsidRDefault="00645ADE">
      <w:pPr>
        <w:pStyle w:val="Index1"/>
        <w:tabs>
          <w:tab w:val="right" w:leader="dot" w:pos="4310"/>
        </w:tabs>
        <w:rPr>
          <w:noProof/>
        </w:rPr>
      </w:pPr>
      <w:r>
        <w:rPr>
          <w:noProof/>
        </w:rPr>
        <w:t>FRQNWNR3</w:t>
      </w:r>
      <w:r>
        <w:rPr>
          <w:noProof/>
        </w:rPr>
        <w:tab/>
        <w:t>61</w:t>
      </w:r>
    </w:p>
    <w:p w:rsidR="00645ADE" w:rsidRDefault="00645ADE">
      <w:pPr>
        <w:pStyle w:val="Index1"/>
        <w:tabs>
          <w:tab w:val="right" w:leader="dot" w:pos="4310"/>
        </w:tabs>
        <w:rPr>
          <w:noProof/>
        </w:rPr>
      </w:pPr>
      <w:r>
        <w:rPr>
          <w:noProof/>
        </w:rPr>
        <w:t>FRQPRFR3</w:t>
      </w:r>
      <w:r>
        <w:rPr>
          <w:noProof/>
        </w:rPr>
        <w:tab/>
        <w:t>61</w:t>
      </w:r>
    </w:p>
    <w:p w:rsidR="00645ADE" w:rsidRDefault="00645ADE">
      <w:pPr>
        <w:pStyle w:val="Index1"/>
        <w:tabs>
          <w:tab w:val="right" w:leader="dot" w:pos="4310"/>
        </w:tabs>
        <w:rPr>
          <w:noProof/>
        </w:rPr>
      </w:pPr>
      <w:r>
        <w:rPr>
          <w:noProof/>
        </w:rPr>
        <w:t>FRQSMLR3</w:t>
      </w:r>
      <w:r>
        <w:rPr>
          <w:noProof/>
        </w:rPr>
        <w:tab/>
        <w:t>61</w:t>
      </w:r>
    </w:p>
    <w:p w:rsidR="00645ADE" w:rsidRDefault="00645ADE">
      <w:pPr>
        <w:pStyle w:val="Index1"/>
        <w:tabs>
          <w:tab w:val="right" w:leader="dot" w:pos="4310"/>
        </w:tabs>
        <w:rPr>
          <w:noProof/>
        </w:rPr>
      </w:pPr>
      <w:r>
        <w:rPr>
          <w:noProof/>
        </w:rPr>
        <w:t>FRQWRYR3</w:t>
      </w:r>
      <w:r>
        <w:rPr>
          <w:noProof/>
        </w:rPr>
        <w:tab/>
        <w:t>61</w:t>
      </w:r>
    </w:p>
    <w:p w:rsidR="00645ADE" w:rsidRDefault="00645ADE">
      <w:pPr>
        <w:pStyle w:val="Index1"/>
        <w:tabs>
          <w:tab w:val="right" w:leader="dot" w:pos="4310"/>
        </w:tabs>
        <w:rPr>
          <w:noProof/>
        </w:rPr>
      </w:pPr>
      <w:r>
        <w:rPr>
          <w:noProof/>
        </w:rPr>
        <w:t>FTRWRKR3</w:t>
      </w:r>
      <w:r>
        <w:rPr>
          <w:noProof/>
        </w:rPr>
        <w:tab/>
        <w:t>82</w:t>
      </w:r>
    </w:p>
    <w:p w:rsidR="00645ADE" w:rsidRDefault="00645ADE">
      <w:pPr>
        <w:pStyle w:val="IndexHeading"/>
        <w:keepNext/>
        <w:tabs>
          <w:tab w:val="right" w:leader="dot" w:pos="4310"/>
        </w:tabs>
        <w:rPr>
          <w:b w:val="0"/>
          <w:bCs w:val="0"/>
          <w:noProof/>
        </w:rPr>
      </w:pPr>
      <w:r>
        <w:rPr>
          <w:noProof/>
        </w:rPr>
        <w:t>G</w:t>
      </w:r>
    </w:p>
    <w:p w:rsidR="00645ADE" w:rsidRDefault="00645ADE">
      <w:pPr>
        <w:pStyle w:val="Index1"/>
        <w:tabs>
          <w:tab w:val="right" w:leader="dot" w:pos="4310"/>
        </w:tabs>
        <w:rPr>
          <w:noProof/>
        </w:rPr>
      </w:pPr>
      <w:r>
        <w:rPr>
          <w:noProof/>
        </w:rPr>
        <w:t>GFSRR300</w:t>
      </w:r>
      <w:r>
        <w:rPr>
          <w:noProof/>
        </w:rPr>
        <w:tab/>
        <w:t>34</w:t>
      </w:r>
    </w:p>
    <w:p w:rsidR="00645ADE" w:rsidRDefault="00645ADE">
      <w:pPr>
        <w:pStyle w:val="Index1"/>
        <w:tabs>
          <w:tab w:val="right" w:leader="dot" w:pos="4310"/>
        </w:tabs>
        <w:rPr>
          <w:noProof/>
        </w:rPr>
      </w:pPr>
      <w:r>
        <w:rPr>
          <w:noProof/>
        </w:rPr>
        <w:t>GFSRR301</w:t>
      </w:r>
      <w:r>
        <w:rPr>
          <w:noProof/>
        </w:rPr>
        <w:tab/>
        <w:t>34</w:t>
      </w:r>
    </w:p>
    <w:p w:rsidR="00645ADE" w:rsidRDefault="00645ADE">
      <w:pPr>
        <w:pStyle w:val="Index1"/>
        <w:tabs>
          <w:tab w:val="right" w:leader="dot" w:pos="4310"/>
        </w:tabs>
        <w:rPr>
          <w:noProof/>
        </w:rPr>
      </w:pPr>
      <w:r>
        <w:rPr>
          <w:noProof/>
        </w:rPr>
        <w:t>GFSRR302</w:t>
      </w:r>
      <w:r>
        <w:rPr>
          <w:noProof/>
        </w:rPr>
        <w:tab/>
        <w:t>34</w:t>
      </w:r>
    </w:p>
    <w:p w:rsidR="00645ADE" w:rsidRDefault="00645ADE">
      <w:pPr>
        <w:pStyle w:val="Index1"/>
        <w:tabs>
          <w:tab w:val="right" w:leader="dot" w:pos="4310"/>
        </w:tabs>
        <w:rPr>
          <w:noProof/>
        </w:rPr>
      </w:pPr>
      <w:r>
        <w:rPr>
          <w:noProof/>
        </w:rPr>
        <w:t>GFSRR303</w:t>
      </w:r>
      <w:r>
        <w:rPr>
          <w:noProof/>
        </w:rPr>
        <w:tab/>
        <w:t>34</w:t>
      </w:r>
    </w:p>
    <w:p w:rsidR="00645ADE" w:rsidRDefault="00645ADE">
      <w:pPr>
        <w:pStyle w:val="Index1"/>
        <w:tabs>
          <w:tab w:val="right" w:leader="dot" w:pos="4310"/>
        </w:tabs>
        <w:rPr>
          <w:noProof/>
        </w:rPr>
      </w:pPr>
      <w:r>
        <w:rPr>
          <w:noProof/>
        </w:rPr>
        <w:t>GFSRR304</w:t>
      </w:r>
      <w:r>
        <w:rPr>
          <w:noProof/>
        </w:rPr>
        <w:tab/>
        <w:t>34</w:t>
      </w:r>
    </w:p>
    <w:p w:rsidR="00645ADE" w:rsidRDefault="00645ADE">
      <w:pPr>
        <w:pStyle w:val="Index1"/>
        <w:tabs>
          <w:tab w:val="right" w:leader="dot" w:pos="4310"/>
        </w:tabs>
        <w:rPr>
          <w:noProof/>
        </w:rPr>
      </w:pPr>
      <w:r>
        <w:rPr>
          <w:noProof/>
        </w:rPr>
        <w:t>GFSRR305</w:t>
      </w:r>
      <w:r>
        <w:rPr>
          <w:noProof/>
        </w:rPr>
        <w:tab/>
        <w:t>34</w:t>
      </w:r>
    </w:p>
    <w:p w:rsidR="00645ADE" w:rsidRDefault="00645ADE">
      <w:pPr>
        <w:pStyle w:val="Index1"/>
        <w:tabs>
          <w:tab w:val="right" w:leader="dot" w:pos="4310"/>
        </w:tabs>
        <w:rPr>
          <w:noProof/>
        </w:rPr>
      </w:pPr>
      <w:r>
        <w:rPr>
          <w:noProof/>
        </w:rPr>
        <w:t>GFSRR306</w:t>
      </w:r>
      <w:r>
        <w:rPr>
          <w:noProof/>
        </w:rPr>
        <w:tab/>
        <w:t>35</w:t>
      </w:r>
    </w:p>
    <w:p w:rsidR="00645ADE" w:rsidRDefault="00645ADE">
      <w:pPr>
        <w:pStyle w:val="Index1"/>
        <w:tabs>
          <w:tab w:val="right" w:leader="dot" w:pos="4310"/>
        </w:tabs>
        <w:rPr>
          <w:noProof/>
        </w:rPr>
      </w:pPr>
      <w:r>
        <w:rPr>
          <w:noProof/>
        </w:rPr>
        <w:t>GFSRR307</w:t>
      </w:r>
      <w:r>
        <w:rPr>
          <w:noProof/>
        </w:rPr>
        <w:tab/>
        <w:t>35</w:t>
      </w:r>
    </w:p>
    <w:p w:rsidR="00645ADE" w:rsidRDefault="00645ADE">
      <w:pPr>
        <w:pStyle w:val="Index1"/>
        <w:tabs>
          <w:tab w:val="right" w:leader="dot" w:pos="4310"/>
        </w:tabs>
        <w:rPr>
          <w:noProof/>
        </w:rPr>
      </w:pPr>
      <w:r>
        <w:rPr>
          <w:noProof/>
        </w:rPr>
        <w:t>GFSRR308</w:t>
      </w:r>
      <w:r>
        <w:rPr>
          <w:noProof/>
        </w:rPr>
        <w:tab/>
        <w:t>35</w:t>
      </w:r>
    </w:p>
    <w:p w:rsidR="00645ADE" w:rsidRDefault="00645ADE">
      <w:pPr>
        <w:pStyle w:val="Index1"/>
        <w:tabs>
          <w:tab w:val="right" w:leader="dot" w:pos="4310"/>
        </w:tabs>
        <w:rPr>
          <w:noProof/>
        </w:rPr>
      </w:pPr>
      <w:r>
        <w:rPr>
          <w:noProof/>
        </w:rPr>
        <w:t>GFSRR309</w:t>
      </w:r>
      <w:r>
        <w:rPr>
          <w:noProof/>
        </w:rPr>
        <w:tab/>
        <w:t>35</w:t>
      </w:r>
    </w:p>
    <w:p w:rsidR="00645ADE" w:rsidRDefault="00645ADE">
      <w:pPr>
        <w:pStyle w:val="Index1"/>
        <w:tabs>
          <w:tab w:val="right" w:leader="dot" w:pos="4310"/>
        </w:tabs>
        <w:rPr>
          <w:noProof/>
        </w:rPr>
      </w:pPr>
      <w:r>
        <w:rPr>
          <w:noProof/>
        </w:rPr>
        <w:t>GFSRR310</w:t>
      </w:r>
      <w:r>
        <w:rPr>
          <w:noProof/>
        </w:rPr>
        <w:tab/>
        <w:t>35</w:t>
      </w:r>
    </w:p>
    <w:p w:rsidR="00645ADE" w:rsidRDefault="00645ADE">
      <w:pPr>
        <w:pStyle w:val="Index1"/>
        <w:tabs>
          <w:tab w:val="right" w:leader="dot" w:pos="4310"/>
        </w:tabs>
        <w:rPr>
          <w:noProof/>
        </w:rPr>
      </w:pPr>
      <w:r>
        <w:rPr>
          <w:noProof/>
        </w:rPr>
        <w:t>GFSRR311</w:t>
      </w:r>
      <w:r>
        <w:rPr>
          <w:noProof/>
        </w:rPr>
        <w:tab/>
        <w:t>35</w:t>
      </w:r>
    </w:p>
    <w:p w:rsidR="00645ADE" w:rsidRDefault="00645ADE">
      <w:pPr>
        <w:pStyle w:val="Index1"/>
        <w:tabs>
          <w:tab w:val="right" w:leader="dot" w:pos="4310"/>
        </w:tabs>
        <w:rPr>
          <w:noProof/>
        </w:rPr>
      </w:pPr>
      <w:r>
        <w:rPr>
          <w:noProof/>
        </w:rPr>
        <w:t>GFSRR312</w:t>
      </w:r>
      <w:r>
        <w:rPr>
          <w:noProof/>
        </w:rPr>
        <w:tab/>
        <w:t>35</w:t>
      </w:r>
    </w:p>
    <w:p w:rsidR="00645ADE" w:rsidRDefault="00645ADE">
      <w:pPr>
        <w:pStyle w:val="Index1"/>
        <w:tabs>
          <w:tab w:val="right" w:leader="dot" w:pos="4310"/>
        </w:tabs>
        <w:rPr>
          <w:noProof/>
        </w:rPr>
      </w:pPr>
      <w:r>
        <w:rPr>
          <w:noProof/>
        </w:rPr>
        <w:t>GFSRR313</w:t>
      </w:r>
      <w:r>
        <w:rPr>
          <w:noProof/>
        </w:rPr>
        <w:tab/>
        <w:t>35</w:t>
      </w:r>
    </w:p>
    <w:p w:rsidR="00645ADE" w:rsidRDefault="00645ADE">
      <w:pPr>
        <w:pStyle w:val="Index1"/>
        <w:tabs>
          <w:tab w:val="right" w:leader="dot" w:pos="4310"/>
        </w:tabs>
        <w:rPr>
          <w:noProof/>
        </w:rPr>
      </w:pPr>
      <w:r>
        <w:rPr>
          <w:noProof/>
        </w:rPr>
        <w:t>GFSRR314</w:t>
      </w:r>
      <w:r>
        <w:rPr>
          <w:noProof/>
        </w:rPr>
        <w:tab/>
        <w:t>35</w:t>
      </w:r>
    </w:p>
    <w:p w:rsidR="00645ADE" w:rsidRDefault="00645ADE">
      <w:pPr>
        <w:pStyle w:val="Index1"/>
        <w:tabs>
          <w:tab w:val="right" w:leader="dot" w:pos="4310"/>
        </w:tabs>
        <w:rPr>
          <w:noProof/>
        </w:rPr>
      </w:pPr>
      <w:r>
        <w:rPr>
          <w:noProof/>
        </w:rPr>
        <w:t>GFSRR315</w:t>
      </w:r>
      <w:r>
        <w:rPr>
          <w:noProof/>
        </w:rPr>
        <w:tab/>
        <w:t>35</w:t>
      </w:r>
    </w:p>
    <w:p w:rsidR="00645ADE" w:rsidRDefault="00645ADE">
      <w:pPr>
        <w:pStyle w:val="Index1"/>
        <w:tabs>
          <w:tab w:val="right" w:leader="dot" w:pos="4310"/>
        </w:tabs>
        <w:rPr>
          <w:noProof/>
        </w:rPr>
      </w:pPr>
      <w:r>
        <w:rPr>
          <w:noProof/>
        </w:rPr>
        <w:t>GFSRR316</w:t>
      </w:r>
      <w:r>
        <w:rPr>
          <w:noProof/>
        </w:rPr>
        <w:tab/>
        <w:t>35</w:t>
      </w:r>
    </w:p>
    <w:p w:rsidR="00645ADE" w:rsidRDefault="00645ADE">
      <w:pPr>
        <w:pStyle w:val="Index1"/>
        <w:tabs>
          <w:tab w:val="right" w:leader="dot" w:pos="4310"/>
        </w:tabs>
        <w:rPr>
          <w:noProof/>
        </w:rPr>
      </w:pPr>
      <w:r>
        <w:rPr>
          <w:noProof/>
        </w:rPr>
        <w:t>GFSRR317</w:t>
      </w:r>
      <w:r>
        <w:rPr>
          <w:noProof/>
        </w:rPr>
        <w:tab/>
        <w:t>35</w:t>
      </w:r>
    </w:p>
    <w:p w:rsidR="00645ADE" w:rsidRDefault="00645ADE">
      <w:pPr>
        <w:pStyle w:val="Index1"/>
        <w:tabs>
          <w:tab w:val="right" w:leader="dot" w:pos="4310"/>
        </w:tabs>
        <w:rPr>
          <w:noProof/>
        </w:rPr>
      </w:pPr>
      <w:r>
        <w:rPr>
          <w:noProof/>
        </w:rPr>
        <w:t>GFSRR318</w:t>
      </w:r>
      <w:r>
        <w:rPr>
          <w:noProof/>
        </w:rPr>
        <w:tab/>
        <w:t>35</w:t>
      </w:r>
    </w:p>
    <w:p w:rsidR="00645ADE" w:rsidRDefault="00645ADE">
      <w:pPr>
        <w:pStyle w:val="Index1"/>
        <w:tabs>
          <w:tab w:val="right" w:leader="dot" w:pos="4310"/>
        </w:tabs>
        <w:rPr>
          <w:noProof/>
        </w:rPr>
      </w:pPr>
      <w:r>
        <w:rPr>
          <w:noProof/>
        </w:rPr>
        <w:t>GFSRR319</w:t>
      </w:r>
      <w:r>
        <w:rPr>
          <w:noProof/>
        </w:rPr>
        <w:tab/>
        <w:t>36</w:t>
      </w:r>
    </w:p>
    <w:p w:rsidR="00645ADE" w:rsidRDefault="00645ADE">
      <w:pPr>
        <w:pStyle w:val="Index1"/>
        <w:tabs>
          <w:tab w:val="right" w:leader="dot" w:pos="4310"/>
        </w:tabs>
        <w:rPr>
          <w:noProof/>
        </w:rPr>
      </w:pPr>
      <w:r>
        <w:rPr>
          <w:noProof/>
        </w:rPr>
        <w:t>GFSRR320</w:t>
      </w:r>
      <w:r>
        <w:rPr>
          <w:noProof/>
        </w:rPr>
        <w:tab/>
        <w:t>36</w:t>
      </w:r>
    </w:p>
    <w:p w:rsidR="00645ADE" w:rsidRDefault="00645ADE">
      <w:pPr>
        <w:pStyle w:val="Index1"/>
        <w:tabs>
          <w:tab w:val="right" w:leader="dot" w:pos="4310"/>
        </w:tabs>
        <w:rPr>
          <w:noProof/>
        </w:rPr>
      </w:pPr>
      <w:r>
        <w:rPr>
          <w:noProof/>
        </w:rPr>
        <w:t>GFSRR321</w:t>
      </w:r>
      <w:r>
        <w:rPr>
          <w:noProof/>
        </w:rPr>
        <w:tab/>
        <w:t>36</w:t>
      </w:r>
    </w:p>
    <w:p w:rsidR="00645ADE" w:rsidRDefault="00645ADE">
      <w:pPr>
        <w:pStyle w:val="Index1"/>
        <w:tabs>
          <w:tab w:val="right" w:leader="dot" w:pos="4310"/>
        </w:tabs>
        <w:rPr>
          <w:noProof/>
        </w:rPr>
      </w:pPr>
      <w:r>
        <w:rPr>
          <w:noProof/>
        </w:rPr>
        <w:t>GFSRR324</w:t>
      </w:r>
      <w:r>
        <w:rPr>
          <w:noProof/>
        </w:rPr>
        <w:tab/>
        <w:t>36</w:t>
      </w:r>
    </w:p>
    <w:p w:rsidR="00645ADE" w:rsidRDefault="00645ADE">
      <w:pPr>
        <w:pStyle w:val="Index1"/>
        <w:tabs>
          <w:tab w:val="right" w:leader="dot" w:pos="4310"/>
        </w:tabs>
        <w:rPr>
          <w:noProof/>
        </w:rPr>
      </w:pPr>
      <w:r>
        <w:rPr>
          <w:noProof/>
        </w:rPr>
        <w:t>GFTVR300</w:t>
      </w:r>
      <w:r>
        <w:rPr>
          <w:noProof/>
        </w:rPr>
        <w:tab/>
        <w:t>33</w:t>
      </w:r>
    </w:p>
    <w:p w:rsidR="00645ADE" w:rsidRDefault="00645ADE">
      <w:pPr>
        <w:pStyle w:val="Index1"/>
        <w:tabs>
          <w:tab w:val="right" w:leader="dot" w:pos="4310"/>
        </w:tabs>
        <w:rPr>
          <w:noProof/>
        </w:rPr>
      </w:pPr>
      <w:r>
        <w:rPr>
          <w:noProof/>
        </w:rPr>
        <w:t>GFTVR301</w:t>
      </w:r>
      <w:r>
        <w:rPr>
          <w:noProof/>
        </w:rPr>
        <w:tab/>
        <w:t>33</w:t>
      </w:r>
    </w:p>
    <w:p w:rsidR="00645ADE" w:rsidRDefault="00645ADE">
      <w:pPr>
        <w:pStyle w:val="Index1"/>
        <w:tabs>
          <w:tab w:val="right" w:leader="dot" w:pos="4310"/>
        </w:tabs>
        <w:rPr>
          <w:noProof/>
        </w:rPr>
      </w:pPr>
      <w:r>
        <w:rPr>
          <w:noProof/>
        </w:rPr>
        <w:t>GFTVR302</w:t>
      </w:r>
      <w:r>
        <w:rPr>
          <w:noProof/>
        </w:rPr>
        <w:tab/>
        <w:t>33</w:t>
      </w:r>
    </w:p>
    <w:p w:rsidR="00645ADE" w:rsidRDefault="00645ADE">
      <w:pPr>
        <w:pStyle w:val="Index1"/>
        <w:tabs>
          <w:tab w:val="right" w:leader="dot" w:pos="4310"/>
        </w:tabs>
        <w:rPr>
          <w:noProof/>
        </w:rPr>
      </w:pPr>
      <w:r>
        <w:rPr>
          <w:noProof/>
        </w:rPr>
        <w:t>GFTVR303</w:t>
      </w:r>
      <w:r>
        <w:rPr>
          <w:noProof/>
        </w:rPr>
        <w:tab/>
        <w:t>33</w:t>
      </w:r>
    </w:p>
    <w:p w:rsidR="00645ADE" w:rsidRDefault="00645ADE">
      <w:pPr>
        <w:pStyle w:val="Index1"/>
        <w:tabs>
          <w:tab w:val="right" w:leader="dot" w:pos="4310"/>
        </w:tabs>
        <w:rPr>
          <w:noProof/>
        </w:rPr>
      </w:pPr>
      <w:r>
        <w:rPr>
          <w:noProof/>
        </w:rPr>
        <w:t>GFTVR304</w:t>
      </w:r>
      <w:r>
        <w:rPr>
          <w:noProof/>
        </w:rPr>
        <w:tab/>
        <w:t>33</w:t>
      </w:r>
    </w:p>
    <w:p w:rsidR="00645ADE" w:rsidRDefault="00645ADE">
      <w:pPr>
        <w:pStyle w:val="Index1"/>
        <w:tabs>
          <w:tab w:val="right" w:leader="dot" w:pos="4310"/>
        </w:tabs>
        <w:rPr>
          <w:noProof/>
        </w:rPr>
      </w:pPr>
      <w:r>
        <w:rPr>
          <w:noProof/>
        </w:rPr>
        <w:t>GFTVR305</w:t>
      </w:r>
      <w:r>
        <w:rPr>
          <w:noProof/>
        </w:rPr>
        <w:tab/>
        <w:t>33</w:t>
      </w:r>
    </w:p>
    <w:p w:rsidR="00645ADE" w:rsidRDefault="00645ADE">
      <w:pPr>
        <w:pStyle w:val="Index1"/>
        <w:tabs>
          <w:tab w:val="right" w:leader="dot" w:pos="4310"/>
        </w:tabs>
        <w:rPr>
          <w:noProof/>
        </w:rPr>
      </w:pPr>
      <w:r>
        <w:rPr>
          <w:noProof/>
        </w:rPr>
        <w:t>GFTVR306</w:t>
      </w:r>
      <w:r>
        <w:rPr>
          <w:noProof/>
        </w:rPr>
        <w:tab/>
        <w:t>33</w:t>
      </w:r>
    </w:p>
    <w:p w:rsidR="00645ADE" w:rsidRDefault="00645ADE">
      <w:pPr>
        <w:pStyle w:val="Index1"/>
        <w:tabs>
          <w:tab w:val="right" w:leader="dot" w:pos="4310"/>
        </w:tabs>
        <w:rPr>
          <w:noProof/>
        </w:rPr>
      </w:pPr>
      <w:r>
        <w:rPr>
          <w:noProof/>
        </w:rPr>
        <w:t>GFTVR307</w:t>
      </w:r>
      <w:r>
        <w:rPr>
          <w:noProof/>
        </w:rPr>
        <w:tab/>
        <w:t>33</w:t>
      </w:r>
    </w:p>
    <w:p w:rsidR="00645ADE" w:rsidRDefault="00645ADE">
      <w:pPr>
        <w:pStyle w:val="Index1"/>
        <w:tabs>
          <w:tab w:val="right" w:leader="dot" w:pos="4310"/>
        </w:tabs>
        <w:rPr>
          <w:noProof/>
        </w:rPr>
      </w:pPr>
      <w:r>
        <w:rPr>
          <w:noProof/>
        </w:rPr>
        <w:t>GFTVR308</w:t>
      </w:r>
      <w:r>
        <w:rPr>
          <w:noProof/>
        </w:rPr>
        <w:tab/>
        <w:t>33</w:t>
      </w:r>
    </w:p>
    <w:p w:rsidR="00645ADE" w:rsidRDefault="00645ADE">
      <w:pPr>
        <w:pStyle w:val="Index1"/>
        <w:tabs>
          <w:tab w:val="right" w:leader="dot" w:pos="4310"/>
        </w:tabs>
        <w:rPr>
          <w:noProof/>
        </w:rPr>
      </w:pPr>
      <w:r>
        <w:rPr>
          <w:noProof/>
        </w:rPr>
        <w:t>GFTVR309</w:t>
      </w:r>
      <w:r>
        <w:rPr>
          <w:noProof/>
        </w:rPr>
        <w:tab/>
        <w:t>33</w:t>
      </w:r>
    </w:p>
    <w:p w:rsidR="00645ADE" w:rsidRDefault="00645ADE">
      <w:pPr>
        <w:pStyle w:val="Index1"/>
        <w:tabs>
          <w:tab w:val="right" w:leader="dot" w:pos="4310"/>
        </w:tabs>
        <w:rPr>
          <w:noProof/>
        </w:rPr>
      </w:pPr>
      <w:r>
        <w:rPr>
          <w:noProof/>
        </w:rPr>
        <w:t>GFTVR310</w:t>
      </w:r>
      <w:r>
        <w:rPr>
          <w:noProof/>
        </w:rPr>
        <w:tab/>
        <w:t>33</w:t>
      </w:r>
    </w:p>
    <w:p w:rsidR="00645ADE" w:rsidRDefault="00645ADE">
      <w:pPr>
        <w:pStyle w:val="Index1"/>
        <w:tabs>
          <w:tab w:val="right" w:leader="dot" w:pos="4310"/>
        </w:tabs>
        <w:rPr>
          <w:noProof/>
        </w:rPr>
      </w:pPr>
      <w:r>
        <w:rPr>
          <w:noProof/>
        </w:rPr>
        <w:t>GFTVR311</w:t>
      </w:r>
      <w:r>
        <w:rPr>
          <w:noProof/>
        </w:rPr>
        <w:tab/>
        <w:t>33</w:t>
      </w:r>
    </w:p>
    <w:p w:rsidR="00645ADE" w:rsidRDefault="00645ADE">
      <w:pPr>
        <w:pStyle w:val="Index1"/>
        <w:tabs>
          <w:tab w:val="right" w:leader="dot" w:pos="4310"/>
        </w:tabs>
        <w:rPr>
          <w:noProof/>
        </w:rPr>
      </w:pPr>
      <w:r>
        <w:rPr>
          <w:noProof/>
        </w:rPr>
        <w:t>GFTVR312</w:t>
      </w:r>
      <w:r>
        <w:rPr>
          <w:noProof/>
        </w:rPr>
        <w:tab/>
        <w:t>33</w:t>
      </w:r>
    </w:p>
    <w:p w:rsidR="00645ADE" w:rsidRDefault="00645ADE">
      <w:pPr>
        <w:pStyle w:val="Index1"/>
        <w:tabs>
          <w:tab w:val="right" w:leader="dot" w:pos="4310"/>
        </w:tabs>
        <w:rPr>
          <w:noProof/>
        </w:rPr>
      </w:pPr>
      <w:r>
        <w:rPr>
          <w:noProof/>
        </w:rPr>
        <w:t>GFTVR313</w:t>
      </w:r>
      <w:r>
        <w:rPr>
          <w:noProof/>
        </w:rPr>
        <w:tab/>
        <w:t>33</w:t>
      </w:r>
    </w:p>
    <w:p w:rsidR="00645ADE" w:rsidRDefault="00645ADE">
      <w:pPr>
        <w:pStyle w:val="Index1"/>
        <w:tabs>
          <w:tab w:val="right" w:leader="dot" w:pos="4310"/>
        </w:tabs>
        <w:rPr>
          <w:noProof/>
        </w:rPr>
      </w:pPr>
      <w:r>
        <w:rPr>
          <w:noProof/>
        </w:rPr>
        <w:t>GFTVR314</w:t>
      </w:r>
      <w:r>
        <w:rPr>
          <w:noProof/>
        </w:rPr>
        <w:tab/>
        <w:t>33</w:t>
      </w:r>
    </w:p>
    <w:p w:rsidR="00645ADE" w:rsidRDefault="00645ADE">
      <w:pPr>
        <w:pStyle w:val="Index1"/>
        <w:tabs>
          <w:tab w:val="right" w:leader="dot" w:pos="4310"/>
        </w:tabs>
        <w:rPr>
          <w:noProof/>
        </w:rPr>
      </w:pPr>
      <w:r>
        <w:rPr>
          <w:noProof/>
        </w:rPr>
        <w:t>GFTVR315</w:t>
      </w:r>
      <w:r>
        <w:rPr>
          <w:noProof/>
        </w:rPr>
        <w:tab/>
        <w:t>34</w:t>
      </w:r>
    </w:p>
    <w:p w:rsidR="00645ADE" w:rsidRDefault="00645ADE">
      <w:pPr>
        <w:pStyle w:val="Index1"/>
        <w:tabs>
          <w:tab w:val="right" w:leader="dot" w:pos="4310"/>
        </w:tabs>
        <w:rPr>
          <w:noProof/>
        </w:rPr>
      </w:pPr>
      <w:r>
        <w:rPr>
          <w:noProof/>
        </w:rPr>
        <w:t>GFTVR316</w:t>
      </w:r>
      <w:r>
        <w:rPr>
          <w:noProof/>
        </w:rPr>
        <w:tab/>
        <w:t>34</w:t>
      </w:r>
    </w:p>
    <w:p w:rsidR="00645ADE" w:rsidRDefault="00645ADE">
      <w:pPr>
        <w:pStyle w:val="Index1"/>
        <w:tabs>
          <w:tab w:val="right" w:leader="dot" w:pos="4310"/>
        </w:tabs>
        <w:rPr>
          <w:noProof/>
        </w:rPr>
      </w:pPr>
      <w:r>
        <w:rPr>
          <w:noProof/>
        </w:rPr>
        <w:t>GFTVR317</w:t>
      </w:r>
      <w:r>
        <w:rPr>
          <w:noProof/>
        </w:rPr>
        <w:tab/>
        <w:t>34</w:t>
      </w:r>
    </w:p>
    <w:p w:rsidR="00645ADE" w:rsidRDefault="00645ADE">
      <w:pPr>
        <w:pStyle w:val="Index1"/>
        <w:tabs>
          <w:tab w:val="right" w:leader="dot" w:pos="4310"/>
        </w:tabs>
        <w:rPr>
          <w:noProof/>
        </w:rPr>
      </w:pPr>
      <w:r>
        <w:rPr>
          <w:noProof/>
        </w:rPr>
        <w:t>GFTVR318</w:t>
      </w:r>
      <w:r>
        <w:rPr>
          <w:noProof/>
        </w:rPr>
        <w:tab/>
        <w:t>34</w:t>
      </w:r>
    </w:p>
    <w:p w:rsidR="00645ADE" w:rsidRDefault="00645ADE">
      <w:pPr>
        <w:pStyle w:val="Index1"/>
        <w:tabs>
          <w:tab w:val="right" w:leader="dot" w:pos="4310"/>
        </w:tabs>
        <w:rPr>
          <w:noProof/>
        </w:rPr>
      </w:pPr>
      <w:r>
        <w:rPr>
          <w:noProof/>
        </w:rPr>
        <w:t>GFTVR319</w:t>
      </w:r>
      <w:r>
        <w:rPr>
          <w:noProof/>
        </w:rPr>
        <w:tab/>
        <w:t>34</w:t>
      </w:r>
    </w:p>
    <w:p w:rsidR="00645ADE" w:rsidRDefault="00645ADE">
      <w:pPr>
        <w:pStyle w:val="Index1"/>
        <w:tabs>
          <w:tab w:val="right" w:leader="dot" w:pos="4310"/>
        </w:tabs>
        <w:rPr>
          <w:noProof/>
        </w:rPr>
      </w:pPr>
      <w:r>
        <w:rPr>
          <w:noProof/>
        </w:rPr>
        <w:t>GFTVR320</w:t>
      </w:r>
      <w:r>
        <w:rPr>
          <w:noProof/>
        </w:rPr>
        <w:tab/>
        <w:t>34</w:t>
      </w:r>
    </w:p>
    <w:p w:rsidR="00645ADE" w:rsidRDefault="00645ADE">
      <w:pPr>
        <w:pStyle w:val="Index1"/>
        <w:tabs>
          <w:tab w:val="right" w:leader="dot" w:pos="4310"/>
        </w:tabs>
        <w:rPr>
          <w:noProof/>
        </w:rPr>
      </w:pPr>
      <w:r>
        <w:rPr>
          <w:noProof/>
        </w:rPr>
        <w:t>GFTVR321</w:t>
      </w:r>
      <w:r>
        <w:rPr>
          <w:noProof/>
        </w:rPr>
        <w:tab/>
        <w:t>34</w:t>
      </w:r>
    </w:p>
    <w:p w:rsidR="00645ADE" w:rsidRDefault="00645ADE">
      <w:pPr>
        <w:pStyle w:val="Index1"/>
        <w:tabs>
          <w:tab w:val="right" w:leader="dot" w:pos="4310"/>
        </w:tabs>
        <w:rPr>
          <w:noProof/>
        </w:rPr>
      </w:pPr>
      <w:r>
        <w:rPr>
          <w:noProof/>
        </w:rPr>
        <w:t>GFTVR324</w:t>
      </w:r>
      <w:r>
        <w:rPr>
          <w:noProof/>
        </w:rPr>
        <w:tab/>
        <w:t>34</w:t>
      </w:r>
    </w:p>
    <w:p w:rsidR="00645ADE" w:rsidRDefault="00645ADE">
      <w:pPr>
        <w:pStyle w:val="Index1"/>
        <w:tabs>
          <w:tab w:val="right" w:leader="dot" w:pos="4310"/>
        </w:tabs>
        <w:rPr>
          <w:noProof/>
        </w:rPr>
      </w:pPr>
      <w:r>
        <w:rPr>
          <w:noProof/>
        </w:rPr>
        <w:t>GOCHILR3</w:t>
      </w:r>
      <w:r>
        <w:rPr>
          <w:noProof/>
        </w:rPr>
        <w:tab/>
        <w:t>58</w:t>
      </w:r>
    </w:p>
    <w:p w:rsidR="00645ADE" w:rsidRDefault="00645ADE">
      <w:pPr>
        <w:pStyle w:val="Index1"/>
        <w:tabs>
          <w:tab w:val="right" w:leader="dot" w:pos="4310"/>
        </w:tabs>
        <w:rPr>
          <w:noProof/>
        </w:rPr>
      </w:pPr>
      <w:r>
        <w:rPr>
          <w:noProof/>
        </w:rPr>
        <w:t>GRADE</w:t>
      </w:r>
      <w:r>
        <w:rPr>
          <w:noProof/>
        </w:rPr>
        <w:tab/>
        <w:t>67</w:t>
      </w:r>
    </w:p>
    <w:p w:rsidR="00645ADE" w:rsidRDefault="00645ADE">
      <w:pPr>
        <w:pStyle w:val="Index1"/>
        <w:tabs>
          <w:tab w:val="right" w:leader="dot" w:pos="4310"/>
        </w:tabs>
        <w:rPr>
          <w:noProof/>
        </w:rPr>
      </w:pPr>
      <w:r>
        <w:rPr>
          <w:noProof/>
        </w:rPr>
        <w:t>GRADER3</w:t>
      </w:r>
      <w:r>
        <w:rPr>
          <w:noProof/>
        </w:rPr>
        <w:tab/>
        <w:t>4</w:t>
      </w:r>
    </w:p>
    <w:p w:rsidR="00645ADE" w:rsidRDefault="00645ADE">
      <w:pPr>
        <w:pStyle w:val="Index1"/>
        <w:tabs>
          <w:tab w:val="right" w:leader="dot" w:pos="4310"/>
        </w:tabs>
        <w:rPr>
          <w:noProof/>
        </w:rPr>
      </w:pPr>
      <w:r>
        <w:rPr>
          <w:noProof/>
        </w:rPr>
        <w:t>GRDLKER3</w:t>
      </w:r>
      <w:r>
        <w:rPr>
          <w:noProof/>
        </w:rPr>
        <w:tab/>
        <w:t>65</w:t>
      </w:r>
    </w:p>
    <w:p w:rsidR="00645ADE" w:rsidRDefault="00645ADE">
      <w:pPr>
        <w:pStyle w:val="Index1"/>
        <w:tabs>
          <w:tab w:val="right" w:leader="dot" w:pos="4310"/>
        </w:tabs>
        <w:rPr>
          <w:noProof/>
        </w:rPr>
      </w:pPr>
      <w:r>
        <w:rPr>
          <w:noProof/>
        </w:rPr>
        <w:t>GRFISHR3</w:t>
      </w:r>
      <w:r>
        <w:rPr>
          <w:noProof/>
        </w:rPr>
        <w:tab/>
        <w:t>14</w:t>
      </w:r>
    </w:p>
    <w:p w:rsidR="00645ADE" w:rsidRDefault="00645ADE">
      <w:pPr>
        <w:pStyle w:val="Index1"/>
        <w:tabs>
          <w:tab w:val="right" w:leader="dot" w:pos="4310"/>
        </w:tabs>
        <w:rPr>
          <w:noProof/>
        </w:rPr>
      </w:pPr>
      <w:r>
        <w:rPr>
          <w:noProof/>
        </w:rPr>
        <w:t>GROUPR31</w:t>
      </w:r>
      <w:r>
        <w:rPr>
          <w:noProof/>
        </w:rPr>
        <w:tab/>
        <w:t>42</w:t>
      </w:r>
    </w:p>
    <w:p w:rsidR="00645ADE" w:rsidRDefault="00645ADE">
      <w:pPr>
        <w:pStyle w:val="Index1"/>
        <w:tabs>
          <w:tab w:val="right" w:leader="dot" w:pos="4310"/>
        </w:tabs>
        <w:rPr>
          <w:noProof/>
        </w:rPr>
      </w:pPr>
      <w:r>
        <w:rPr>
          <w:noProof/>
        </w:rPr>
        <w:t>GROUPR32</w:t>
      </w:r>
      <w:r>
        <w:rPr>
          <w:noProof/>
        </w:rPr>
        <w:tab/>
        <w:t>43</w:t>
      </w:r>
    </w:p>
    <w:p w:rsidR="00645ADE" w:rsidRDefault="00645ADE">
      <w:pPr>
        <w:pStyle w:val="Index1"/>
        <w:tabs>
          <w:tab w:val="right" w:leader="dot" w:pos="4310"/>
        </w:tabs>
        <w:rPr>
          <w:noProof/>
        </w:rPr>
      </w:pPr>
      <w:r>
        <w:rPr>
          <w:noProof/>
        </w:rPr>
        <w:t>GROUPR33</w:t>
      </w:r>
      <w:r>
        <w:rPr>
          <w:noProof/>
        </w:rPr>
        <w:tab/>
        <w:t>43</w:t>
      </w:r>
    </w:p>
    <w:p w:rsidR="00645ADE" w:rsidRDefault="00645ADE">
      <w:pPr>
        <w:pStyle w:val="Index1"/>
        <w:tabs>
          <w:tab w:val="right" w:leader="dot" w:pos="4310"/>
        </w:tabs>
        <w:rPr>
          <w:noProof/>
        </w:rPr>
      </w:pPr>
      <w:r>
        <w:rPr>
          <w:noProof/>
        </w:rPr>
        <w:t>GRWCRPR3</w:t>
      </w:r>
      <w:r>
        <w:rPr>
          <w:noProof/>
        </w:rPr>
        <w:tab/>
        <w:t>13</w:t>
      </w:r>
    </w:p>
    <w:p w:rsidR="00645ADE" w:rsidRDefault="00645ADE">
      <w:pPr>
        <w:pStyle w:val="Index1"/>
        <w:tabs>
          <w:tab w:val="right" w:leader="dot" w:pos="4310"/>
        </w:tabs>
        <w:rPr>
          <w:noProof/>
        </w:rPr>
      </w:pPr>
      <w:r>
        <w:rPr>
          <w:noProof/>
        </w:rPr>
        <w:t>GRZLVSR3</w:t>
      </w:r>
      <w:r>
        <w:rPr>
          <w:noProof/>
        </w:rPr>
        <w:tab/>
        <w:t>14</w:t>
      </w:r>
    </w:p>
    <w:p w:rsidR="00645ADE" w:rsidRDefault="00645ADE">
      <w:pPr>
        <w:pStyle w:val="IndexHeading"/>
        <w:keepNext/>
        <w:tabs>
          <w:tab w:val="right" w:leader="dot" w:pos="4310"/>
        </w:tabs>
        <w:rPr>
          <w:b w:val="0"/>
          <w:bCs w:val="0"/>
          <w:noProof/>
        </w:rPr>
      </w:pPr>
      <w:r>
        <w:rPr>
          <w:noProof/>
        </w:rPr>
        <w:t>H</w:t>
      </w:r>
    </w:p>
    <w:p w:rsidR="00645ADE" w:rsidRDefault="00645ADE">
      <w:pPr>
        <w:pStyle w:val="Index1"/>
        <w:tabs>
          <w:tab w:val="right" w:leader="dot" w:pos="4310"/>
        </w:tabs>
        <w:rPr>
          <w:noProof/>
        </w:rPr>
      </w:pPr>
      <w:r>
        <w:rPr>
          <w:noProof/>
        </w:rPr>
        <w:t>HCNTRR31</w:t>
      </w:r>
      <w:r>
        <w:rPr>
          <w:noProof/>
        </w:rPr>
        <w:tab/>
        <w:t>10</w:t>
      </w:r>
    </w:p>
    <w:p w:rsidR="00645ADE" w:rsidRDefault="00645ADE">
      <w:pPr>
        <w:pStyle w:val="Index1"/>
        <w:tabs>
          <w:tab w:val="right" w:leader="dot" w:pos="4310"/>
        </w:tabs>
        <w:rPr>
          <w:noProof/>
        </w:rPr>
      </w:pPr>
      <w:r>
        <w:rPr>
          <w:noProof/>
        </w:rPr>
        <w:t>HCNTRR32</w:t>
      </w:r>
      <w:r>
        <w:rPr>
          <w:noProof/>
        </w:rPr>
        <w:tab/>
        <w:t>10</w:t>
      </w:r>
    </w:p>
    <w:p w:rsidR="00645ADE" w:rsidRDefault="00645ADE">
      <w:pPr>
        <w:pStyle w:val="Index1"/>
        <w:tabs>
          <w:tab w:val="right" w:leader="dot" w:pos="4310"/>
        </w:tabs>
        <w:rPr>
          <w:noProof/>
        </w:rPr>
      </w:pPr>
      <w:r>
        <w:rPr>
          <w:noProof/>
        </w:rPr>
        <w:t>HCNTRR33</w:t>
      </w:r>
      <w:r>
        <w:rPr>
          <w:noProof/>
        </w:rPr>
        <w:tab/>
        <w:t>10</w:t>
      </w:r>
    </w:p>
    <w:p w:rsidR="00645ADE" w:rsidRDefault="00645ADE">
      <w:pPr>
        <w:pStyle w:val="Index1"/>
        <w:tabs>
          <w:tab w:val="right" w:leader="dot" w:pos="4310"/>
        </w:tabs>
        <w:rPr>
          <w:noProof/>
        </w:rPr>
      </w:pPr>
      <w:r>
        <w:rPr>
          <w:noProof/>
        </w:rPr>
        <w:t>HCNTRR34</w:t>
      </w:r>
      <w:r>
        <w:rPr>
          <w:noProof/>
        </w:rPr>
        <w:tab/>
        <w:t>10</w:t>
      </w:r>
    </w:p>
    <w:p w:rsidR="00645ADE" w:rsidRDefault="00645ADE">
      <w:pPr>
        <w:pStyle w:val="Index1"/>
        <w:tabs>
          <w:tab w:val="right" w:leader="dot" w:pos="4310"/>
        </w:tabs>
        <w:rPr>
          <w:noProof/>
        </w:rPr>
      </w:pPr>
      <w:r>
        <w:rPr>
          <w:noProof/>
        </w:rPr>
        <w:t>HCNTRR35</w:t>
      </w:r>
      <w:r>
        <w:rPr>
          <w:noProof/>
        </w:rPr>
        <w:tab/>
        <w:t>10</w:t>
      </w:r>
    </w:p>
    <w:p w:rsidR="00645ADE" w:rsidRDefault="00645ADE">
      <w:pPr>
        <w:pStyle w:val="Index1"/>
        <w:tabs>
          <w:tab w:val="right" w:leader="dot" w:pos="4310"/>
        </w:tabs>
        <w:rPr>
          <w:noProof/>
        </w:rPr>
      </w:pPr>
      <w:r>
        <w:rPr>
          <w:noProof/>
        </w:rPr>
        <w:t>HCNTRR36</w:t>
      </w:r>
      <w:r>
        <w:rPr>
          <w:noProof/>
        </w:rPr>
        <w:tab/>
        <w:t>10</w:t>
      </w:r>
    </w:p>
    <w:p w:rsidR="00645ADE" w:rsidRDefault="00645ADE">
      <w:pPr>
        <w:pStyle w:val="Index1"/>
        <w:tabs>
          <w:tab w:val="right" w:leader="dot" w:pos="4310"/>
        </w:tabs>
        <w:rPr>
          <w:noProof/>
        </w:rPr>
      </w:pPr>
      <w:r>
        <w:rPr>
          <w:noProof/>
        </w:rPr>
        <w:t>HCNTRR37</w:t>
      </w:r>
      <w:r>
        <w:rPr>
          <w:noProof/>
        </w:rPr>
        <w:tab/>
        <w:t>10</w:t>
      </w:r>
    </w:p>
    <w:p w:rsidR="00645ADE" w:rsidRDefault="00645ADE">
      <w:pPr>
        <w:pStyle w:val="Index1"/>
        <w:tabs>
          <w:tab w:val="right" w:leader="dot" w:pos="4310"/>
        </w:tabs>
        <w:rPr>
          <w:noProof/>
        </w:rPr>
      </w:pPr>
      <w:r>
        <w:rPr>
          <w:noProof/>
        </w:rPr>
        <w:t>HHCHRER3</w:t>
      </w:r>
      <w:r>
        <w:rPr>
          <w:noProof/>
        </w:rPr>
        <w:tab/>
        <w:t>17</w:t>
      </w:r>
    </w:p>
    <w:p w:rsidR="00645ADE" w:rsidRDefault="00645ADE">
      <w:pPr>
        <w:pStyle w:val="Index1"/>
        <w:tabs>
          <w:tab w:val="right" w:leader="dot" w:pos="4310"/>
        </w:tabs>
        <w:rPr>
          <w:noProof/>
        </w:rPr>
      </w:pPr>
      <w:r>
        <w:rPr>
          <w:noProof/>
        </w:rPr>
        <w:t>HHMEMR31</w:t>
      </w:r>
      <w:r>
        <w:rPr>
          <w:noProof/>
        </w:rPr>
        <w:tab/>
        <w:t>42</w:t>
      </w:r>
    </w:p>
    <w:p w:rsidR="00645ADE" w:rsidRDefault="00645ADE">
      <w:pPr>
        <w:pStyle w:val="Index1"/>
        <w:tabs>
          <w:tab w:val="right" w:leader="dot" w:pos="4310"/>
        </w:tabs>
        <w:rPr>
          <w:noProof/>
        </w:rPr>
      </w:pPr>
      <w:r>
        <w:rPr>
          <w:noProof/>
        </w:rPr>
        <w:t>HHMEMR32</w:t>
      </w:r>
      <w:r>
        <w:rPr>
          <w:noProof/>
        </w:rPr>
        <w:tab/>
        <w:t>42</w:t>
      </w:r>
    </w:p>
    <w:p w:rsidR="00645ADE" w:rsidRDefault="00645ADE">
      <w:pPr>
        <w:pStyle w:val="Index1"/>
        <w:tabs>
          <w:tab w:val="right" w:leader="dot" w:pos="4310"/>
        </w:tabs>
        <w:rPr>
          <w:noProof/>
        </w:rPr>
      </w:pPr>
      <w:r>
        <w:rPr>
          <w:noProof/>
        </w:rPr>
        <w:t>HHMEMR33</w:t>
      </w:r>
      <w:r>
        <w:rPr>
          <w:noProof/>
        </w:rPr>
        <w:tab/>
        <w:t>43</w:t>
      </w:r>
    </w:p>
    <w:p w:rsidR="00645ADE" w:rsidRDefault="00645ADE">
      <w:pPr>
        <w:pStyle w:val="Index1"/>
        <w:tabs>
          <w:tab w:val="right" w:leader="dot" w:pos="4310"/>
        </w:tabs>
        <w:rPr>
          <w:noProof/>
        </w:rPr>
      </w:pPr>
      <w:r>
        <w:rPr>
          <w:noProof/>
        </w:rPr>
        <w:t>HLPCHLR3</w:t>
      </w:r>
      <w:r>
        <w:rPr>
          <w:noProof/>
        </w:rPr>
        <w:tab/>
        <w:t>82</w:t>
      </w:r>
    </w:p>
    <w:p w:rsidR="00645ADE" w:rsidRDefault="00645ADE">
      <w:pPr>
        <w:pStyle w:val="Index1"/>
        <w:tabs>
          <w:tab w:val="right" w:leader="dot" w:pos="4310"/>
        </w:tabs>
        <w:rPr>
          <w:noProof/>
        </w:rPr>
      </w:pPr>
      <w:r>
        <w:rPr>
          <w:noProof/>
        </w:rPr>
        <w:t>HOURSR3</w:t>
      </w:r>
      <w:r>
        <w:rPr>
          <w:noProof/>
        </w:rPr>
        <w:tab/>
        <w:t>17</w:t>
      </w:r>
    </w:p>
    <w:p w:rsidR="00645ADE" w:rsidRDefault="00645ADE">
      <w:pPr>
        <w:pStyle w:val="Index1"/>
        <w:tabs>
          <w:tab w:val="right" w:leader="dot" w:pos="4310"/>
        </w:tabs>
        <w:rPr>
          <w:noProof/>
        </w:rPr>
      </w:pPr>
      <w:r>
        <w:rPr>
          <w:noProof/>
        </w:rPr>
        <w:t>HOWLNGR3</w:t>
      </w:r>
      <w:r>
        <w:rPr>
          <w:noProof/>
        </w:rPr>
        <w:tab/>
        <w:t>3</w:t>
      </w:r>
    </w:p>
    <w:p w:rsidR="00645ADE" w:rsidRDefault="00645ADE">
      <w:pPr>
        <w:pStyle w:val="Index1"/>
        <w:tabs>
          <w:tab w:val="right" w:leader="dot" w:pos="4310"/>
        </w:tabs>
        <w:rPr>
          <w:noProof/>
        </w:rPr>
      </w:pPr>
      <w:r>
        <w:rPr>
          <w:noProof/>
        </w:rPr>
        <w:t>HOWRSR3</w:t>
      </w:r>
      <w:r>
        <w:rPr>
          <w:noProof/>
        </w:rPr>
        <w:tab/>
        <w:t>26</w:t>
      </w:r>
    </w:p>
    <w:p w:rsidR="00645ADE" w:rsidRDefault="00645ADE">
      <w:pPr>
        <w:pStyle w:val="Index1"/>
        <w:tabs>
          <w:tab w:val="right" w:leader="dot" w:pos="4310"/>
        </w:tabs>
        <w:rPr>
          <w:noProof/>
        </w:rPr>
      </w:pPr>
      <w:r>
        <w:rPr>
          <w:noProof/>
        </w:rPr>
        <w:t>HRDTLKR3</w:t>
      </w:r>
      <w:r>
        <w:rPr>
          <w:noProof/>
        </w:rPr>
        <w:tab/>
        <w:t>82</w:t>
      </w:r>
    </w:p>
    <w:p w:rsidR="00645ADE" w:rsidRDefault="00645ADE">
      <w:pPr>
        <w:pStyle w:val="Index1"/>
        <w:tabs>
          <w:tab w:val="right" w:leader="dot" w:pos="4310"/>
        </w:tabs>
        <w:rPr>
          <w:noProof/>
        </w:rPr>
      </w:pPr>
      <w:r>
        <w:rPr>
          <w:noProof/>
        </w:rPr>
        <w:t>HRSEXCR3</w:t>
      </w:r>
      <w:r>
        <w:rPr>
          <w:noProof/>
        </w:rPr>
        <w:tab/>
        <w:t>13</w:t>
      </w:r>
    </w:p>
    <w:p w:rsidR="00645ADE" w:rsidRDefault="00645ADE">
      <w:pPr>
        <w:pStyle w:val="Index1"/>
        <w:tabs>
          <w:tab w:val="right" w:leader="dot" w:pos="4310"/>
        </w:tabs>
        <w:rPr>
          <w:noProof/>
        </w:rPr>
      </w:pPr>
      <w:r>
        <w:rPr>
          <w:noProof/>
        </w:rPr>
        <w:t>HRSPRFR3</w:t>
      </w:r>
      <w:r>
        <w:rPr>
          <w:noProof/>
        </w:rPr>
        <w:tab/>
        <w:t>13</w:t>
      </w:r>
    </w:p>
    <w:p w:rsidR="00645ADE" w:rsidRDefault="00645ADE">
      <w:pPr>
        <w:pStyle w:val="Index1"/>
        <w:tabs>
          <w:tab w:val="right" w:leader="dot" w:pos="4310"/>
        </w:tabs>
        <w:rPr>
          <w:noProof/>
        </w:rPr>
      </w:pPr>
      <w:r>
        <w:rPr>
          <w:noProof/>
        </w:rPr>
        <w:t>HSSTRR3</w:t>
      </w:r>
      <w:r>
        <w:rPr>
          <w:noProof/>
        </w:rPr>
        <w:tab/>
        <w:t>4</w:t>
      </w:r>
    </w:p>
    <w:p w:rsidR="00645ADE" w:rsidRDefault="00645ADE">
      <w:pPr>
        <w:pStyle w:val="Index1"/>
        <w:tabs>
          <w:tab w:val="right" w:leader="dot" w:pos="4310"/>
        </w:tabs>
        <w:rPr>
          <w:noProof/>
        </w:rPr>
      </w:pPr>
      <w:r>
        <w:rPr>
          <w:noProof/>
        </w:rPr>
        <w:t>HTUSDR3</w:t>
      </w:r>
      <w:r>
        <w:rPr>
          <w:noProof/>
        </w:rPr>
        <w:tab/>
        <w:t>53</w:t>
      </w:r>
    </w:p>
    <w:p w:rsidR="00645ADE" w:rsidRDefault="00645ADE">
      <w:pPr>
        <w:pStyle w:val="IndexHeading"/>
        <w:keepNext/>
        <w:tabs>
          <w:tab w:val="right" w:leader="dot" w:pos="4310"/>
        </w:tabs>
        <w:rPr>
          <w:b w:val="0"/>
          <w:bCs w:val="0"/>
          <w:noProof/>
        </w:rPr>
      </w:pPr>
      <w:r>
        <w:rPr>
          <w:noProof/>
        </w:rPr>
        <w:t>I</w:t>
      </w:r>
    </w:p>
    <w:p w:rsidR="00645ADE" w:rsidRDefault="00645ADE">
      <w:pPr>
        <w:pStyle w:val="Index1"/>
        <w:tabs>
          <w:tab w:val="right" w:leader="dot" w:pos="4310"/>
        </w:tabs>
        <w:rPr>
          <w:noProof/>
        </w:rPr>
      </w:pPr>
      <w:r>
        <w:rPr>
          <w:noProof/>
        </w:rPr>
        <w:t>ID</w:t>
      </w:r>
      <w:r>
        <w:rPr>
          <w:noProof/>
        </w:rPr>
        <w:tab/>
        <w:t>66</w:t>
      </w:r>
    </w:p>
    <w:p w:rsidR="00645ADE" w:rsidRDefault="00645ADE">
      <w:pPr>
        <w:pStyle w:val="Index1"/>
        <w:tabs>
          <w:tab w:val="right" w:leader="dot" w:pos="4310"/>
        </w:tabs>
        <w:rPr>
          <w:noProof/>
        </w:rPr>
      </w:pPr>
      <w:r>
        <w:rPr>
          <w:noProof/>
        </w:rPr>
        <w:t>IDR31</w:t>
      </w:r>
      <w:r>
        <w:rPr>
          <w:noProof/>
        </w:rPr>
        <w:tab/>
        <w:t>2</w:t>
      </w:r>
    </w:p>
    <w:p w:rsidR="00645ADE" w:rsidRDefault="00645ADE">
      <w:pPr>
        <w:pStyle w:val="Index1"/>
        <w:tabs>
          <w:tab w:val="right" w:leader="dot" w:pos="4310"/>
        </w:tabs>
        <w:rPr>
          <w:noProof/>
        </w:rPr>
      </w:pPr>
      <w:r>
        <w:rPr>
          <w:noProof/>
        </w:rPr>
        <w:t>IDR310</w:t>
      </w:r>
      <w:r>
        <w:rPr>
          <w:noProof/>
        </w:rPr>
        <w:tab/>
        <w:t>62</w:t>
      </w:r>
    </w:p>
    <w:p w:rsidR="00645ADE" w:rsidRDefault="00645ADE">
      <w:pPr>
        <w:pStyle w:val="Index1"/>
        <w:tabs>
          <w:tab w:val="right" w:leader="dot" w:pos="4310"/>
        </w:tabs>
        <w:rPr>
          <w:noProof/>
        </w:rPr>
      </w:pPr>
      <w:r>
        <w:rPr>
          <w:noProof/>
        </w:rPr>
        <w:t>IDR311</w:t>
      </w:r>
      <w:r>
        <w:rPr>
          <w:noProof/>
        </w:rPr>
        <w:tab/>
        <w:t>63</w:t>
      </w:r>
    </w:p>
    <w:p w:rsidR="00645ADE" w:rsidRDefault="00645ADE">
      <w:pPr>
        <w:pStyle w:val="Index1"/>
        <w:tabs>
          <w:tab w:val="right" w:leader="dot" w:pos="4310"/>
        </w:tabs>
        <w:rPr>
          <w:noProof/>
        </w:rPr>
      </w:pPr>
      <w:r>
        <w:rPr>
          <w:noProof/>
        </w:rPr>
        <w:t>IDR32</w:t>
      </w:r>
      <w:r>
        <w:rPr>
          <w:noProof/>
        </w:rPr>
        <w:tab/>
        <w:t>4</w:t>
      </w:r>
    </w:p>
    <w:p w:rsidR="00645ADE" w:rsidRDefault="00645ADE">
      <w:pPr>
        <w:pStyle w:val="Index1"/>
        <w:tabs>
          <w:tab w:val="right" w:leader="dot" w:pos="4310"/>
        </w:tabs>
        <w:rPr>
          <w:noProof/>
        </w:rPr>
      </w:pPr>
      <w:r>
        <w:rPr>
          <w:noProof/>
        </w:rPr>
        <w:t>IDR33</w:t>
      </w:r>
      <w:r>
        <w:rPr>
          <w:noProof/>
        </w:rPr>
        <w:tab/>
        <w:t>13</w:t>
      </w:r>
    </w:p>
    <w:p w:rsidR="00645ADE" w:rsidRDefault="00645ADE">
      <w:pPr>
        <w:pStyle w:val="Index1"/>
        <w:tabs>
          <w:tab w:val="right" w:leader="dot" w:pos="4310"/>
        </w:tabs>
        <w:rPr>
          <w:noProof/>
        </w:rPr>
      </w:pPr>
      <w:r>
        <w:rPr>
          <w:noProof/>
        </w:rPr>
        <w:t>IDR34</w:t>
      </w:r>
      <w:r>
        <w:rPr>
          <w:noProof/>
        </w:rPr>
        <w:tab/>
        <w:t>27</w:t>
      </w:r>
    </w:p>
    <w:p w:rsidR="00645ADE" w:rsidRDefault="00645ADE">
      <w:pPr>
        <w:pStyle w:val="Index1"/>
        <w:tabs>
          <w:tab w:val="right" w:leader="dot" w:pos="4310"/>
        </w:tabs>
        <w:rPr>
          <w:noProof/>
        </w:rPr>
      </w:pPr>
      <w:r>
        <w:rPr>
          <w:noProof/>
        </w:rPr>
        <w:t>IDR35</w:t>
      </w:r>
      <w:r>
        <w:rPr>
          <w:noProof/>
        </w:rPr>
        <w:tab/>
        <w:t>40</w:t>
      </w:r>
    </w:p>
    <w:p w:rsidR="00645ADE" w:rsidRDefault="00645ADE">
      <w:pPr>
        <w:pStyle w:val="Index1"/>
        <w:tabs>
          <w:tab w:val="right" w:leader="dot" w:pos="4310"/>
        </w:tabs>
        <w:rPr>
          <w:noProof/>
        </w:rPr>
      </w:pPr>
      <w:r>
        <w:rPr>
          <w:noProof/>
        </w:rPr>
        <w:t>IDR36</w:t>
      </w:r>
      <w:r>
        <w:rPr>
          <w:noProof/>
        </w:rPr>
        <w:tab/>
        <w:t>43</w:t>
      </w:r>
    </w:p>
    <w:p w:rsidR="00645ADE" w:rsidRDefault="00645ADE">
      <w:pPr>
        <w:pStyle w:val="Index1"/>
        <w:tabs>
          <w:tab w:val="right" w:leader="dot" w:pos="4310"/>
        </w:tabs>
        <w:rPr>
          <w:noProof/>
        </w:rPr>
      </w:pPr>
      <w:r>
        <w:rPr>
          <w:noProof/>
        </w:rPr>
        <w:t>IDR37</w:t>
      </w:r>
      <w:r>
        <w:rPr>
          <w:noProof/>
        </w:rPr>
        <w:tab/>
        <w:t>50</w:t>
      </w:r>
    </w:p>
    <w:p w:rsidR="00645ADE" w:rsidRDefault="00645ADE">
      <w:pPr>
        <w:pStyle w:val="Index1"/>
        <w:tabs>
          <w:tab w:val="right" w:leader="dot" w:pos="4310"/>
        </w:tabs>
        <w:rPr>
          <w:noProof/>
        </w:rPr>
      </w:pPr>
      <w:r>
        <w:rPr>
          <w:noProof/>
        </w:rPr>
        <w:t>IDR38</w:t>
      </w:r>
      <w:r>
        <w:rPr>
          <w:noProof/>
        </w:rPr>
        <w:tab/>
        <w:t>56</w:t>
      </w:r>
    </w:p>
    <w:p w:rsidR="00645ADE" w:rsidRDefault="00645ADE">
      <w:pPr>
        <w:pStyle w:val="Index1"/>
        <w:tabs>
          <w:tab w:val="right" w:leader="dot" w:pos="4310"/>
        </w:tabs>
        <w:rPr>
          <w:noProof/>
        </w:rPr>
      </w:pPr>
      <w:r>
        <w:rPr>
          <w:noProof/>
        </w:rPr>
        <w:t>IDR39</w:t>
      </w:r>
      <w:r>
        <w:rPr>
          <w:noProof/>
        </w:rPr>
        <w:tab/>
        <w:t>58</w:t>
      </w:r>
    </w:p>
    <w:p w:rsidR="00645ADE" w:rsidRDefault="00645ADE">
      <w:pPr>
        <w:pStyle w:val="Index1"/>
        <w:tabs>
          <w:tab w:val="right" w:leader="dot" w:pos="4310"/>
        </w:tabs>
        <w:rPr>
          <w:noProof/>
        </w:rPr>
      </w:pPr>
      <w:r>
        <w:rPr>
          <w:noProof/>
        </w:rPr>
        <w:t>IDR39C</w:t>
      </w:r>
      <w:r>
        <w:rPr>
          <w:noProof/>
        </w:rPr>
        <w:tab/>
        <w:t>60</w:t>
      </w:r>
    </w:p>
    <w:p w:rsidR="00645ADE" w:rsidRDefault="00645ADE">
      <w:pPr>
        <w:pStyle w:val="Index1"/>
        <w:tabs>
          <w:tab w:val="right" w:leader="dot" w:pos="4310"/>
        </w:tabs>
        <w:rPr>
          <w:noProof/>
        </w:rPr>
      </w:pPr>
      <w:r>
        <w:rPr>
          <w:noProof/>
        </w:rPr>
        <w:t>IMPEXTR3</w:t>
      </w:r>
      <w:r>
        <w:rPr>
          <w:noProof/>
        </w:rPr>
        <w:tab/>
        <w:t>13</w:t>
      </w:r>
    </w:p>
    <w:p w:rsidR="00645ADE" w:rsidRDefault="00645ADE">
      <w:pPr>
        <w:pStyle w:val="Index1"/>
        <w:tabs>
          <w:tab w:val="right" w:leader="dot" w:pos="4310"/>
        </w:tabs>
        <w:rPr>
          <w:noProof/>
        </w:rPr>
      </w:pPr>
      <w:r>
        <w:rPr>
          <w:noProof/>
        </w:rPr>
        <w:t>IMPPHYR3</w:t>
      </w:r>
      <w:r>
        <w:rPr>
          <w:noProof/>
        </w:rPr>
        <w:tab/>
        <w:t>13</w:t>
      </w:r>
    </w:p>
    <w:p w:rsidR="00645ADE" w:rsidRDefault="00645ADE">
      <w:pPr>
        <w:pStyle w:val="Index1"/>
        <w:tabs>
          <w:tab w:val="right" w:leader="dot" w:pos="4310"/>
        </w:tabs>
        <w:rPr>
          <w:noProof/>
        </w:rPr>
      </w:pPr>
      <w:r>
        <w:rPr>
          <w:noProof/>
        </w:rPr>
        <w:t>IMPRSR3</w:t>
      </w:r>
      <w:r>
        <w:rPr>
          <w:noProof/>
        </w:rPr>
        <w:tab/>
        <w:t>58</w:t>
      </w:r>
    </w:p>
    <w:p w:rsidR="00645ADE" w:rsidRDefault="00645ADE">
      <w:pPr>
        <w:pStyle w:val="Index1"/>
        <w:tabs>
          <w:tab w:val="right" w:leader="dot" w:pos="4310"/>
        </w:tabs>
        <w:rPr>
          <w:noProof/>
        </w:rPr>
      </w:pPr>
      <w:r>
        <w:rPr>
          <w:noProof/>
        </w:rPr>
        <w:t>INCGMER3</w:t>
      </w:r>
      <w:r>
        <w:rPr>
          <w:noProof/>
        </w:rPr>
        <w:tab/>
        <w:t>82</w:t>
      </w:r>
    </w:p>
    <w:p w:rsidR="00645ADE" w:rsidRDefault="00645ADE">
      <w:pPr>
        <w:pStyle w:val="Index1"/>
        <w:tabs>
          <w:tab w:val="right" w:leader="dot" w:pos="4310"/>
        </w:tabs>
        <w:rPr>
          <w:noProof/>
        </w:rPr>
      </w:pPr>
      <w:r>
        <w:rPr>
          <w:noProof/>
        </w:rPr>
        <w:t>INVESTR3</w:t>
      </w:r>
      <w:r>
        <w:rPr>
          <w:noProof/>
        </w:rPr>
        <w:tab/>
        <w:t>54</w:t>
      </w:r>
    </w:p>
    <w:p w:rsidR="00645ADE" w:rsidRDefault="00645ADE">
      <w:pPr>
        <w:pStyle w:val="Index1"/>
        <w:tabs>
          <w:tab w:val="right" w:leader="dot" w:pos="4310"/>
        </w:tabs>
        <w:rPr>
          <w:noProof/>
        </w:rPr>
      </w:pPr>
      <w:r>
        <w:rPr>
          <w:noProof/>
        </w:rPr>
        <w:t>INVSTR31</w:t>
      </w:r>
      <w:r>
        <w:rPr>
          <w:noProof/>
        </w:rPr>
        <w:tab/>
        <w:t>54</w:t>
      </w:r>
    </w:p>
    <w:p w:rsidR="00645ADE" w:rsidRDefault="00645ADE">
      <w:pPr>
        <w:pStyle w:val="Index1"/>
        <w:tabs>
          <w:tab w:val="right" w:leader="dot" w:pos="4310"/>
        </w:tabs>
        <w:rPr>
          <w:noProof/>
        </w:rPr>
      </w:pPr>
      <w:r>
        <w:rPr>
          <w:noProof/>
        </w:rPr>
        <w:t>INVSTR32</w:t>
      </w:r>
      <w:r>
        <w:rPr>
          <w:noProof/>
        </w:rPr>
        <w:tab/>
        <w:t>54</w:t>
      </w:r>
    </w:p>
    <w:p w:rsidR="00645ADE" w:rsidRDefault="00645ADE">
      <w:pPr>
        <w:pStyle w:val="Index1"/>
        <w:tabs>
          <w:tab w:val="right" w:leader="dot" w:pos="4310"/>
        </w:tabs>
        <w:rPr>
          <w:noProof/>
        </w:rPr>
      </w:pPr>
      <w:r>
        <w:rPr>
          <w:noProof/>
        </w:rPr>
        <w:t>INVSTR33</w:t>
      </w:r>
      <w:r>
        <w:rPr>
          <w:noProof/>
        </w:rPr>
        <w:tab/>
        <w:t>54</w:t>
      </w:r>
    </w:p>
    <w:p w:rsidR="00645ADE" w:rsidRDefault="00645ADE">
      <w:pPr>
        <w:pStyle w:val="Index1"/>
        <w:tabs>
          <w:tab w:val="right" w:leader="dot" w:pos="4310"/>
        </w:tabs>
        <w:rPr>
          <w:noProof/>
        </w:rPr>
      </w:pPr>
      <w:r>
        <w:rPr>
          <w:noProof/>
        </w:rPr>
        <w:t>IRRGTR3</w:t>
      </w:r>
      <w:r>
        <w:rPr>
          <w:noProof/>
        </w:rPr>
        <w:tab/>
        <w:t>16</w:t>
      </w:r>
    </w:p>
    <w:p w:rsidR="00645ADE" w:rsidRDefault="00645ADE">
      <w:pPr>
        <w:pStyle w:val="Index1"/>
        <w:tabs>
          <w:tab w:val="right" w:leader="dot" w:pos="4310"/>
        </w:tabs>
        <w:rPr>
          <w:noProof/>
        </w:rPr>
      </w:pPr>
      <w:r>
        <w:rPr>
          <w:noProof/>
        </w:rPr>
        <w:t>ITEM7R3</w:t>
      </w:r>
      <w:r>
        <w:rPr>
          <w:noProof/>
        </w:rPr>
        <w:tab/>
        <w:t>55</w:t>
      </w:r>
    </w:p>
    <w:p w:rsidR="00645ADE" w:rsidRDefault="00645ADE">
      <w:pPr>
        <w:pStyle w:val="IndexHeading"/>
        <w:keepNext/>
        <w:tabs>
          <w:tab w:val="right" w:leader="dot" w:pos="4310"/>
        </w:tabs>
        <w:rPr>
          <w:b w:val="0"/>
          <w:bCs w:val="0"/>
          <w:noProof/>
        </w:rPr>
      </w:pPr>
      <w:r>
        <w:rPr>
          <w:noProof/>
        </w:rPr>
        <w:t>K</w:t>
      </w:r>
    </w:p>
    <w:p w:rsidR="00645ADE" w:rsidRDefault="00645ADE">
      <w:pPr>
        <w:pStyle w:val="Index1"/>
        <w:tabs>
          <w:tab w:val="right" w:leader="dot" w:pos="4310"/>
        </w:tabs>
        <w:rPr>
          <w:noProof/>
        </w:rPr>
      </w:pPr>
      <w:r>
        <w:rPr>
          <w:noProof/>
        </w:rPr>
        <w:t>KINDR301</w:t>
      </w:r>
      <w:r>
        <w:rPr>
          <w:noProof/>
        </w:rPr>
        <w:tab/>
        <w:t>22</w:t>
      </w:r>
    </w:p>
    <w:p w:rsidR="00645ADE" w:rsidRDefault="00645ADE">
      <w:pPr>
        <w:pStyle w:val="Index1"/>
        <w:tabs>
          <w:tab w:val="right" w:leader="dot" w:pos="4310"/>
        </w:tabs>
        <w:rPr>
          <w:noProof/>
        </w:rPr>
      </w:pPr>
      <w:r>
        <w:rPr>
          <w:noProof/>
        </w:rPr>
        <w:t>KINDR302</w:t>
      </w:r>
      <w:r>
        <w:rPr>
          <w:noProof/>
        </w:rPr>
        <w:tab/>
        <w:t>22</w:t>
      </w:r>
    </w:p>
    <w:p w:rsidR="00645ADE" w:rsidRDefault="00645ADE">
      <w:pPr>
        <w:pStyle w:val="Index1"/>
        <w:tabs>
          <w:tab w:val="right" w:leader="dot" w:pos="4310"/>
        </w:tabs>
        <w:rPr>
          <w:noProof/>
        </w:rPr>
      </w:pPr>
      <w:r>
        <w:rPr>
          <w:noProof/>
        </w:rPr>
        <w:t>KINDR303</w:t>
      </w:r>
      <w:r>
        <w:rPr>
          <w:noProof/>
        </w:rPr>
        <w:tab/>
        <w:t>22</w:t>
      </w:r>
    </w:p>
    <w:p w:rsidR="00645ADE" w:rsidRDefault="00645ADE">
      <w:pPr>
        <w:pStyle w:val="Index1"/>
        <w:tabs>
          <w:tab w:val="right" w:leader="dot" w:pos="4310"/>
        </w:tabs>
        <w:rPr>
          <w:noProof/>
        </w:rPr>
      </w:pPr>
      <w:r>
        <w:rPr>
          <w:noProof/>
        </w:rPr>
        <w:t>KINDR304</w:t>
      </w:r>
      <w:r>
        <w:rPr>
          <w:noProof/>
        </w:rPr>
        <w:tab/>
        <w:t>22</w:t>
      </w:r>
    </w:p>
    <w:p w:rsidR="00645ADE" w:rsidRDefault="00645ADE">
      <w:pPr>
        <w:pStyle w:val="Index1"/>
        <w:tabs>
          <w:tab w:val="right" w:leader="dot" w:pos="4310"/>
        </w:tabs>
        <w:rPr>
          <w:noProof/>
        </w:rPr>
      </w:pPr>
      <w:r>
        <w:rPr>
          <w:noProof/>
        </w:rPr>
        <w:t>KINDR305</w:t>
      </w:r>
      <w:r>
        <w:rPr>
          <w:noProof/>
        </w:rPr>
        <w:tab/>
        <w:t>22</w:t>
      </w:r>
    </w:p>
    <w:p w:rsidR="00645ADE" w:rsidRDefault="00645ADE">
      <w:pPr>
        <w:pStyle w:val="Index1"/>
        <w:tabs>
          <w:tab w:val="right" w:leader="dot" w:pos="4310"/>
        </w:tabs>
        <w:rPr>
          <w:noProof/>
        </w:rPr>
      </w:pPr>
      <w:r>
        <w:rPr>
          <w:noProof/>
        </w:rPr>
        <w:t>KINDR306</w:t>
      </w:r>
      <w:r>
        <w:rPr>
          <w:noProof/>
        </w:rPr>
        <w:tab/>
        <w:t>22</w:t>
      </w:r>
    </w:p>
    <w:p w:rsidR="00645ADE" w:rsidRDefault="00645ADE">
      <w:pPr>
        <w:pStyle w:val="Index1"/>
        <w:tabs>
          <w:tab w:val="right" w:leader="dot" w:pos="4310"/>
        </w:tabs>
        <w:rPr>
          <w:noProof/>
        </w:rPr>
      </w:pPr>
      <w:r>
        <w:rPr>
          <w:noProof/>
        </w:rPr>
        <w:t>KINDR307</w:t>
      </w:r>
      <w:r>
        <w:rPr>
          <w:noProof/>
        </w:rPr>
        <w:tab/>
        <w:t>22</w:t>
      </w:r>
    </w:p>
    <w:p w:rsidR="00645ADE" w:rsidRDefault="00645ADE">
      <w:pPr>
        <w:pStyle w:val="Index1"/>
        <w:tabs>
          <w:tab w:val="right" w:leader="dot" w:pos="4310"/>
        </w:tabs>
        <w:rPr>
          <w:noProof/>
        </w:rPr>
      </w:pPr>
      <w:r>
        <w:rPr>
          <w:noProof/>
        </w:rPr>
        <w:t>KINDR308</w:t>
      </w:r>
      <w:r>
        <w:rPr>
          <w:noProof/>
        </w:rPr>
        <w:tab/>
        <w:t>22</w:t>
      </w:r>
    </w:p>
    <w:p w:rsidR="00645ADE" w:rsidRDefault="00645ADE">
      <w:pPr>
        <w:pStyle w:val="Index1"/>
        <w:tabs>
          <w:tab w:val="right" w:leader="dot" w:pos="4310"/>
        </w:tabs>
        <w:rPr>
          <w:noProof/>
        </w:rPr>
      </w:pPr>
      <w:r>
        <w:rPr>
          <w:noProof/>
        </w:rPr>
        <w:t>KINDR309</w:t>
      </w:r>
      <w:r>
        <w:rPr>
          <w:noProof/>
        </w:rPr>
        <w:tab/>
        <w:t>23</w:t>
      </w:r>
    </w:p>
    <w:p w:rsidR="00645ADE" w:rsidRDefault="00645ADE">
      <w:pPr>
        <w:pStyle w:val="Index1"/>
        <w:tabs>
          <w:tab w:val="right" w:leader="dot" w:pos="4310"/>
        </w:tabs>
        <w:rPr>
          <w:noProof/>
        </w:rPr>
      </w:pPr>
      <w:r>
        <w:rPr>
          <w:noProof/>
        </w:rPr>
        <w:t>KINDR310</w:t>
      </w:r>
      <w:r>
        <w:rPr>
          <w:noProof/>
        </w:rPr>
        <w:tab/>
        <w:t>23</w:t>
      </w:r>
    </w:p>
    <w:p w:rsidR="00645ADE" w:rsidRDefault="00645ADE">
      <w:pPr>
        <w:pStyle w:val="Index1"/>
        <w:tabs>
          <w:tab w:val="right" w:leader="dot" w:pos="4310"/>
        </w:tabs>
        <w:rPr>
          <w:noProof/>
        </w:rPr>
      </w:pPr>
      <w:r>
        <w:rPr>
          <w:noProof/>
        </w:rPr>
        <w:t>KINDR311</w:t>
      </w:r>
      <w:r>
        <w:rPr>
          <w:noProof/>
        </w:rPr>
        <w:tab/>
        <w:t>23</w:t>
      </w:r>
    </w:p>
    <w:p w:rsidR="00645ADE" w:rsidRDefault="00645ADE">
      <w:pPr>
        <w:pStyle w:val="Index1"/>
        <w:tabs>
          <w:tab w:val="right" w:leader="dot" w:pos="4310"/>
        </w:tabs>
        <w:rPr>
          <w:noProof/>
        </w:rPr>
      </w:pPr>
      <w:r>
        <w:rPr>
          <w:noProof/>
        </w:rPr>
        <w:t>KINDR312</w:t>
      </w:r>
      <w:r>
        <w:rPr>
          <w:noProof/>
        </w:rPr>
        <w:tab/>
        <w:t>23</w:t>
      </w:r>
    </w:p>
    <w:p w:rsidR="00645ADE" w:rsidRDefault="00645ADE">
      <w:pPr>
        <w:pStyle w:val="Index1"/>
        <w:tabs>
          <w:tab w:val="right" w:leader="dot" w:pos="4310"/>
        </w:tabs>
        <w:rPr>
          <w:noProof/>
        </w:rPr>
      </w:pPr>
      <w:r>
        <w:rPr>
          <w:noProof/>
        </w:rPr>
        <w:t>KINDR313</w:t>
      </w:r>
      <w:r>
        <w:rPr>
          <w:noProof/>
        </w:rPr>
        <w:tab/>
        <w:t>23</w:t>
      </w:r>
    </w:p>
    <w:p w:rsidR="00645ADE" w:rsidRDefault="00645ADE">
      <w:pPr>
        <w:pStyle w:val="Index1"/>
        <w:tabs>
          <w:tab w:val="right" w:leader="dot" w:pos="4310"/>
        </w:tabs>
        <w:rPr>
          <w:noProof/>
        </w:rPr>
      </w:pPr>
      <w:r>
        <w:rPr>
          <w:noProof/>
        </w:rPr>
        <w:t>KITCHR3</w:t>
      </w:r>
      <w:r>
        <w:rPr>
          <w:noProof/>
        </w:rPr>
        <w:tab/>
        <w:t>50</w:t>
      </w:r>
    </w:p>
    <w:p w:rsidR="00645ADE" w:rsidRDefault="00645ADE">
      <w:pPr>
        <w:pStyle w:val="IndexHeading"/>
        <w:keepNext/>
        <w:tabs>
          <w:tab w:val="right" w:leader="dot" w:pos="4310"/>
        </w:tabs>
        <w:rPr>
          <w:b w:val="0"/>
          <w:bCs w:val="0"/>
          <w:noProof/>
        </w:rPr>
      </w:pPr>
      <w:r>
        <w:rPr>
          <w:noProof/>
        </w:rPr>
        <w:t>L</w:t>
      </w:r>
    </w:p>
    <w:p w:rsidR="00645ADE" w:rsidRDefault="00645ADE">
      <w:pPr>
        <w:pStyle w:val="Index1"/>
        <w:tabs>
          <w:tab w:val="right" w:leader="dot" w:pos="4310"/>
        </w:tabs>
        <w:rPr>
          <w:noProof/>
        </w:rPr>
      </w:pPr>
      <w:r>
        <w:rPr>
          <w:noProof/>
        </w:rPr>
        <w:t>LADDERR3</w:t>
      </w:r>
      <w:r>
        <w:rPr>
          <w:noProof/>
        </w:rPr>
        <w:tab/>
        <w:t>63</w:t>
      </w:r>
    </w:p>
    <w:p w:rsidR="00645ADE" w:rsidRDefault="00645ADE">
      <w:pPr>
        <w:pStyle w:val="Index1"/>
        <w:tabs>
          <w:tab w:val="right" w:leader="dot" w:pos="4310"/>
        </w:tabs>
        <w:rPr>
          <w:noProof/>
        </w:rPr>
      </w:pPr>
      <w:r>
        <w:rPr>
          <w:noProof/>
        </w:rPr>
        <w:t>LEADERR3</w:t>
      </w:r>
      <w:r>
        <w:rPr>
          <w:noProof/>
        </w:rPr>
        <w:tab/>
        <w:t>81</w:t>
      </w:r>
    </w:p>
    <w:p w:rsidR="00645ADE" w:rsidRDefault="00645ADE">
      <w:pPr>
        <w:pStyle w:val="Index1"/>
        <w:tabs>
          <w:tab w:val="right" w:leader="dot" w:pos="4310"/>
        </w:tabs>
        <w:rPr>
          <w:noProof/>
        </w:rPr>
      </w:pPr>
      <w:r>
        <w:rPr>
          <w:noProof/>
        </w:rPr>
        <w:t>LEADMR31</w:t>
      </w:r>
      <w:r>
        <w:rPr>
          <w:noProof/>
        </w:rPr>
        <w:tab/>
        <w:t>42</w:t>
      </w:r>
    </w:p>
    <w:p w:rsidR="00645ADE" w:rsidRDefault="00645ADE">
      <w:pPr>
        <w:pStyle w:val="Index1"/>
        <w:tabs>
          <w:tab w:val="right" w:leader="dot" w:pos="4310"/>
        </w:tabs>
        <w:rPr>
          <w:noProof/>
        </w:rPr>
      </w:pPr>
      <w:r>
        <w:rPr>
          <w:noProof/>
        </w:rPr>
        <w:t>LEADMR32</w:t>
      </w:r>
      <w:r>
        <w:rPr>
          <w:noProof/>
        </w:rPr>
        <w:tab/>
        <w:t>43</w:t>
      </w:r>
    </w:p>
    <w:p w:rsidR="00645ADE" w:rsidRDefault="00645ADE">
      <w:pPr>
        <w:pStyle w:val="Index1"/>
        <w:tabs>
          <w:tab w:val="right" w:leader="dot" w:pos="4310"/>
        </w:tabs>
        <w:rPr>
          <w:noProof/>
        </w:rPr>
      </w:pPr>
      <w:r>
        <w:rPr>
          <w:noProof/>
        </w:rPr>
        <w:t>LEADMR33</w:t>
      </w:r>
      <w:r>
        <w:rPr>
          <w:noProof/>
        </w:rPr>
        <w:tab/>
        <w:t>43</w:t>
      </w:r>
    </w:p>
    <w:p w:rsidR="00645ADE" w:rsidRDefault="00645ADE">
      <w:pPr>
        <w:pStyle w:val="Index1"/>
        <w:tabs>
          <w:tab w:val="right" w:leader="dot" w:pos="4310"/>
        </w:tabs>
        <w:rPr>
          <w:noProof/>
        </w:rPr>
      </w:pPr>
      <w:r>
        <w:rPr>
          <w:noProof/>
        </w:rPr>
        <w:t>LEFTR3</w:t>
      </w:r>
      <w:r>
        <w:rPr>
          <w:noProof/>
        </w:rPr>
        <w:tab/>
        <w:t>3</w:t>
      </w:r>
    </w:p>
    <w:p w:rsidR="00645ADE" w:rsidRDefault="00645ADE">
      <w:pPr>
        <w:pStyle w:val="Index1"/>
        <w:tabs>
          <w:tab w:val="right" w:leader="dot" w:pos="4310"/>
        </w:tabs>
        <w:rPr>
          <w:noProof/>
        </w:rPr>
      </w:pPr>
      <w:r>
        <w:rPr>
          <w:noProof/>
        </w:rPr>
        <w:t>LIMTVRR3</w:t>
      </w:r>
      <w:r>
        <w:rPr>
          <w:noProof/>
        </w:rPr>
        <w:tab/>
        <w:t>61</w:t>
      </w:r>
    </w:p>
    <w:p w:rsidR="00645ADE" w:rsidRDefault="00645ADE">
      <w:pPr>
        <w:pStyle w:val="Index1"/>
        <w:tabs>
          <w:tab w:val="right" w:leader="dot" w:pos="4310"/>
        </w:tabs>
        <w:rPr>
          <w:noProof/>
        </w:rPr>
      </w:pPr>
      <w:r>
        <w:rPr>
          <w:noProof/>
        </w:rPr>
        <w:t>LIVHSE</w:t>
      </w:r>
      <w:r>
        <w:rPr>
          <w:noProof/>
        </w:rPr>
        <w:tab/>
        <w:t>67</w:t>
      </w:r>
    </w:p>
    <w:p w:rsidR="00645ADE" w:rsidRDefault="00645ADE">
      <w:pPr>
        <w:pStyle w:val="Index1"/>
        <w:tabs>
          <w:tab w:val="right" w:leader="dot" w:pos="4310"/>
        </w:tabs>
        <w:rPr>
          <w:noProof/>
        </w:rPr>
      </w:pPr>
      <w:r>
        <w:rPr>
          <w:noProof/>
        </w:rPr>
        <w:t>LKLATDR3</w:t>
      </w:r>
      <w:r>
        <w:rPr>
          <w:noProof/>
        </w:rPr>
        <w:tab/>
        <w:t>8</w:t>
      </w:r>
    </w:p>
    <w:p w:rsidR="00645ADE" w:rsidRDefault="00645ADE">
      <w:pPr>
        <w:pStyle w:val="Index1"/>
        <w:tabs>
          <w:tab w:val="right" w:leader="dot" w:pos="4310"/>
        </w:tabs>
        <w:rPr>
          <w:noProof/>
        </w:rPr>
      </w:pPr>
      <w:r>
        <w:rPr>
          <w:noProof/>
        </w:rPr>
        <w:t>LNGINSR3</w:t>
      </w:r>
      <w:r>
        <w:rPr>
          <w:noProof/>
        </w:rPr>
        <w:tab/>
        <w:t>6</w:t>
      </w:r>
    </w:p>
    <w:p w:rsidR="00645ADE" w:rsidRDefault="00645ADE">
      <w:pPr>
        <w:pStyle w:val="Index1"/>
        <w:tabs>
          <w:tab w:val="right" w:leader="dot" w:pos="4310"/>
        </w:tabs>
        <w:rPr>
          <w:noProof/>
        </w:rPr>
      </w:pPr>
      <w:r>
        <w:rPr>
          <w:noProof/>
        </w:rPr>
        <w:t>LNSRCR3</w:t>
      </w:r>
      <w:r>
        <w:rPr>
          <w:noProof/>
        </w:rPr>
        <w:tab/>
        <w:t>72</w:t>
      </w:r>
    </w:p>
    <w:p w:rsidR="00645ADE" w:rsidRDefault="00645ADE">
      <w:pPr>
        <w:pStyle w:val="Index1"/>
        <w:tabs>
          <w:tab w:val="right" w:leader="dot" w:pos="4310"/>
        </w:tabs>
        <w:rPr>
          <w:noProof/>
        </w:rPr>
      </w:pPr>
      <w:r>
        <w:rPr>
          <w:noProof/>
        </w:rPr>
        <w:t>LNTYPER3</w:t>
      </w:r>
      <w:r>
        <w:rPr>
          <w:noProof/>
        </w:rPr>
        <w:tab/>
        <w:t>72</w:t>
      </w:r>
    </w:p>
    <w:p w:rsidR="00645ADE" w:rsidRDefault="00645ADE">
      <w:pPr>
        <w:pStyle w:val="Index1"/>
        <w:tabs>
          <w:tab w:val="right" w:leader="dot" w:pos="4310"/>
        </w:tabs>
        <w:rPr>
          <w:noProof/>
        </w:rPr>
      </w:pPr>
      <w:r>
        <w:rPr>
          <w:noProof/>
        </w:rPr>
        <w:t>LOANID</w:t>
      </w:r>
      <w:r>
        <w:rPr>
          <w:noProof/>
        </w:rPr>
        <w:tab/>
        <w:t>72</w:t>
      </w:r>
    </w:p>
    <w:p w:rsidR="00645ADE" w:rsidRDefault="00645ADE">
      <w:pPr>
        <w:pStyle w:val="Index1"/>
        <w:tabs>
          <w:tab w:val="right" w:leader="dot" w:pos="4310"/>
        </w:tabs>
        <w:rPr>
          <w:noProof/>
        </w:rPr>
      </w:pPr>
      <w:r>
        <w:rPr>
          <w:noProof/>
        </w:rPr>
        <w:t>LSNTCM01</w:t>
      </w:r>
      <w:r>
        <w:rPr>
          <w:noProof/>
        </w:rPr>
        <w:tab/>
        <w:t>95</w:t>
      </w:r>
    </w:p>
    <w:p w:rsidR="00645ADE" w:rsidRDefault="00645ADE">
      <w:pPr>
        <w:pStyle w:val="Index1"/>
        <w:tabs>
          <w:tab w:val="right" w:leader="dot" w:pos="4310"/>
        </w:tabs>
        <w:rPr>
          <w:noProof/>
        </w:rPr>
      </w:pPr>
      <w:r>
        <w:rPr>
          <w:noProof/>
        </w:rPr>
        <w:t>LSNTCM02</w:t>
      </w:r>
      <w:r>
        <w:rPr>
          <w:noProof/>
        </w:rPr>
        <w:tab/>
        <w:t>95</w:t>
      </w:r>
    </w:p>
    <w:p w:rsidR="00645ADE" w:rsidRDefault="00645ADE">
      <w:pPr>
        <w:pStyle w:val="Index1"/>
        <w:tabs>
          <w:tab w:val="right" w:leader="dot" w:pos="4310"/>
        </w:tabs>
        <w:rPr>
          <w:noProof/>
        </w:rPr>
      </w:pPr>
      <w:r>
        <w:rPr>
          <w:noProof/>
        </w:rPr>
        <w:t>LSNTCM03</w:t>
      </w:r>
      <w:r>
        <w:rPr>
          <w:noProof/>
        </w:rPr>
        <w:tab/>
        <w:t>95</w:t>
      </w:r>
    </w:p>
    <w:p w:rsidR="00645ADE" w:rsidRDefault="00645ADE">
      <w:pPr>
        <w:pStyle w:val="Index1"/>
        <w:tabs>
          <w:tab w:val="right" w:leader="dot" w:pos="4310"/>
        </w:tabs>
        <w:rPr>
          <w:noProof/>
        </w:rPr>
      </w:pPr>
      <w:r>
        <w:rPr>
          <w:noProof/>
        </w:rPr>
        <w:t>LSNTCM04</w:t>
      </w:r>
      <w:r>
        <w:rPr>
          <w:noProof/>
        </w:rPr>
        <w:tab/>
        <w:t>95</w:t>
      </w:r>
    </w:p>
    <w:p w:rsidR="00645ADE" w:rsidRDefault="00645ADE">
      <w:pPr>
        <w:pStyle w:val="Index1"/>
        <w:tabs>
          <w:tab w:val="right" w:leader="dot" w:pos="4310"/>
        </w:tabs>
        <w:rPr>
          <w:noProof/>
        </w:rPr>
      </w:pPr>
      <w:r>
        <w:rPr>
          <w:noProof/>
        </w:rPr>
        <w:t>LSNTCM05</w:t>
      </w:r>
      <w:r>
        <w:rPr>
          <w:noProof/>
        </w:rPr>
        <w:tab/>
        <w:t>95</w:t>
      </w:r>
    </w:p>
    <w:p w:rsidR="00645ADE" w:rsidRDefault="00645ADE">
      <w:pPr>
        <w:pStyle w:val="Index1"/>
        <w:tabs>
          <w:tab w:val="right" w:leader="dot" w:pos="4310"/>
        </w:tabs>
        <w:rPr>
          <w:noProof/>
        </w:rPr>
      </w:pPr>
      <w:r>
        <w:rPr>
          <w:noProof/>
        </w:rPr>
        <w:t>LSNTCM06</w:t>
      </w:r>
      <w:r>
        <w:rPr>
          <w:noProof/>
        </w:rPr>
        <w:tab/>
        <w:t>95</w:t>
      </w:r>
    </w:p>
    <w:p w:rsidR="00645ADE" w:rsidRDefault="00645ADE">
      <w:pPr>
        <w:pStyle w:val="Index1"/>
        <w:tabs>
          <w:tab w:val="right" w:leader="dot" w:pos="4310"/>
        </w:tabs>
        <w:rPr>
          <w:noProof/>
        </w:rPr>
      </w:pPr>
      <w:r>
        <w:rPr>
          <w:noProof/>
        </w:rPr>
        <w:t>LSTLKR3</w:t>
      </w:r>
      <w:r>
        <w:rPr>
          <w:noProof/>
        </w:rPr>
        <w:tab/>
        <w:t>79</w:t>
      </w:r>
    </w:p>
    <w:p w:rsidR="00645ADE" w:rsidRDefault="00645ADE">
      <w:pPr>
        <w:pStyle w:val="Index1"/>
        <w:tabs>
          <w:tab w:val="right" w:leader="dot" w:pos="4310"/>
        </w:tabs>
        <w:rPr>
          <w:noProof/>
        </w:rPr>
      </w:pPr>
      <w:r>
        <w:rPr>
          <w:noProof/>
        </w:rPr>
        <w:t>LSTYR301</w:t>
      </w:r>
      <w:r>
        <w:rPr>
          <w:noProof/>
        </w:rPr>
        <w:tab/>
        <w:t>47</w:t>
      </w:r>
    </w:p>
    <w:p w:rsidR="00645ADE" w:rsidRDefault="00645ADE">
      <w:pPr>
        <w:pStyle w:val="Index1"/>
        <w:tabs>
          <w:tab w:val="right" w:leader="dot" w:pos="4310"/>
        </w:tabs>
        <w:rPr>
          <w:noProof/>
        </w:rPr>
      </w:pPr>
      <w:r>
        <w:rPr>
          <w:noProof/>
        </w:rPr>
        <w:t>LSTYR310</w:t>
      </w:r>
      <w:r>
        <w:rPr>
          <w:noProof/>
        </w:rPr>
        <w:tab/>
        <w:t>47</w:t>
      </w:r>
    </w:p>
    <w:p w:rsidR="00645ADE" w:rsidRDefault="00645ADE">
      <w:pPr>
        <w:pStyle w:val="Index1"/>
        <w:tabs>
          <w:tab w:val="right" w:leader="dot" w:pos="4310"/>
        </w:tabs>
        <w:rPr>
          <w:noProof/>
        </w:rPr>
      </w:pPr>
      <w:r>
        <w:rPr>
          <w:noProof/>
        </w:rPr>
        <w:t>LSTYR312</w:t>
      </w:r>
      <w:r>
        <w:rPr>
          <w:noProof/>
        </w:rPr>
        <w:tab/>
        <w:t>48</w:t>
      </w:r>
    </w:p>
    <w:p w:rsidR="00645ADE" w:rsidRDefault="00645ADE">
      <w:pPr>
        <w:pStyle w:val="Index1"/>
        <w:tabs>
          <w:tab w:val="right" w:leader="dot" w:pos="4310"/>
        </w:tabs>
        <w:rPr>
          <w:noProof/>
        </w:rPr>
      </w:pPr>
      <w:r>
        <w:rPr>
          <w:noProof/>
        </w:rPr>
        <w:t>LSTYR313</w:t>
      </w:r>
      <w:r>
        <w:rPr>
          <w:noProof/>
        </w:rPr>
        <w:tab/>
        <w:t>48</w:t>
      </w:r>
    </w:p>
    <w:p w:rsidR="00645ADE" w:rsidRDefault="00645ADE">
      <w:pPr>
        <w:pStyle w:val="Index1"/>
        <w:tabs>
          <w:tab w:val="right" w:leader="dot" w:pos="4310"/>
        </w:tabs>
        <w:rPr>
          <w:noProof/>
        </w:rPr>
      </w:pPr>
      <w:r>
        <w:rPr>
          <w:noProof/>
        </w:rPr>
        <w:t>LSTYR314</w:t>
      </w:r>
      <w:r>
        <w:rPr>
          <w:noProof/>
        </w:rPr>
        <w:tab/>
        <w:t>48</w:t>
      </w:r>
    </w:p>
    <w:p w:rsidR="00645ADE" w:rsidRDefault="00645ADE">
      <w:pPr>
        <w:pStyle w:val="Index1"/>
        <w:tabs>
          <w:tab w:val="right" w:leader="dot" w:pos="4310"/>
        </w:tabs>
        <w:rPr>
          <w:noProof/>
        </w:rPr>
      </w:pPr>
      <w:r>
        <w:rPr>
          <w:noProof/>
        </w:rPr>
        <w:t>LSTYR316</w:t>
      </w:r>
      <w:r>
        <w:rPr>
          <w:noProof/>
        </w:rPr>
        <w:tab/>
        <w:t>48</w:t>
      </w:r>
    </w:p>
    <w:p w:rsidR="00645ADE" w:rsidRDefault="00645ADE">
      <w:pPr>
        <w:pStyle w:val="Index1"/>
        <w:tabs>
          <w:tab w:val="right" w:leader="dot" w:pos="4310"/>
        </w:tabs>
        <w:rPr>
          <w:noProof/>
        </w:rPr>
      </w:pPr>
      <w:r>
        <w:rPr>
          <w:noProof/>
        </w:rPr>
        <w:t>LSTYR323</w:t>
      </w:r>
      <w:r>
        <w:rPr>
          <w:noProof/>
        </w:rPr>
        <w:tab/>
        <w:t>48</w:t>
      </w:r>
    </w:p>
    <w:p w:rsidR="00645ADE" w:rsidRDefault="00645ADE">
      <w:pPr>
        <w:pStyle w:val="Index1"/>
        <w:tabs>
          <w:tab w:val="right" w:leader="dot" w:pos="4310"/>
        </w:tabs>
        <w:rPr>
          <w:noProof/>
        </w:rPr>
      </w:pPr>
      <w:r>
        <w:rPr>
          <w:noProof/>
        </w:rPr>
        <w:t>LSTYR324</w:t>
      </w:r>
      <w:r>
        <w:rPr>
          <w:noProof/>
        </w:rPr>
        <w:tab/>
        <w:t>48</w:t>
      </w:r>
    </w:p>
    <w:p w:rsidR="00645ADE" w:rsidRDefault="00645ADE">
      <w:pPr>
        <w:pStyle w:val="Index1"/>
        <w:tabs>
          <w:tab w:val="right" w:leader="dot" w:pos="4310"/>
        </w:tabs>
        <w:rPr>
          <w:noProof/>
        </w:rPr>
      </w:pPr>
      <w:r>
        <w:rPr>
          <w:noProof/>
        </w:rPr>
        <w:t>LSTYR325</w:t>
      </w:r>
      <w:r>
        <w:rPr>
          <w:noProof/>
        </w:rPr>
        <w:tab/>
        <w:t>48</w:t>
      </w:r>
    </w:p>
    <w:p w:rsidR="00645ADE" w:rsidRDefault="00645ADE">
      <w:pPr>
        <w:pStyle w:val="Index1"/>
        <w:tabs>
          <w:tab w:val="right" w:leader="dot" w:pos="4310"/>
        </w:tabs>
        <w:rPr>
          <w:noProof/>
        </w:rPr>
      </w:pPr>
      <w:r>
        <w:rPr>
          <w:noProof/>
        </w:rPr>
        <w:t>LSTYR326</w:t>
      </w:r>
      <w:r>
        <w:rPr>
          <w:noProof/>
        </w:rPr>
        <w:tab/>
        <w:t>48</w:t>
      </w:r>
    </w:p>
    <w:p w:rsidR="00645ADE" w:rsidRDefault="00645ADE">
      <w:pPr>
        <w:pStyle w:val="Index1"/>
        <w:tabs>
          <w:tab w:val="right" w:leader="dot" w:pos="4310"/>
        </w:tabs>
        <w:rPr>
          <w:noProof/>
        </w:rPr>
      </w:pPr>
      <w:r>
        <w:rPr>
          <w:noProof/>
        </w:rPr>
        <w:t>LSTYR327</w:t>
      </w:r>
      <w:r>
        <w:rPr>
          <w:noProof/>
        </w:rPr>
        <w:tab/>
        <w:t>48</w:t>
      </w:r>
    </w:p>
    <w:p w:rsidR="00645ADE" w:rsidRDefault="00645ADE">
      <w:pPr>
        <w:pStyle w:val="Index1"/>
        <w:tabs>
          <w:tab w:val="right" w:leader="dot" w:pos="4310"/>
        </w:tabs>
        <w:rPr>
          <w:noProof/>
        </w:rPr>
      </w:pPr>
      <w:r>
        <w:rPr>
          <w:noProof/>
        </w:rPr>
        <w:t>LSTYR328</w:t>
      </w:r>
      <w:r>
        <w:rPr>
          <w:noProof/>
        </w:rPr>
        <w:tab/>
        <w:t>48</w:t>
      </w:r>
    </w:p>
    <w:p w:rsidR="00645ADE" w:rsidRDefault="00645ADE">
      <w:pPr>
        <w:pStyle w:val="Index1"/>
        <w:tabs>
          <w:tab w:val="right" w:leader="dot" w:pos="4310"/>
        </w:tabs>
        <w:rPr>
          <w:noProof/>
        </w:rPr>
      </w:pPr>
      <w:r>
        <w:rPr>
          <w:noProof/>
        </w:rPr>
        <w:t>LSTYR329</w:t>
      </w:r>
      <w:r>
        <w:rPr>
          <w:noProof/>
        </w:rPr>
        <w:tab/>
        <w:t>48</w:t>
      </w:r>
    </w:p>
    <w:p w:rsidR="00645ADE" w:rsidRDefault="00645ADE">
      <w:pPr>
        <w:pStyle w:val="Index1"/>
        <w:tabs>
          <w:tab w:val="right" w:leader="dot" w:pos="4310"/>
        </w:tabs>
        <w:rPr>
          <w:noProof/>
        </w:rPr>
      </w:pPr>
      <w:r>
        <w:rPr>
          <w:noProof/>
        </w:rPr>
        <w:t>LSTYR330</w:t>
      </w:r>
      <w:r>
        <w:rPr>
          <w:noProof/>
        </w:rPr>
        <w:tab/>
        <w:t>48</w:t>
      </w:r>
    </w:p>
    <w:p w:rsidR="00645ADE" w:rsidRDefault="00645ADE">
      <w:pPr>
        <w:pStyle w:val="Index1"/>
        <w:tabs>
          <w:tab w:val="right" w:leader="dot" w:pos="4310"/>
        </w:tabs>
        <w:rPr>
          <w:noProof/>
        </w:rPr>
      </w:pPr>
      <w:r>
        <w:rPr>
          <w:noProof/>
        </w:rPr>
        <w:t>LSTYR331</w:t>
      </w:r>
      <w:r>
        <w:rPr>
          <w:noProof/>
        </w:rPr>
        <w:tab/>
        <w:t>48</w:t>
      </w:r>
    </w:p>
    <w:p w:rsidR="00645ADE" w:rsidRDefault="00645ADE">
      <w:pPr>
        <w:pStyle w:val="Index1"/>
        <w:tabs>
          <w:tab w:val="right" w:leader="dot" w:pos="4310"/>
        </w:tabs>
        <w:rPr>
          <w:noProof/>
        </w:rPr>
      </w:pPr>
      <w:r>
        <w:rPr>
          <w:noProof/>
        </w:rPr>
        <w:t>LSTYR332</w:t>
      </w:r>
      <w:r>
        <w:rPr>
          <w:noProof/>
        </w:rPr>
        <w:tab/>
        <w:t>48</w:t>
      </w:r>
    </w:p>
    <w:p w:rsidR="00645ADE" w:rsidRDefault="00645ADE">
      <w:pPr>
        <w:pStyle w:val="Index1"/>
        <w:tabs>
          <w:tab w:val="right" w:leader="dot" w:pos="4310"/>
        </w:tabs>
        <w:rPr>
          <w:noProof/>
        </w:rPr>
      </w:pPr>
      <w:r>
        <w:rPr>
          <w:noProof/>
        </w:rPr>
        <w:t>LSTYR334</w:t>
      </w:r>
      <w:r>
        <w:rPr>
          <w:noProof/>
        </w:rPr>
        <w:tab/>
        <w:t>48</w:t>
      </w:r>
    </w:p>
    <w:p w:rsidR="00645ADE" w:rsidRDefault="00645ADE">
      <w:pPr>
        <w:pStyle w:val="Index1"/>
        <w:tabs>
          <w:tab w:val="right" w:leader="dot" w:pos="4310"/>
        </w:tabs>
        <w:rPr>
          <w:noProof/>
        </w:rPr>
      </w:pPr>
      <w:r>
        <w:rPr>
          <w:noProof/>
        </w:rPr>
        <w:t>LSTYR335</w:t>
      </w:r>
      <w:r>
        <w:rPr>
          <w:noProof/>
        </w:rPr>
        <w:tab/>
        <w:t>48</w:t>
      </w:r>
    </w:p>
    <w:p w:rsidR="00645ADE" w:rsidRDefault="00645ADE">
      <w:pPr>
        <w:pStyle w:val="Index1"/>
        <w:tabs>
          <w:tab w:val="right" w:leader="dot" w:pos="4310"/>
        </w:tabs>
        <w:rPr>
          <w:noProof/>
        </w:rPr>
      </w:pPr>
      <w:r>
        <w:rPr>
          <w:noProof/>
        </w:rPr>
        <w:t>LSTYR336</w:t>
      </w:r>
      <w:r>
        <w:rPr>
          <w:noProof/>
        </w:rPr>
        <w:tab/>
        <w:t>48</w:t>
      </w:r>
    </w:p>
    <w:p w:rsidR="00645ADE" w:rsidRDefault="00645ADE">
      <w:pPr>
        <w:pStyle w:val="Index1"/>
        <w:tabs>
          <w:tab w:val="right" w:leader="dot" w:pos="4310"/>
        </w:tabs>
        <w:rPr>
          <w:noProof/>
        </w:rPr>
      </w:pPr>
      <w:r>
        <w:rPr>
          <w:noProof/>
        </w:rPr>
        <w:t>LSTYR337</w:t>
      </w:r>
      <w:r>
        <w:rPr>
          <w:noProof/>
        </w:rPr>
        <w:tab/>
        <w:t>49</w:t>
      </w:r>
    </w:p>
    <w:p w:rsidR="00645ADE" w:rsidRDefault="00645ADE">
      <w:pPr>
        <w:pStyle w:val="Index1"/>
        <w:tabs>
          <w:tab w:val="right" w:leader="dot" w:pos="4310"/>
        </w:tabs>
        <w:rPr>
          <w:noProof/>
        </w:rPr>
      </w:pPr>
      <w:r>
        <w:rPr>
          <w:noProof/>
        </w:rPr>
        <w:t>LSTYR338</w:t>
      </w:r>
      <w:r>
        <w:rPr>
          <w:noProof/>
        </w:rPr>
        <w:tab/>
        <w:t>49</w:t>
      </w:r>
    </w:p>
    <w:p w:rsidR="00645ADE" w:rsidRDefault="00645ADE">
      <w:pPr>
        <w:pStyle w:val="Index1"/>
        <w:tabs>
          <w:tab w:val="right" w:leader="dot" w:pos="4310"/>
        </w:tabs>
        <w:rPr>
          <w:noProof/>
        </w:rPr>
      </w:pPr>
      <w:r>
        <w:rPr>
          <w:noProof/>
        </w:rPr>
        <w:t>LSTYR339</w:t>
      </w:r>
      <w:r>
        <w:rPr>
          <w:noProof/>
        </w:rPr>
        <w:tab/>
        <w:t>49</w:t>
      </w:r>
    </w:p>
    <w:p w:rsidR="00645ADE" w:rsidRDefault="00645ADE">
      <w:pPr>
        <w:pStyle w:val="Index1"/>
        <w:tabs>
          <w:tab w:val="right" w:leader="dot" w:pos="4310"/>
        </w:tabs>
        <w:rPr>
          <w:noProof/>
        </w:rPr>
      </w:pPr>
      <w:r>
        <w:rPr>
          <w:noProof/>
        </w:rPr>
        <w:t>LSTYR340</w:t>
      </w:r>
      <w:r>
        <w:rPr>
          <w:noProof/>
        </w:rPr>
        <w:tab/>
        <w:t>49</w:t>
      </w:r>
    </w:p>
    <w:p w:rsidR="00645ADE" w:rsidRDefault="00645ADE">
      <w:pPr>
        <w:pStyle w:val="Index1"/>
        <w:tabs>
          <w:tab w:val="right" w:leader="dot" w:pos="4310"/>
        </w:tabs>
        <w:rPr>
          <w:noProof/>
        </w:rPr>
      </w:pPr>
      <w:r>
        <w:rPr>
          <w:noProof/>
        </w:rPr>
        <w:t>LSTYR341</w:t>
      </w:r>
      <w:r>
        <w:rPr>
          <w:noProof/>
        </w:rPr>
        <w:tab/>
        <w:t>49</w:t>
      </w:r>
    </w:p>
    <w:p w:rsidR="00645ADE" w:rsidRDefault="00645ADE">
      <w:pPr>
        <w:pStyle w:val="Index1"/>
        <w:tabs>
          <w:tab w:val="right" w:leader="dot" w:pos="4310"/>
        </w:tabs>
        <w:rPr>
          <w:noProof/>
        </w:rPr>
      </w:pPr>
      <w:r>
        <w:rPr>
          <w:noProof/>
        </w:rPr>
        <w:t>LSTYR342</w:t>
      </w:r>
      <w:r>
        <w:rPr>
          <w:noProof/>
        </w:rPr>
        <w:tab/>
        <w:t>49</w:t>
      </w:r>
    </w:p>
    <w:p w:rsidR="00645ADE" w:rsidRDefault="00645ADE">
      <w:pPr>
        <w:pStyle w:val="Index1"/>
        <w:tabs>
          <w:tab w:val="right" w:leader="dot" w:pos="4310"/>
        </w:tabs>
        <w:rPr>
          <w:noProof/>
        </w:rPr>
      </w:pPr>
      <w:r>
        <w:rPr>
          <w:noProof/>
        </w:rPr>
        <w:t>LSTYR345</w:t>
      </w:r>
      <w:r>
        <w:rPr>
          <w:noProof/>
        </w:rPr>
        <w:tab/>
        <w:t>49</w:t>
      </w:r>
    </w:p>
    <w:p w:rsidR="00645ADE" w:rsidRDefault="00645ADE">
      <w:pPr>
        <w:pStyle w:val="Index1"/>
        <w:tabs>
          <w:tab w:val="right" w:leader="dot" w:pos="4310"/>
        </w:tabs>
        <w:rPr>
          <w:noProof/>
        </w:rPr>
      </w:pPr>
      <w:r>
        <w:rPr>
          <w:noProof/>
        </w:rPr>
        <w:t>LSTYR347</w:t>
      </w:r>
      <w:r>
        <w:rPr>
          <w:noProof/>
        </w:rPr>
        <w:tab/>
        <w:t>48</w:t>
      </w:r>
    </w:p>
    <w:p w:rsidR="00645ADE" w:rsidRDefault="00645ADE">
      <w:pPr>
        <w:pStyle w:val="Index1"/>
        <w:tabs>
          <w:tab w:val="right" w:leader="dot" w:pos="4310"/>
        </w:tabs>
        <w:rPr>
          <w:noProof/>
        </w:rPr>
      </w:pPr>
      <w:r>
        <w:rPr>
          <w:noProof/>
        </w:rPr>
        <w:t>LSTYR348</w:t>
      </w:r>
      <w:r>
        <w:rPr>
          <w:noProof/>
        </w:rPr>
        <w:tab/>
        <w:t>48</w:t>
      </w:r>
    </w:p>
    <w:p w:rsidR="00645ADE" w:rsidRDefault="00645ADE">
      <w:pPr>
        <w:pStyle w:val="IndexHeading"/>
        <w:keepNext/>
        <w:tabs>
          <w:tab w:val="right" w:leader="dot" w:pos="4310"/>
        </w:tabs>
        <w:rPr>
          <w:b w:val="0"/>
          <w:bCs w:val="0"/>
          <w:noProof/>
        </w:rPr>
      </w:pPr>
      <w:r>
        <w:rPr>
          <w:noProof/>
        </w:rPr>
        <w:t>M</w:t>
      </w:r>
    </w:p>
    <w:p w:rsidR="00645ADE" w:rsidRDefault="00645ADE">
      <w:pPr>
        <w:pStyle w:val="Index1"/>
        <w:tabs>
          <w:tab w:val="right" w:leader="dot" w:pos="4310"/>
        </w:tabs>
        <w:rPr>
          <w:noProof/>
        </w:rPr>
      </w:pPr>
      <w:r>
        <w:rPr>
          <w:noProof/>
        </w:rPr>
        <w:t>MBPHN7R3</w:t>
      </w:r>
      <w:r>
        <w:rPr>
          <w:noProof/>
        </w:rPr>
        <w:tab/>
        <w:t>55</w:t>
      </w:r>
    </w:p>
    <w:p w:rsidR="00645ADE" w:rsidRDefault="00645ADE">
      <w:pPr>
        <w:pStyle w:val="Index1"/>
        <w:tabs>
          <w:tab w:val="right" w:leader="dot" w:pos="4310"/>
        </w:tabs>
        <w:rPr>
          <w:noProof/>
        </w:rPr>
      </w:pPr>
      <w:r>
        <w:rPr>
          <w:noProof/>
        </w:rPr>
        <w:t>MCRPSR31</w:t>
      </w:r>
      <w:r>
        <w:rPr>
          <w:noProof/>
        </w:rPr>
        <w:tab/>
        <w:t>14</w:t>
      </w:r>
    </w:p>
    <w:p w:rsidR="00645ADE" w:rsidRDefault="00645ADE">
      <w:pPr>
        <w:pStyle w:val="Index1"/>
        <w:tabs>
          <w:tab w:val="right" w:leader="dot" w:pos="4310"/>
        </w:tabs>
        <w:rPr>
          <w:noProof/>
        </w:rPr>
      </w:pPr>
      <w:r>
        <w:rPr>
          <w:noProof/>
        </w:rPr>
        <w:t>MCRPSR32</w:t>
      </w:r>
      <w:r>
        <w:rPr>
          <w:noProof/>
        </w:rPr>
        <w:tab/>
        <w:t>14</w:t>
      </w:r>
    </w:p>
    <w:p w:rsidR="00645ADE" w:rsidRDefault="00645ADE">
      <w:pPr>
        <w:pStyle w:val="Index1"/>
        <w:tabs>
          <w:tab w:val="right" w:leader="dot" w:pos="4310"/>
        </w:tabs>
        <w:rPr>
          <w:noProof/>
        </w:rPr>
      </w:pPr>
      <w:r>
        <w:rPr>
          <w:noProof/>
        </w:rPr>
        <w:t>MCRPSR33</w:t>
      </w:r>
      <w:r>
        <w:rPr>
          <w:noProof/>
        </w:rPr>
        <w:tab/>
        <w:t>14</w:t>
      </w:r>
    </w:p>
    <w:p w:rsidR="00645ADE" w:rsidRDefault="00645ADE">
      <w:pPr>
        <w:pStyle w:val="Index1"/>
        <w:tabs>
          <w:tab w:val="right" w:leader="dot" w:pos="4310"/>
        </w:tabs>
        <w:rPr>
          <w:noProof/>
        </w:rPr>
      </w:pPr>
      <w:r>
        <w:rPr>
          <w:noProof/>
        </w:rPr>
        <w:t>MCRPSR34</w:t>
      </w:r>
      <w:r>
        <w:rPr>
          <w:noProof/>
        </w:rPr>
        <w:tab/>
        <w:t>14</w:t>
      </w:r>
    </w:p>
    <w:p w:rsidR="00645ADE" w:rsidRDefault="00645ADE">
      <w:pPr>
        <w:pStyle w:val="Index1"/>
        <w:tabs>
          <w:tab w:val="right" w:leader="dot" w:pos="4310"/>
        </w:tabs>
        <w:rPr>
          <w:noProof/>
        </w:rPr>
      </w:pPr>
      <w:r w:rsidRPr="001663E8">
        <w:rPr>
          <w:rFonts w:cs="Arial"/>
          <w:bCs/>
          <w:noProof/>
          <w:spacing w:val="-11"/>
          <w:w w:val="105"/>
        </w:rPr>
        <w:t>MEMSEX</w:t>
      </w:r>
      <w:r>
        <w:rPr>
          <w:noProof/>
        </w:rPr>
        <w:tab/>
        <w:t>66</w:t>
      </w:r>
    </w:p>
    <w:p w:rsidR="00645ADE" w:rsidRDefault="00645ADE">
      <w:pPr>
        <w:pStyle w:val="Index1"/>
        <w:tabs>
          <w:tab w:val="right" w:leader="dot" w:pos="4310"/>
        </w:tabs>
        <w:rPr>
          <w:noProof/>
        </w:rPr>
      </w:pPr>
      <w:r w:rsidRPr="00EE6BBC">
        <w:rPr>
          <w:noProof/>
        </w:rPr>
        <w:t>MINERR</w:t>
      </w:r>
      <w:r>
        <w:rPr>
          <w:noProof/>
        </w:rPr>
        <w:tab/>
        <w:t>93</w:t>
      </w:r>
    </w:p>
    <w:p w:rsidR="00645ADE" w:rsidRDefault="00645ADE">
      <w:pPr>
        <w:pStyle w:val="Index1"/>
        <w:tabs>
          <w:tab w:val="right" w:leader="dot" w:pos="4310"/>
        </w:tabs>
        <w:rPr>
          <w:noProof/>
        </w:rPr>
      </w:pPr>
      <w:r>
        <w:rPr>
          <w:noProof/>
        </w:rPr>
        <w:t>MISFWRR3</w:t>
      </w:r>
      <w:r>
        <w:rPr>
          <w:noProof/>
        </w:rPr>
        <w:tab/>
        <w:t>80</w:t>
      </w:r>
    </w:p>
    <w:p w:rsidR="00645ADE" w:rsidRDefault="00645ADE">
      <w:pPr>
        <w:pStyle w:val="Index1"/>
        <w:tabs>
          <w:tab w:val="right" w:leader="dot" w:pos="4310"/>
        </w:tabs>
        <w:rPr>
          <w:noProof/>
        </w:rPr>
      </w:pPr>
      <w:r>
        <w:rPr>
          <w:noProof/>
        </w:rPr>
        <w:t>MISSCHR3</w:t>
      </w:r>
      <w:r>
        <w:rPr>
          <w:noProof/>
        </w:rPr>
        <w:tab/>
        <w:t>8, 75</w:t>
      </w:r>
    </w:p>
    <w:p w:rsidR="00645ADE" w:rsidRDefault="00645ADE">
      <w:pPr>
        <w:pStyle w:val="Index1"/>
        <w:tabs>
          <w:tab w:val="right" w:leader="dot" w:pos="4310"/>
        </w:tabs>
        <w:rPr>
          <w:noProof/>
        </w:rPr>
      </w:pPr>
      <w:r>
        <w:rPr>
          <w:noProof/>
        </w:rPr>
        <w:t>MMBGRPR3</w:t>
      </w:r>
      <w:r>
        <w:rPr>
          <w:noProof/>
        </w:rPr>
        <w:tab/>
        <w:t>41</w:t>
      </w:r>
    </w:p>
    <w:p w:rsidR="00645ADE" w:rsidRDefault="00645ADE">
      <w:pPr>
        <w:pStyle w:val="Index1"/>
        <w:tabs>
          <w:tab w:val="right" w:leader="dot" w:pos="4310"/>
        </w:tabs>
        <w:rPr>
          <w:noProof/>
        </w:rPr>
      </w:pPr>
      <w:r>
        <w:rPr>
          <w:noProof/>
        </w:rPr>
        <w:t>MNPDACR3</w:t>
      </w:r>
      <w:r>
        <w:rPr>
          <w:noProof/>
        </w:rPr>
        <w:tab/>
        <w:t>79</w:t>
      </w:r>
    </w:p>
    <w:p w:rsidR="00645ADE" w:rsidRDefault="00645ADE">
      <w:pPr>
        <w:pStyle w:val="Index1"/>
        <w:tabs>
          <w:tab w:val="right" w:leader="dot" w:pos="4310"/>
        </w:tabs>
        <w:rPr>
          <w:noProof/>
        </w:rPr>
      </w:pPr>
      <w:r>
        <w:rPr>
          <w:noProof/>
        </w:rPr>
        <w:t>MNYEXR3</w:t>
      </w:r>
      <w:r>
        <w:rPr>
          <w:noProof/>
        </w:rPr>
        <w:tab/>
        <w:t>13</w:t>
      </w:r>
    </w:p>
    <w:p w:rsidR="00645ADE" w:rsidRDefault="00645ADE">
      <w:pPr>
        <w:pStyle w:val="Index1"/>
        <w:tabs>
          <w:tab w:val="right" w:leader="dot" w:pos="4310"/>
        </w:tabs>
        <w:rPr>
          <w:noProof/>
        </w:rPr>
      </w:pPr>
      <w:r>
        <w:rPr>
          <w:noProof/>
        </w:rPr>
        <w:t>MONTHSR3</w:t>
      </w:r>
      <w:r>
        <w:rPr>
          <w:noProof/>
        </w:rPr>
        <w:tab/>
        <w:t>17</w:t>
      </w:r>
    </w:p>
    <w:p w:rsidR="00645ADE" w:rsidRDefault="00645ADE">
      <w:pPr>
        <w:pStyle w:val="Index1"/>
        <w:tabs>
          <w:tab w:val="right" w:leader="dot" w:pos="4310"/>
        </w:tabs>
        <w:rPr>
          <w:noProof/>
        </w:rPr>
      </w:pPr>
      <w:r>
        <w:rPr>
          <w:noProof/>
        </w:rPr>
        <w:t>MOTOR7R3</w:t>
      </w:r>
      <w:r>
        <w:rPr>
          <w:noProof/>
        </w:rPr>
        <w:tab/>
        <w:t>54</w:t>
      </w:r>
    </w:p>
    <w:p w:rsidR="00645ADE" w:rsidRDefault="00645ADE">
      <w:pPr>
        <w:pStyle w:val="Index1"/>
        <w:tabs>
          <w:tab w:val="right" w:leader="dot" w:pos="4310"/>
        </w:tabs>
        <w:rPr>
          <w:noProof/>
        </w:rPr>
      </w:pPr>
      <w:r>
        <w:rPr>
          <w:noProof/>
        </w:rPr>
        <w:t>MRTGR3</w:t>
      </w:r>
      <w:r>
        <w:rPr>
          <w:noProof/>
        </w:rPr>
        <w:tab/>
        <w:t>50</w:t>
      </w:r>
    </w:p>
    <w:p w:rsidR="00645ADE" w:rsidRDefault="00645ADE">
      <w:pPr>
        <w:pStyle w:val="Index1"/>
        <w:tabs>
          <w:tab w:val="right" w:leader="dot" w:pos="4310"/>
        </w:tabs>
        <w:rPr>
          <w:noProof/>
        </w:rPr>
      </w:pPr>
      <w:r>
        <w:rPr>
          <w:noProof/>
        </w:rPr>
        <w:t>MSTLKR3</w:t>
      </w:r>
      <w:r>
        <w:rPr>
          <w:noProof/>
        </w:rPr>
        <w:tab/>
        <w:t>79</w:t>
      </w:r>
    </w:p>
    <w:p w:rsidR="00645ADE" w:rsidRDefault="00645ADE">
      <w:pPr>
        <w:pStyle w:val="Index1"/>
        <w:tabs>
          <w:tab w:val="right" w:leader="dot" w:pos="4310"/>
        </w:tabs>
        <w:rPr>
          <w:noProof/>
        </w:rPr>
      </w:pPr>
      <w:r>
        <w:rPr>
          <w:noProof/>
        </w:rPr>
        <w:t>MTHITM01</w:t>
      </w:r>
      <w:r>
        <w:rPr>
          <w:noProof/>
        </w:rPr>
        <w:tab/>
        <w:t>96</w:t>
      </w:r>
    </w:p>
    <w:p w:rsidR="00645ADE" w:rsidRDefault="00645ADE">
      <w:pPr>
        <w:pStyle w:val="Index1"/>
        <w:tabs>
          <w:tab w:val="right" w:leader="dot" w:pos="4310"/>
        </w:tabs>
        <w:rPr>
          <w:noProof/>
        </w:rPr>
      </w:pPr>
      <w:r>
        <w:rPr>
          <w:noProof/>
        </w:rPr>
        <w:t>MTHITM02</w:t>
      </w:r>
      <w:r>
        <w:rPr>
          <w:noProof/>
        </w:rPr>
        <w:tab/>
        <w:t>96</w:t>
      </w:r>
    </w:p>
    <w:p w:rsidR="00645ADE" w:rsidRDefault="00645ADE">
      <w:pPr>
        <w:pStyle w:val="Index1"/>
        <w:tabs>
          <w:tab w:val="right" w:leader="dot" w:pos="4310"/>
        </w:tabs>
        <w:rPr>
          <w:noProof/>
        </w:rPr>
      </w:pPr>
      <w:r>
        <w:rPr>
          <w:noProof/>
        </w:rPr>
        <w:t>MTHITM03</w:t>
      </w:r>
      <w:r>
        <w:rPr>
          <w:noProof/>
        </w:rPr>
        <w:tab/>
        <w:t>96</w:t>
      </w:r>
    </w:p>
    <w:p w:rsidR="00645ADE" w:rsidRDefault="00645ADE">
      <w:pPr>
        <w:pStyle w:val="Index1"/>
        <w:tabs>
          <w:tab w:val="right" w:leader="dot" w:pos="4310"/>
        </w:tabs>
        <w:rPr>
          <w:noProof/>
        </w:rPr>
      </w:pPr>
      <w:r>
        <w:rPr>
          <w:noProof/>
        </w:rPr>
        <w:t>MTHITM04</w:t>
      </w:r>
      <w:r>
        <w:rPr>
          <w:noProof/>
        </w:rPr>
        <w:tab/>
        <w:t>96</w:t>
      </w:r>
    </w:p>
    <w:p w:rsidR="00645ADE" w:rsidRDefault="00645ADE">
      <w:pPr>
        <w:pStyle w:val="Index1"/>
        <w:tabs>
          <w:tab w:val="right" w:leader="dot" w:pos="4310"/>
        </w:tabs>
        <w:rPr>
          <w:noProof/>
        </w:rPr>
      </w:pPr>
      <w:r>
        <w:rPr>
          <w:noProof/>
        </w:rPr>
        <w:t>MTHITM05</w:t>
      </w:r>
      <w:r>
        <w:rPr>
          <w:noProof/>
        </w:rPr>
        <w:tab/>
        <w:t>96</w:t>
      </w:r>
    </w:p>
    <w:p w:rsidR="00645ADE" w:rsidRDefault="00645ADE">
      <w:pPr>
        <w:pStyle w:val="Index1"/>
        <w:tabs>
          <w:tab w:val="right" w:leader="dot" w:pos="4310"/>
        </w:tabs>
        <w:rPr>
          <w:noProof/>
        </w:rPr>
      </w:pPr>
      <w:r>
        <w:rPr>
          <w:noProof/>
        </w:rPr>
        <w:t>MTHITM06</w:t>
      </w:r>
      <w:r>
        <w:rPr>
          <w:noProof/>
        </w:rPr>
        <w:tab/>
        <w:t>96</w:t>
      </w:r>
    </w:p>
    <w:p w:rsidR="00645ADE" w:rsidRDefault="00645ADE">
      <w:pPr>
        <w:pStyle w:val="Index1"/>
        <w:tabs>
          <w:tab w:val="right" w:leader="dot" w:pos="4310"/>
        </w:tabs>
        <w:rPr>
          <w:noProof/>
        </w:rPr>
      </w:pPr>
      <w:r>
        <w:rPr>
          <w:noProof/>
        </w:rPr>
        <w:t>MTHITM07</w:t>
      </w:r>
      <w:r>
        <w:rPr>
          <w:noProof/>
        </w:rPr>
        <w:tab/>
        <w:t>96</w:t>
      </w:r>
    </w:p>
    <w:p w:rsidR="00645ADE" w:rsidRDefault="00645ADE">
      <w:pPr>
        <w:pStyle w:val="Index1"/>
        <w:tabs>
          <w:tab w:val="right" w:leader="dot" w:pos="4310"/>
        </w:tabs>
        <w:rPr>
          <w:noProof/>
        </w:rPr>
      </w:pPr>
      <w:r>
        <w:rPr>
          <w:noProof/>
        </w:rPr>
        <w:t>MTHITM08</w:t>
      </w:r>
      <w:r>
        <w:rPr>
          <w:noProof/>
        </w:rPr>
        <w:tab/>
        <w:t>96</w:t>
      </w:r>
    </w:p>
    <w:p w:rsidR="00645ADE" w:rsidRDefault="00645ADE">
      <w:pPr>
        <w:pStyle w:val="Index1"/>
        <w:tabs>
          <w:tab w:val="right" w:leader="dot" w:pos="4310"/>
        </w:tabs>
        <w:rPr>
          <w:noProof/>
        </w:rPr>
      </w:pPr>
      <w:r>
        <w:rPr>
          <w:noProof/>
        </w:rPr>
        <w:t>MTHITM09</w:t>
      </w:r>
      <w:r>
        <w:rPr>
          <w:noProof/>
        </w:rPr>
        <w:tab/>
        <w:t>96</w:t>
      </w:r>
    </w:p>
    <w:p w:rsidR="00645ADE" w:rsidRDefault="00645ADE">
      <w:pPr>
        <w:pStyle w:val="Index1"/>
        <w:tabs>
          <w:tab w:val="right" w:leader="dot" w:pos="4310"/>
        </w:tabs>
        <w:rPr>
          <w:noProof/>
        </w:rPr>
      </w:pPr>
      <w:r>
        <w:rPr>
          <w:noProof/>
        </w:rPr>
        <w:t>MTHITM10</w:t>
      </w:r>
      <w:r>
        <w:rPr>
          <w:noProof/>
        </w:rPr>
        <w:tab/>
        <w:t>96</w:t>
      </w:r>
    </w:p>
    <w:p w:rsidR="00645ADE" w:rsidRDefault="00645ADE">
      <w:pPr>
        <w:pStyle w:val="Index1"/>
        <w:tabs>
          <w:tab w:val="right" w:leader="dot" w:pos="4310"/>
        </w:tabs>
        <w:rPr>
          <w:noProof/>
        </w:rPr>
      </w:pPr>
      <w:r>
        <w:rPr>
          <w:noProof/>
        </w:rPr>
        <w:t>MTHITM11</w:t>
      </w:r>
      <w:r>
        <w:rPr>
          <w:noProof/>
        </w:rPr>
        <w:tab/>
        <w:t>96</w:t>
      </w:r>
    </w:p>
    <w:p w:rsidR="00645ADE" w:rsidRDefault="00645ADE">
      <w:pPr>
        <w:pStyle w:val="Index1"/>
        <w:tabs>
          <w:tab w:val="right" w:leader="dot" w:pos="4310"/>
        </w:tabs>
        <w:rPr>
          <w:noProof/>
        </w:rPr>
      </w:pPr>
      <w:r>
        <w:rPr>
          <w:noProof/>
        </w:rPr>
        <w:t>MTHITM12</w:t>
      </w:r>
      <w:r>
        <w:rPr>
          <w:noProof/>
        </w:rPr>
        <w:tab/>
        <w:t>96</w:t>
      </w:r>
    </w:p>
    <w:p w:rsidR="00645ADE" w:rsidRDefault="00645ADE">
      <w:pPr>
        <w:pStyle w:val="Index1"/>
        <w:tabs>
          <w:tab w:val="right" w:leader="dot" w:pos="4310"/>
        </w:tabs>
        <w:rPr>
          <w:noProof/>
        </w:rPr>
      </w:pPr>
      <w:r>
        <w:rPr>
          <w:noProof/>
        </w:rPr>
        <w:t>MTHITM13</w:t>
      </w:r>
      <w:r>
        <w:rPr>
          <w:noProof/>
        </w:rPr>
        <w:tab/>
        <w:t>96</w:t>
      </w:r>
    </w:p>
    <w:p w:rsidR="00645ADE" w:rsidRDefault="00645ADE">
      <w:pPr>
        <w:pStyle w:val="Index1"/>
        <w:tabs>
          <w:tab w:val="right" w:leader="dot" w:pos="4310"/>
        </w:tabs>
        <w:rPr>
          <w:noProof/>
        </w:rPr>
      </w:pPr>
      <w:r>
        <w:rPr>
          <w:noProof/>
        </w:rPr>
        <w:t>MTHITM14</w:t>
      </w:r>
      <w:r>
        <w:rPr>
          <w:noProof/>
        </w:rPr>
        <w:tab/>
        <w:t>96</w:t>
      </w:r>
    </w:p>
    <w:p w:rsidR="00645ADE" w:rsidRDefault="00645ADE">
      <w:pPr>
        <w:pStyle w:val="Index1"/>
        <w:tabs>
          <w:tab w:val="right" w:leader="dot" w:pos="4310"/>
        </w:tabs>
        <w:rPr>
          <w:noProof/>
        </w:rPr>
      </w:pPr>
      <w:r>
        <w:rPr>
          <w:noProof/>
        </w:rPr>
        <w:t>MTHITM15</w:t>
      </w:r>
      <w:r>
        <w:rPr>
          <w:noProof/>
        </w:rPr>
        <w:tab/>
        <w:t>96</w:t>
      </w:r>
    </w:p>
    <w:p w:rsidR="00645ADE" w:rsidRDefault="00645ADE">
      <w:pPr>
        <w:pStyle w:val="Index1"/>
        <w:tabs>
          <w:tab w:val="right" w:leader="dot" w:pos="4310"/>
        </w:tabs>
        <w:rPr>
          <w:noProof/>
        </w:rPr>
      </w:pPr>
      <w:r>
        <w:rPr>
          <w:noProof/>
        </w:rPr>
        <w:t>MTHITM16</w:t>
      </w:r>
      <w:r>
        <w:rPr>
          <w:noProof/>
        </w:rPr>
        <w:tab/>
        <w:t>96</w:t>
      </w:r>
    </w:p>
    <w:p w:rsidR="00645ADE" w:rsidRDefault="00645ADE">
      <w:pPr>
        <w:pStyle w:val="Index1"/>
        <w:tabs>
          <w:tab w:val="right" w:leader="dot" w:pos="4310"/>
        </w:tabs>
        <w:rPr>
          <w:noProof/>
        </w:rPr>
      </w:pPr>
      <w:r>
        <w:rPr>
          <w:noProof/>
        </w:rPr>
        <w:t>MTHITM17</w:t>
      </w:r>
      <w:r>
        <w:rPr>
          <w:noProof/>
        </w:rPr>
        <w:tab/>
        <w:t>96</w:t>
      </w:r>
    </w:p>
    <w:p w:rsidR="00645ADE" w:rsidRDefault="00645ADE">
      <w:pPr>
        <w:pStyle w:val="Index1"/>
        <w:tabs>
          <w:tab w:val="right" w:leader="dot" w:pos="4310"/>
        </w:tabs>
        <w:rPr>
          <w:noProof/>
        </w:rPr>
      </w:pPr>
      <w:r>
        <w:rPr>
          <w:noProof/>
        </w:rPr>
        <w:t>MTHITM18</w:t>
      </w:r>
      <w:r>
        <w:rPr>
          <w:noProof/>
        </w:rPr>
        <w:tab/>
        <w:t>96</w:t>
      </w:r>
    </w:p>
    <w:p w:rsidR="00645ADE" w:rsidRDefault="00645ADE">
      <w:pPr>
        <w:pStyle w:val="Index1"/>
        <w:tabs>
          <w:tab w:val="right" w:leader="dot" w:pos="4310"/>
        </w:tabs>
        <w:rPr>
          <w:noProof/>
        </w:rPr>
      </w:pPr>
      <w:r>
        <w:rPr>
          <w:noProof/>
        </w:rPr>
        <w:t>MTHITM19</w:t>
      </w:r>
      <w:r>
        <w:rPr>
          <w:noProof/>
        </w:rPr>
        <w:tab/>
        <w:t>96</w:t>
      </w:r>
    </w:p>
    <w:p w:rsidR="00645ADE" w:rsidRDefault="00645ADE">
      <w:pPr>
        <w:pStyle w:val="Index1"/>
        <w:tabs>
          <w:tab w:val="right" w:leader="dot" w:pos="4310"/>
        </w:tabs>
        <w:rPr>
          <w:noProof/>
        </w:rPr>
      </w:pPr>
      <w:r>
        <w:rPr>
          <w:noProof/>
        </w:rPr>
        <w:t>MTHITM20</w:t>
      </w:r>
      <w:r>
        <w:rPr>
          <w:noProof/>
        </w:rPr>
        <w:tab/>
        <w:t>97</w:t>
      </w:r>
    </w:p>
    <w:p w:rsidR="00645ADE" w:rsidRDefault="00645ADE">
      <w:pPr>
        <w:pStyle w:val="Index1"/>
        <w:tabs>
          <w:tab w:val="right" w:leader="dot" w:pos="4310"/>
        </w:tabs>
        <w:rPr>
          <w:noProof/>
        </w:rPr>
      </w:pPr>
      <w:r>
        <w:rPr>
          <w:noProof/>
        </w:rPr>
        <w:t>MTHITM21</w:t>
      </w:r>
      <w:r>
        <w:rPr>
          <w:noProof/>
        </w:rPr>
        <w:tab/>
        <w:t>97</w:t>
      </w:r>
    </w:p>
    <w:p w:rsidR="00645ADE" w:rsidRDefault="00645ADE">
      <w:pPr>
        <w:pStyle w:val="Index1"/>
        <w:tabs>
          <w:tab w:val="right" w:leader="dot" w:pos="4310"/>
        </w:tabs>
        <w:rPr>
          <w:noProof/>
        </w:rPr>
      </w:pPr>
      <w:r>
        <w:rPr>
          <w:noProof/>
        </w:rPr>
        <w:t>MTHITM22</w:t>
      </w:r>
      <w:r>
        <w:rPr>
          <w:noProof/>
        </w:rPr>
        <w:tab/>
        <w:t>97</w:t>
      </w:r>
    </w:p>
    <w:p w:rsidR="00645ADE" w:rsidRDefault="00645ADE">
      <w:pPr>
        <w:pStyle w:val="Index1"/>
        <w:tabs>
          <w:tab w:val="right" w:leader="dot" w:pos="4310"/>
        </w:tabs>
        <w:rPr>
          <w:noProof/>
        </w:rPr>
      </w:pPr>
      <w:r>
        <w:rPr>
          <w:noProof/>
        </w:rPr>
        <w:t>MTHITM23</w:t>
      </w:r>
      <w:r>
        <w:rPr>
          <w:noProof/>
        </w:rPr>
        <w:tab/>
        <w:t>97</w:t>
      </w:r>
    </w:p>
    <w:p w:rsidR="00645ADE" w:rsidRDefault="00645ADE">
      <w:pPr>
        <w:pStyle w:val="Index1"/>
        <w:tabs>
          <w:tab w:val="right" w:leader="dot" w:pos="4310"/>
        </w:tabs>
        <w:rPr>
          <w:noProof/>
        </w:rPr>
      </w:pPr>
      <w:r>
        <w:rPr>
          <w:noProof/>
        </w:rPr>
        <w:t>MTHITM24</w:t>
      </w:r>
      <w:r>
        <w:rPr>
          <w:noProof/>
        </w:rPr>
        <w:tab/>
        <w:t>97</w:t>
      </w:r>
    </w:p>
    <w:p w:rsidR="00645ADE" w:rsidRDefault="00645ADE">
      <w:pPr>
        <w:pStyle w:val="Index1"/>
        <w:tabs>
          <w:tab w:val="right" w:leader="dot" w:pos="4310"/>
        </w:tabs>
        <w:rPr>
          <w:noProof/>
        </w:rPr>
      </w:pPr>
      <w:r>
        <w:rPr>
          <w:noProof/>
        </w:rPr>
        <w:t>MTHITM25</w:t>
      </w:r>
      <w:r>
        <w:rPr>
          <w:noProof/>
        </w:rPr>
        <w:tab/>
        <w:t>97</w:t>
      </w:r>
    </w:p>
    <w:p w:rsidR="00645ADE" w:rsidRDefault="00645ADE">
      <w:pPr>
        <w:pStyle w:val="Index1"/>
        <w:tabs>
          <w:tab w:val="right" w:leader="dot" w:pos="4310"/>
        </w:tabs>
        <w:rPr>
          <w:noProof/>
        </w:rPr>
      </w:pPr>
      <w:r>
        <w:rPr>
          <w:noProof/>
        </w:rPr>
        <w:t>MTHITM26</w:t>
      </w:r>
      <w:r>
        <w:rPr>
          <w:noProof/>
        </w:rPr>
        <w:tab/>
        <w:t>97</w:t>
      </w:r>
    </w:p>
    <w:p w:rsidR="00645ADE" w:rsidRDefault="00645ADE">
      <w:pPr>
        <w:pStyle w:val="Index1"/>
        <w:tabs>
          <w:tab w:val="right" w:leader="dot" w:pos="4310"/>
        </w:tabs>
        <w:rPr>
          <w:noProof/>
        </w:rPr>
      </w:pPr>
      <w:r>
        <w:rPr>
          <w:noProof/>
        </w:rPr>
        <w:t>MTHITM27</w:t>
      </w:r>
      <w:r>
        <w:rPr>
          <w:noProof/>
        </w:rPr>
        <w:tab/>
        <w:t>97</w:t>
      </w:r>
    </w:p>
    <w:p w:rsidR="00645ADE" w:rsidRDefault="00645ADE">
      <w:pPr>
        <w:pStyle w:val="Index1"/>
        <w:tabs>
          <w:tab w:val="right" w:leader="dot" w:pos="4310"/>
        </w:tabs>
        <w:rPr>
          <w:noProof/>
        </w:rPr>
      </w:pPr>
      <w:r>
        <w:rPr>
          <w:noProof/>
        </w:rPr>
        <w:t>MTHITM28</w:t>
      </w:r>
      <w:r>
        <w:rPr>
          <w:noProof/>
        </w:rPr>
        <w:tab/>
        <w:t>97</w:t>
      </w:r>
    </w:p>
    <w:p w:rsidR="00645ADE" w:rsidRDefault="00645ADE">
      <w:pPr>
        <w:pStyle w:val="Index1"/>
        <w:tabs>
          <w:tab w:val="right" w:leader="dot" w:pos="4310"/>
        </w:tabs>
        <w:rPr>
          <w:noProof/>
        </w:rPr>
      </w:pPr>
      <w:r>
        <w:rPr>
          <w:noProof/>
        </w:rPr>
        <w:t>MTHITM29</w:t>
      </w:r>
      <w:r>
        <w:rPr>
          <w:noProof/>
        </w:rPr>
        <w:tab/>
        <w:t>97</w:t>
      </w:r>
    </w:p>
    <w:p w:rsidR="00645ADE" w:rsidRDefault="00645ADE">
      <w:pPr>
        <w:pStyle w:val="Index1"/>
        <w:tabs>
          <w:tab w:val="right" w:leader="dot" w:pos="4310"/>
        </w:tabs>
        <w:rPr>
          <w:noProof/>
        </w:rPr>
      </w:pPr>
      <w:r>
        <w:rPr>
          <w:noProof/>
        </w:rPr>
        <w:t>MTHLNGAD</w:t>
      </w:r>
      <w:r>
        <w:rPr>
          <w:noProof/>
        </w:rPr>
        <w:tab/>
        <w:t>97</w:t>
      </w:r>
    </w:p>
    <w:p w:rsidR="00645ADE" w:rsidRDefault="00645ADE">
      <w:pPr>
        <w:pStyle w:val="Index1"/>
        <w:tabs>
          <w:tab w:val="right" w:leader="dot" w:pos="4310"/>
        </w:tabs>
        <w:rPr>
          <w:noProof/>
        </w:rPr>
      </w:pPr>
      <w:r>
        <w:rPr>
          <w:noProof/>
        </w:rPr>
        <w:t>MTHLNGCH</w:t>
      </w:r>
      <w:r>
        <w:rPr>
          <w:noProof/>
        </w:rPr>
        <w:tab/>
        <w:t>97</w:t>
      </w:r>
    </w:p>
    <w:p w:rsidR="00645ADE" w:rsidRDefault="00645ADE">
      <w:pPr>
        <w:pStyle w:val="Index1"/>
        <w:tabs>
          <w:tab w:val="right" w:leader="dot" w:pos="4310"/>
        </w:tabs>
        <w:rPr>
          <w:noProof/>
        </w:rPr>
      </w:pPr>
      <w:r>
        <w:rPr>
          <w:noProof/>
        </w:rPr>
        <w:t>MTHLNGTS</w:t>
      </w:r>
      <w:r>
        <w:rPr>
          <w:noProof/>
        </w:rPr>
        <w:tab/>
        <w:t>97</w:t>
      </w:r>
    </w:p>
    <w:p w:rsidR="00645ADE" w:rsidRDefault="00645ADE">
      <w:pPr>
        <w:pStyle w:val="Index1"/>
        <w:tabs>
          <w:tab w:val="right" w:leader="dot" w:pos="4310"/>
        </w:tabs>
        <w:rPr>
          <w:noProof/>
        </w:rPr>
      </w:pPr>
      <w:r>
        <w:rPr>
          <w:noProof/>
        </w:rPr>
        <w:t>MTHLST10</w:t>
      </w:r>
      <w:r>
        <w:rPr>
          <w:noProof/>
        </w:rPr>
        <w:tab/>
        <w:t>97</w:t>
      </w:r>
    </w:p>
    <w:p w:rsidR="00645ADE" w:rsidRDefault="00645ADE">
      <w:pPr>
        <w:pStyle w:val="Index1"/>
        <w:tabs>
          <w:tab w:val="right" w:leader="dot" w:pos="4310"/>
        </w:tabs>
        <w:rPr>
          <w:noProof/>
        </w:rPr>
      </w:pPr>
      <w:r>
        <w:rPr>
          <w:noProof/>
        </w:rPr>
        <w:t>MTHLST5</w:t>
      </w:r>
      <w:r>
        <w:rPr>
          <w:noProof/>
        </w:rPr>
        <w:tab/>
        <w:t>97</w:t>
      </w:r>
    </w:p>
    <w:p w:rsidR="00645ADE" w:rsidRDefault="00645ADE">
      <w:pPr>
        <w:pStyle w:val="Index1"/>
        <w:tabs>
          <w:tab w:val="right" w:leader="dot" w:pos="4310"/>
        </w:tabs>
        <w:rPr>
          <w:noProof/>
        </w:rPr>
      </w:pPr>
      <w:r>
        <w:rPr>
          <w:noProof/>
        </w:rPr>
        <w:t>MTWGHTR3</w:t>
      </w:r>
      <w:r>
        <w:rPr>
          <w:noProof/>
        </w:rPr>
        <w:tab/>
        <w:t>62</w:t>
      </w:r>
    </w:p>
    <w:p w:rsidR="00645ADE" w:rsidRDefault="00645ADE">
      <w:pPr>
        <w:pStyle w:val="Index1"/>
        <w:tabs>
          <w:tab w:val="right" w:leader="dot" w:pos="4310"/>
        </w:tabs>
        <w:rPr>
          <w:noProof/>
        </w:rPr>
      </w:pPr>
      <w:r>
        <w:rPr>
          <w:noProof/>
        </w:rPr>
        <w:t>MTWT1R3</w:t>
      </w:r>
      <w:r>
        <w:rPr>
          <w:noProof/>
        </w:rPr>
        <w:tab/>
        <w:t>62</w:t>
      </w:r>
    </w:p>
    <w:p w:rsidR="00645ADE" w:rsidRDefault="00645ADE">
      <w:pPr>
        <w:pStyle w:val="Index1"/>
        <w:tabs>
          <w:tab w:val="right" w:leader="dot" w:pos="4310"/>
        </w:tabs>
        <w:rPr>
          <w:noProof/>
        </w:rPr>
      </w:pPr>
      <w:r>
        <w:rPr>
          <w:noProof/>
        </w:rPr>
        <w:t>MTWT2R3</w:t>
      </w:r>
      <w:r>
        <w:rPr>
          <w:noProof/>
        </w:rPr>
        <w:tab/>
        <w:t>62</w:t>
      </w:r>
    </w:p>
    <w:p w:rsidR="00645ADE" w:rsidRDefault="00645ADE">
      <w:pPr>
        <w:pStyle w:val="Index1"/>
        <w:tabs>
          <w:tab w:val="right" w:leader="dot" w:pos="4310"/>
        </w:tabs>
        <w:rPr>
          <w:noProof/>
        </w:rPr>
      </w:pPr>
      <w:r>
        <w:rPr>
          <w:noProof/>
        </w:rPr>
        <w:t>MUMALR3</w:t>
      </w:r>
      <w:r>
        <w:rPr>
          <w:noProof/>
        </w:rPr>
        <w:tab/>
        <w:t>2</w:t>
      </w:r>
    </w:p>
    <w:p w:rsidR="00645ADE" w:rsidRDefault="00645ADE">
      <w:pPr>
        <w:pStyle w:val="Index1"/>
        <w:tabs>
          <w:tab w:val="right" w:leader="dot" w:pos="4310"/>
        </w:tabs>
        <w:rPr>
          <w:noProof/>
        </w:rPr>
      </w:pPr>
      <w:r>
        <w:rPr>
          <w:noProof/>
        </w:rPr>
        <w:t>MUMIDR3</w:t>
      </w:r>
      <w:r>
        <w:rPr>
          <w:noProof/>
        </w:rPr>
        <w:tab/>
        <w:t>2</w:t>
      </w:r>
    </w:p>
    <w:p w:rsidR="00645ADE" w:rsidRDefault="00645ADE">
      <w:pPr>
        <w:pStyle w:val="IndexHeading"/>
        <w:keepNext/>
        <w:tabs>
          <w:tab w:val="right" w:leader="dot" w:pos="4310"/>
        </w:tabs>
        <w:rPr>
          <w:b w:val="0"/>
          <w:bCs w:val="0"/>
          <w:noProof/>
        </w:rPr>
      </w:pPr>
      <w:r>
        <w:rPr>
          <w:noProof/>
        </w:rPr>
        <w:t>N</w:t>
      </w:r>
    </w:p>
    <w:p w:rsidR="00645ADE" w:rsidRDefault="00645ADE">
      <w:pPr>
        <w:pStyle w:val="Index1"/>
        <w:tabs>
          <w:tab w:val="right" w:leader="dot" w:pos="4310"/>
        </w:tabs>
        <w:rPr>
          <w:noProof/>
        </w:rPr>
      </w:pPr>
      <w:r>
        <w:rPr>
          <w:noProof/>
        </w:rPr>
        <w:t>NDNGSCR3</w:t>
      </w:r>
      <w:r>
        <w:rPr>
          <w:noProof/>
        </w:rPr>
        <w:tab/>
        <w:t>8</w:t>
      </w:r>
    </w:p>
    <w:p w:rsidR="00645ADE" w:rsidRDefault="00645ADE">
      <w:pPr>
        <w:pStyle w:val="Index1"/>
        <w:tabs>
          <w:tab w:val="right" w:leader="dot" w:pos="4310"/>
        </w:tabs>
        <w:rPr>
          <w:noProof/>
        </w:rPr>
      </w:pPr>
      <w:r>
        <w:rPr>
          <w:noProof/>
        </w:rPr>
        <w:t>NLNGINR3</w:t>
      </w:r>
      <w:r>
        <w:rPr>
          <w:noProof/>
        </w:rPr>
        <w:tab/>
        <w:t>8</w:t>
      </w:r>
    </w:p>
    <w:p w:rsidR="00645ADE" w:rsidRDefault="00645ADE">
      <w:pPr>
        <w:pStyle w:val="Index1"/>
        <w:tabs>
          <w:tab w:val="right" w:leader="dot" w:pos="4310"/>
        </w:tabs>
        <w:rPr>
          <w:noProof/>
        </w:rPr>
      </w:pPr>
      <w:r>
        <w:rPr>
          <w:noProof/>
        </w:rPr>
        <w:t>NMAMR301</w:t>
      </w:r>
      <w:r>
        <w:rPr>
          <w:noProof/>
        </w:rPr>
        <w:tab/>
        <w:t>19</w:t>
      </w:r>
    </w:p>
    <w:p w:rsidR="00645ADE" w:rsidRDefault="00645ADE">
      <w:pPr>
        <w:pStyle w:val="Index1"/>
        <w:tabs>
          <w:tab w:val="right" w:leader="dot" w:pos="4310"/>
        </w:tabs>
        <w:rPr>
          <w:noProof/>
        </w:rPr>
      </w:pPr>
      <w:r>
        <w:rPr>
          <w:noProof/>
        </w:rPr>
        <w:t>NMAMR302</w:t>
      </w:r>
      <w:r>
        <w:rPr>
          <w:noProof/>
        </w:rPr>
        <w:tab/>
        <w:t>19</w:t>
      </w:r>
    </w:p>
    <w:p w:rsidR="00645ADE" w:rsidRDefault="00645ADE">
      <w:pPr>
        <w:pStyle w:val="Index1"/>
        <w:tabs>
          <w:tab w:val="right" w:leader="dot" w:pos="4310"/>
        </w:tabs>
        <w:rPr>
          <w:noProof/>
        </w:rPr>
      </w:pPr>
      <w:r>
        <w:rPr>
          <w:noProof/>
        </w:rPr>
        <w:t>NMAMR303</w:t>
      </w:r>
      <w:r>
        <w:rPr>
          <w:noProof/>
        </w:rPr>
        <w:tab/>
        <w:t>19</w:t>
      </w:r>
    </w:p>
    <w:p w:rsidR="00645ADE" w:rsidRDefault="00645ADE">
      <w:pPr>
        <w:pStyle w:val="Index1"/>
        <w:tabs>
          <w:tab w:val="right" w:leader="dot" w:pos="4310"/>
        </w:tabs>
        <w:rPr>
          <w:noProof/>
        </w:rPr>
      </w:pPr>
      <w:r>
        <w:rPr>
          <w:noProof/>
        </w:rPr>
        <w:t>NMAMR304</w:t>
      </w:r>
      <w:r>
        <w:rPr>
          <w:noProof/>
        </w:rPr>
        <w:tab/>
        <w:t>19</w:t>
      </w:r>
    </w:p>
    <w:p w:rsidR="00645ADE" w:rsidRDefault="00645ADE">
      <w:pPr>
        <w:pStyle w:val="Index1"/>
        <w:tabs>
          <w:tab w:val="right" w:leader="dot" w:pos="4310"/>
        </w:tabs>
        <w:rPr>
          <w:noProof/>
        </w:rPr>
      </w:pPr>
      <w:r>
        <w:rPr>
          <w:noProof/>
        </w:rPr>
        <w:t>NMAMR306</w:t>
      </w:r>
      <w:r>
        <w:rPr>
          <w:noProof/>
        </w:rPr>
        <w:tab/>
        <w:t>19</w:t>
      </w:r>
    </w:p>
    <w:p w:rsidR="00645ADE" w:rsidRDefault="00645ADE">
      <w:pPr>
        <w:pStyle w:val="Index1"/>
        <w:tabs>
          <w:tab w:val="right" w:leader="dot" w:pos="4310"/>
        </w:tabs>
        <w:rPr>
          <w:noProof/>
        </w:rPr>
      </w:pPr>
      <w:r>
        <w:rPr>
          <w:noProof/>
        </w:rPr>
        <w:t>NMAMR309</w:t>
      </w:r>
      <w:r>
        <w:rPr>
          <w:noProof/>
        </w:rPr>
        <w:tab/>
        <w:t>19</w:t>
      </w:r>
    </w:p>
    <w:p w:rsidR="00645ADE" w:rsidRDefault="00645ADE">
      <w:pPr>
        <w:pStyle w:val="Index1"/>
        <w:tabs>
          <w:tab w:val="right" w:leader="dot" w:pos="4310"/>
        </w:tabs>
        <w:rPr>
          <w:noProof/>
        </w:rPr>
      </w:pPr>
      <w:r>
        <w:rPr>
          <w:noProof/>
        </w:rPr>
        <w:t>NMAMR310</w:t>
      </w:r>
      <w:r>
        <w:rPr>
          <w:noProof/>
        </w:rPr>
        <w:tab/>
        <w:t>19</w:t>
      </w:r>
    </w:p>
    <w:p w:rsidR="00645ADE" w:rsidRDefault="00645ADE">
      <w:pPr>
        <w:pStyle w:val="Index1"/>
        <w:tabs>
          <w:tab w:val="right" w:leader="dot" w:pos="4310"/>
        </w:tabs>
        <w:rPr>
          <w:noProof/>
        </w:rPr>
      </w:pPr>
      <w:r>
        <w:rPr>
          <w:noProof/>
        </w:rPr>
        <w:t>NMAMR313</w:t>
      </w:r>
      <w:r>
        <w:rPr>
          <w:noProof/>
        </w:rPr>
        <w:tab/>
        <w:t>19</w:t>
      </w:r>
    </w:p>
    <w:p w:rsidR="00645ADE" w:rsidRDefault="00645ADE">
      <w:pPr>
        <w:pStyle w:val="Index1"/>
        <w:tabs>
          <w:tab w:val="right" w:leader="dot" w:pos="4310"/>
        </w:tabs>
        <w:rPr>
          <w:noProof/>
        </w:rPr>
      </w:pPr>
      <w:r>
        <w:rPr>
          <w:noProof/>
        </w:rPr>
        <w:t>NMAMR314</w:t>
      </w:r>
      <w:r>
        <w:rPr>
          <w:noProof/>
        </w:rPr>
        <w:tab/>
        <w:t>19</w:t>
      </w:r>
    </w:p>
    <w:p w:rsidR="00645ADE" w:rsidRDefault="00645ADE">
      <w:pPr>
        <w:pStyle w:val="Index1"/>
        <w:tabs>
          <w:tab w:val="right" w:leader="dot" w:pos="4310"/>
        </w:tabs>
        <w:rPr>
          <w:noProof/>
        </w:rPr>
      </w:pPr>
      <w:r>
        <w:rPr>
          <w:noProof/>
        </w:rPr>
        <w:t>NMAMR315</w:t>
      </w:r>
      <w:r>
        <w:rPr>
          <w:noProof/>
        </w:rPr>
        <w:tab/>
        <w:t>19</w:t>
      </w:r>
    </w:p>
    <w:p w:rsidR="00645ADE" w:rsidRDefault="00645ADE">
      <w:pPr>
        <w:pStyle w:val="Index1"/>
        <w:tabs>
          <w:tab w:val="right" w:leader="dot" w:pos="4310"/>
        </w:tabs>
        <w:rPr>
          <w:noProof/>
        </w:rPr>
      </w:pPr>
      <w:r>
        <w:rPr>
          <w:noProof/>
        </w:rPr>
        <w:t>NMAMR316</w:t>
      </w:r>
      <w:r>
        <w:rPr>
          <w:noProof/>
        </w:rPr>
        <w:tab/>
        <w:t>19</w:t>
      </w:r>
    </w:p>
    <w:p w:rsidR="00645ADE" w:rsidRDefault="00645ADE">
      <w:pPr>
        <w:pStyle w:val="Index1"/>
        <w:tabs>
          <w:tab w:val="right" w:leader="dot" w:pos="4310"/>
        </w:tabs>
        <w:rPr>
          <w:noProof/>
        </w:rPr>
      </w:pPr>
      <w:r>
        <w:rPr>
          <w:noProof/>
        </w:rPr>
        <w:t>NMAMR317</w:t>
      </w:r>
      <w:r>
        <w:rPr>
          <w:noProof/>
        </w:rPr>
        <w:tab/>
        <w:t>19</w:t>
      </w:r>
    </w:p>
    <w:p w:rsidR="00645ADE" w:rsidRDefault="00645ADE">
      <w:pPr>
        <w:pStyle w:val="Index1"/>
        <w:tabs>
          <w:tab w:val="right" w:leader="dot" w:pos="4310"/>
        </w:tabs>
        <w:rPr>
          <w:noProof/>
        </w:rPr>
      </w:pPr>
      <w:r>
        <w:rPr>
          <w:noProof/>
        </w:rPr>
        <w:t>NMAMR353</w:t>
      </w:r>
      <w:r>
        <w:rPr>
          <w:noProof/>
        </w:rPr>
        <w:tab/>
        <w:t>19</w:t>
      </w:r>
    </w:p>
    <w:p w:rsidR="00645ADE" w:rsidRDefault="00645ADE">
      <w:pPr>
        <w:pStyle w:val="Index1"/>
        <w:tabs>
          <w:tab w:val="right" w:leader="dot" w:pos="4310"/>
        </w:tabs>
        <w:rPr>
          <w:noProof/>
        </w:rPr>
      </w:pPr>
      <w:r>
        <w:rPr>
          <w:noProof/>
        </w:rPr>
        <w:t>NMAMR354</w:t>
      </w:r>
      <w:r>
        <w:rPr>
          <w:noProof/>
        </w:rPr>
        <w:tab/>
        <w:t>19</w:t>
      </w:r>
    </w:p>
    <w:p w:rsidR="00645ADE" w:rsidRDefault="00645ADE">
      <w:pPr>
        <w:pStyle w:val="Index1"/>
        <w:tabs>
          <w:tab w:val="right" w:leader="dot" w:pos="4310"/>
        </w:tabs>
        <w:rPr>
          <w:noProof/>
        </w:rPr>
      </w:pPr>
      <w:r>
        <w:rPr>
          <w:noProof/>
        </w:rPr>
        <w:t>NMAMR355</w:t>
      </w:r>
      <w:r>
        <w:rPr>
          <w:noProof/>
        </w:rPr>
        <w:tab/>
        <w:t>19</w:t>
      </w:r>
    </w:p>
    <w:p w:rsidR="00645ADE" w:rsidRDefault="00645ADE">
      <w:pPr>
        <w:pStyle w:val="Index1"/>
        <w:tabs>
          <w:tab w:val="right" w:leader="dot" w:pos="4310"/>
        </w:tabs>
        <w:rPr>
          <w:noProof/>
        </w:rPr>
      </w:pPr>
      <w:r>
        <w:rPr>
          <w:noProof/>
        </w:rPr>
        <w:t>NMAMR356</w:t>
      </w:r>
      <w:r>
        <w:rPr>
          <w:noProof/>
        </w:rPr>
        <w:tab/>
        <w:t>19</w:t>
      </w:r>
    </w:p>
    <w:p w:rsidR="00645ADE" w:rsidRDefault="00645ADE">
      <w:pPr>
        <w:pStyle w:val="Index1"/>
        <w:tabs>
          <w:tab w:val="right" w:leader="dot" w:pos="4310"/>
        </w:tabs>
        <w:rPr>
          <w:noProof/>
        </w:rPr>
      </w:pPr>
      <w:r>
        <w:rPr>
          <w:noProof/>
        </w:rPr>
        <w:t>NMAMR357</w:t>
      </w:r>
      <w:r>
        <w:rPr>
          <w:noProof/>
        </w:rPr>
        <w:tab/>
        <w:t>19</w:t>
      </w:r>
    </w:p>
    <w:p w:rsidR="00645ADE" w:rsidRDefault="00645ADE">
      <w:pPr>
        <w:pStyle w:val="Index1"/>
        <w:tabs>
          <w:tab w:val="right" w:leader="dot" w:pos="4310"/>
        </w:tabs>
        <w:rPr>
          <w:noProof/>
        </w:rPr>
      </w:pPr>
      <w:r>
        <w:rPr>
          <w:noProof/>
        </w:rPr>
        <w:t>NMAMR358</w:t>
      </w:r>
      <w:r>
        <w:rPr>
          <w:noProof/>
        </w:rPr>
        <w:tab/>
        <w:t>20</w:t>
      </w:r>
    </w:p>
    <w:p w:rsidR="00645ADE" w:rsidRDefault="00645ADE">
      <w:pPr>
        <w:pStyle w:val="Index1"/>
        <w:tabs>
          <w:tab w:val="right" w:leader="dot" w:pos="4310"/>
        </w:tabs>
        <w:rPr>
          <w:noProof/>
        </w:rPr>
      </w:pPr>
      <w:r>
        <w:rPr>
          <w:noProof/>
        </w:rPr>
        <w:t>NMFRNDR3</w:t>
      </w:r>
      <w:r>
        <w:rPr>
          <w:noProof/>
        </w:rPr>
        <w:tab/>
        <w:t>43, 81</w:t>
      </w:r>
    </w:p>
    <w:p w:rsidR="00645ADE" w:rsidRDefault="00645ADE">
      <w:pPr>
        <w:pStyle w:val="Index1"/>
        <w:tabs>
          <w:tab w:val="right" w:leader="dot" w:pos="4310"/>
        </w:tabs>
        <w:rPr>
          <w:noProof/>
        </w:rPr>
      </w:pPr>
      <w:r>
        <w:rPr>
          <w:noProof/>
        </w:rPr>
        <w:t>NMINPTR3</w:t>
      </w:r>
      <w:r>
        <w:rPr>
          <w:noProof/>
        </w:rPr>
        <w:tab/>
        <w:t>60</w:t>
      </w:r>
    </w:p>
    <w:p w:rsidR="00645ADE" w:rsidRDefault="00645ADE">
      <w:pPr>
        <w:pStyle w:val="Index1"/>
        <w:tabs>
          <w:tab w:val="right" w:leader="dot" w:pos="4310"/>
        </w:tabs>
        <w:rPr>
          <w:noProof/>
        </w:rPr>
      </w:pPr>
      <w:r>
        <w:rPr>
          <w:noProof/>
        </w:rPr>
        <w:t>NMOUTPR3</w:t>
      </w:r>
      <w:r>
        <w:rPr>
          <w:noProof/>
        </w:rPr>
        <w:tab/>
        <w:t>60</w:t>
      </w:r>
    </w:p>
    <w:p w:rsidR="00645ADE" w:rsidRDefault="00645ADE">
      <w:pPr>
        <w:pStyle w:val="Index1"/>
        <w:tabs>
          <w:tab w:val="right" w:leader="dot" w:pos="4310"/>
        </w:tabs>
        <w:rPr>
          <w:noProof/>
        </w:rPr>
      </w:pPr>
      <w:r>
        <w:rPr>
          <w:noProof/>
        </w:rPr>
        <w:t>NMR3BEDS</w:t>
      </w:r>
      <w:r>
        <w:rPr>
          <w:noProof/>
        </w:rPr>
        <w:tab/>
        <w:t>56</w:t>
      </w:r>
    </w:p>
    <w:p w:rsidR="00645ADE" w:rsidRDefault="00645ADE">
      <w:pPr>
        <w:pStyle w:val="Index1"/>
        <w:tabs>
          <w:tab w:val="right" w:leader="dot" w:pos="4310"/>
        </w:tabs>
        <w:rPr>
          <w:noProof/>
        </w:rPr>
      </w:pPr>
      <w:r>
        <w:rPr>
          <w:noProof/>
        </w:rPr>
        <w:t>NMR3BIKE</w:t>
      </w:r>
      <w:r>
        <w:rPr>
          <w:noProof/>
        </w:rPr>
        <w:tab/>
        <w:t>55</w:t>
      </w:r>
    </w:p>
    <w:p w:rsidR="00645ADE" w:rsidRDefault="00645ADE">
      <w:pPr>
        <w:pStyle w:val="Index1"/>
        <w:tabs>
          <w:tab w:val="right" w:leader="dot" w:pos="4310"/>
        </w:tabs>
        <w:rPr>
          <w:noProof/>
        </w:rPr>
      </w:pPr>
      <w:r>
        <w:rPr>
          <w:noProof/>
        </w:rPr>
        <w:t>NMR3CAR</w:t>
      </w:r>
      <w:r>
        <w:rPr>
          <w:noProof/>
        </w:rPr>
        <w:tab/>
        <w:t>55</w:t>
      </w:r>
    </w:p>
    <w:p w:rsidR="00645ADE" w:rsidRDefault="00645ADE">
      <w:pPr>
        <w:pStyle w:val="Index1"/>
        <w:tabs>
          <w:tab w:val="right" w:leader="dot" w:pos="4310"/>
        </w:tabs>
        <w:rPr>
          <w:noProof/>
        </w:rPr>
      </w:pPr>
      <w:r>
        <w:rPr>
          <w:noProof/>
        </w:rPr>
        <w:t>NMR3CMPT</w:t>
      </w:r>
      <w:r>
        <w:rPr>
          <w:noProof/>
        </w:rPr>
        <w:tab/>
        <w:t>56</w:t>
      </w:r>
    </w:p>
    <w:p w:rsidR="00645ADE" w:rsidRDefault="00645ADE">
      <w:pPr>
        <w:pStyle w:val="Index1"/>
        <w:tabs>
          <w:tab w:val="right" w:leader="dot" w:pos="4310"/>
        </w:tabs>
        <w:rPr>
          <w:noProof/>
        </w:rPr>
      </w:pPr>
      <w:r>
        <w:rPr>
          <w:noProof/>
        </w:rPr>
        <w:t>NMR3FAN</w:t>
      </w:r>
      <w:r>
        <w:rPr>
          <w:noProof/>
        </w:rPr>
        <w:tab/>
        <w:t>56</w:t>
      </w:r>
    </w:p>
    <w:p w:rsidR="00645ADE" w:rsidRDefault="00645ADE">
      <w:pPr>
        <w:pStyle w:val="Index1"/>
        <w:tabs>
          <w:tab w:val="right" w:leader="dot" w:pos="4310"/>
        </w:tabs>
        <w:rPr>
          <w:noProof/>
        </w:rPr>
      </w:pPr>
      <w:r>
        <w:rPr>
          <w:noProof/>
        </w:rPr>
        <w:t>NMR3FRDG</w:t>
      </w:r>
      <w:r>
        <w:rPr>
          <w:noProof/>
        </w:rPr>
        <w:tab/>
        <w:t>56</w:t>
      </w:r>
    </w:p>
    <w:p w:rsidR="00645ADE" w:rsidRDefault="00645ADE">
      <w:pPr>
        <w:pStyle w:val="Index1"/>
        <w:tabs>
          <w:tab w:val="right" w:leader="dot" w:pos="4310"/>
        </w:tabs>
        <w:rPr>
          <w:noProof/>
        </w:rPr>
      </w:pPr>
      <w:r>
        <w:rPr>
          <w:noProof/>
        </w:rPr>
        <w:t>NMR3ITEM</w:t>
      </w:r>
      <w:r>
        <w:rPr>
          <w:noProof/>
        </w:rPr>
        <w:tab/>
        <w:t>56</w:t>
      </w:r>
    </w:p>
    <w:p w:rsidR="00645ADE" w:rsidRDefault="00645ADE">
      <w:pPr>
        <w:pStyle w:val="Index1"/>
        <w:tabs>
          <w:tab w:val="right" w:leader="dot" w:pos="4310"/>
        </w:tabs>
        <w:rPr>
          <w:noProof/>
        </w:rPr>
      </w:pPr>
      <w:r>
        <w:rPr>
          <w:noProof/>
        </w:rPr>
        <w:t>NMR3MOBP</w:t>
      </w:r>
      <w:r>
        <w:rPr>
          <w:noProof/>
        </w:rPr>
        <w:tab/>
        <w:t>55</w:t>
      </w:r>
    </w:p>
    <w:p w:rsidR="00645ADE" w:rsidRDefault="00645ADE">
      <w:pPr>
        <w:pStyle w:val="Index1"/>
        <w:tabs>
          <w:tab w:val="right" w:leader="dot" w:pos="4310"/>
        </w:tabs>
        <w:rPr>
          <w:noProof/>
        </w:rPr>
      </w:pPr>
      <w:r>
        <w:rPr>
          <w:noProof/>
        </w:rPr>
        <w:t>NMR3MOTO</w:t>
      </w:r>
      <w:r>
        <w:rPr>
          <w:noProof/>
        </w:rPr>
        <w:tab/>
        <w:t>55</w:t>
      </w:r>
    </w:p>
    <w:p w:rsidR="00645ADE" w:rsidRDefault="00645ADE">
      <w:pPr>
        <w:pStyle w:val="Index1"/>
        <w:tabs>
          <w:tab w:val="right" w:leader="dot" w:pos="4310"/>
        </w:tabs>
        <w:rPr>
          <w:noProof/>
        </w:rPr>
      </w:pPr>
      <w:r>
        <w:rPr>
          <w:noProof/>
        </w:rPr>
        <w:t>NMR3PHON</w:t>
      </w:r>
      <w:r>
        <w:rPr>
          <w:noProof/>
        </w:rPr>
        <w:tab/>
        <w:t>55</w:t>
      </w:r>
    </w:p>
    <w:p w:rsidR="00645ADE" w:rsidRDefault="00645ADE">
      <w:pPr>
        <w:pStyle w:val="Index1"/>
        <w:tabs>
          <w:tab w:val="right" w:leader="dot" w:pos="4310"/>
        </w:tabs>
        <w:rPr>
          <w:noProof/>
        </w:rPr>
      </w:pPr>
      <w:r>
        <w:rPr>
          <w:noProof/>
        </w:rPr>
        <w:t>NMR3RADI</w:t>
      </w:r>
      <w:r>
        <w:rPr>
          <w:noProof/>
        </w:rPr>
        <w:tab/>
        <w:t>55</w:t>
      </w:r>
    </w:p>
    <w:p w:rsidR="00645ADE" w:rsidRDefault="00645ADE">
      <w:pPr>
        <w:pStyle w:val="Index1"/>
        <w:tabs>
          <w:tab w:val="right" w:leader="dot" w:pos="4310"/>
        </w:tabs>
        <w:rPr>
          <w:noProof/>
        </w:rPr>
      </w:pPr>
      <w:r>
        <w:rPr>
          <w:noProof/>
        </w:rPr>
        <w:t>NMR3SOFA</w:t>
      </w:r>
      <w:r>
        <w:rPr>
          <w:noProof/>
        </w:rPr>
        <w:tab/>
        <w:t>56</w:t>
      </w:r>
    </w:p>
    <w:p w:rsidR="00645ADE" w:rsidRDefault="00645ADE">
      <w:pPr>
        <w:pStyle w:val="Index1"/>
        <w:tabs>
          <w:tab w:val="right" w:leader="dot" w:pos="4310"/>
        </w:tabs>
        <w:rPr>
          <w:noProof/>
        </w:rPr>
      </w:pPr>
      <w:r>
        <w:rPr>
          <w:noProof/>
        </w:rPr>
        <w:t>NMR3STVE</w:t>
      </w:r>
      <w:r>
        <w:rPr>
          <w:noProof/>
        </w:rPr>
        <w:tab/>
        <w:t>56</w:t>
      </w:r>
    </w:p>
    <w:p w:rsidR="00645ADE" w:rsidRDefault="00645ADE">
      <w:pPr>
        <w:pStyle w:val="Index1"/>
        <w:tabs>
          <w:tab w:val="right" w:leader="dot" w:pos="4310"/>
        </w:tabs>
        <w:rPr>
          <w:noProof/>
        </w:rPr>
      </w:pPr>
      <w:r>
        <w:rPr>
          <w:noProof/>
        </w:rPr>
        <w:t>NMR3TABC</w:t>
      </w:r>
      <w:r>
        <w:rPr>
          <w:noProof/>
        </w:rPr>
        <w:tab/>
        <w:t>56</w:t>
      </w:r>
    </w:p>
    <w:p w:rsidR="00645ADE" w:rsidRDefault="00645ADE">
      <w:pPr>
        <w:pStyle w:val="Index1"/>
        <w:tabs>
          <w:tab w:val="right" w:leader="dot" w:pos="4310"/>
        </w:tabs>
        <w:rPr>
          <w:noProof/>
        </w:rPr>
      </w:pPr>
      <w:r>
        <w:rPr>
          <w:noProof/>
        </w:rPr>
        <w:t>NMR3TV</w:t>
      </w:r>
      <w:r>
        <w:rPr>
          <w:noProof/>
        </w:rPr>
        <w:tab/>
        <w:t>55</w:t>
      </w:r>
    </w:p>
    <w:p w:rsidR="00645ADE" w:rsidRDefault="00645ADE">
      <w:pPr>
        <w:pStyle w:val="Index1"/>
        <w:tabs>
          <w:tab w:val="right" w:leader="dot" w:pos="4310"/>
        </w:tabs>
        <w:rPr>
          <w:noProof/>
        </w:rPr>
      </w:pPr>
      <w:r>
        <w:rPr>
          <w:noProof/>
        </w:rPr>
        <w:t>NMR3VDEO</w:t>
      </w:r>
      <w:r>
        <w:rPr>
          <w:noProof/>
        </w:rPr>
        <w:tab/>
        <w:t>56</w:t>
      </w:r>
    </w:p>
    <w:p w:rsidR="00645ADE" w:rsidRDefault="00645ADE">
      <w:pPr>
        <w:pStyle w:val="Index1"/>
        <w:tabs>
          <w:tab w:val="right" w:leader="dot" w:pos="4310"/>
        </w:tabs>
        <w:rPr>
          <w:noProof/>
        </w:rPr>
      </w:pPr>
      <w:r>
        <w:rPr>
          <w:noProof/>
        </w:rPr>
        <w:t>NOBWLNR3</w:t>
      </w:r>
      <w:r>
        <w:rPr>
          <w:noProof/>
        </w:rPr>
        <w:tab/>
        <w:t>24</w:t>
      </w:r>
    </w:p>
    <w:p w:rsidR="00645ADE" w:rsidRDefault="00645ADE">
      <w:pPr>
        <w:pStyle w:val="Index1"/>
        <w:tabs>
          <w:tab w:val="right" w:leader="dot" w:pos="4310"/>
        </w:tabs>
        <w:rPr>
          <w:noProof/>
        </w:rPr>
      </w:pPr>
      <w:r>
        <w:rPr>
          <w:noProof/>
        </w:rPr>
        <w:t>NOETHR31</w:t>
      </w:r>
      <w:r>
        <w:rPr>
          <w:noProof/>
        </w:rPr>
        <w:tab/>
        <w:t>62</w:t>
      </w:r>
    </w:p>
    <w:p w:rsidR="00645ADE" w:rsidRDefault="00645ADE">
      <w:pPr>
        <w:pStyle w:val="Index1"/>
        <w:tabs>
          <w:tab w:val="right" w:leader="dot" w:pos="4310"/>
        </w:tabs>
        <w:rPr>
          <w:noProof/>
        </w:rPr>
      </w:pPr>
      <w:r>
        <w:rPr>
          <w:noProof/>
        </w:rPr>
        <w:t>NOETHR32</w:t>
      </w:r>
      <w:r>
        <w:rPr>
          <w:noProof/>
        </w:rPr>
        <w:tab/>
        <w:t>62</w:t>
      </w:r>
    </w:p>
    <w:p w:rsidR="00645ADE" w:rsidRDefault="00645ADE">
      <w:pPr>
        <w:pStyle w:val="Index1"/>
        <w:tabs>
          <w:tab w:val="right" w:leader="dot" w:pos="4310"/>
        </w:tabs>
        <w:rPr>
          <w:noProof/>
        </w:rPr>
      </w:pPr>
      <w:r>
        <w:rPr>
          <w:noProof/>
        </w:rPr>
        <w:t>NOETHR33</w:t>
      </w:r>
      <w:r>
        <w:rPr>
          <w:noProof/>
        </w:rPr>
        <w:tab/>
        <w:t>62</w:t>
      </w:r>
    </w:p>
    <w:p w:rsidR="00645ADE" w:rsidRDefault="00645ADE">
      <w:pPr>
        <w:pStyle w:val="Index1"/>
        <w:tabs>
          <w:tab w:val="right" w:leader="dot" w:pos="4310"/>
        </w:tabs>
        <w:rPr>
          <w:noProof/>
        </w:rPr>
      </w:pPr>
      <w:r>
        <w:rPr>
          <w:noProof/>
        </w:rPr>
        <w:t>NOETHR34</w:t>
      </w:r>
      <w:r>
        <w:rPr>
          <w:noProof/>
        </w:rPr>
        <w:tab/>
        <w:t>62</w:t>
      </w:r>
    </w:p>
    <w:p w:rsidR="00645ADE" w:rsidRDefault="00645ADE">
      <w:pPr>
        <w:pStyle w:val="Index1"/>
        <w:tabs>
          <w:tab w:val="right" w:leader="dot" w:pos="4310"/>
        </w:tabs>
        <w:rPr>
          <w:noProof/>
        </w:rPr>
      </w:pPr>
      <w:r>
        <w:rPr>
          <w:noProof/>
        </w:rPr>
        <w:t>NOETHR35</w:t>
      </w:r>
      <w:r>
        <w:rPr>
          <w:noProof/>
        </w:rPr>
        <w:tab/>
        <w:t>62</w:t>
      </w:r>
    </w:p>
    <w:p w:rsidR="00645ADE" w:rsidRDefault="00645ADE">
      <w:pPr>
        <w:pStyle w:val="Index1"/>
        <w:tabs>
          <w:tab w:val="right" w:leader="dot" w:pos="4310"/>
        </w:tabs>
        <w:rPr>
          <w:noProof/>
        </w:rPr>
      </w:pPr>
      <w:r>
        <w:rPr>
          <w:noProof/>
        </w:rPr>
        <w:t>NOETHR36</w:t>
      </w:r>
      <w:r>
        <w:rPr>
          <w:noProof/>
        </w:rPr>
        <w:tab/>
        <w:t>62</w:t>
      </w:r>
    </w:p>
    <w:p w:rsidR="00645ADE" w:rsidRDefault="00645ADE">
      <w:pPr>
        <w:pStyle w:val="Index1"/>
        <w:tabs>
          <w:tab w:val="right" w:leader="dot" w:pos="4310"/>
        </w:tabs>
        <w:rPr>
          <w:noProof/>
        </w:rPr>
      </w:pPr>
      <w:r>
        <w:rPr>
          <w:noProof/>
        </w:rPr>
        <w:t>NOETHR37</w:t>
      </w:r>
      <w:r>
        <w:rPr>
          <w:noProof/>
        </w:rPr>
        <w:tab/>
        <w:t>62</w:t>
      </w:r>
    </w:p>
    <w:p w:rsidR="00645ADE" w:rsidRPr="00EE6BBC" w:rsidRDefault="00645ADE">
      <w:pPr>
        <w:pStyle w:val="Index1"/>
        <w:tabs>
          <w:tab w:val="right" w:leader="dot" w:pos="4310"/>
        </w:tabs>
        <w:rPr>
          <w:noProof/>
        </w:rPr>
      </w:pPr>
      <w:r w:rsidRPr="00EE6BBC">
        <w:rPr>
          <w:noProof/>
        </w:rPr>
        <w:t>NOFOODR3</w:t>
      </w:r>
      <w:r w:rsidRPr="00EE6BBC">
        <w:rPr>
          <w:noProof/>
        </w:rPr>
        <w:tab/>
        <w:t>61</w:t>
      </w:r>
    </w:p>
    <w:p w:rsidR="00645ADE" w:rsidRPr="00EE6BBC" w:rsidRDefault="00645ADE">
      <w:pPr>
        <w:pStyle w:val="Index1"/>
        <w:tabs>
          <w:tab w:val="right" w:leader="dot" w:pos="4310"/>
        </w:tabs>
        <w:rPr>
          <w:noProof/>
        </w:rPr>
      </w:pPr>
      <w:r w:rsidRPr="00EE6BBC">
        <w:rPr>
          <w:noProof/>
        </w:rPr>
        <w:t>NONAGBR3</w:t>
      </w:r>
      <w:r w:rsidRPr="00EE6BBC">
        <w:rPr>
          <w:noProof/>
        </w:rPr>
        <w:tab/>
        <w:t>14</w:t>
      </w:r>
    </w:p>
    <w:p w:rsidR="00645ADE" w:rsidRPr="00EE6BBC" w:rsidRDefault="00645ADE">
      <w:pPr>
        <w:pStyle w:val="Index1"/>
        <w:tabs>
          <w:tab w:val="right" w:leader="dot" w:pos="4310"/>
        </w:tabs>
        <w:rPr>
          <w:noProof/>
        </w:rPr>
      </w:pPr>
      <w:r w:rsidRPr="00EE6BBC">
        <w:rPr>
          <w:noProof/>
        </w:rPr>
        <w:t>NOPREFR3</w:t>
      </w:r>
      <w:r w:rsidRPr="00EE6BBC">
        <w:rPr>
          <w:noProof/>
        </w:rPr>
        <w:tab/>
        <w:t>60</w:t>
      </w:r>
    </w:p>
    <w:p w:rsidR="00645ADE" w:rsidRPr="00EE6BBC" w:rsidRDefault="00645ADE">
      <w:pPr>
        <w:pStyle w:val="Index1"/>
        <w:tabs>
          <w:tab w:val="right" w:leader="dot" w:pos="4310"/>
        </w:tabs>
        <w:rPr>
          <w:noProof/>
        </w:rPr>
      </w:pPr>
      <w:r w:rsidRPr="00EE6BBC">
        <w:rPr>
          <w:noProof/>
        </w:rPr>
        <w:t>NOTWNTR3</w:t>
      </w:r>
      <w:r w:rsidRPr="00EE6BBC">
        <w:rPr>
          <w:noProof/>
        </w:rPr>
        <w:tab/>
        <w:t>61</w:t>
      </w:r>
    </w:p>
    <w:p w:rsidR="00645ADE" w:rsidRPr="00EE6BBC" w:rsidRDefault="00645ADE">
      <w:pPr>
        <w:pStyle w:val="Index1"/>
        <w:tabs>
          <w:tab w:val="right" w:leader="dot" w:pos="4310"/>
        </w:tabs>
        <w:rPr>
          <w:noProof/>
        </w:rPr>
      </w:pPr>
      <w:r w:rsidRPr="00EE6BBC">
        <w:rPr>
          <w:noProof/>
        </w:rPr>
        <w:t>NPYWRKR3</w:t>
      </w:r>
      <w:r w:rsidRPr="00EE6BBC">
        <w:rPr>
          <w:noProof/>
        </w:rPr>
        <w:tab/>
        <w:t>17</w:t>
      </w:r>
    </w:p>
    <w:p w:rsidR="00645ADE" w:rsidRPr="00EE6BBC" w:rsidRDefault="00645ADE">
      <w:pPr>
        <w:pStyle w:val="Index1"/>
        <w:tabs>
          <w:tab w:val="right" w:leader="dot" w:pos="4310"/>
        </w:tabs>
        <w:rPr>
          <w:noProof/>
        </w:rPr>
      </w:pPr>
      <w:r w:rsidRPr="00EE6BBC">
        <w:rPr>
          <w:noProof/>
        </w:rPr>
        <w:t>NSCRKR31</w:t>
      </w:r>
      <w:r w:rsidRPr="00EE6BBC">
        <w:rPr>
          <w:noProof/>
        </w:rPr>
        <w:tab/>
        <w:t>9</w:t>
      </w:r>
    </w:p>
    <w:p w:rsidR="00645ADE" w:rsidRPr="00EE6BBC" w:rsidRDefault="00645ADE">
      <w:pPr>
        <w:pStyle w:val="Index1"/>
        <w:tabs>
          <w:tab w:val="right" w:leader="dot" w:pos="4310"/>
        </w:tabs>
        <w:rPr>
          <w:noProof/>
        </w:rPr>
      </w:pPr>
      <w:r w:rsidRPr="00EE6BBC">
        <w:rPr>
          <w:noProof/>
        </w:rPr>
        <w:t>NSCRKR32</w:t>
      </w:r>
      <w:r w:rsidRPr="00EE6BBC">
        <w:rPr>
          <w:noProof/>
        </w:rPr>
        <w:tab/>
        <w:t>9</w:t>
      </w:r>
    </w:p>
    <w:p w:rsidR="00645ADE" w:rsidRPr="00EE6BBC" w:rsidRDefault="00645ADE">
      <w:pPr>
        <w:pStyle w:val="Index1"/>
        <w:tabs>
          <w:tab w:val="right" w:leader="dot" w:pos="4310"/>
        </w:tabs>
        <w:rPr>
          <w:noProof/>
        </w:rPr>
      </w:pPr>
      <w:r w:rsidRPr="00EE6BBC">
        <w:rPr>
          <w:noProof/>
        </w:rPr>
        <w:t>NSCRKR33</w:t>
      </w:r>
      <w:r w:rsidRPr="00EE6BBC">
        <w:rPr>
          <w:noProof/>
        </w:rPr>
        <w:tab/>
        <w:t>9</w:t>
      </w:r>
    </w:p>
    <w:p w:rsidR="00645ADE" w:rsidRPr="00EE6BBC" w:rsidRDefault="00645ADE">
      <w:pPr>
        <w:pStyle w:val="Index1"/>
        <w:tabs>
          <w:tab w:val="right" w:leader="dot" w:pos="4310"/>
        </w:tabs>
        <w:rPr>
          <w:noProof/>
        </w:rPr>
      </w:pPr>
      <w:r w:rsidRPr="00EE6BBC">
        <w:rPr>
          <w:noProof/>
        </w:rPr>
        <w:t>NTMSCMR3</w:t>
      </w:r>
      <w:r w:rsidRPr="00EE6BBC">
        <w:rPr>
          <w:noProof/>
        </w:rPr>
        <w:tab/>
        <w:t>8</w:t>
      </w:r>
    </w:p>
    <w:p w:rsidR="00645ADE" w:rsidRPr="00EE6BBC" w:rsidRDefault="00645ADE">
      <w:pPr>
        <w:pStyle w:val="Index1"/>
        <w:tabs>
          <w:tab w:val="right" w:leader="dot" w:pos="4310"/>
        </w:tabs>
        <w:rPr>
          <w:noProof/>
        </w:rPr>
      </w:pPr>
      <w:r w:rsidRPr="00EE6BBC">
        <w:rPr>
          <w:noProof/>
        </w:rPr>
        <w:t>NTRNSCR3</w:t>
      </w:r>
      <w:r w:rsidRPr="00EE6BBC">
        <w:rPr>
          <w:noProof/>
        </w:rPr>
        <w:tab/>
        <w:t>8</w:t>
      </w:r>
    </w:p>
    <w:p w:rsidR="00645ADE" w:rsidRPr="00EE6BBC" w:rsidRDefault="00645ADE">
      <w:pPr>
        <w:pStyle w:val="Index1"/>
        <w:tabs>
          <w:tab w:val="right" w:leader="dot" w:pos="4310"/>
        </w:tabs>
        <w:rPr>
          <w:noProof/>
        </w:rPr>
      </w:pPr>
      <w:r w:rsidRPr="00EE6BBC">
        <w:rPr>
          <w:noProof/>
        </w:rPr>
        <w:t>NUMOWNR3</w:t>
      </w:r>
      <w:r w:rsidRPr="00EE6BBC">
        <w:rPr>
          <w:noProof/>
        </w:rPr>
        <w:tab/>
        <w:t>69</w:t>
      </w:r>
    </w:p>
    <w:p w:rsidR="00645ADE" w:rsidRPr="00EE6BBC" w:rsidRDefault="00645ADE">
      <w:pPr>
        <w:pStyle w:val="Index1"/>
        <w:tabs>
          <w:tab w:val="right" w:leader="dot" w:pos="4310"/>
        </w:tabs>
        <w:rPr>
          <w:noProof/>
        </w:rPr>
      </w:pPr>
      <w:r w:rsidRPr="00EE6BBC">
        <w:rPr>
          <w:noProof/>
        </w:rPr>
        <w:t>NUMRMR3</w:t>
      </w:r>
      <w:r w:rsidRPr="00EE6BBC">
        <w:rPr>
          <w:noProof/>
        </w:rPr>
        <w:tab/>
        <w:t>50</w:t>
      </w:r>
    </w:p>
    <w:p w:rsidR="00645ADE" w:rsidRPr="00EE6BBC" w:rsidRDefault="00645ADE">
      <w:pPr>
        <w:pStyle w:val="Index1"/>
        <w:tabs>
          <w:tab w:val="right" w:leader="dot" w:pos="4310"/>
        </w:tabs>
        <w:rPr>
          <w:noProof/>
        </w:rPr>
      </w:pPr>
      <w:r w:rsidRPr="00EE6BBC">
        <w:rPr>
          <w:noProof/>
        </w:rPr>
        <w:t>NUMTHGR3</w:t>
      </w:r>
      <w:r w:rsidRPr="00EE6BBC">
        <w:rPr>
          <w:noProof/>
        </w:rPr>
        <w:tab/>
        <w:t>81</w:t>
      </w:r>
    </w:p>
    <w:p w:rsidR="00645ADE" w:rsidRPr="00EE6BBC" w:rsidRDefault="00645ADE">
      <w:pPr>
        <w:pStyle w:val="Index1"/>
        <w:tabs>
          <w:tab w:val="right" w:leader="dot" w:pos="4310"/>
        </w:tabs>
        <w:rPr>
          <w:noProof/>
        </w:rPr>
      </w:pPr>
      <w:r w:rsidRPr="00EE6BBC">
        <w:rPr>
          <w:noProof/>
        </w:rPr>
        <w:t>NWHSCR31</w:t>
      </w:r>
      <w:r w:rsidRPr="00EE6BBC">
        <w:rPr>
          <w:noProof/>
        </w:rPr>
        <w:tab/>
        <w:t>8</w:t>
      </w:r>
    </w:p>
    <w:p w:rsidR="00645ADE" w:rsidRPr="00EE6BBC" w:rsidRDefault="00645ADE">
      <w:pPr>
        <w:pStyle w:val="Index1"/>
        <w:tabs>
          <w:tab w:val="right" w:leader="dot" w:pos="4310"/>
        </w:tabs>
        <w:rPr>
          <w:noProof/>
        </w:rPr>
      </w:pPr>
      <w:r w:rsidRPr="00EE6BBC">
        <w:rPr>
          <w:noProof/>
        </w:rPr>
        <w:t>NWHSCR32</w:t>
      </w:r>
      <w:r w:rsidRPr="00EE6BBC">
        <w:rPr>
          <w:noProof/>
        </w:rPr>
        <w:tab/>
        <w:t>8</w:t>
      </w:r>
    </w:p>
    <w:p w:rsidR="00645ADE" w:rsidRPr="00EE6BBC" w:rsidRDefault="00645ADE">
      <w:pPr>
        <w:pStyle w:val="Index1"/>
        <w:tabs>
          <w:tab w:val="right" w:leader="dot" w:pos="4310"/>
        </w:tabs>
        <w:rPr>
          <w:noProof/>
        </w:rPr>
      </w:pPr>
      <w:r w:rsidRPr="00EE6BBC">
        <w:rPr>
          <w:noProof/>
        </w:rPr>
        <w:t>NWHSCR33</w:t>
      </w:r>
      <w:r w:rsidRPr="00EE6BBC">
        <w:rPr>
          <w:noProof/>
        </w:rPr>
        <w:tab/>
        <w:t>8</w:t>
      </w:r>
    </w:p>
    <w:p w:rsidR="00645ADE" w:rsidRPr="00EE6BBC" w:rsidRDefault="00645ADE">
      <w:pPr>
        <w:pStyle w:val="IndexHeading"/>
        <w:keepNext/>
        <w:tabs>
          <w:tab w:val="right" w:leader="dot" w:pos="4310"/>
        </w:tabs>
        <w:rPr>
          <w:b w:val="0"/>
          <w:bCs w:val="0"/>
          <w:noProof/>
        </w:rPr>
      </w:pPr>
      <w:r w:rsidRPr="00EE6BBC">
        <w:rPr>
          <w:noProof/>
        </w:rPr>
        <w:t>O</w:t>
      </w:r>
    </w:p>
    <w:p w:rsidR="00645ADE" w:rsidRPr="00EE6BBC" w:rsidRDefault="00645ADE">
      <w:pPr>
        <w:pStyle w:val="Index1"/>
        <w:tabs>
          <w:tab w:val="right" w:leader="dot" w:pos="4310"/>
        </w:tabs>
        <w:rPr>
          <w:noProof/>
        </w:rPr>
      </w:pPr>
      <w:r w:rsidRPr="00EE6BBC">
        <w:rPr>
          <w:noProof/>
        </w:rPr>
        <w:t>OREMITR3</w:t>
      </w:r>
      <w:r w:rsidRPr="00EE6BBC">
        <w:rPr>
          <w:noProof/>
        </w:rPr>
        <w:tab/>
        <w:t>25</w:t>
      </w:r>
    </w:p>
    <w:p w:rsidR="00645ADE" w:rsidRPr="00EE6BBC" w:rsidRDefault="00645ADE">
      <w:pPr>
        <w:pStyle w:val="Index1"/>
        <w:tabs>
          <w:tab w:val="right" w:leader="dot" w:pos="4310"/>
        </w:tabs>
        <w:rPr>
          <w:noProof/>
        </w:rPr>
      </w:pPr>
      <w:r w:rsidRPr="00EE6BBC">
        <w:rPr>
          <w:noProof/>
        </w:rPr>
        <w:t>OTHRTBR3</w:t>
      </w:r>
      <w:r w:rsidRPr="00EE6BBC">
        <w:rPr>
          <w:noProof/>
        </w:rPr>
        <w:tab/>
        <w:t>60</w:t>
      </w:r>
    </w:p>
    <w:p w:rsidR="00645ADE" w:rsidRPr="00EE6BBC" w:rsidRDefault="00645ADE">
      <w:pPr>
        <w:pStyle w:val="Index1"/>
        <w:tabs>
          <w:tab w:val="right" w:leader="dot" w:pos="4310"/>
        </w:tabs>
        <w:rPr>
          <w:noProof/>
        </w:rPr>
      </w:pPr>
      <w:r w:rsidRPr="00EE6BBC">
        <w:rPr>
          <w:noProof/>
        </w:rPr>
        <w:t>OTLNUSR3</w:t>
      </w:r>
      <w:r w:rsidRPr="00EE6BBC">
        <w:rPr>
          <w:noProof/>
        </w:rPr>
        <w:tab/>
        <w:t>14</w:t>
      </w:r>
    </w:p>
    <w:p w:rsidR="00645ADE" w:rsidRPr="00EE6BBC" w:rsidRDefault="00645ADE">
      <w:pPr>
        <w:pStyle w:val="Index1"/>
        <w:tabs>
          <w:tab w:val="right" w:leader="dot" w:pos="4310"/>
        </w:tabs>
        <w:rPr>
          <w:noProof/>
        </w:rPr>
      </w:pPr>
      <w:r w:rsidRPr="00EE6BBC">
        <w:rPr>
          <w:noProof/>
        </w:rPr>
        <w:t>OUTID</w:t>
      </w:r>
      <w:r w:rsidRPr="00EE6BBC">
        <w:rPr>
          <w:noProof/>
        </w:rPr>
        <w:tab/>
        <w:t>72</w:t>
      </w:r>
    </w:p>
    <w:p w:rsidR="00645ADE" w:rsidRPr="00EE6BBC" w:rsidRDefault="00645ADE">
      <w:pPr>
        <w:pStyle w:val="Index1"/>
        <w:tabs>
          <w:tab w:val="right" w:leader="dot" w:pos="4310"/>
        </w:tabs>
        <w:rPr>
          <w:noProof/>
        </w:rPr>
      </w:pPr>
      <w:r w:rsidRPr="00EE6BBC">
        <w:rPr>
          <w:noProof/>
        </w:rPr>
        <w:t>OWNHSER3</w:t>
      </w:r>
      <w:r w:rsidRPr="00EE6BBC">
        <w:rPr>
          <w:noProof/>
        </w:rPr>
        <w:tab/>
        <w:t>50</w:t>
      </w:r>
    </w:p>
    <w:p w:rsidR="00645ADE" w:rsidRPr="00EE6BBC" w:rsidRDefault="00645ADE">
      <w:pPr>
        <w:pStyle w:val="Index1"/>
        <w:tabs>
          <w:tab w:val="right" w:leader="dot" w:pos="4310"/>
        </w:tabs>
        <w:rPr>
          <w:noProof/>
        </w:rPr>
      </w:pPr>
      <w:r w:rsidRPr="00EE6BBC">
        <w:rPr>
          <w:noProof/>
        </w:rPr>
        <w:t>OWNVR300</w:t>
      </w:r>
      <w:r w:rsidRPr="00EE6BBC">
        <w:rPr>
          <w:noProof/>
        </w:rPr>
        <w:tab/>
        <w:t>31</w:t>
      </w:r>
    </w:p>
    <w:p w:rsidR="00645ADE" w:rsidRPr="00EE6BBC" w:rsidRDefault="00645ADE">
      <w:pPr>
        <w:pStyle w:val="Index1"/>
        <w:tabs>
          <w:tab w:val="right" w:leader="dot" w:pos="4310"/>
        </w:tabs>
        <w:rPr>
          <w:noProof/>
        </w:rPr>
      </w:pPr>
      <w:r w:rsidRPr="00EE6BBC">
        <w:rPr>
          <w:noProof/>
        </w:rPr>
        <w:t>OWNVR301</w:t>
      </w:r>
      <w:r w:rsidRPr="00EE6BBC">
        <w:rPr>
          <w:noProof/>
        </w:rPr>
        <w:tab/>
        <w:t>32</w:t>
      </w:r>
    </w:p>
    <w:p w:rsidR="00645ADE" w:rsidRPr="00EE6BBC" w:rsidRDefault="00645ADE">
      <w:pPr>
        <w:pStyle w:val="Index1"/>
        <w:tabs>
          <w:tab w:val="right" w:leader="dot" w:pos="4310"/>
        </w:tabs>
        <w:rPr>
          <w:noProof/>
        </w:rPr>
      </w:pPr>
      <w:r w:rsidRPr="00EE6BBC">
        <w:rPr>
          <w:noProof/>
        </w:rPr>
        <w:t>OWNVR302</w:t>
      </w:r>
      <w:r w:rsidRPr="00EE6BBC">
        <w:rPr>
          <w:noProof/>
        </w:rPr>
        <w:tab/>
        <w:t>32</w:t>
      </w:r>
    </w:p>
    <w:p w:rsidR="00645ADE" w:rsidRPr="00EE6BBC" w:rsidRDefault="00645ADE">
      <w:pPr>
        <w:pStyle w:val="Index1"/>
        <w:tabs>
          <w:tab w:val="right" w:leader="dot" w:pos="4310"/>
        </w:tabs>
        <w:rPr>
          <w:noProof/>
        </w:rPr>
      </w:pPr>
      <w:r w:rsidRPr="00EE6BBC">
        <w:rPr>
          <w:noProof/>
        </w:rPr>
        <w:t>OWNVR303</w:t>
      </w:r>
      <w:r w:rsidRPr="00EE6BBC">
        <w:rPr>
          <w:noProof/>
        </w:rPr>
        <w:tab/>
        <w:t>32</w:t>
      </w:r>
    </w:p>
    <w:p w:rsidR="00645ADE" w:rsidRPr="00EE6BBC" w:rsidRDefault="00645ADE">
      <w:pPr>
        <w:pStyle w:val="Index1"/>
        <w:tabs>
          <w:tab w:val="right" w:leader="dot" w:pos="4310"/>
        </w:tabs>
        <w:rPr>
          <w:noProof/>
        </w:rPr>
      </w:pPr>
      <w:r w:rsidRPr="00EE6BBC">
        <w:rPr>
          <w:noProof/>
        </w:rPr>
        <w:t>OWNVR304</w:t>
      </w:r>
      <w:r w:rsidRPr="00EE6BBC">
        <w:rPr>
          <w:noProof/>
        </w:rPr>
        <w:tab/>
        <w:t>32</w:t>
      </w:r>
    </w:p>
    <w:p w:rsidR="00645ADE" w:rsidRPr="00EE6BBC" w:rsidRDefault="00645ADE">
      <w:pPr>
        <w:pStyle w:val="Index1"/>
        <w:tabs>
          <w:tab w:val="right" w:leader="dot" w:pos="4310"/>
        </w:tabs>
        <w:rPr>
          <w:noProof/>
        </w:rPr>
      </w:pPr>
      <w:r w:rsidRPr="00EE6BBC">
        <w:rPr>
          <w:noProof/>
        </w:rPr>
        <w:t>OWNVR305</w:t>
      </w:r>
      <w:r w:rsidRPr="00EE6BBC">
        <w:rPr>
          <w:noProof/>
        </w:rPr>
        <w:tab/>
        <w:t>32</w:t>
      </w:r>
    </w:p>
    <w:p w:rsidR="00645ADE" w:rsidRPr="00EE6BBC" w:rsidRDefault="00645ADE">
      <w:pPr>
        <w:pStyle w:val="Index1"/>
        <w:tabs>
          <w:tab w:val="right" w:leader="dot" w:pos="4310"/>
        </w:tabs>
        <w:rPr>
          <w:noProof/>
        </w:rPr>
      </w:pPr>
      <w:r w:rsidRPr="00EE6BBC">
        <w:rPr>
          <w:noProof/>
        </w:rPr>
        <w:t>OWNVR306</w:t>
      </w:r>
      <w:r w:rsidRPr="00EE6BBC">
        <w:rPr>
          <w:noProof/>
        </w:rPr>
        <w:tab/>
        <w:t>32</w:t>
      </w:r>
    </w:p>
    <w:p w:rsidR="00645ADE" w:rsidRPr="00EE6BBC" w:rsidRDefault="00645ADE">
      <w:pPr>
        <w:pStyle w:val="Index1"/>
        <w:tabs>
          <w:tab w:val="right" w:leader="dot" w:pos="4310"/>
        </w:tabs>
        <w:rPr>
          <w:noProof/>
        </w:rPr>
      </w:pPr>
      <w:r w:rsidRPr="00EE6BBC">
        <w:rPr>
          <w:noProof/>
        </w:rPr>
        <w:t>OWNVR307</w:t>
      </w:r>
      <w:r w:rsidRPr="00EE6BBC">
        <w:rPr>
          <w:noProof/>
        </w:rPr>
        <w:tab/>
        <w:t>32</w:t>
      </w:r>
    </w:p>
    <w:p w:rsidR="00645ADE" w:rsidRPr="00EE6BBC" w:rsidRDefault="00645ADE">
      <w:pPr>
        <w:pStyle w:val="Index1"/>
        <w:tabs>
          <w:tab w:val="right" w:leader="dot" w:pos="4310"/>
        </w:tabs>
        <w:rPr>
          <w:noProof/>
        </w:rPr>
      </w:pPr>
      <w:r w:rsidRPr="00EE6BBC">
        <w:rPr>
          <w:noProof/>
        </w:rPr>
        <w:t>OWNVR308</w:t>
      </w:r>
      <w:r w:rsidRPr="00EE6BBC">
        <w:rPr>
          <w:noProof/>
        </w:rPr>
        <w:tab/>
        <w:t>32</w:t>
      </w:r>
    </w:p>
    <w:p w:rsidR="00645ADE" w:rsidRPr="00EE6BBC" w:rsidRDefault="00645ADE">
      <w:pPr>
        <w:pStyle w:val="Index1"/>
        <w:tabs>
          <w:tab w:val="right" w:leader="dot" w:pos="4310"/>
        </w:tabs>
        <w:rPr>
          <w:noProof/>
        </w:rPr>
      </w:pPr>
      <w:r w:rsidRPr="00EE6BBC">
        <w:rPr>
          <w:noProof/>
        </w:rPr>
        <w:t>OWNVR309</w:t>
      </w:r>
      <w:r w:rsidRPr="00EE6BBC">
        <w:rPr>
          <w:noProof/>
        </w:rPr>
        <w:tab/>
        <w:t>32</w:t>
      </w:r>
    </w:p>
    <w:p w:rsidR="00645ADE" w:rsidRPr="00EE6BBC" w:rsidRDefault="00645ADE">
      <w:pPr>
        <w:pStyle w:val="Index1"/>
        <w:tabs>
          <w:tab w:val="right" w:leader="dot" w:pos="4310"/>
        </w:tabs>
        <w:rPr>
          <w:noProof/>
        </w:rPr>
      </w:pPr>
      <w:r w:rsidRPr="00EE6BBC">
        <w:rPr>
          <w:noProof/>
        </w:rPr>
        <w:t>OWNVR310</w:t>
      </w:r>
      <w:r w:rsidRPr="00EE6BBC">
        <w:rPr>
          <w:noProof/>
        </w:rPr>
        <w:tab/>
        <w:t>32</w:t>
      </w:r>
    </w:p>
    <w:p w:rsidR="00645ADE" w:rsidRPr="00EE6BBC" w:rsidRDefault="00645ADE">
      <w:pPr>
        <w:pStyle w:val="Index1"/>
        <w:tabs>
          <w:tab w:val="right" w:leader="dot" w:pos="4310"/>
        </w:tabs>
        <w:rPr>
          <w:noProof/>
        </w:rPr>
      </w:pPr>
      <w:r w:rsidRPr="00EE6BBC">
        <w:rPr>
          <w:noProof/>
        </w:rPr>
        <w:t>OWNVR311</w:t>
      </w:r>
      <w:r w:rsidRPr="00EE6BBC">
        <w:rPr>
          <w:noProof/>
        </w:rPr>
        <w:tab/>
        <w:t>32</w:t>
      </w:r>
    </w:p>
    <w:p w:rsidR="00645ADE" w:rsidRPr="00EE6BBC" w:rsidRDefault="00645ADE">
      <w:pPr>
        <w:pStyle w:val="Index1"/>
        <w:tabs>
          <w:tab w:val="right" w:leader="dot" w:pos="4310"/>
        </w:tabs>
        <w:rPr>
          <w:noProof/>
        </w:rPr>
      </w:pPr>
      <w:r w:rsidRPr="00EE6BBC">
        <w:rPr>
          <w:noProof/>
        </w:rPr>
        <w:t>OWNVR312</w:t>
      </w:r>
      <w:r w:rsidRPr="00EE6BBC">
        <w:rPr>
          <w:noProof/>
        </w:rPr>
        <w:tab/>
        <w:t>32</w:t>
      </w:r>
    </w:p>
    <w:p w:rsidR="00645ADE" w:rsidRPr="00EE6BBC" w:rsidRDefault="00645ADE">
      <w:pPr>
        <w:pStyle w:val="Index1"/>
        <w:tabs>
          <w:tab w:val="right" w:leader="dot" w:pos="4310"/>
        </w:tabs>
        <w:rPr>
          <w:noProof/>
        </w:rPr>
      </w:pPr>
      <w:r w:rsidRPr="00EE6BBC">
        <w:rPr>
          <w:noProof/>
        </w:rPr>
        <w:t>OWNVR313</w:t>
      </w:r>
      <w:r w:rsidRPr="00EE6BBC">
        <w:rPr>
          <w:noProof/>
        </w:rPr>
        <w:tab/>
        <w:t>32</w:t>
      </w:r>
    </w:p>
    <w:p w:rsidR="00645ADE" w:rsidRPr="00EE6BBC" w:rsidRDefault="00645ADE">
      <w:pPr>
        <w:pStyle w:val="Index1"/>
        <w:tabs>
          <w:tab w:val="right" w:leader="dot" w:pos="4310"/>
        </w:tabs>
        <w:rPr>
          <w:noProof/>
        </w:rPr>
      </w:pPr>
      <w:r w:rsidRPr="00EE6BBC">
        <w:rPr>
          <w:noProof/>
        </w:rPr>
        <w:t>OWNVR314</w:t>
      </w:r>
      <w:r w:rsidRPr="00EE6BBC">
        <w:rPr>
          <w:noProof/>
        </w:rPr>
        <w:tab/>
        <w:t>32</w:t>
      </w:r>
    </w:p>
    <w:p w:rsidR="00645ADE" w:rsidRPr="00EE6BBC" w:rsidRDefault="00645ADE">
      <w:pPr>
        <w:pStyle w:val="Index1"/>
        <w:tabs>
          <w:tab w:val="right" w:leader="dot" w:pos="4310"/>
        </w:tabs>
        <w:rPr>
          <w:noProof/>
        </w:rPr>
      </w:pPr>
      <w:r w:rsidRPr="00EE6BBC">
        <w:rPr>
          <w:noProof/>
        </w:rPr>
        <w:t>OWNVR315</w:t>
      </w:r>
      <w:r w:rsidRPr="00EE6BBC">
        <w:rPr>
          <w:noProof/>
        </w:rPr>
        <w:tab/>
        <w:t>32</w:t>
      </w:r>
    </w:p>
    <w:p w:rsidR="00645ADE" w:rsidRPr="00EE6BBC" w:rsidRDefault="00645ADE">
      <w:pPr>
        <w:pStyle w:val="Index1"/>
        <w:tabs>
          <w:tab w:val="right" w:leader="dot" w:pos="4310"/>
        </w:tabs>
        <w:rPr>
          <w:noProof/>
        </w:rPr>
      </w:pPr>
      <w:r w:rsidRPr="00EE6BBC">
        <w:rPr>
          <w:noProof/>
        </w:rPr>
        <w:t>OWNVR316</w:t>
      </w:r>
      <w:r w:rsidRPr="00EE6BBC">
        <w:rPr>
          <w:noProof/>
        </w:rPr>
        <w:tab/>
        <w:t>32</w:t>
      </w:r>
    </w:p>
    <w:p w:rsidR="00645ADE" w:rsidRPr="00EE6BBC" w:rsidRDefault="00645ADE">
      <w:pPr>
        <w:pStyle w:val="Index1"/>
        <w:tabs>
          <w:tab w:val="right" w:leader="dot" w:pos="4310"/>
        </w:tabs>
        <w:rPr>
          <w:noProof/>
        </w:rPr>
      </w:pPr>
      <w:r w:rsidRPr="00EE6BBC">
        <w:rPr>
          <w:noProof/>
        </w:rPr>
        <w:t>OWNVR317</w:t>
      </w:r>
      <w:r w:rsidRPr="00EE6BBC">
        <w:rPr>
          <w:noProof/>
        </w:rPr>
        <w:tab/>
        <w:t>32</w:t>
      </w:r>
    </w:p>
    <w:p w:rsidR="00645ADE" w:rsidRPr="00EE6BBC" w:rsidRDefault="00645ADE">
      <w:pPr>
        <w:pStyle w:val="Index1"/>
        <w:tabs>
          <w:tab w:val="right" w:leader="dot" w:pos="4310"/>
        </w:tabs>
        <w:rPr>
          <w:noProof/>
        </w:rPr>
      </w:pPr>
      <w:r w:rsidRPr="00EE6BBC">
        <w:rPr>
          <w:noProof/>
        </w:rPr>
        <w:t>OWNVR318</w:t>
      </w:r>
      <w:r w:rsidRPr="00EE6BBC">
        <w:rPr>
          <w:noProof/>
        </w:rPr>
        <w:tab/>
        <w:t>32</w:t>
      </w:r>
    </w:p>
    <w:p w:rsidR="00645ADE" w:rsidRPr="00EE6BBC" w:rsidRDefault="00645ADE">
      <w:pPr>
        <w:pStyle w:val="Index1"/>
        <w:tabs>
          <w:tab w:val="right" w:leader="dot" w:pos="4310"/>
        </w:tabs>
        <w:rPr>
          <w:noProof/>
        </w:rPr>
      </w:pPr>
      <w:r w:rsidRPr="00EE6BBC">
        <w:rPr>
          <w:noProof/>
        </w:rPr>
        <w:t>OWNVR319</w:t>
      </w:r>
      <w:r w:rsidRPr="00EE6BBC">
        <w:rPr>
          <w:noProof/>
        </w:rPr>
        <w:tab/>
        <w:t>32</w:t>
      </w:r>
    </w:p>
    <w:p w:rsidR="00645ADE" w:rsidRPr="00EE6BBC" w:rsidRDefault="00645ADE">
      <w:pPr>
        <w:pStyle w:val="Index1"/>
        <w:tabs>
          <w:tab w:val="right" w:leader="dot" w:pos="4310"/>
        </w:tabs>
        <w:rPr>
          <w:noProof/>
        </w:rPr>
      </w:pPr>
      <w:r w:rsidRPr="00EE6BBC">
        <w:rPr>
          <w:noProof/>
        </w:rPr>
        <w:t>OWNVR320</w:t>
      </w:r>
      <w:r w:rsidRPr="00EE6BBC">
        <w:rPr>
          <w:noProof/>
        </w:rPr>
        <w:tab/>
        <w:t>33</w:t>
      </w:r>
    </w:p>
    <w:p w:rsidR="00645ADE" w:rsidRPr="00EE6BBC" w:rsidRDefault="00645ADE">
      <w:pPr>
        <w:pStyle w:val="Index1"/>
        <w:tabs>
          <w:tab w:val="right" w:leader="dot" w:pos="4310"/>
        </w:tabs>
        <w:rPr>
          <w:noProof/>
        </w:rPr>
      </w:pPr>
      <w:r w:rsidRPr="00EE6BBC">
        <w:rPr>
          <w:noProof/>
        </w:rPr>
        <w:t>OWNVR321</w:t>
      </w:r>
      <w:r w:rsidRPr="00EE6BBC">
        <w:rPr>
          <w:noProof/>
        </w:rPr>
        <w:tab/>
        <w:t>33</w:t>
      </w:r>
    </w:p>
    <w:p w:rsidR="00645ADE" w:rsidRPr="00EE6BBC" w:rsidRDefault="00645ADE">
      <w:pPr>
        <w:pStyle w:val="Index1"/>
        <w:tabs>
          <w:tab w:val="right" w:leader="dot" w:pos="4310"/>
        </w:tabs>
        <w:rPr>
          <w:noProof/>
        </w:rPr>
      </w:pPr>
      <w:r w:rsidRPr="00EE6BBC">
        <w:rPr>
          <w:noProof/>
        </w:rPr>
        <w:t>OWNVR324</w:t>
      </w:r>
      <w:r w:rsidRPr="00EE6BBC">
        <w:rPr>
          <w:noProof/>
        </w:rPr>
        <w:tab/>
        <w:t>33</w:t>
      </w:r>
    </w:p>
    <w:p w:rsidR="00645ADE" w:rsidRPr="00EE6BBC" w:rsidRDefault="00645ADE">
      <w:pPr>
        <w:pStyle w:val="IndexHeading"/>
        <w:keepNext/>
        <w:tabs>
          <w:tab w:val="right" w:leader="dot" w:pos="4310"/>
        </w:tabs>
        <w:rPr>
          <w:b w:val="0"/>
          <w:bCs w:val="0"/>
          <w:noProof/>
        </w:rPr>
      </w:pPr>
      <w:r w:rsidRPr="00EE6BBC">
        <w:rPr>
          <w:noProof/>
        </w:rPr>
        <w:t>P</w:t>
      </w:r>
    </w:p>
    <w:p w:rsidR="00645ADE" w:rsidRPr="00EE6BBC" w:rsidRDefault="00645ADE">
      <w:pPr>
        <w:pStyle w:val="Index1"/>
        <w:tabs>
          <w:tab w:val="right" w:leader="dot" w:pos="4310"/>
        </w:tabs>
        <w:rPr>
          <w:noProof/>
        </w:rPr>
      </w:pPr>
      <w:r w:rsidRPr="00EE6BBC">
        <w:rPr>
          <w:noProof/>
        </w:rPr>
        <w:t>PASSID</w:t>
      </w:r>
      <w:r w:rsidRPr="00EE6BBC">
        <w:rPr>
          <w:noProof/>
        </w:rPr>
        <w:tab/>
        <w:t>68</w:t>
      </w:r>
    </w:p>
    <w:p w:rsidR="00645ADE" w:rsidRPr="00EE6BBC" w:rsidRDefault="00645ADE">
      <w:pPr>
        <w:pStyle w:val="Index1"/>
        <w:tabs>
          <w:tab w:val="right" w:leader="dot" w:pos="4310"/>
        </w:tabs>
        <w:rPr>
          <w:noProof/>
        </w:rPr>
      </w:pPr>
      <w:r w:rsidRPr="00EE6BBC">
        <w:rPr>
          <w:noProof/>
        </w:rPr>
        <w:t>PAYNMER3</w:t>
      </w:r>
      <w:r w:rsidRPr="00EE6BBC">
        <w:rPr>
          <w:noProof/>
        </w:rPr>
        <w:tab/>
        <w:t>74</w:t>
      </w:r>
    </w:p>
    <w:p w:rsidR="00645ADE" w:rsidRPr="00EE6BBC" w:rsidRDefault="00645ADE">
      <w:pPr>
        <w:pStyle w:val="Index1"/>
        <w:tabs>
          <w:tab w:val="right" w:leader="dot" w:pos="4310"/>
        </w:tabs>
        <w:rPr>
          <w:noProof/>
        </w:rPr>
      </w:pPr>
      <w:r w:rsidRPr="00EE6BBC">
        <w:rPr>
          <w:noProof/>
        </w:rPr>
        <w:t>PAYWRKR3</w:t>
      </w:r>
      <w:r w:rsidRPr="00EE6BBC">
        <w:rPr>
          <w:noProof/>
        </w:rPr>
        <w:tab/>
        <w:t>17</w:t>
      </w:r>
    </w:p>
    <w:p w:rsidR="00645ADE" w:rsidRPr="00EE6BBC" w:rsidRDefault="00645ADE">
      <w:pPr>
        <w:pStyle w:val="Index1"/>
        <w:tabs>
          <w:tab w:val="right" w:leader="dot" w:pos="4310"/>
        </w:tabs>
        <w:rPr>
          <w:noProof/>
        </w:rPr>
      </w:pPr>
      <w:r w:rsidRPr="00EE6BBC">
        <w:rPr>
          <w:noProof/>
        </w:rPr>
        <w:t>PERFR3</w:t>
      </w:r>
      <w:r w:rsidRPr="00EE6BBC">
        <w:rPr>
          <w:noProof/>
        </w:rPr>
        <w:tab/>
        <w:t>5</w:t>
      </w:r>
    </w:p>
    <w:p w:rsidR="00645ADE" w:rsidRPr="00EE6BBC" w:rsidRDefault="00645ADE">
      <w:pPr>
        <w:pStyle w:val="Index1"/>
        <w:tabs>
          <w:tab w:val="right" w:leader="dot" w:pos="4310"/>
        </w:tabs>
        <w:rPr>
          <w:noProof/>
        </w:rPr>
      </w:pPr>
      <w:r w:rsidRPr="00EE6BBC">
        <w:rPr>
          <w:noProof/>
        </w:rPr>
        <w:t>PHONE7R3</w:t>
      </w:r>
      <w:r w:rsidRPr="00EE6BBC">
        <w:rPr>
          <w:noProof/>
        </w:rPr>
        <w:tab/>
        <w:t>55</w:t>
      </w:r>
    </w:p>
    <w:p w:rsidR="00645ADE" w:rsidRPr="00EE6BBC" w:rsidRDefault="00645ADE">
      <w:pPr>
        <w:pStyle w:val="Index1"/>
        <w:tabs>
          <w:tab w:val="right" w:leader="dot" w:pos="4310"/>
        </w:tabs>
        <w:rPr>
          <w:noProof/>
        </w:rPr>
      </w:pPr>
      <w:r w:rsidRPr="00EE6BBC">
        <w:rPr>
          <w:noProof/>
        </w:rPr>
        <w:t>PLANR301</w:t>
      </w:r>
      <w:r w:rsidRPr="00EE6BBC">
        <w:rPr>
          <w:noProof/>
        </w:rPr>
        <w:tab/>
        <w:t>25</w:t>
      </w:r>
    </w:p>
    <w:p w:rsidR="00645ADE" w:rsidRPr="00EE6BBC" w:rsidRDefault="00645ADE">
      <w:pPr>
        <w:pStyle w:val="Index1"/>
        <w:tabs>
          <w:tab w:val="right" w:leader="dot" w:pos="4310"/>
        </w:tabs>
        <w:rPr>
          <w:noProof/>
        </w:rPr>
      </w:pPr>
      <w:r w:rsidRPr="00EE6BBC">
        <w:rPr>
          <w:noProof/>
        </w:rPr>
        <w:t>PLANR302</w:t>
      </w:r>
      <w:r w:rsidRPr="00EE6BBC">
        <w:rPr>
          <w:noProof/>
        </w:rPr>
        <w:tab/>
        <w:t>25</w:t>
      </w:r>
    </w:p>
    <w:p w:rsidR="00645ADE" w:rsidRPr="00EE6BBC" w:rsidRDefault="00645ADE">
      <w:pPr>
        <w:pStyle w:val="Index1"/>
        <w:tabs>
          <w:tab w:val="right" w:leader="dot" w:pos="4310"/>
        </w:tabs>
        <w:rPr>
          <w:noProof/>
        </w:rPr>
      </w:pPr>
      <w:r w:rsidRPr="00EE6BBC">
        <w:rPr>
          <w:noProof/>
        </w:rPr>
        <w:t>PLANR303</w:t>
      </w:r>
      <w:r w:rsidRPr="00EE6BBC">
        <w:rPr>
          <w:noProof/>
        </w:rPr>
        <w:tab/>
        <w:t>25</w:t>
      </w:r>
    </w:p>
    <w:p w:rsidR="00645ADE" w:rsidRPr="00EE6BBC" w:rsidRDefault="00645ADE">
      <w:pPr>
        <w:pStyle w:val="Index1"/>
        <w:tabs>
          <w:tab w:val="right" w:leader="dot" w:pos="4310"/>
        </w:tabs>
        <w:rPr>
          <w:noProof/>
        </w:rPr>
      </w:pPr>
      <w:r w:rsidRPr="00EE6BBC">
        <w:rPr>
          <w:noProof/>
        </w:rPr>
        <w:t>PLAYR3</w:t>
      </w:r>
      <w:r w:rsidRPr="00EE6BBC">
        <w:rPr>
          <w:noProof/>
        </w:rPr>
        <w:tab/>
        <w:t>18</w:t>
      </w:r>
    </w:p>
    <w:p w:rsidR="00645ADE" w:rsidRPr="00EE6BBC" w:rsidRDefault="00645ADE">
      <w:pPr>
        <w:pStyle w:val="Index1"/>
        <w:tabs>
          <w:tab w:val="right" w:leader="dot" w:pos="4310"/>
        </w:tabs>
        <w:rPr>
          <w:noProof/>
        </w:rPr>
      </w:pPr>
      <w:r w:rsidRPr="00EE6BBC">
        <w:rPr>
          <w:noProof/>
        </w:rPr>
        <w:t>PLINCR3</w:t>
      </w:r>
      <w:r w:rsidRPr="00EE6BBC">
        <w:rPr>
          <w:noProof/>
        </w:rPr>
        <w:tab/>
        <w:t>14</w:t>
      </w:r>
    </w:p>
    <w:p w:rsidR="00645ADE" w:rsidRPr="00EE6BBC" w:rsidRDefault="00645ADE">
      <w:pPr>
        <w:pStyle w:val="Index1"/>
        <w:tabs>
          <w:tab w:val="right" w:leader="dot" w:pos="4310"/>
        </w:tabs>
        <w:rPr>
          <w:noProof/>
        </w:rPr>
      </w:pPr>
      <w:r w:rsidRPr="00EE6BBC">
        <w:rPr>
          <w:noProof/>
        </w:rPr>
        <w:t>PPCDLANG</w:t>
      </w:r>
      <w:r w:rsidRPr="00EE6BBC">
        <w:rPr>
          <w:noProof/>
        </w:rPr>
        <w:tab/>
        <w:t>93</w:t>
      </w:r>
    </w:p>
    <w:p w:rsidR="00645ADE" w:rsidRPr="00EE6BBC" w:rsidRDefault="00645ADE">
      <w:pPr>
        <w:pStyle w:val="Index1"/>
        <w:tabs>
          <w:tab w:val="right" w:leader="dot" w:pos="4310"/>
        </w:tabs>
        <w:rPr>
          <w:noProof/>
        </w:rPr>
      </w:pPr>
      <w:r w:rsidRPr="00EE6BBC">
        <w:rPr>
          <w:noProof/>
        </w:rPr>
        <w:t>PPFWLANG</w:t>
      </w:r>
      <w:r w:rsidRPr="00EE6BBC">
        <w:rPr>
          <w:noProof/>
        </w:rPr>
        <w:tab/>
        <w:t>93</w:t>
      </w:r>
    </w:p>
    <w:p w:rsidR="00645ADE" w:rsidRPr="00EE6BBC" w:rsidRDefault="00645ADE">
      <w:pPr>
        <w:pStyle w:val="Index1"/>
        <w:tabs>
          <w:tab w:val="right" w:leader="dot" w:pos="4310"/>
        </w:tabs>
        <w:rPr>
          <w:noProof/>
        </w:rPr>
      </w:pPr>
      <w:r w:rsidRPr="00EE6BBC">
        <w:rPr>
          <w:noProof/>
        </w:rPr>
        <w:t>PPLTRTR3</w:t>
      </w:r>
      <w:r w:rsidRPr="00EE6BBC">
        <w:rPr>
          <w:noProof/>
        </w:rPr>
        <w:tab/>
        <w:t>81</w:t>
      </w:r>
    </w:p>
    <w:p w:rsidR="00645ADE" w:rsidRPr="00EE6BBC" w:rsidRDefault="00645ADE">
      <w:pPr>
        <w:pStyle w:val="Index1"/>
        <w:tabs>
          <w:tab w:val="right" w:leader="dot" w:pos="4310"/>
        </w:tabs>
        <w:rPr>
          <w:noProof/>
        </w:rPr>
      </w:pPr>
      <w:r>
        <w:rPr>
          <w:noProof/>
        </w:rPr>
        <w:t>PPVT</w:t>
      </w:r>
      <w:r w:rsidRPr="00EE6BBC">
        <w:rPr>
          <w:noProof/>
        </w:rPr>
        <w:t>001</w:t>
      </w:r>
      <w:r w:rsidRPr="00EE6BBC">
        <w:rPr>
          <w:noProof/>
        </w:rPr>
        <w:tab/>
        <w:t>84</w:t>
      </w:r>
    </w:p>
    <w:p w:rsidR="00645ADE" w:rsidRPr="00EE6BBC" w:rsidRDefault="00645ADE">
      <w:pPr>
        <w:pStyle w:val="Index1"/>
        <w:tabs>
          <w:tab w:val="right" w:leader="dot" w:pos="4310"/>
        </w:tabs>
        <w:rPr>
          <w:noProof/>
        </w:rPr>
      </w:pPr>
      <w:r>
        <w:rPr>
          <w:noProof/>
        </w:rPr>
        <w:t>PPVT</w:t>
      </w:r>
      <w:r w:rsidRPr="00EE6BBC">
        <w:rPr>
          <w:noProof/>
        </w:rPr>
        <w:t>012</w:t>
      </w:r>
      <w:r w:rsidRPr="00EE6BBC">
        <w:rPr>
          <w:noProof/>
        </w:rPr>
        <w:tab/>
        <w:t>84</w:t>
      </w:r>
    </w:p>
    <w:p w:rsidR="00645ADE" w:rsidRPr="00EE6BBC" w:rsidRDefault="00645ADE">
      <w:pPr>
        <w:pStyle w:val="Index1"/>
        <w:tabs>
          <w:tab w:val="right" w:leader="dot" w:pos="4310"/>
        </w:tabs>
        <w:rPr>
          <w:noProof/>
        </w:rPr>
      </w:pPr>
      <w:r>
        <w:rPr>
          <w:noProof/>
        </w:rPr>
        <w:t>PPVT</w:t>
      </w:r>
      <w:r w:rsidRPr="00EE6BBC">
        <w:rPr>
          <w:noProof/>
        </w:rPr>
        <w:t>013</w:t>
      </w:r>
      <w:r w:rsidRPr="00EE6BBC">
        <w:rPr>
          <w:noProof/>
        </w:rPr>
        <w:tab/>
        <w:t>84</w:t>
      </w:r>
    </w:p>
    <w:p w:rsidR="00645ADE" w:rsidRPr="00EE6BBC" w:rsidRDefault="00645ADE">
      <w:pPr>
        <w:pStyle w:val="Index1"/>
        <w:tabs>
          <w:tab w:val="right" w:leader="dot" w:pos="4310"/>
        </w:tabs>
        <w:rPr>
          <w:noProof/>
        </w:rPr>
      </w:pPr>
      <w:r>
        <w:rPr>
          <w:noProof/>
        </w:rPr>
        <w:t>PPVT</w:t>
      </w:r>
      <w:r w:rsidRPr="00EE6BBC">
        <w:rPr>
          <w:noProof/>
        </w:rPr>
        <w:t>024</w:t>
      </w:r>
      <w:r w:rsidRPr="00EE6BBC">
        <w:rPr>
          <w:noProof/>
        </w:rPr>
        <w:tab/>
        <w:t>84</w:t>
      </w:r>
    </w:p>
    <w:p w:rsidR="00645ADE" w:rsidRPr="00EE6BBC" w:rsidRDefault="00645ADE">
      <w:pPr>
        <w:pStyle w:val="Index1"/>
        <w:tabs>
          <w:tab w:val="right" w:leader="dot" w:pos="4310"/>
        </w:tabs>
        <w:rPr>
          <w:noProof/>
        </w:rPr>
      </w:pPr>
      <w:r>
        <w:rPr>
          <w:noProof/>
        </w:rPr>
        <w:t>PPVT</w:t>
      </w:r>
      <w:r w:rsidRPr="00EE6BBC">
        <w:rPr>
          <w:noProof/>
        </w:rPr>
        <w:t>025</w:t>
      </w:r>
      <w:r w:rsidRPr="00EE6BBC">
        <w:rPr>
          <w:noProof/>
        </w:rPr>
        <w:tab/>
        <w:t>85</w:t>
      </w:r>
    </w:p>
    <w:p w:rsidR="00645ADE" w:rsidRPr="00EE6BBC" w:rsidRDefault="00645ADE">
      <w:pPr>
        <w:pStyle w:val="Index1"/>
        <w:tabs>
          <w:tab w:val="right" w:leader="dot" w:pos="4310"/>
        </w:tabs>
        <w:rPr>
          <w:noProof/>
        </w:rPr>
      </w:pPr>
      <w:r>
        <w:rPr>
          <w:noProof/>
        </w:rPr>
        <w:t>PPVT</w:t>
      </w:r>
      <w:r w:rsidRPr="00EE6BBC">
        <w:rPr>
          <w:noProof/>
        </w:rPr>
        <w:t>036</w:t>
      </w:r>
      <w:r w:rsidRPr="00EE6BBC">
        <w:rPr>
          <w:noProof/>
        </w:rPr>
        <w:tab/>
        <w:t>85</w:t>
      </w:r>
    </w:p>
    <w:p w:rsidR="00645ADE" w:rsidRPr="00EE6BBC" w:rsidRDefault="00645ADE">
      <w:pPr>
        <w:pStyle w:val="Index1"/>
        <w:tabs>
          <w:tab w:val="right" w:leader="dot" w:pos="4310"/>
        </w:tabs>
        <w:rPr>
          <w:noProof/>
        </w:rPr>
      </w:pPr>
      <w:r>
        <w:rPr>
          <w:noProof/>
        </w:rPr>
        <w:t>PPVT</w:t>
      </w:r>
      <w:r w:rsidRPr="00EE6BBC">
        <w:rPr>
          <w:noProof/>
        </w:rPr>
        <w:t>037</w:t>
      </w:r>
      <w:r w:rsidRPr="00EE6BBC">
        <w:rPr>
          <w:noProof/>
        </w:rPr>
        <w:tab/>
        <w:t>85</w:t>
      </w:r>
    </w:p>
    <w:p w:rsidR="00645ADE" w:rsidRPr="00EE6BBC" w:rsidRDefault="00645ADE">
      <w:pPr>
        <w:pStyle w:val="Index1"/>
        <w:tabs>
          <w:tab w:val="right" w:leader="dot" w:pos="4310"/>
        </w:tabs>
        <w:rPr>
          <w:noProof/>
        </w:rPr>
      </w:pPr>
      <w:r>
        <w:rPr>
          <w:noProof/>
        </w:rPr>
        <w:t>PPVT</w:t>
      </w:r>
      <w:r w:rsidRPr="00EE6BBC">
        <w:rPr>
          <w:noProof/>
        </w:rPr>
        <w:t>048</w:t>
      </w:r>
      <w:r w:rsidRPr="00EE6BBC">
        <w:rPr>
          <w:noProof/>
        </w:rPr>
        <w:tab/>
        <w:t>85</w:t>
      </w:r>
    </w:p>
    <w:p w:rsidR="00645ADE" w:rsidRPr="00EE6BBC" w:rsidRDefault="00645ADE">
      <w:pPr>
        <w:pStyle w:val="Index1"/>
        <w:tabs>
          <w:tab w:val="right" w:leader="dot" w:pos="4310"/>
        </w:tabs>
        <w:rPr>
          <w:noProof/>
        </w:rPr>
      </w:pPr>
      <w:r>
        <w:rPr>
          <w:noProof/>
        </w:rPr>
        <w:t>PPVT</w:t>
      </w:r>
      <w:r w:rsidRPr="00EE6BBC">
        <w:rPr>
          <w:noProof/>
        </w:rPr>
        <w:t>049</w:t>
      </w:r>
      <w:r w:rsidRPr="00EE6BBC">
        <w:rPr>
          <w:noProof/>
        </w:rPr>
        <w:tab/>
        <w:t>86</w:t>
      </w:r>
    </w:p>
    <w:p w:rsidR="00645ADE" w:rsidRPr="00EE6BBC" w:rsidRDefault="00645ADE">
      <w:pPr>
        <w:pStyle w:val="Index1"/>
        <w:tabs>
          <w:tab w:val="right" w:leader="dot" w:pos="4310"/>
        </w:tabs>
        <w:rPr>
          <w:noProof/>
        </w:rPr>
      </w:pPr>
      <w:r>
        <w:rPr>
          <w:noProof/>
        </w:rPr>
        <w:t>PPVT</w:t>
      </w:r>
      <w:r w:rsidRPr="00EE6BBC">
        <w:rPr>
          <w:noProof/>
        </w:rPr>
        <w:t>060</w:t>
      </w:r>
      <w:r w:rsidRPr="00EE6BBC">
        <w:rPr>
          <w:noProof/>
        </w:rPr>
        <w:tab/>
        <w:t>86</w:t>
      </w:r>
    </w:p>
    <w:p w:rsidR="00645ADE" w:rsidRPr="00EE6BBC" w:rsidRDefault="00645ADE">
      <w:pPr>
        <w:pStyle w:val="Index1"/>
        <w:tabs>
          <w:tab w:val="right" w:leader="dot" w:pos="4310"/>
        </w:tabs>
        <w:rPr>
          <w:noProof/>
        </w:rPr>
      </w:pPr>
      <w:r>
        <w:rPr>
          <w:noProof/>
        </w:rPr>
        <w:t>PPVT</w:t>
      </w:r>
      <w:r w:rsidRPr="00EE6BBC">
        <w:rPr>
          <w:noProof/>
        </w:rPr>
        <w:t>061</w:t>
      </w:r>
      <w:r w:rsidRPr="00EE6BBC">
        <w:rPr>
          <w:noProof/>
        </w:rPr>
        <w:tab/>
        <w:t>86</w:t>
      </w:r>
    </w:p>
    <w:p w:rsidR="00645ADE" w:rsidRPr="00EE6BBC" w:rsidRDefault="00645ADE">
      <w:pPr>
        <w:pStyle w:val="Index1"/>
        <w:tabs>
          <w:tab w:val="right" w:leader="dot" w:pos="4310"/>
        </w:tabs>
        <w:rPr>
          <w:noProof/>
        </w:rPr>
      </w:pPr>
      <w:r>
        <w:rPr>
          <w:noProof/>
        </w:rPr>
        <w:t>PPVT</w:t>
      </w:r>
      <w:r w:rsidRPr="00EE6BBC">
        <w:rPr>
          <w:noProof/>
        </w:rPr>
        <w:t>072</w:t>
      </w:r>
      <w:r w:rsidRPr="00EE6BBC">
        <w:rPr>
          <w:noProof/>
        </w:rPr>
        <w:tab/>
        <w:t>86</w:t>
      </w:r>
    </w:p>
    <w:p w:rsidR="00645ADE" w:rsidRPr="00EE6BBC" w:rsidRDefault="00645ADE">
      <w:pPr>
        <w:pStyle w:val="Index1"/>
        <w:tabs>
          <w:tab w:val="right" w:leader="dot" w:pos="4310"/>
        </w:tabs>
        <w:rPr>
          <w:noProof/>
        </w:rPr>
      </w:pPr>
      <w:r>
        <w:rPr>
          <w:noProof/>
        </w:rPr>
        <w:t>PPVT</w:t>
      </w:r>
      <w:r w:rsidRPr="00EE6BBC">
        <w:rPr>
          <w:noProof/>
        </w:rPr>
        <w:t>073</w:t>
      </w:r>
      <w:r w:rsidRPr="00EE6BBC">
        <w:rPr>
          <w:noProof/>
        </w:rPr>
        <w:tab/>
        <w:t>87</w:t>
      </w:r>
    </w:p>
    <w:p w:rsidR="00645ADE" w:rsidRPr="00EE6BBC" w:rsidRDefault="00645ADE">
      <w:pPr>
        <w:pStyle w:val="Index1"/>
        <w:tabs>
          <w:tab w:val="right" w:leader="dot" w:pos="4310"/>
        </w:tabs>
        <w:rPr>
          <w:noProof/>
        </w:rPr>
      </w:pPr>
      <w:r>
        <w:rPr>
          <w:noProof/>
        </w:rPr>
        <w:t>PPVT</w:t>
      </w:r>
      <w:r w:rsidRPr="00EE6BBC">
        <w:rPr>
          <w:noProof/>
        </w:rPr>
        <w:t>084</w:t>
      </w:r>
      <w:r w:rsidRPr="00EE6BBC">
        <w:rPr>
          <w:noProof/>
        </w:rPr>
        <w:tab/>
        <w:t>87</w:t>
      </w:r>
    </w:p>
    <w:p w:rsidR="00645ADE" w:rsidRPr="00EE6BBC" w:rsidRDefault="00645ADE">
      <w:pPr>
        <w:pStyle w:val="Index1"/>
        <w:tabs>
          <w:tab w:val="right" w:leader="dot" w:pos="4310"/>
        </w:tabs>
        <w:rPr>
          <w:noProof/>
        </w:rPr>
      </w:pPr>
      <w:r>
        <w:rPr>
          <w:noProof/>
        </w:rPr>
        <w:t>PPVT</w:t>
      </w:r>
      <w:r w:rsidRPr="00EE6BBC">
        <w:rPr>
          <w:noProof/>
        </w:rPr>
        <w:t>085</w:t>
      </w:r>
      <w:r w:rsidRPr="00EE6BBC">
        <w:rPr>
          <w:noProof/>
        </w:rPr>
        <w:tab/>
        <w:t>88</w:t>
      </w:r>
    </w:p>
    <w:p w:rsidR="00645ADE" w:rsidRPr="00EE6BBC" w:rsidRDefault="00645ADE">
      <w:pPr>
        <w:pStyle w:val="Index1"/>
        <w:tabs>
          <w:tab w:val="right" w:leader="dot" w:pos="4310"/>
        </w:tabs>
        <w:rPr>
          <w:noProof/>
        </w:rPr>
      </w:pPr>
      <w:r>
        <w:rPr>
          <w:noProof/>
        </w:rPr>
        <w:t>PPVT</w:t>
      </w:r>
      <w:r w:rsidRPr="00EE6BBC">
        <w:rPr>
          <w:noProof/>
        </w:rPr>
        <w:t>096</w:t>
      </w:r>
      <w:r w:rsidRPr="00EE6BBC">
        <w:rPr>
          <w:noProof/>
        </w:rPr>
        <w:tab/>
        <w:t>88</w:t>
      </w:r>
    </w:p>
    <w:p w:rsidR="00645ADE" w:rsidRPr="00EE6BBC" w:rsidRDefault="00645ADE">
      <w:pPr>
        <w:pStyle w:val="Index1"/>
        <w:tabs>
          <w:tab w:val="right" w:leader="dot" w:pos="4310"/>
        </w:tabs>
        <w:rPr>
          <w:noProof/>
        </w:rPr>
      </w:pPr>
      <w:r>
        <w:rPr>
          <w:noProof/>
        </w:rPr>
        <w:t>PPVT</w:t>
      </w:r>
      <w:r w:rsidRPr="00EE6BBC">
        <w:rPr>
          <w:noProof/>
        </w:rPr>
        <w:t>097</w:t>
      </w:r>
      <w:r w:rsidRPr="00EE6BBC">
        <w:rPr>
          <w:noProof/>
        </w:rPr>
        <w:tab/>
        <w:t>88</w:t>
      </w:r>
    </w:p>
    <w:p w:rsidR="00645ADE" w:rsidRPr="00EE6BBC" w:rsidRDefault="00645ADE">
      <w:pPr>
        <w:pStyle w:val="Index1"/>
        <w:tabs>
          <w:tab w:val="right" w:leader="dot" w:pos="4310"/>
        </w:tabs>
        <w:rPr>
          <w:noProof/>
        </w:rPr>
      </w:pPr>
      <w:r>
        <w:rPr>
          <w:noProof/>
        </w:rPr>
        <w:t>PPVT</w:t>
      </w:r>
      <w:r w:rsidRPr="00EE6BBC">
        <w:rPr>
          <w:noProof/>
        </w:rPr>
        <w:t>108</w:t>
      </w:r>
      <w:r w:rsidRPr="00EE6BBC">
        <w:rPr>
          <w:noProof/>
        </w:rPr>
        <w:tab/>
        <w:t>88</w:t>
      </w:r>
    </w:p>
    <w:p w:rsidR="00645ADE" w:rsidRPr="00EE6BBC" w:rsidRDefault="00645ADE">
      <w:pPr>
        <w:pStyle w:val="Index1"/>
        <w:tabs>
          <w:tab w:val="right" w:leader="dot" w:pos="4310"/>
        </w:tabs>
        <w:rPr>
          <w:noProof/>
        </w:rPr>
      </w:pPr>
      <w:r>
        <w:rPr>
          <w:noProof/>
        </w:rPr>
        <w:t>PPVT</w:t>
      </w:r>
      <w:r w:rsidRPr="00EE6BBC">
        <w:rPr>
          <w:noProof/>
        </w:rPr>
        <w:t>109</w:t>
      </w:r>
      <w:r w:rsidRPr="00EE6BBC">
        <w:rPr>
          <w:noProof/>
        </w:rPr>
        <w:tab/>
        <w:t>89</w:t>
      </w:r>
    </w:p>
    <w:p w:rsidR="00645ADE" w:rsidRPr="00EE6BBC" w:rsidRDefault="00645ADE">
      <w:pPr>
        <w:pStyle w:val="Index1"/>
        <w:tabs>
          <w:tab w:val="right" w:leader="dot" w:pos="4310"/>
        </w:tabs>
        <w:rPr>
          <w:noProof/>
        </w:rPr>
      </w:pPr>
      <w:r>
        <w:rPr>
          <w:noProof/>
        </w:rPr>
        <w:t>PPVT</w:t>
      </w:r>
      <w:r w:rsidRPr="00EE6BBC">
        <w:rPr>
          <w:noProof/>
        </w:rPr>
        <w:t>120</w:t>
      </w:r>
      <w:r w:rsidRPr="00EE6BBC">
        <w:rPr>
          <w:noProof/>
        </w:rPr>
        <w:tab/>
        <w:t>89</w:t>
      </w:r>
    </w:p>
    <w:p w:rsidR="00645ADE" w:rsidRPr="00EE6BBC" w:rsidRDefault="00645ADE">
      <w:pPr>
        <w:pStyle w:val="Index1"/>
        <w:tabs>
          <w:tab w:val="right" w:leader="dot" w:pos="4310"/>
        </w:tabs>
        <w:rPr>
          <w:noProof/>
        </w:rPr>
      </w:pPr>
      <w:r>
        <w:rPr>
          <w:noProof/>
        </w:rPr>
        <w:t>PPVT</w:t>
      </w:r>
      <w:r w:rsidRPr="00EE6BBC">
        <w:rPr>
          <w:noProof/>
        </w:rPr>
        <w:t>121</w:t>
      </w:r>
      <w:r w:rsidRPr="00EE6BBC">
        <w:rPr>
          <w:noProof/>
        </w:rPr>
        <w:tab/>
        <w:t>89</w:t>
      </w:r>
    </w:p>
    <w:p w:rsidR="00645ADE" w:rsidRPr="00EE6BBC" w:rsidRDefault="00645ADE">
      <w:pPr>
        <w:pStyle w:val="Index1"/>
        <w:tabs>
          <w:tab w:val="right" w:leader="dot" w:pos="4310"/>
        </w:tabs>
        <w:rPr>
          <w:noProof/>
        </w:rPr>
      </w:pPr>
      <w:r>
        <w:rPr>
          <w:noProof/>
        </w:rPr>
        <w:t>PPVT</w:t>
      </w:r>
      <w:r w:rsidRPr="00EE6BBC">
        <w:rPr>
          <w:noProof/>
        </w:rPr>
        <w:t>132</w:t>
      </w:r>
      <w:r w:rsidRPr="00EE6BBC">
        <w:rPr>
          <w:noProof/>
        </w:rPr>
        <w:tab/>
        <w:t>89</w:t>
      </w:r>
    </w:p>
    <w:p w:rsidR="00645ADE" w:rsidRPr="00EE6BBC" w:rsidRDefault="00645ADE">
      <w:pPr>
        <w:pStyle w:val="Index1"/>
        <w:tabs>
          <w:tab w:val="right" w:leader="dot" w:pos="4310"/>
        </w:tabs>
        <w:rPr>
          <w:noProof/>
        </w:rPr>
      </w:pPr>
      <w:r>
        <w:rPr>
          <w:noProof/>
        </w:rPr>
        <w:t>PPVT</w:t>
      </w:r>
      <w:r w:rsidRPr="00EE6BBC">
        <w:rPr>
          <w:noProof/>
        </w:rPr>
        <w:t>133</w:t>
      </w:r>
      <w:r w:rsidRPr="00EE6BBC">
        <w:rPr>
          <w:noProof/>
        </w:rPr>
        <w:tab/>
        <w:t>90</w:t>
      </w:r>
    </w:p>
    <w:p w:rsidR="00645ADE" w:rsidRPr="00EE6BBC" w:rsidRDefault="00645ADE">
      <w:pPr>
        <w:pStyle w:val="Index1"/>
        <w:tabs>
          <w:tab w:val="right" w:leader="dot" w:pos="4310"/>
        </w:tabs>
        <w:rPr>
          <w:noProof/>
        </w:rPr>
      </w:pPr>
      <w:r>
        <w:rPr>
          <w:noProof/>
        </w:rPr>
        <w:t>PPVT</w:t>
      </w:r>
      <w:r w:rsidRPr="00EE6BBC">
        <w:rPr>
          <w:noProof/>
        </w:rPr>
        <w:t>144</w:t>
      </w:r>
      <w:r w:rsidRPr="00EE6BBC">
        <w:rPr>
          <w:noProof/>
        </w:rPr>
        <w:tab/>
        <w:t>90</w:t>
      </w:r>
    </w:p>
    <w:p w:rsidR="00645ADE" w:rsidRPr="00EE6BBC" w:rsidRDefault="00645ADE">
      <w:pPr>
        <w:pStyle w:val="Index1"/>
        <w:tabs>
          <w:tab w:val="right" w:leader="dot" w:pos="4310"/>
        </w:tabs>
        <w:rPr>
          <w:noProof/>
        </w:rPr>
      </w:pPr>
      <w:r>
        <w:rPr>
          <w:noProof/>
        </w:rPr>
        <w:t>PPVT</w:t>
      </w:r>
      <w:r w:rsidRPr="00EE6BBC">
        <w:rPr>
          <w:noProof/>
        </w:rPr>
        <w:t>145</w:t>
      </w:r>
      <w:r w:rsidRPr="00EE6BBC">
        <w:rPr>
          <w:noProof/>
        </w:rPr>
        <w:tab/>
        <w:t>90</w:t>
      </w:r>
    </w:p>
    <w:p w:rsidR="00645ADE" w:rsidRPr="00EE6BBC" w:rsidRDefault="00645ADE">
      <w:pPr>
        <w:pStyle w:val="Index1"/>
        <w:tabs>
          <w:tab w:val="right" w:leader="dot" w:pos="4310"/>
        </w:tabs>
        <w:rPr>
          <w:noProof/>
        </w:rPr>
      </w:pPr>
      <w:r>
        <w:rPr>
          <w:noProof/>
        </w:rPr>
        <w:t>PPVT</w:t>
      </w:r>
      <w:r w:rsidRPr="00EE6BBC">
        <w:rPr>
          <w:noProof/>
        </w:rPr>
        <w:t>156</w:t>
      </w:r>
      <w:r w:rsidRPr="00EE6BBC">
        <w:rPr>
          <w:noProof/>
        </w:rPr>
        <w:tab/>
        <w:t>90</w:t>
      </w:r>
    </w:p>
    <w:p w:rsidR="00645ADE" w:rsidRPr="00EE6BBC" w:rsidRDefault="00645ADE">
      <w:pPr>
        <w:pStyle w:val="Index1"/>
        <w:tabs>
          <w:tab w:val="right" w:leader="dot" w:pos="4310"/>
        </w:tabs>
        <w:rPr>
          <w:noProof/>
        </w:rPr>
      </w:pPr>
      <w:r>
        <w:rPr>
          <w:noProof/>
        </w:rPr>
        <w:t>PPVT</w:t>
      </w:r>
      <w:r w:rsidRPr="00EE6BBC">
        <w:rPr>
          <w:noProof/>
        </w:rPr>
        <w:t>157</w:t>
      </w:r>
      <w:r w:rsidRPr="00EE6BBC">
        <w:rPr>
          <w:noProof/>
        </w:rPr>
        <w:tab/>
        <w:t>91</w:t>
      </w:r>
    </w:p>
    <w:p w:rsidR="00645ADE" w:rsidRPr="00EE6BBC" w:rsidRDefault="00645ADE">
      <w:pPr>
        <w:pStyle w:val="Index1"/>
        <w:tabs>
          <w:tab w:val="right" w:leader="dot" w:pos="4310"/>
        </w:tabs>
        <w:rPr>
          <w:noProof/>
        </w:rPr>
      </w:pPr>
      <w:r>
        <w:rPr>
          <w:noProof/>
        </w:rPr>
        <w:t>PPVT</w:t>
      </w:r>
      <w:r w:rsidRPr="00EE6BBC">
        <w:rPr>
          <w:noProof/>
        </w:rPr>
        <w:t>168</w:t>
      </w:r>
      <w:r w:rsidRPr="00EE6BBC">
        <w:rPr>
          <w:noProof/>
        </w:rPr>
        <w:tab/>
        <w:t>91</w:t>
      </w:r>
    </w:p>
    <w:p w:rsidR="00645ADE" w:rsidRPr="00EE6BBC" w:rsidRDefault="00645ADE">
      <w:pPr>
        <w:pStyle w:val="Index1"/>
        <w:tabs>
          <w:tab w:val="right" w:leader="dot" w:pos="4310"/>
        </w:tabs>
        <w:rPr>
          <w:noProof/>
        </w:rPr>
      </w:pPr>
      <w:r>
        <w:rPr>
          <w:noProof/>
        </w:rPr>
        <w:t>PPVT</w:t>
      </w:r>
      <w:r w:rsidRPr="00EE6BBC">
        <w:rPr>
          <w:noProof/>
        </w:rPr>
        <w:t>169</w:t>
      </w:r>
      <w:r w:rsidRPr="00EE6BBC">
        <w:rPr>
          <w:noProof/>
        </w:rPr>
        <w:tab/>
        <w:t>91</w:t>
      </w:r>
    </w:p>
    <w:p w:rsidR="00645ADE" w:rsidRPr="00EE6BBC" w:rsidRDefault="00645ADE">
      <w:pPr>
        <w:pStyle w:val="Index1"/>
        <w:tabs>
          <w:tab w:val="right" w:leader="dot" w:pos="4310"/>
        </w:tabs>
        <w:rPr>
          <w:noProof/>
        </w:rPr>
      </w:pPr>
      <w:r>
        <w:rPr>
          <w:noProof/>
        </w:rPr>
        <w:t>PPVT</w:t>
      </w:r>
      <w:r w:rsidRPr="00EE6BBC">
        <w:rPr>
          <w:noProof/>
        </w:rPr>
        <w:t>180</w:t>
      </w:r>
      <w:r w:rsidRPr="00EE6BBC">
        <w:rPr>
          <w:noProof/>
        </w:rPr>
        <w:tab/>
        <w:t>91</w:t>
      </w:r>
    </w:p>
    <w:p w:rsidR="00645ADE" w:rsidRPr="00EE6BBC" w:rsidRDefault="00645ADE">
      <w:pPr>
        <w:pStyle w:val="Index1"/>
        <w:tabs>
          <w:tab w:val="right" w:leader="dot" w:pos="4310"/>
        </w:tabs>
        <w:rPr>
          <w:noProof/>
        </w:rPr>
      </w:pPr>
      <w:r>
        <w:rPr>
          <w:noProof/>
        </w:rPr>
        <w:t>PPVT</w:t>
      </w:r>
      <w:r w:rsidRPr="00EE6BBC">
        <w:rPr>
          <w:noProof/>
        </w:rPr>
        <w:t>181</w:t>
      </w:r>
      <w:r w:rsidRPr="00EE6BBC">
        <w:rPr>
          <w:noProof/>
        </w:rPr>
        <w:tab/>
        <w:t>92</w:t>
      </w:r>
    </w:p>
    <w:p w:rsidR="00645ADE" w:rsidRPr="00EE6BBC" w:rsidRDefault="00645ADE">
      <w:pPr>
        <w:pStyle w:val="Index1"/>
        <w:tabs>
          <w:tab w:val="right" w:leader="dot" w:pos="4310"/>
        </w:tabs>
        <w:rPr>
          <w:noProof/>
        </w:rPr>
      </w:pPr>
      <w:r>
        <w:rPr>
          <w:noProof/>
        </w:rPr>
        <w:t>PPVT</w:t>
      </w:r>
      <w:r w:rsidRPr="00EE6BBC">
        <w:rPr>
          <w:noProof/>
        </w:rPr>
        <w:t>192</w:t>
      </w:r>
      <w:r w:rsidRPr="00EE6BBC">
        <w:rPr>
          <w:noProof/>
        </w:rPr>
        <w:tab/>
        <w:t>92</w:t>
      </w:r>
    </w:p>
    <w:p w:rsidR="00645ADE" w:rsidRPr="00EE6BBC" w:rsidRDefault="00645ADE">
      <w:pPr>
        <w:pStyle w:val="Index1"/>
        <w:tabs>
          <w:tab w:val="right" w:leader="dot" w:pos="4310"/>
        </w:tabs>
        <w:rPr>
          <w:noProof/>
        </w:rPr>
      </w:pPr>
      <w:r>
        <w:rPr>
          <w:noProof/>
        </w:rPr>
        <w:t>PPVT</w:t>
      </w:r>
      <w:r w:rsidRPr="00EE6BBC">
        <w:rPr>
          <w:noProof/>
        </w:rPr>
        <w:t>193</w:t>
      </w:r>
      <w:r w:rsidRPr="00EE6BBC">
        <w:rPr>
          <w:noProof/>
        </w:rPr>
        <w:tab/>
        <w:t>92</w:t>
      </w:r>
    </w:p>
    <w:p w:rsidR="00645ADE" w:rsidRPr="00EE6BBC" w:rsidRDefault="00645ADE">
      <w:pPr>
        <w:pStyle w:val="Index1"/>
        <w:tabs>
          <w:tab w:val="right" w:leader="dot" w:pos="4310"/>
        </w:tabs>
        <w:rPr>
          <w:noProof/>
        </w:rPr>
      </w:pPr>
      <w:r>
        <w:rPr>
          <w:noProof/>
        </w:rPr>
        <w:t>PPVT</w:t>
      </w:r>
      <w:r w:rsidRPr="00EE6BBC">
        <w:rPr>
          <w:noProof/>
        </w:rPr>
        <w:t>204</w:t>
      </w:r>
      <w:r w:rsidRPr="00EE6BBC">
        <w:rPr>
          <w:noProof/>
        </w:rPr>
        <w:tab/>
        <w:t>92</w:t>
      </w:r>
    </w:p>
    <w:p w:rsidR="00645ADE" w:rsidRPr="00EE6BBC" w:rsidRDefault="00645ADE">
      <w:pPr>
        <w:pStyle w:val="Index1"/>
        <w:tabs>
          <w:tab w:val="right" w:leader="dot" w:pos="4310"/>
        </w:tabs>
        <w:rPr>
          <w:noProof/>
        </w:rPr>
      </w:pPr>
      <w:r>
        <w:rPr>
          <w:noProof/>
        </w:rPr>
        <w:t>PPVT</w:t>
      </w:r>
      <w:r w:rsidRPr="00EE6BBC">
        <w:rPr>
          <w:noProof/>
        </w:rPr>
        <w:t>HIGH</w:t>
      </w:r>
      <w:r w:rsidRPr="00EE6BBC">
        <w:rPr>
          <w:noProof/>
        </w:rPr>
        <w:tab/>
        <w:t>84</w:t>
      </w:r>
    </w:p>
    <w:p w:rsidR="00645ADE" w:rsidRDefault="00645ADE">
      <w:pPr>
        <w:pStyle w:val="Index1"/>
        <w:tabs>
          <w:tab w:val="right" w:leader="dot" w:pos="4310"/>
        </w:tabs>
        <w:rPr>
          <w:noProof/>
        </w:rPr>
      </w:pPr>
      <w:r>
        <w:rPr>
          <w:noProof/>
        </w:rPr>
        <w:t>PPVT</w:t>
      </w:r>
      <w:r w:rsidRPr="00EE6BBC">
        <w:rPr>
          <w:noProof/>
        </w:rPr>
        <w:t>LOW</w:t>
      </w:r>
      <w:r>
        <w:rPr>
          <w:noProof/>
        </w:rPr>
        <w:tab/>
        <w:t>84</w:t>
      </w:r>
    </w:p>
    <w:p w:rsidR="00645ADE" w:rsidRDefault="00645ADE">
      <w:pPr>
        <w:pStyle w:val="Index1"/>
        <w:tabs>
          <w:tab w:val="right" w:leader="dot" w:pos="4310"/>
        </w:tabs>
        <w:rPr>
          <w:noProof/>
        </w:rPr>
      </w:pPr>
      <w:r>
        <w:rPr>
          <w:noProof/>
        </w:rPr>
        <w:t>PRIDADR3</w:t>
      </w:r>
      <w:r>
        <w:rPr>
          <w:noProof/>
        </w:rPr>
        <w:tab/>
        <w:t>2</w:t>
      </w:r>
    </w:p>
    <w:p w:rsidR="00645ADE" w:rsidRDefault="00645ADE">
      <w:pPr>
        <w:pStyle w:val="Index1"/>
        <w:tabs>
          <w:tab w:val="right" w:leader="dot" w:pos="4310"/>
        </w:tabs>
        <w:rPr>
          <w:noProof/>
        </w:rPr>
      </w:pPr>
      <w:r>
        <w:rPr>
          <w:noProof/>
        </w:rPr>
        <w:t>PRIMUMR3</w:t>
      </w:r>
      <w:r>
        <w:rPr>
          <w:noProof/>
        </w:rPr>
        <w:tab/>
        <w:t>2</w:t>
      </w:r>
    </w:p>
    <w:p w:rsidR="00645ADE" w:rsidRDefault="00645ADE">
      <w:pPr>
        <w:pStyle w:val="Index1"/>
        <w:tabs>
          <w:tab w:val="right" w:leader="dot" w:pos="4310"/>
        </w:tabs>
        <w:rPr>
          <w:noProof/>
        </w:rPr>
      </w:pPr>
      <w:r>
        <w:rPr>
          <w:noProof/>
        </w:rPr>
        <w:t>PRIRRR3</w:t>
      </w:r>
      <w:r>
        <w:rPr>
          <w:noProof/>
        </w:rPr>
        <w:tab/>
        <w:t>16</w:t>
      </w:r>
    </w:p>
    <w:p w:rsidR="00645ADE" w:rsidRDefault="00645ADE">
      <w:pPr>
        <w:pStyle w:val="Index1"/>
        <w:tabs>
          <w:tab w:val="right" w:leader="dot" w:pos="4310"/>
        </w:tabs>
        <w:rPr>
          <w:noProof/>
        </w:rPr>
      </w:pPr>
      <w:r>
        <w:rPr>
          <w:noProof/>
        </w:rPr>
        <w:t>PRNTFRR3</w:t>
      </w:r>
      <w:r>
        <w:rPr>
          <w:noProof/>
        </w:rPr>
        <w:tab/>
        <w:t>43</w:t>
      </w:r>
    </w:p>
    <w:p w:rsidR="00645ADE" w:rsidRDefault="00645ADE">
      <w:pPr>
        <w:pStyle w:val="Index1"/>
        <w:tabs>
          <w:tab w:val="right" w:leader="dot" w:pos="4310"/>
        </w:tabs>
        <w:rPr>
          <w:noProof/>
        </w:rPr>
      </w:pPr>
      <w:r>
        <w:rPr>
          <w:noProof/>
        </w:rPr>
        <w:t>PRPSTR31</w:t>
      </w:r>
      <w:r>
        <w:rPr>
          <w:noProof/>
        </w:rPr>
        <w:tab/>
        <w:t>42</w:t>
      </w:r>
    </w:p>
    <w:p w:rsidR="00645ADE" w:rsidRDefault="00645ADE">
      <w:pPr>
        <w:pStyle w:val="Index1"/>
        <w:tabs>
          <w:tab w:val="right" w:leader="dot" w:pos="4310"/>
        </w:tabs>
        <w:rPr>
          <w:noProof/>
        </w:rPr>
      </w:pPr>
      <w:r>
        <w:rPr>
          <w:noProof/>
        </w:rPr>
        <w:t>PRPSTR32</w:t>
      </w:r>
      <w:r>
        <w:rPr>
          <w:noProof/>
        </w:rPr>
        <w:tab/>
        <w:t>43</w:t>
      </w:r>
    </w:p>
    <w:p w:rsidR="00645ADE" w:rsidRDefault="00645ADE">
      <w:pPr>
        <w:pStyle w:val="Index1"/>
        <w:tabs>
          <w:tab w:val="right" w:leader="dot" w:pos="4310"/>
        </w:tabs>
        <w:rPr>
          <w:noProof/>
        </w:rPr>
      </w:pPr>
      <w:r>
        <w:rPr>
          <w:noProof/>
        </w:rPr>
        <w:t>PRPSTR33</w:t>
      </w:r>
      <w:r>
        <w:rPr>
          <w:noProof/>
        </w:rPr>
        <w:tab/>
        <w:t>43</w:t>
      </w:r>
    </w:p>
    <w:p w:rsidR="00645ADE" w:rsidRDefault="00645ADE">
      <w:pPr>
        <w:pStyle w:val="IndexHeading"/>
        <w:keepNext/>
        <w:tabs>
          <w:tab w:val="right" w:leader="dot" w:pos="4310"/>
        </w:tabs>
        <w:rPr>
          <w:b w:val="0"/>
          <w:bCs w:val="0"/>
          <w:noProof/>
        </w:rPr>
      </w:pPr>
      <w:r>
        <w:rPr>
          <w:noProof/>
        </w:rPr>
        <w:t>R</w:t>
      </w:r>
    </w:p>
    <w:p w:rsidR="00645ADE" w:rsidRDefault="00645ADE">
      <w:pPr>
        <w:pStyle w:val="Index1"/>
        <w:tabs>
          <w:tab w:val="right" w:leader="dot" w:pos="4310"/>
        </w:tabs>
        <w:rPr>
          <w:noProof/>
        </w:rPr>
      </w:pPr>
      <w:r>
        <w:rPr>
          <w:noProof/>
        </w:rPr>
        <w:t>R3CSV1</w:t>
      </w:r>
      <w:r>
        <w:rPr>
          <w:noProof/>
        </w:rPr>
        <w:tab/>
        <w:t>41</w:t>
      </w:r>
    </w:p>
    <w:p w:rsidR="00645ADE" w:rsidRDefault="00645ADE">
      <w:pPr>
        <w:pStyle w:val="Index1"/>
        <w:tabs>
          <w:tab w:val="right" w:leader="dot" w:pos="4310"/>
        </w:tabs>
        <w:rPr>
          <w:noProof/>
        </w:rPr>
      </w:pPr>
      <w:r>
        <w:rPr>
          <w:noProof/>
        </w:rPr>
        <w:t>R3CSV2</w:t>
      </w:r>
      <w:r>
        <w:rPr>
          <w:noProof/>
        </w:rPr>
        <w:tab/>
        <w:t>41</w:t>
      </w:r>
    </w:p>
    <w:p w:rsidR="00645ADE" w:rsidRDefault="00645ADE">
      <w:pPr>
        <w:pStyle w:val="Index1"/>
        <w:tabs>
          <w:tab w:val="right" w:leader="dot" w:pos="4310"/>
        </w:tabs>
        <w:rPr>
          <w:noProof/>
        </w:rPr>
      </w:pPr>
      <w:r>
        <w:rPr>
          <w:noProof/>
        </w:rPr>
        <w:t>R3CSV3</w:t>
      </w:r>
      <w:r>
        <w:rPr>
          <w:noProof/>
        </w:rPr>
        <w:tab/>
        <w:t>41</w:t>
      </w:r>
    </w:p>
    <w:p w:rsidR="00645ADE" w:rsidRDefault="00645ADE">
      <w:pPr>
        <w:pStyle w:val="Index1"/>
        <w:tabs>
          <w:tab w:val="right" w:leader="dot" w:pos="4310"/>
        </w:tabs>
        <w:rPr>
          <w:noProof/>
        </w:rPr>
      </w:pPr>
      <w:r>
        <w:rPr>
          <w:noProof/>
        </w:rPr>
        <w:t>R3CSV4</w:t>
      </w:r>
      <w:r>
        <w:rPr>
          <w:noProof/>
        </w:rPr>
        <w:tab/>
        <w:t>41</w:t>
      </w:r>
    </w:p>
    <w:p w:rsidR="00645ADE" w:rsidRDefault="00645ADE">
      <w:pPr>
        <w:pStyle w:val="Index1"/>
        <w:tabs>
          <w:tab w:val="right" w:leader="dot" w:pos="4310"/>
        </w:tabs>
        <w:rPr>
          <w:noProof/>
        </w:rPr>
      </w:pPr>
      <w:r>
        <w:rPr>
          <w:noProof/>
        </w:rPr>
        <w:t>R3CSV5</w:t>
      </w:r>
      <w:r>
        <w:rPr>
          <w:noProof/>
        </w:rPr>
        <w:tab/>
        <w:t>41</w:t>
      </w:r>
    </w:p>
    <w:p w:rsidR="00645ADE" w:rsidRDefault="00645ADE">
      <w:pPr>
        <w:pStyle w:val="Index1"/>
        <w:tabs>
          <w:tab w:val="right" w:leader="dot" w:pos="4310"/>
        </w:tabs>
        <w:rPr>
          <w:noProof/>
        </w:rPr>
      </w:pPr>
      <w:r>
        <w:rPr>
          <w:noProof/>
        </w:rPr>
        <w:t>R3CTR1</w:t>
      </w:r>
      <w:r>
        <w:rPr>
          <w:noProof/>
        </w:rPr>
        <w:tab/>
        <w:t>41</w:t>
      </w:r>
    </w:p>
    <w:p w:rsidR="00645ADE" w:rsidRDefault="00645ADE">
      <w:pPr>
        <w:pStyle w:val="Index1"/>
        <w:tabs>
          <w:tab w:val="right" w:leader="dot" w:pos="4310"/>
        </w:tabs>
        <w:rPr>
          <w:noProof/>
        </w:rPr>
      </w:pPr>
      <w:r>
        <w:rPr>
          <w:noProof/>
        </w:rPr>
        <w:t>R3CTR2</w:t>
      </w:r>
      <w:r>
        <w:rPr>
          <w:noProof/>
        </w:rPr>
        <w:tab/>
        <w:t>41</w:t>
      </w:r>
    </w:p>
    <w:p w:rsidR="00645ADE" w:rsidRDefault="00645ADE">
      <w:pPr>
        <w:pStyle w:val="Index1"/>
        <w:tabs>
          <w:tab w:val="right" w:leader="dot" w:pos="4310"/>
        </w:tabs>
        <w:rPr>
          <w:noProof/>
        </w:rPr>
      </w:pPr>
      <w:r>
        <w:rPr>
          <w:noProof/>
        </w:rPr>
        <w:t>R3CTR4</w:t>
      </w:r>
      <w:r>
        <w:rPr>
          <w:noProof/>
        </w:rPr>
        <w:tab/>
        <w:t>41</w:t>
      </w:r>
    </w:p>
    <w:p w:rsidR="00645ADE" w:rsidRDefault="00645ADE">
      <w:pPr>
        <w:pStyle w:val="Index1"/>
        <w:tabs>
          <w:tab w:val="right" w:leader="dot" w:pos="4310"/>
        </w:tabs>
        <w:rPr>
          <w:noProof/>
        </w:rPr>
      </w:pPr>
      <w:r>
        <w:rPr>
          <w:noProof/>
        </w:rPr>
        <w:t>R3CTR5</w:t>
      </w:r>
      <w:r>
        <w:rPr>
          <w:noProof/>
        </w:rPr>
        <w:tab/>
        <w:t>41</w:t>
      </w:r>
    </w:p>
    <w:p w:rsidR="00645ADE" w:rsidRDefault="00645ADE">
      <w:pPr>
        <w:pStyle w:val="Index1"/>
        <w:tabs>
          <w:tab w:val="right" w:leader="dot" w:pos="4310"/>
        </w:tabs>
        <w:rPr>
          <w:noProof/>
        </w:rPr>
      </w:pPr>
      <w:r>
        <w:rPr>
          <w:noProof/>
        </w:rPr>
        <w:t>R3CTR6</w:t>
      </w:r>
      <w:r>
        <w:rPr>
          <w:noProof/>
        </w:rPr>
        <w:tab/>
        <w:t>41</w:t>
      </w:r>
    </w:p>
    <w:p w:rsidR="00645ADE" w:rsidRDefault="00645ADE">
      <w:pPr>
        <w:pStyle w:val="Index1"/>
        <w:tabs>
          <w:tab w:val="right" w:leader="dot" w:pos="4310"/>
        </w:tabs>
        <w:rPr>
          <w:noProof/>
        </w:rPr>
      </w:pPr>
      <w:r>
        <w:rPr>
          <w:noProof/>
        </w:rPr>
        <w:t>RADIO7R3</w:t>
      </w:r>
      <w:r>
        <w:rPr>
          <w:noProof/>
        </w:rPr>
        <w:tab/>
        <w:t>54</w:t>
      </w:r>
    </w:p>
    <w:p w:rsidR="00645ADE" w:rsidRDefault="00645ADE">
      <w:pPr>
        <w:pStyle w:val="Index1"/>
        <w:tabs>
          <w:tab w:val="right" w:leader="dot" w:pos="4310"/>
        </w:tabs>
        <w:rPr>
          <w:noProof/>
        </w:rPr>
      </w:pPr>
      <w:r>
        <w:rPr>
          <w:noProof/>
        </w:rPr>
        <w:t>RAISER3</w:t>
      </w:r>
      <w:r>
        <w:rPr>
          <w:noProof/>
        </w:rPr>
        <w:tab/>
        <w:t>26</w:t>
      </w:r>
    </w:p>
    <w:p w:rsidR="00645ADE" w:rsidRDefault="00645ADE">
      <w:pPr>
        <w:pStyle w:val="Index1"/>
        <w:tabs>
          <w:tab w:val="right" w:leader="dot" w:pos="4310"/>
        </w:tabs>
        <w:rPr>
          <w:noProof/>
        </w:rPr>
      </w:pPr>
      <w:r>
        <w:rPr>
          <w:noProof/>
        </w:rPr>
        <w:t>READPS01</w:t>
      </w:r>
      <w:r>
        <w:rPr>
          <w:noProof/>
        </w:rPr>
        <w:tab/>
        <w:t>95</w:t>
      </w:r>
    </w:p>
    <w:p w:rsidR="00645ADE" w:rsidRDefault="00645ADE">
      <w:pPr>
        <w:pStyle w:val="Index1"/>
        <w:tabs>
          <w:tab w:val="right" w:leader="dot" w:pos="4310"/>
        </w:tabs>
        <w:rPr>
          <w:noProof/>
        </w:rPr>
      </w:pPr>
      <w:r>
        <w:rPr>
          <w:noProof/>
        </w:rPr>
        <w:t>READPS02</w:t>
      </w:r>
      <w:r>
        <w:rPr>
          <w:noProof/>
        </w:rPr>
        <w:tab/>
        <w:t>95</w:t>
      </w:r>
    </w:p>
    <w:p w:rsidR="00645ADE" w:rsidRDefault="00645ADE">
      <w:pPr>
        <w:pStyle w:val="Index1"/>
        <w:tabs>
          <w:tab w:val="right" w:leader="dot" w:pos="4310"/>
        </w:tabs>
        <w:rPr>
          <w:noProof/>
        </w:rPr>
      </w:pPr>
      <w:r>
        <w:rPr>
          <w:noProof/>
        </w:rPr>
        <w:t>READPS03</w:t>
      </w:r>
      <w:r>
        <w:rPr>
          <w:noProof/>
        </w:rPr>
        <w:tab/>
        <w:t>95</w:t>
      </w:r>
    </w:p>
    <w:p w:rsidR="00645ADE" w:rsidRDefault="00645ADE">
      <w:pPr>
        <w:pStyle w:val="Index1"/>
        <w:tabs>
          <w:tab w:val="right" w:leader="dot" w:pos="4310"/>
        </w:tabs>
        <w:rPr>
          <w:noProof/>
        </w:rPr>
      </w:pPr>
      <w:r>
        <w:rPr>
          <w:noProof/>
        </w:rPr>
        <w:t>READPS04</w:t>
      </w:r>
      <w:r>
        <w:rPr>
          <w:noProof/>
        </w:rPr>
        <w:tab/>
        <w:t>95</w:t>
      </w:r>
    </w:p>
    <w:p w:rsidR="00645ADE" w:rsidRDefault="00645ADE">
      <w:pPr>
        <w:pStyle w:val="Index1"/>
        <w:tabs>
          <w:tab w:val="right" w:leader="dot" w:pos="4310"/>
        </w:tabs>
        <w:rPr>
          <w:noProof/>
        </w:rPr>
      </w:pPr>
      <w:r>
        <w:rPr>
          <w:noProof/>
        </w:rPr>
        <w:t>READPS05</w:t>
      </w:r>
      <w:r>
        <w:rPr>
          <w:noProof/>
        </w:rPr>
        <w:tab/>
        <w:t>95</w:t>
      </w:r>
    </w:p>
    <w:p w:rsidR="00645ADE" w:rsidRDefault="00645ADE">
      <w:pPr>
        <w:pStyle w:val="Index1"/>
        <w:tabs>
          <w:tab w:val="right" w:leader="dot" w:pos="4310"/>
        </w:tabs>
        <w:rPr>
          <w:noProof/>
        </w:rPr>
      </w:pPr>
      <w:r>
        <w:rPr>
          <w:noProof/>
        </w:rPr>
        <w:t>READPS06</w:t>
      </w:r>
      <w:r>
        <w:rPr>
          <w:noProof/>
        </w:rPr>
        <w:tab/>
        <w:t>95</w:t>
      </w:r>
    </w:p>
    <w:p w:rsidR="00645ADE" w:rsidRDefault="00645ADE">
      <w:pPr>
        <w:pStyle w:val="Index1"/>
        <w:tabs>
          <w:tab w:val="right" w:leader="dot" w:pos="4310"/>
        </w:tabs>
        <w:rPr>
          <w:noProof/>
        </w:rPr>
      </w:pPr>
      <w:r>
        <w:rPr>
          <w:noProof/>
        </w:rPr>
        <w:t>READPS07</w:t>
      </w:r>
      <w:r>
        <w:rPr>
          <w:noProof/>
        </w:rPr>
        <w:tab/>
        <w:t>95</w:t>
      </w:r>
    </w:p>
    <w:p w:rsidR="00645ADE" w:rsidRDefault="00645ADE">
      <w:pPr>
        <w:pStyle w:val="Index1"/>
        <w:tabs>
          <w:tab w:val="right" w:leader="dot" w:pos="4310"/>
        </w:tabs>
        <w:rPr>
          <w:noProof/>
        </w:rPr>
      </w:pPr>
      <w:r>
        <w:rPr>
          <w:noProof/>
        </w:rPr>
        <w:t>READPS08</w:t>
      </w:r>
      <w:r>
        <w:rPr>
          <w:noProof/>
        </w:rPr>
        <w:tab/>
        <w:t>95</w:t>
      </w:r>
    </w:p>
    <w:p w:rsidR="00645ADE" w:rsidRDefault="00645ADE">
      <w:pPr>
        <w:pStyle w:val="Index1"/>
        <w:tabs>
          <w:tab w:val="right" w:leader="dot" w:pos="4310"/>
        </w:tabs>
        <w:rPr>
          <w:noProof/>
        </w:rPr>
      </w:pPr>
      <w:r>
        <w:rPr>
          <w:noProof/>
        </w:rPr>
        <w:t>REASONR3</w:t>
      </w:r>
      <w:r>
        <w:rPr>
          <w:noProof/>
        </w:rPr>
        <w:tab/>
        <w:t>3</w:t>
      </w:r>
    </w:p>
    <w:p w:rsidR="00645ADE" w:rsidRDefault="00645ADE">
      <w:pPr>
        <w:pStyle w:val="Index1"/>
        <w:tabs>
          <w:tab w:val="right" w:leader="dot" w:pos="4310"/>
        </w:tabs>
        <w:rPr>
          <w:noProof/>
        </w:rPr>
      </w:pPr>
      <w:r w:rsidRPr="001663E8">
        <w:rPr>
          <w:rFonts w:cs="Arial"/>
          <w:bCs/>
          <w:noProof/>
          <w:spacing w:val="-11"/>
          <w:w w:val="105"/>
        </w:rPr>
        <w:t>RELATE</w:t>
      </w:r>
      <w:r>
        <w:rPr>
          <w:noProof/>
        </w:rPr>
        <w:tab/>
        <w:t>66</w:t>
      </w:r>
    </w:p>
    <w:p w:rsidR="00645ADE" w:rsidRDefault="00645ADE">
      <w:pPr>
        <w:pStyle w:val="Index1"/>
        <w:tabs>
          <w:tab w:val="right" w:leader="dot" w:pos="4310"/>
        </w:tabs>
        <w:rPr>
          <w:noProof/>
        </w:rPr>
      </w:pPr>
      <w:r>
        <w:rPr>
          <w:noProof/>
        </w:rPr>
        <w:t>RELLIVR3</w:t>
      </w:r>
      <w:r>
        <w:rPr>
          <w:noProof/>
        </w:rPr>
        <w:tab/>
        <w:t>43</w:t>
      </w:r>
    </w:p>
    <w:p w:rsidR="00645ADE" w:rsidRDefault="00645ADE">
      <w:pPr>
        <w:pStyle w:val="Index1"/>
        <w:tabs>
          <w:tab w:val="right" w:leader="dot" w:pos="4310"/>
        </w:tabs>
        <w:rPr>
          <w:noProof/>
        </w:rPr>
      </w:pPr>
      <w:r>
        <w:rPr>
          <w:noProof/>
        </w:rPr>
        <w:t>REMESTR3</w:t>
      </w:r>
      <w:r>
        <w:rPr>
          <w:noProof/>
        </w:rPr>
        <w:tab/>
        <w:t>73</w:t>
      </w:r>
    </w:p>
    <w:p w:rsidR="00645ADE" w:rsidRDefault="00645ADE">
      <w:pPr>
        <w:pStyle w:val="Index1"/>
        <w:tabs>
          <w:tab w:val="right" w:leader="dot" w:pos="4310"/>
        </w:tabs>
        <w:rPr>
          <w:noProof/>
        </w:rPr>
      </w:pPr>
      <w:r>
        <w:rPr>
          <w:noProof/>
        </w:rPr>
        <w:t>REMGODR3</w:t>
      </w:r>
      <w:r>
        <w:rPr>
          <w:noProof/>
        </w:rPr>
        <w:tab/>
        <w:t>73</w:t>
      </w:r>
    </w:p>
    <w:p w:rsidR="00645ADE" w:rsidRDefault="00645ADE">
      <w:pPr>
        <w:pStyle w:val="Index1"/>
        <w:tabs>
          <w:tab w:val="right" w:leader="dot" w:pos="4310"/>
        </w:tabs>
        <w:rPr>
          <w:noProof/>
        </w:rPr>
      </w:pPr>
      <w:r>
        <w:rPr>
          <w:noProof/>
        </w:rPr>
        <w:t>REMRELR3</w:t>
      </w:r>
      <w:r>
        <w:rPr>
          <w:noProof/>
        </w:rPr>
        <w:tab/>
        <w:t>72</w:t>
      </w:r>
    </w:p>
    <w:p w:rsidR="00645ADE" w:rsidRDefault="00645ADE">
      <w:pPr>
        <w:pStyle w:val="Index1"/>
        <w:tabs>
          <w:tab w:val="right" w:leader="dot" w:pos="4310"/>
        </w:tabs>
        <w:rPr>
          <w:noProof/>
        </w:rPr>
      </w:pPr>
      <w:r>
        <w:rPr>
          <w:noProof/>
        </w:rPr>
        <w:t>RKEVR301</w:t>
      </w:r>
      <w:r>
        <w:rPr>
          <w:noProof/>
        </w:rPr>
        <w:tab/>
        <w:t>49</w:t>
      </w:r>
    </w:p>
    <w:p w:rsidR="00645ADE" w:rsidRDefault="00645ADE">
      <w:pPr>
        <w:pStyle w:val="Index1"/>
        <w:tabs>
          <w:tab w:val="right" w:leader="dot" w:pos="4310"/>
        </w:tabs>
        <w:rPr>
          <w:noProof/>
        </w:rPr>
      </w:pPr>
      <w:r>
        <w:rPr>
          <w:noProof/>
        </w:rPr>
        <w:t>RKEVR302</w:t>
      </w:r>
      <w:r>
        <w:rPr>
          <w:noProof/>
        </w:rPr>
        <w:tab/>
        <w:t>49</w:t>
      </w:r>
    </w:p>
    <w:p w:rsidR="00645ADE" w:rsidRDefault="00645ADE">
      <w:pPr>
        <w:pStyle w:val="Index1"/>
        <w:tabs>
          <w:tab w:val="right" w:leader="dot" w:pos="4310"/>
        </w:tabs>
        <w:rPr>
          <w:noProof/>
        </w:rPr>
      </w:pPr>
      <w:r>
        <w:rPr>
          <w:noProof/>
        </w:rPr>
        <w:t>RKEVR303</w:t>
      </w:r>
      <w:r>
        <w:rPr>
          <w:noProof/>
        </w:rPr>
        <w:tab/>
        <w:t>49</w:t>
      </w:r>
    </w:p>
    <w:p w:rsidR="00645ADE" w:rsidRDefault="00645ADE">
      <w:pPr>
        <w:pStyle w:val="Index1"/>
        <w:tabs>
          <w:tab w:val="right" w:leader="dot" w:pos="4310"/>
        </w:tabs>
        <w:rPr>
          <w:noProof/>
        </w:rPr>
      </w:pPr>
      <w:r w:rsidRPr="001663E8">
        <w:rPr>
          <w:noProof/>
          <w:kern w:val="32"/>
        </w:rPr>
        <w:t>RMTR301</w:t>
      </w:r>
      <w:r>
        <w:rPr>
          <w:noProof/>
        </w:rPr>
        <w:tab/>
        <w:t>21</w:t>
      </w:r>
    </w:p>
    <w:p w:rsidR="00645ADE" w:rsidRDefault="00645ADE">
      <w:pPr>
        <w:pStyle w:val="Index1"/>
        <w:tabs>
          <w:tab w:val="right" w:leader="dot" w:pos="4310"/>
        </w:tabs>
        <w:rPr>
          <w:noProof/>
        </w:rPr>
      </w:pPr>
      <w:r w:rsidRPr="001663E8">
        <w:rPr>
          <w:noProof/>
          <w:kern w:val="32"/>
        </w:rPr>
        <w:t>RMTR302</w:t>
      </w:r>
      <w:r>
        <w:rPr>
          <w:noProof/>
        </w:rPr>
        <w:tab/>
        <w:t>21</w:t>
      </w:r>
    </w:p>
    <w:p w:rsidR="00645ADE" w:rsidRDefault="00645ADE">
      <w:pPr>
        <w:pStyle w:val="Index1"/>
        <w:tabs>
          <w:tab w:val="right" w:leader="dot" w:pos="4310"/>
        </w:tabs>
        <w:rPr>
          <w:noProof/>
        </w:rPr>
      </w:pPr>
      <w:r w:rsidRPr="001663E8">
        <w:rPr>
          <w:noProof/>
          <w:kern w:val="32"/>
        </w:rPr>
        <w:t>RMTR303</w:t>
      </w:r>
      <w:r>
        <w:rPr>
          <w:noProof/>
        </w:rPr>
        <w:tab/>
        <w:t>21</w:t>
      </w:r>
    </w:p>
    <w:p w:rsidR="00645ADE" w:rsidRDefault="00645ADE">
      <w:pPr>
        <w:pStyle w:val="Index1"/>
        <w:tabs>
          <w:tab w:val="right" w:leader="dot" w:pos="4310"/>
        </w:tabs>
        <w:rPr>
          <w:noProof/>
        </w:rPr>
      </w:pPr>
      <w:r w:rsidRPr="001663E8">
        <w:rPr>
          <w:noProof/>
          <w:kern w:val="32"/>
        </w:rPr>
        <w:t>RMTR304</w:t>
      </w:r>
      <w:r>
        <w:rPr>
          <w:noProof/>
        </w:rPr>
        <w:tab/>
        <w:t>21</w:t>
      </w:r>
    </w:p>
    <w:p w:rsidR="00645ADE" w:rsidRDefault="00645ADE">
      <w:pPr>
        <w:pStyle w:val="Index1"/>
        <w:tabs>
          <w:tab w:val="right" w:leader="dot" w:pos="4310"/>
        </w:tabs>
        <w:rPr>
          <w:noProof/>
        </w:rPr>
      </w:pPr>
      <w:r w:rsidRPr="001663E8">
        <w:rPr>
          <w:noProof/>
          <w:kern w:val="32"/>
        </w:rPr>
        <w:t>RMTR305</w:t>
      </w:r>
      <w:r>
        <w:rPr>
          <w:noProof/>
        </w:rPr>
        <w:tab/>
        <w:t>21</w:t>
      </w:r>
    </w:p>
    <w:p w:rsidR="00645ADE" w:rsidRDefault="00645ADE">
      <w:pPr>
        <w:pStyle w:val="Index1"/>
        <w:tabs>
          <w:tab w:val="right" w:leader="dot" w:pos="4310"/>
        </w:tabs>
        <w:rPr>
          <w:noProof/>
        </w:rPr>
      </w:pPr>
      <w:r w:rsidRPr="001663E8">
        <w:rPr>
          <w:noProof/>
          <w:kern w:val="32"/>
        </w:rPr>
        <w:t>RMTR306</w:t>
      </w:r>
      <w:r>
        <w:rPr>
          <w:noProof/>
        </w:rPr>
        <w:tab/>
        <w:t>21</w:t>
      </w:r>
    </w:p>
    <w:p w:rsidR="00645ADE" w:rsidRDefault="00645ADE">
      <w:pPr>
        <w:pStyle w:val="Index1"/>
        <w:tabs>
          <w:tab w:val="right" w:leader="dot" w:pos="4310"/>
        </w:tabs>
        <w:rPr>
          <w:noProof/>
        </w:rPr>
      </w:pPr>
      <w:r w:rsidRPr="001663E8">
        <w:rPr>
          <w:noProof/>
          <w:kern w:val="32"/>
        </w:rPr>
        <w:t>RMTR307</w:t>
      </w:r>
      <w:r>
        <w:rPr>
          <w:noProof/>
        </w:rPr>
        <w:tab/>
        <w:t>21</w:t>
      </w:r>
    </w:p>
    <w:p w:rsidR="00645ADE" w:rsidRDefault="00645ADE">
      <w:pPr>
        <w:pStyle w:val="Index1"/>
        <w:tabs>
          <w:tab w:val="right" w:leader="dot" w:pos="4310"/>
        </w:tabs>
        <w:rPr>
          <w:noProof/>
        </w:rPr>
      </w:pPr>
      <w:r w:rsidRPr="001663E8">
        <w:rPr>
          <w:noProof/>
          <w:kern w:val="32"/>
        </w:rPr>
        <w:t>RMTR308</w:t>
      </w:r>
      <w:r>
        <w:rPr>
          <w:noProof/>
        </w:rPr>
        <w:tab/>
        <w:t>21</w:t>
      </w:r>
    </w:p>
    <w:p w:rsidR="00645ADE" w:rsidRDefault="00645ADE">
      <w:pPr>
        <w:pStyle w:val="Index1"/>
        <w:tabs>
          <w:tab w:val="right" w:leader="dot" w:pos="4310"/>
        </w:tabs>
        <w:rPr>
          <w:noProof/>
        </w:rPr>
      </w:pPr>
      <w:r w:rsidRPr="001663E8">
        <w:rPr>
          <w:noProof/>
          <w:kern w:val="32"/>
        </w:rPr>
        <w:t>RMTR309</w:t>
      </w:r>
      <w:r>
        <w:rPr>
          <w:noProof/>
        </w:rPr>
        <w:tab/>
        <w:t>21</w:t>
      </w:r>
    </w:p>
    <w:p w:rsidR="00645ADE" w:rsidRDefault="00645ADE">
      <w:pPr>
        <w:pStyle w:val="Index1"/>
        <w:tabs>
          <w:tab w:val="right" w:leader="dot" w:pos="4310"/>
        </w:tabs>
        <w:rPr>
          <w:noProof/>
        </w:rPr>
      </w:pPr>
      <w:r w:rsidRPr="001663E8">
        <w:rPr>
          <w:noProof/>
          <w:kern w:val="32"/>
        </w:rPr>
        <w:t>RMTR310</w:t>
      </w:r>
      <w:r>
        <w:rPr>
          <w:noProof/>
        </w:rPr>
        <w:tab/>
        <w:t>21</w:t>
      </w:r>
    </w:p>
    <w:p w:rsidR="00645ADE" w:rsidRDefault="00645ADE">
      <w:pPr>
        <w:pStyle w:val="Index1"/>
        <w:tabs>
          <w:tab w:val="right" w:leader="dot" w:pos="4310"/>
        </w:tabs>
        <w:rPr>
          <w:noProof/>
        </w:rPr>
      </w:pPr>
      <w:r w:rsidRPr="001663E8">
        <w:rPr>
          <w:noProof/>
          <w:kern w:val="32"/>
        </w:rPr>
        <w:t>RMTR311</w:t>
      </w:r>
      <w:r>
        <w:rPr>
          <w:noProof/>
        </w:rPr>
        <w:tab/>
        <w:t>21</w:t>
      </w:r>
    </w:p>
    <w:p w:rsidR="00645ADE" w:rsidRDefault="00645ADE">
      <w:pPr>
        <w:pStyle w:val="Index1"/>
        <w:tabs>
          <w:tab w:val="right" w:leader="dot" w:pos="4310"/>
        </w:tabs>
        <w:rPr>
          <w:noProof/>
        </w:rPr>
      </w:pPr>
      <w:r w:rsidRPr="001663E8">
        <w:rPr>
          <w:noProof/>
          <w:kern w:val="32"/>
        </w:rPr>
        <w:t>RMTR312</w:t>
      </w:r>
      <w:r>
        <w:rPr>
          <w:noProof/>
        </w:rPr>
        <w:tab/>
        <w:t>21</w:t>
      </w:r>
    </w:p>
    <w:p w:rsidR="00645ADE" w:rsidRDefault="00645ADE">
      <w:pPr>
        <w:pStyle w:val="Index1"/>
        <w:tabs>
          <w:tab w:val="right" w:leader="dot" w:pos="4310"/>
        </w:tabs>
        <w:rPr>
          <w:noProof/>
        </w:rPr>
      </w:pPr>
      <w:r w:rsidRPr="001663E8">
        <w:rPr>
          <w:noProof/>
          <w:kern w:val="32"/>
        </w:rPr>
        <w:t>RMTR313</w:t>
      </w:r>
      <w:r>
        <w:rPr>
          <w:noProof/>
        </w:rPr>
        <w:tab/>
        <w:t>21</w:t>
      </w:r>
    </w:p>
    <w:p w:rsidR="00645ADE" w:rsidRDefault="00645ADE">
      <w:pPr>
        <w:pStyle w:val="Index1"/>
        <w:tabs>
          <w:tab w:val="right" w:leader="dot" w:pos="4310"/>
        </w:tabs>
        <w:rPr>
          <w:noProof/>
        </w:rPr>
      </w:pPr>
      <w:r>
        <w:rPr>
          <w:noProof/>
        </w:rPr>
        <w:t>ROOFR3</w:t>
      </w:r>
      <w:r>
        <w:rPr>
          <w:noProof/>
        </w:rPr>
        <w:tab/>
        <w:t>51</w:t>
      </w:r>
    </w:p>
    <w:p w:rsidR="00645ADE" w:rsidRDefault="00645ADE">
      <w:pPr>
        <w:pStyle w:val="Index1"/>
        <w:tabs>
          <w:tab w:val="right" w:leader="dot" w:pos="4310"/>
        </w:tabs>
        <w:rPr>
          <w:noProof/>
        </w:rPr>
      </w:pPr>
      <w:r>
        <w:rPr>
          <w:noProof/>
        </w:rPr>
        <w:t>RSEXPR31</w:t>
      </w:r>
      <w:r>
        <w:rPr>
          <w:noProof/>
        </w:rPr>
        <w:tab/>
        <w:t>11</w:t>
      </w:r>
    </w:p>
    <w:p w:rsidR="00645ADE" w:rsidRDefault="00645ADE">
      <w:pPr>
        <w:pStyle w:val="Index1"/>
        <w:tabs>
          <w:tab w:val="right" w:leader="dot" w:pos="4310"/>
        </w:tabs>
        <w:rPr>
          <w:noProof/>
        </w:rPr>
      </w:pPr>
      <w:r>
        <w:rPr>
          <w:noProof/>
        </w:rPr>
        <w:t>RSEXPR32</w:t>
      </w:r>
      <w:r>
        <w:rPr>
          <w:noProof/>
        </w:rPr>
        <w:tab/>
        <w:t>11</w:t>
      </w:r>
    </w:p>
    <w:p w:rsidR="00645ADE" w:rsidRDefault="00645ADE">
      <w:pPr>
        <w:pStyle w:val="Index1"/>
        <w:tabs>
          <w:tab w:val="right" w:leader="dot" w:pos="4310"/>
        </w:tabs>
        <w:rPr>
          <w:noProof/>
        </w:rPr>
      </w:pPr>
      <w:r>
        <w:rPr>
          <w:noProof/>
        </w:rPr>
        <w:t>RSEXPR33</w:t>
      </w:r>
      <w:r>
        <w:rPr>
          <w:noProof/>
        </w:rPr>
        <w:tab/>
        <w:t>11</w:t>
      </w:r>
    </w:p>
    <w:p w:rsidR="00645ADE" w:rsidRDefault="00645ADE">
      <w:pPr>
        <w:pStyle w:val="Index1"/>
        <w:tabs>
          <w:tab w:val="right" w:leader="dot" w:pos="4310"/>
        </w:tabs>
        <w:rPr>
          <w:noProof/>
        </w:rPr>
      </w:pPr>
      <w:r>
        <w:rPr>
          <w:noProof/>
        </w:rPr>
        <w:t>RSEXPR34</w:t>
      </w:r>
      <w:r>
        <w:rPr>
          <w:noProof/>
        </w:rPr>
        <w:tab/>
        <w:t>11</w:t>
      </w:r>
    </w:p>
    <w:p w:rsidR="00645ADE" w:rsidRDefault="00645ADE">
      <w:pPr>
        <w:pStyle w:val="Index1"/>
        <w:tabs>
          <w:tab w:val="right" w:leader="dot" w:pos="4310"/>
        </w:tabs>
        <w:rPr>
          <w:noProof/>
        </w:rPr>
      </w:pPr>
      <w:r>
        <w:rPr>
          <w:noProof/>
        </w:rPr>
        <w:t>RSEXPR35</w:t>
      </w:r>
      <w:r>
        <w:rPr>
          <w:noProof/>
        </w:rPr>
        <w:tab/>
        <w:t>11</w:t>
      </w:r>
    </w:p>
    <w:p w:rsidR="00645ADE" w:rsidRDefault="00645ADE">
      <w:pPr>
        <w:pStyle w:val="Index1"/>
        <w:tabs>
          <w:tab w:val="right" w:leader="dot" w:pos="4310"/>
        </w:tabs>
        <w:rPr>
          <w:noProof/>
        </w:rPr>
      </w:pPr>
      <w:r>
        <w:rPr>
          <w:noProof/>
        </w:rPr>
        <w:t>RSEXPR36</w:t>
      </w:r>
      <w:r>
        <w:rPr>
          <w:noProof/>
        </w:rPr>
        <w:tab/>
        <w:t>11</w:t>
      </w:r>
    </w:p>
    <w:p w:rsidR="00645ADE" w:rsidRDefault="00645ADE">
      <w:pPr>
        <w:pStyle w:val="Index1"/>
        <w:tabs>
          <w:tab w:val="right" w:leader="dot" w:pos="4310"/>
        </w:tabs>
        <w:rPr>
          <w:noProof/>
        </w:rPr>
      </w:pPr>
      <w:r>
        <w:rPr>
          <w:noProof/>
        </w:rPr>
        <w:t>RSNEXPR3</w:t>
      </w:r>
      <w:r>
        <w:rPr>
          <w:noProof/>
        </w:rPr>
        <w:tab/>
        <w:t>9</w:t>
      </w:r>
    </w:p>
    <w:p w:rsidR="00645ADE" w:rsidRDefault="00645ADE">
      <w:pPr>
        <w:pStyle w:val="Index1"/>
        <w:tabs>
          <w:tab w:val="right" w:leader="dot" w:pos="4310"/>
        </w:tabs>
        <w:rPr>
          <w:noProof/>
        </w:rPr>
      </w:pPr>
      <w:r>
        <w:rPr>
          <w:noProof/>
        </w:rPr>
        <w:t>RSNEXR31</w:t>
      </w:r>
      <w:r>
        <w:rPr>
          <w:noProof/>
        </w:rPr>
        <w:tab/>
        <w:t>12</w:t>
      </w:r>
    </w:p>
    <w:p w:rsidR="00645ADE" w:rsidRDefault="00645ADE">
      <w:pPr>
        <w:pStyle w:val="Index1"/>
        <w:tabs>
          <w:tab w:val="right" w:leader="dot" w:pos="4310"/>
        </w:tabs>
        <w:rPr>
          <w:noProof/>
        </w:rPr>
      </w:pPr>
      <w:r>
        <w:rPr>
          <w:noProof/>
        </w:rPr>
        <w:t>RSNEXR32</w:t>
      </w:r>
      <w:r>
        <w:rPr>
          <w:noProof/>
        </w:rPr>
        <w:tab/>
        <w:t>12</w:t>
      </w:r>
    </w:p>
    <w:p w:rsidR="00645ADE" w:rsidRDefault="00645ADE">
      <w:pPr>
        <w:pStyle w:val="Index1"/>
        <w:tabs>
          <w:tab w:val="right" w:leader="dot" w:pos="4310"/>
        </w:tabs>
        <w:rPr>
          <w:noProof/>
        </w:rPr>
      </w:pPr>
      <w:r>
        <w:rPr>
          <w:noProof/>
        </w:rPr>
        <w:t>RSNEXR33</w:t>
      </w:r>
      <w:r>
        <w:rPr>
          <w:noProof/>
        </w:rPr>
        <w:tab/>
        <w:t>12</w:t>
      </w:r>
    </w:p>
    <w:p w:rsidR="00645ADE" w:rsidRDefault="00645ADE">
      <w:pPr>
        <w:pStyle w:val="Index1"/>
        <w:tabs>
          <w:tab w:val="right" w:leader="dot" w:pos="4310"/>
        </w:tabs>
        <w:rPr>
          <w:noProof/>
        </w:rPr>
      </w:pPr>
      <w:r>
        <w:rPr>
          <w:noProof/>
        </w:rPr>
        <w:t>RSNOTKR3</w:t>
      </w:r>
      <w:r>
        <w:rPr>
          <w:noProof/>
        </w:rPr>
        <w:tab/>
        <w:t>58</w:t>
      </w:r>
    </w:p>
    <w:p w:rsidR="00645ADE" w:rsidRDefault="00645ADE">
      <w:pPr>
        <w:pStyle w:val="Index1"/>
        <w:tabs>
          <w:tab w:val="right" w:leader="dot" w:pos="4310"/>
        </w:tabs>
        <w:rPr>
          <w:noProof/>
        </w:rPr>
      </w:pPr>
      <w:r>
        <w:rPr>
          <w:noProof/>
        </w:rPr>
        <w:t>RSNTKR31</w:t>
      </w:r>
      <w:r>
        <w:rPr>
          <w:noProof/>
        </w:rPr>
        <w:tab/>
        <w:t>59</w:t>
      </w:r>
    </w:p>
    <w:p w:rsidR="00645ADE" w:rsidRDefault="00645ADE">
      <w:pPr>
        <w:pStyle w:val="Index1"/>
        <w:tabs>
          <w:tab w:val="right" w:leader="dot" w:pos="4310"/>
        </w:tabs>
        <w:rPr>
          <w:noProof/>
        </w:rPr>
      </w:pPr>
      <w:r>
        <w:rPr>
          <w:noProof/>
        </w:rPr>
        <w:t>RSNTKR32</w:t>
      </w:r>
      <w:r>
        <w:rPr>
          <w:noProof/>
        </w:rPr>
        <w:tab/>
        <w:t>59</w:t>
      </w:r>
    </w:p>
    <w:p w:rsidR="00645ADE" w:rsidRDefault="00645ADE">
      <w:pPr>
        <w:pStyle w:val="Index1"/>
        <w:tabs>
          <w:tab w:val="right" w:leader="dot" w:pos="4310"/>
        </w:tabs>
        <w:rPr>
          <w:noProof/>
        </w:rPr>
      </w:pPr>
      <w:r>
        <w:rPr>
          <w:noProof/>
        </w:rPr>
        <w:t>RSNTKR33</w:t>
      </w:r>
      <w:r>
        <w:rPr>
          <w:noProof/>
        </w:rPr>
        <w:tab/>
        <w:t>59</w:t>
      </w:r>
    </w:p>
    <w:p w:rsidR="00645ADE" w:rsidRDefault="00645ADE">
      <w:pPr>
        <w:pStyle w:val="Index1"/>
        <w:tabs>
          <w:tab w:val="right" w:leader="dot" w:pos="4310"/>
        </w:tabs>
        <w:rPr>
          <w:noProof/>
        </w:rPr>
      </w:pPr>
      <w:r>
        <w:rPr>
          <w:noProof/>
        </w:rPr>
        <w:t>RSNTKR34</w:t>
      </w:r>
      <w:r>
        <w:rPr>
          <w:noProof/>
        </w:rPr>
        <w:tab/>
        <w:t>59</w:t>
      </w:r>
    </w:p>
    <w:p w:rsidR="00645ADE" w:rsidRDefault="00645ADE">
      <w:pPr>
        <w:pStyle w:val="Index1"/>
        <w:tabs>
          <w:tab w:val="right" w:leader="dot" w:pos="4310"/>
        </w:tabs>
        <w:rPr>
          <w:noProof/>
        </w:rPr>
      </w:pPr>
      <w:r>
        <w:rPr>
          <w:noProof/>
        </w:rPr>
        <w:t>RSNTKR35</w:t>
      </w:r>
      <w:r>
        <w:rPr>
          <w:noProof/>
        </w:rPr>
        <w:tab/>
        <w:t>59</w:t>
      </w:r>
    </w:p>
    <w:p w:rsidR="00645ADE" w:rsidRDefault="00645ADE">
      <w:pPr>
        <w:pStyle w:val="Index1"/>
        <w:tabs>
          <w:tab w:val="right" w:leader="dot" w:pos="4310"/>
        </w:tabs>
        <w:rPr>
          <w:noProof/>
        </w:rPr>
      </w:pPr>
      <w:r>
        <w:rPr>
          <w:noProof/>
        </w:rPr>
        <w:t>RSNTKR36</w:t>
      </w:r>
      <w:r>
        <w:rPr>
          <w:noProof/>
        </w:rPr>
        <w:tab/>
        <w:t>59</w:t>
      </w:r>
    </w:p>
    <w:p w:rsidR="00645ADE" w:rsidRDefault="00645ADE">
      <w:pPr>
        <w:pStyle w:val="Index1"/>
        <w:tabs>
          <w:tab w:val="right" w:leader="dot" w:pos="4310"/>
        </w:tabs>
        <w:rPr>
          <w:noProof/>
        </w:rPr>
      </w:pPr>
      <w:r>
        <w:rPr>
          <w:noProof/>
        </w:rPr>
        <w:t>RSNTKR37</w:t>
      </w:r>
      <w:r>
        <w:rPr>
          <w:noProof/>
        </w:rPr>
        <w:tab/>
        <w:t>59</w:t>
      </w:r>
    </w:p>
    <w:p w:rsidR="00645ADE" w:rsidRDefault="00645ADE">
      <w:pPr>
        <w:pStyle w:val="Index1"/>
        <w:tabs>
          <w:tab w:val="right" w:leader="dot" w:pos="4310"/>
        </w:tabs>
        <w:rPr>
          <w:noProof/>
        </w:rPr>
      </w:pPr>
      <w:r>
        <w:rPr>
          <w:noProof/>
        </w:rPr>
        <w:t>RSNTKR38</w:t>
      </w:r>
      <w:r>
        <w:rPr>
          <w:noProof/>
        </w:rPr>
        <w:tab/>
        <w:t>59</w:t>
      </w:r>
    </w:p>
    <w:p w:rsidR="00645ADE" w:rsidRDefault="00645ADE">
      <w:pPr>
        <w:pStyle w:val="Index1"/>
        <w:tabs>
          <w:tab w:val="right" w:leader="dot" w:pos="4310"/>
        </w:tabs>
        <w:rPr>
          <w:noProof/>
        </w:rPr>
      </w:pPr>
      <w:r>
        <w:rPr>
          <w:noProof/>
        </w:rPr>
        <w:t>RSPCSHR3</w:t>
      </w:r>
      <w:r>
        <w:rPr>
          <w:noProof/>
        </w:rPr>
        <w:tab/>
        <w:t>58</w:t>
      </w:r>
    </w:p>
    <w:p w:rsidR="00645ADE" w:rsidRDefault="00645ADE">
      <w:pPr>
        <w:pStyle w:val="IndexHeading"/>
        <w:keepNext/>
        <w:tabs>
          <w:tab w:val="right" w:leader="dot" w:pos="4310"/>
        </w:tabs>
        <w:rPr>
          <w:b w:val="0"/>
          <w:bCs w:val="0"/>
          <w:noProof/>
        </w:rPr>
      </w:pPr>
      <w:r>
        <w:rPr>
          <w:noProof/>
        </w:rPr>
        <w:t>S</w:t>
      </w:r>
    </w:p>
    <w:p w:rsidR="00645ADE" w:rsidRDefault="00645ADE">
      <w:pPr>
        <w:pStyle w:val="Index1"/>
        <w:tabs>
          <w:tab w:val="right" w:leader="dot" w:pos="4310"/>
        </w:tabs>
        <w:rPr>
          <w:noProof/>
        </w:rPr>
      </w:pPr>
      <w:r>
        <w:rPr>
          <w:noProof/>
        </w:rPr>
        <w:t>SASDATE</w:t>
      </w:r>
      <w:r>
        <w:rPr>
          <w:noProof/>
        </w:rPr>
        <w:tab/>
        <w:t>84</w:t>
      </w:r>
    </w:p>
    <w:p w:rsidR="00645ADE" w:rsidRDefault="00645ADE">
      <w:pPr>
        <w:pStyle w:val="Index1"/>
        <w:tabs>
          <w:tab w:val="right" w:leader="dot" w:pos="4310"/>
        </w:tabs>
        <w:rPr>
          <w:noProof/>
        </w:rPr>
      </w:pPr>
      <w:r>
        <w:rPr>
          <w:noProof/>
        </w:rPr>
        <w:t>SCHAIDR3</w:t>
      </w:r>
      <w:r>
        <w:rPr>
          <w:noProof/>
        </w:rPr>
        <w:tab/>
        <w:t>9</w:t>
      </w:r>
    </w:p>
    <w:p w:rsidR="00645ADE" w:rsidRDefault="00645ADE">
      <w:pPr>
        <w:pStyle w:val="Index1"/>
        <w:tabs>
          <w:tab w:val="right" w:leader="dot" w:pos="4310"/>
        </w:tabs>
        <w:rPr>
          <w:noProof/>
        </w:rPr>
      </w:pPr>
      <w:r>
        <w:rPr>
          <w:noProof/>
        </w:rPr>
        <w:t>SCHMINR3</w:t>
      </w:r>
      <w:r>
        <w:rPr>
          <w:noProof/>
        </w:rPr>
        <w:tab/>
        <w:t>7</w:t>
      </w:r>
    </w:p>
    <w:p w:rsidR="00645ADE" w:rsidRDefault="00645ADE">
      <w:pPr>
        <w:pStyle w:val="Index1"/>
        <w:tabs>
          <w:tab w:val="right" w:leader="dot" w:pos="4310"/>
        </w:tabs>
        <w:rPr>
          <w:noProof/>
        </w:rPr>
      </w:pPr>
      <w:r>
        <w:rPr>
          <w:noProof/>
        </w:rPr>
        <w:t>SCHOOLR3</w:t>
      </w:r>
      <w:r>
        <w:rPr>
          <w:noProof/>
        </w:rPr>
        <w:tab/>
        <w:t>17</w:t>
      </w:r>
    </w:p>
    <w:p w:rsidR="00645ADE" w:rsidRDefault="00645ADE">
      <w:pPr>
        <w:pStyle w:val="Index1"/>
        <w:tabs>
          <w:tab w:val="right" w:leader="dot" w:pos="4310"/>
        </w:tabs>
        <w:rPr>
          <w:noProof/>
        </w:rPr>
      </w:pPr>
      <w:r>
        <w:rPr>
          <w:noProof/>
        </w:rPr>
        <w:t>SCHPYR31</w:t>
      </w:r>
      <w:r>
        <w:rPr>
          <w:noProof/>
        </w:rPr>
        <w:tab/>
        <w:t>10</w:t>
      </w:r>
    </w:p>
    <w:p w:rsidR="00645ADE" w:rsidRDefault="00645ADE">
      <w:pPr>
        <w:pStyle w:val="Index1"/>
        <w:tabs>
          <w:tab w:val="right" w:leader="dot" w:pos="4310"/>
        </w:tabs>
        <w:rPr>
          <w:noProof/>
        </w:rPr>
      </w:pPr>
      <w:r>
        <w:rPr>
          <w:noProof/>
        </w:rPr>
        <w:t>SCHPYR32</w:t>
      </w:r>
      <w:r>
        <w:rPr>
          <w:noProof/>
        </w:rPr>
        <w:tab/>
        <w:t>10</w:t>
      </w:r>
    </w:p>
    <w:p w:rsidR="00645ADE" w:rsidRDefault="00645ADE">
      <w:pPr>
        <w:pStyle w:val="Index1"/>
        <w:tabs>
          <w:tab w:val="right" w:leader="dot" w:pos="4310"/>
        </w:tabs>
        <w:rPr>
          <w:noProof/>
        </w:rPr>
      </w:pPr>
      <w:r>
        <w:rPr>
          <w:noProof/>
        </w:rPr>
        <w:t>SCHPYR33</w:t>
      </w:r>
      <w:r>
        <w:rPr>
          <w:noProof/>
        </w:rPr>
        <w:tab/>
        <w:t>10</w:t>
      </w:r>
    </w:p>
    <w:p w:rsidR="00645ADE" w:rsidRDefault="00645ADE">
      <w:pPr>
        <w:pStyle w:val="Index1"/>
        <w:tabs>
          <w:tab w:val="right" w:leader="dot" w:pos="4310"/>
        </w:tabs>
        <w:rPr>
          <w:noProof/>
        </w:rPr>
      </w:pPr>
      <w:r>
        <w:rPr>
          <w:noProof/>
        </w:rPr>
        <w:t>SCHPYR34</w:t>
      </w:r>
      <w:r>
        <w:rPr>
          <w:noProof/>
        </w:rPr>
        <w:tab/>
        <w:t>10</w:t>
      </w:r>
    </w:p>
    <w:p w:rsidR="00645ADE" w:rsidRDefault="00645ADE">
      <w:pPr>
        <w:pStyle w:val="Index1"/>
        <w:tabs>
          <w:tab w:val="right" w:leader="dot" w:pos="4310"/>
        </w:tabs>
        <w:rPr>
          <w:noProof/>
        </w:rPr>
      </w:pPr>
      <w:r>
        <w:rPr>
          <w:noProof/>
        </w:rPr>
        <w:t>SCHPYR35</w:t>
      </w:r>
      <w:r>
        <w:rPr>
          <w:noProof/>
        </w:rPr>
        <w:tab/>
        <w:t>10</w:t>
      </w:r>
    </w:p>
    <w:p w:rsidR="00645ADE" w:rsidRDefault="00645ADE">
      <w:pPr>
        <w:pStyle w:val="Index1"/>
        <w:tabs>
          <w:tab w:val="right" w:leader="dot" w:pos="4310"/>
        </w:tabs>
        <w:rPr>
          <w:noProof/>
        </w:rPr>
      </w:pPr>
      <w:r>
        <w:rPr>
          <w:noProof/>
        </w:rPr>
        <w:t>SCHPYR36</w:t>
      </w:r>
      <w:r>
        <w:rPr>
          <w:noProof/>
        </w:rPr>
        <w:tab/>
        <w:t>10</w:t>
      </w:r>
    </w:p>
    <w:p w:rsidR="00645ADE" w:rsidRDefault="00645ADE">
      <w:pPr>
        <w:pStyle w:val="Index1"/>
        <w:tabs>
          <w:tab w:val="right" w:leader="dot" w:pos="4310"/>
        </w:tabs>
        <w:rPr>
          <w:noProof/>
        </w:rPr>
      </w:pPr>
      <w:r>
        <w:rPr>
          <w:noProof/>
        </w:rPr>
        <w:t>SCRISKR3</w:t>
      </w:r>
      <w:r>
        <w:rPr>
          <w:noProof/>
        </w:rPr>
        <w:tab/>
        <w:t>7, 78</w:t>
      </w:r>
    </w:p>
    <w:p w:rsidR="00645ADE" w:rsidRDefault="00645ADE">
      <w:pPr>
        <w:pStyle w:val="Index1"/>
        <w:tabs>
          <w:tab w:val="right" w:leader="dot" w:pos="4310"/>
        </w:tabs>
        <w:rPr>
          <w:noProof/>
        </w:rPr>
      </w:pPr>
      <w:r>
        <w:rPr>
          <w:noProof/>
        </w:rPr>
        <w:t>SCWHYR31</w:t>
      </w:r>
      <w:r>
        <w:rPr>
          <w:noProof/>
        </w:rPr>
        <w:tab/>
        <w:t>75</w:t>
      </w:r>
    </w:p>
    <w:p w:rsidR="00645ADE" w:rsidRDefault="00645ADE">
      <w:pPr>
        <w:pStyle w:val="Index1"/>
        <w:tabs>
          <w:tab w:val="right" w:leader="dot" w:pos="4310"/>
        </w:tabs>
        <w:rPr>
          <w:noProof/>
        </w:rPr>
      </w:pPr>
      <w:r>
        <w:rPr>
          <w:noProof/>
        </w:rPr>
        <w:t>SCWHYR32</w:t>
      </w:r>
      <w:r>
        <w:rPr>
          <w:noProof/>
        </w:rPr>
        <w:tab/>
        <w:t>75</w:t>
      </w:r>
    </w:p>
    <w:p w:rsidR="00645ADE" w:rsidRDefault="00645ADE">
      <w:pPr>
        <w:pStyle w:val="Index1"/>
        <w:tabs>
          <w:tab w:val="right" w:leader="dot" w:pos="4310"/>
        </w:tabs>
        <w:rPr>
          <w:noProof/>
        </w:rPr>
      </w:pPr>
      <w:r>
        <w:rPr>
          <w:noProof/>
        </w:rPr>
        <w:t>SCWHYR33</w:t>
      </w:r>
      <w:r>
        <w:rPr>
          <w:noProof/>
        </w:rPr>
        <w:tab/>
        <w:t>75</w:t>
      </w:r>
    </w:p>
    <w:p w:rsidR="00645ADE" w:rsidRDefault="00645ADE">
      <w:pPr>
        <w:pStyle w:val="Index1"/>
        <w:tabs>
          <w:tab w:val="right" w:leader="dot" w:pos="4310"/>
        </w:tabs>
        <w:rPr>
          <w:noProof/>
        </w:rPr>
      </w:pPr>
      <w:r>
        <w:rPr>
          <w:noProof/>
        </w:rPr>
        <w:t>SEECRER3</w:t>
      </w:r>
      <w:r>
        <w:rPr>
          <w:noProof/>
        </w:rPr>
        <w:tab/>
        <w:t>3</w:t>
      </w:r>
    </w:p>
    <w:p w:rsidR="00645ADE" w:rsidRDefault="00645ADE">
      <w:pPr>
        <w:pStyle w:val="Index1"/>
        <w:tabs>
          <w:tab w:val="right" w:leader="dot" w:pos="4310"/>
        </w:tabs>
        <w:rPr>
          <w:noProof/>
        </w:rPr>
      </w:pPr>
      <w:r>
        <w:rPr>
          <w:noProof/>
        </w:rPr>
        <w:t>SEEDADR3</w:t>
      </w:r>
      <w:r>
        <w:rPr>
          <w:noProof/>
        </w:rPr>
        <w:tab/>
        <w:t>2</w:t>
      </w:r>
    </w:p>
    <w:p w:rsidR="00645ADE" w:rsidRDefault="00645ADE">
      <w:pPr>
        <w:pStyle w:val="Index1"/>
        <w:tabs>
          <w:tab w:val="right" w:leader="dot" w:pos="4310"/>
        </w:tabs>
        <w:rPr>
          <w:noProof/>
        </w:rPr>
      </w:pPr>
      <w:r>
        <w:rPr>
          <w:noProof/>
        </w:rPr>
        <w:t>SEEMUMR3</w:t>
      </w:r>
      <w:r>
        <w:rPr>
          <w:noProof/>
        </w:rPr>
        <w:tab/>
        <w:t>3</w:t>
      </w:r>
    </w:p>
    <w:p w:rsidR="00645ADE" w:rsidRPr="00EE6BBC" w:rsidRDefault="00645ADE">
      <w:pPr>
        <w:pStyle w:val="Index1"/>
        <w:tabs>
          <w:tab w:val="right" w:leader="dot" w:pos="4310"/>
        </w:tabs>
        <w:rPr>
          <w:noProof/>
        </w:rPr>
      </w:pPr>
      <w:r w:rsidRPr="00EE6BBC">
        <w:rPr>
          <w:noProof/>
        </w:rPr>
        <w:t>SET01ERR</w:t>
      </w:r>
      <w:r w:rsidRPr="00EE6BBC">
        <w:rPr>
          <w:noProof/>
        </w:rPr>
        <w:tab/>
        <w:t>84</w:t>
      </w:r>
    </w:p>
    <w:p w:rsidR="00645ADE" w:rsidRPr="00EE6BBC" w:rsidRDefault="00645ADE">
      <w:pPr>
        <w:pStyle w:val="Index1"/>
        <w:tabs>
          <w:tab w:val="right" w:leader="dot" w:pos="4310"/>
        </w:tabs>
        <w:rPr>
          <w:noProof/>
        </w:rPr>
      </w:pPr>
      <w:r w:rsidRPr="00EE6BBC">
        <w:rPr>
          <w:noProof/>
        </w:rPr>
        <w:t>SET02ERR</w:t>
      </w:r>
      <w:r w:rsidRPr="00EE6BBC">
        <w:rPr>
          <w:noProof/>
        </w:rPr>
        <w:tab/>
        <w:t>85</w:t>
      </w:r>
    </w:p>
    <w:p w:rsidR="00645ADE" w:rsidRPr="00EE6BBC" w:rsidRDefault="00645ADE">
      <w:pPr>
        <w:pStyle w:val="Index1"/>
        <w:tabs>
          <w:tab w:val="right" w:leader="dot" w:pos="4310"/>
        </w:tabs>
        <w:rPr>
          <w:noProof/>
        </w:rPr>
      </w:pPr>
      <w:r w:rsidRPr="00EE6BBC">
        <w:rPr>
          <w:noProof/>
        </w:rPr>
        <w:t>SET03ERR</w:t>
      </w:r>
      <w:r w:rsidRPr="00EE6BBC">
        <w:rPr>
          <w:noProof/>
        </w:rPr>
        <w:tab/>
        <w:t>85</w:t>
      </w:r>
    </w:p>
    <w:p w:rsidR="00645ADE" w:rsidRPr="00EE6BBC" w:rsidRDefault="00645ADE">
      <w:pPr>
        <w:pStyle w:val="Index1"/>
        <w:tabs>
          <w:tab w:val="right" w:leader="dot" w:pos="4310"/>
        </w:tabs>
        <w:rPr>
          <w:noProof/>
        </w:rPr>
      </w:pPr>
      <w:r w:rsidRPr="00EE6BBC">
        <w:rPr>
          <w:noProof/>
        </w:rPr>
        <w:t>SET04ERR</w:t>
      </w:r>
      <w:r w:rsidRPr="00EE6BBC">
        <w:rPr>
          <w:noProof/>
        </w:rPr>
        <w:tab/>
        <w:t>86</w:t>
      </w:r>
    </w:p>
    <w:p w:rsidR="00645ADE" w:rsidRPr="00EE6BBC" w:rsidRDefault="00645ADE">
      <w:pPr>
        <w:pStyle w:val="Index1"/>
        <w:tabs>
          <w:tab w:val="right" w:leader="dot" w:pos="4310"/>
        </w:tabs>
        <w:rPr>
          <w:noProof/>
        </w:rPr>
      </w:pPr>
      <w:r w:rsidRPr="00EE6BBC">
        <w:rPr>
          <w:noProof/>
        </w:rPr>
        <w:t>SET05ERR</w:t>
      </w:r>
      <w:r w:rsidRPr="00EE6BBC">
        <w:rPr>
          <w:noProof/>
        </w:rPr>
        <w:tab/>
        <w:t>86</w:t>
      </w:r>
    </w:p>
    <w:p w:rsidR="00645ADE" w:rsidRPr="00EE6BBC" w:rsidRDefault="00645ADE">
      <w:pPr>
        <w:pStyle w:val="Index1"/>
        <w:tabs>
          <w:tab w:val="right" w:leader="dot" w:pos="4310"/>
        </w:tabs>
        <w:rPr>
          <w:noProof/>
        </w:rPr>
      </w:pPr>
      <w:r w:rsidRPr="00EE6BBC">
        <w:rPr>
          <w:noProof/>
        </w:rPr>
        <w:t>SET06ERR</w:t>
      </w:r>
      <w:r w:rsidRPr="00EE6BBC">
        <w:rPr>
          <w:noProof/>
        </w:rPr>
        <w:tab/>
        <w:t>87</w:t>
      </w:r>
    </w:p>
    <w:p w:rsidR="00645ADE" w:rsidRPr="00EE6BBC" w:rsidRDefault="00645ADE">
      <w:pPr>
        <w:pStyle w:val="Index1"/>
        <w:tabs>
          <w:tab w:val="right" w:leader="dot" w:pos="4310"/>
        </w:tabs>
        <w:rPr>
          <w:noProof/>
        </w:rPr>
      </w:pPr>
      <w:r w:rsidRPr="00EE6BBC">
        <w:rPr>
          <w:noProof/>
        </w:rPr>
        <w:t>SET07ERR</w:t>
      </w:r>
      <w:r w:rsidRPr="00EE6BBC">
        <w:rPr>
          <w:noProof/>
        </w:rPr>
        <w:tab/>
        <w:t>87</w:t>
      </w:r>
    </w:p>
    <w:p w:rsidR="00645ADE" w:rsidRPr="00EE6BBC" w:rsidRDefault="00645ADE">
      <w:pPr>
        <w:pStyle w:val="Index1"/>
        <w:tabs>
          <w:tab w:val="right" w:leader="dot" w:pos="4310"/>
        </w:tabs>
        <w:rPr>
          <w:noProof/>
        </w:rPr>
      </w:pPr>
      <w:r w:rsidRPr="00EE6BBC">
        <w:rPr>
          <w:noProof/>
        </w:rPr>
        <w:t>SET08ERR</w:t>
      </w:r>
      <w:r w:rsidRPr="00EE6BBC">
        <w:rPr>
          <w:noProof/>
        </w:rPr>
        <w:tab/>
        <w:t>88</w:t>
      </w:r>
    </w:p>
    <w:p w:rsidR="00645ADE" w:rsidRPr="00EE6BBC" w:rsidRDefault="00645ADE">
      <w:pPr>
        <w:pStyle w:val="Index1"/>
        <w:tabs>
          <w:tab w:val="right" w:leader="dot" w:pos="4310"/>
        </w:tabs>
        <w:rPr>
          <w:noProof/>
        </w:rPr>
      </w:pPr>
      <w:r w:rsidRPr="00EE6BBC">
        <w:rPr>
          <w:noProof/>
        </w:rPr>
        <w:t>SET09ERR</w:t>
      </w:r>
      <w:r w:rsidRPr="00EE6BBC">
        <w:rPr>
          <w:noProof/>
        </w:rPr>
        <w:tab/>
        <w:t>89</w:t>
      </w:r>
    </w:p>
    <w:p w:rsidR="00645ADE" w:rsidRPr="00EE6BBC" w:rsidRDefault="00645ADE">
      <w:pPr>
        <w:pStyle w:val="Index1"/>
        <w:tabs>
          <w:tab w:val="right" w:leader="dot" w:pos="4310"/>
        </w:tabs>
        <w:rPr>
          <w:noProof/>
        </w:rPr>
      </w:pPr>
      <w:r w:rsidRPr="00EE6BBC">
        <w:rPr>
          <w:noProof/>
        </w:rPr>
        <w:t>SET10ERR</w:t>
      </w:r>
      <w:r w:rsidRPr="00EE6BBC">
        <w:rPr>
          <w:noProof/>
        </w:rPr>
        <w:tab/>
        <w:t>89</w:t>
      </w:r>
    </w:p>
    <w:p w:rsidR="00645ADE" w:rsidRPr="00EE6BBC" w:rsidRDefault="00645ADE">
      <w:pPr>
        <w:pStyle w:val="Index1"/>
        <w:tabs>
          <w:tab w:val="right" w:leader="dot" w:pos="4310"/>
        </w:tabs>
        <w:rPr>
          <w:noProof/>
        </w:rPr>
      </w:pPr>
      <w:r w:rsidRPr="00EE6BBC">
        <w:rPr>
          <w:noProof/>
        </w:rPr>
        <w:t>SET11ERR</w:t>
      </w:r>
      <w:r w:rsidRPr="00EE6BBC">
        <w:rPr>
          <w:noProof/>
        </w:rPr>
        <w:tab/>
        <w:t>90</w:t>
      </w:r>
    </w:p>
    <w:p w:rsidR="00645ADE" w:rsidRPr="00EE6BBC" w:rsidRDefault="00645ADE">
      <w:pPr>
        <w:pStyle w:val="Index1"/>
        <w:tabs>
          <w:tab w:val="right" w:leader="dot" w:pos="4310"/>
        </w:tabs>
        <w:rPr>
          <w:noProof/>
        </w:rPr>
      </w:pPr>
      <w:r w:rsidRPr="00EE6BBC">
        <w:rPr>
          <w:noProof/>
        </w:rPr>
        <w:t>SET12ERR</w:t>
      </w:r>
      <w:r w:rsidRPr="00EE6BBC">
        <w:rPr>
          <w:noProof/>
        </w:rPr>
        <w:tab/>
        <w:t>90</w:t>
      </w:r>
    </w:p>
    <w:p w:rsidR="00645ADE" w:rsidRPr="00EE6BBC" w:rsidRDefault="00645ADE">
      <w:pPr>
        <w:pStyle w:val="Index1"/>
        <w:tabs>
          <w:tab w:val="right" w:leader="dot" w:pos="4310"/>
        </w:tabs>
        <w:rPr>
          <w:noProof/>
        </w:rPr>
      </w:pPr>
      <w:r w:rsidRPr="00EE6BBC">
        <w:rPr>
          <w:noProof/>
        </w:rPr>
        <w:t>SET13ERR</w:t>
      </w:r>
      <w:r w:rsidRPr="00EE6BBC">
        <w:rPr>
          <w:noProof/>
        </w:rPr>
        <w:tab/>
        <w:t>91</w:t>
      </w:r>
    </w:p>
    <w:p w:rsidR="00645ADE" w:rsidRPr="00EE6BBC" w:rsidRDefault="00645ADE">
      <w:pPr>
        <w:pStyle w:val="Index1"/>
        <w:tabs>
          <w:tab w:val="right" w:leader="dot" w:pos="4310"/>
        </w:tabs>
        <w:rPr>
          <w:noProof/>
        </w:rPr>
      </w:pPr>
      <w:r w:rsidRPr="00EE6BBC">
        <w:rPr>
          <w:noProof/>
        </w:rPr>
        <w:t>SET14ERR</w:t>
      </w:r>
      <w:r w:rsidRPr="00EE6BBC">
        <w:rPr>
          <w:noProof/>
        </w:rPr>
        <w:tab/>
        <w:t>91</w:t>
      </w:r>
    </w:p>
    <w:p w:rsidR="00645ADE" w:rsidRPr="00EE6BBC" w:rsidRDefault="00645ADE">
      <w:pPr>
        <w:pStyle w:val="Index1"/>
        <w:tabs>
          <w:tab w:val="right" w:leader="dot" w:pos="4310"/>
        </w:tabs>
        <w:rPr>
          <w:noProof/>
        </w:rPr>
      </w:pPr>
      <w:r w:rsidRPr="00EE6BBC">
        <w:rPr>
          <w:noProof/>
        </w:rPr>
        <w:t>SET15ERR</w:t>
      </w:r>
      <w:r w:rsidRPr="00EE6BBC">
        <w:rPr>
          <w:noProof/>
        </w:rPr>
        <w:tab/>
        <w:t>92</w:t>
      </w:r>
    </w:p>
    <w:p w:rsidR="00645ADE" w:rsidRPr="00EE6BBC" w:rsidRDefault="00645ADE">
      <w:pPr>
        <w:pStyle w:val="Index1"/>
        <w:tabs>
          <w:tab w:val="right" w:leader="dot" w:pos="4310"/>
        </w:tabs>
        <w:rPr>
          <w:noProof/>
        </w:rPr>
      </w:pPr>
      <w:r w:rsidRPr="00EE6BBC">
        <w:rPr>
          <w:noProof/>
        </w:rPr>
        <w:t>SET16ERR</w:t>
      </w:r>
      <w:r w:rsidRPr="00EE6BBC">
        <w:rPr>
          <w:noProof/>
        </w:rPr>
        <w:tab/>
        <w:t>92</w:t>
      </w:r>
    </w:p>
    <w:p w:rsidR="00645ADE" w:rsidRDefault="00645ADE">
      <w:pPr>
        <w:pStyle w:val="Index1"/>
        <w:tabs>
          <w:tab w:val="right" w:leader="dot" w:pos="4310"/>
        </w:tabs>
        <w:rPr>
          <w:noProof/>
        </w:rPr>
      </w:pPr>
      <w:r w:rsidRPr="00EE6BBC">
        <w:rPr>
          <w:noProof/>
        </w:rPr>
        <w:t>SET17ERR</w:t>
      </w:r>
      <w:r>
        <w:rPr>
          <w:noProof/>
        </w:rPr>
        <w:tab/>
        <w:t>93</w:t>
      </w:r>
    </w:p>
    <w:p w:rsidR="00645ADE" w:rsidRDefault="00645ADE">
      <w:pPr>
        <w:pStyle w:val="Index1"/>
        <w:tabs>
          <w:tab w:val="right" w:leader="dot" w:pos="4310"/>
        </w:tabs>
        <w:rPr>
          <w:noProof/>
        </w:rPr>
      </w:pPr>
      <w:r>
        <w:rPr>
          <w:noProof/>
        </w:rPr>
        <w:t>SITCHR3</w:t>
      </w:r>
      <w:r>
        <w:rPr>
          <w:noProof/>
        </w:rPr>
        <w:tab/>
        <w:t>44</w:t>
      </w:r>
    </w:p>
    <w:p w:rsidR="00645ADE" w:rsidRDefault="00645ADE">
      <w:pPr>
        <w:pStyle w:val="Index1"/>
        <w:tabs>
          <w:tab w:val="right" w:leader="dot" w:pos="4310"/>
        </w:tabs>
        <w:rPr>
          <w:noProof/>
        </w:rPr>
      </w:pPr>
      <w:r>
        <w:rPr>
          <w:noProof/>
        </w:rPr>
        <w:t>SLEEPR3</w:t>
      </w:r>
      <w:r>
        <w:rPr>
          <w:noProof/>
        </w:rPr>
        <w:tab/>
        <w:t>17</w:t>
      </w:r>
    </w:p>
    <w:p w:rsidR="00645ADE" w:rsidRDefault="00645ADE">
      <w:pPr>
        <w:pStyle w:val="Index1"/>
        <w:tabs>
          <w:tab w:val="right" w:leader="dot" w:pos="4310"/>
        </w:tabs>
        <w:rPr>
          <w:noProof/>
        </w:rPr>
      </w:pPr>
      <w:r>
        <w:rPr>
          <w:noProof/>
        </w:rPr>
        <w:t>SLPHNGR3</w:t>
      </w:r>
      <w:r>
        <w:rPr>
          <w:noProof/>
        </w:rPr>
        <w:tab/>
        <w:t>61</w:t>
      </w:r>
    </w:p>
    <w:p w:rsidR="00645ADE" w:rsidRDefault="00645ADE">
      <w:pPr>
        <w:pStyle w:val="Index1"/>
        <w:tabs>
          <w:tab w:val="right" w:leader="dot" w:pos="4310"/>
        </w:tabs>
        <w:rPr>
          <w:noProof/>
        </w:rPr>
      </w:pPr>
      <w:r>
        <w:rPr>
          <w:noProof/>
        </w:rPr>
        <w:t>SMK01R3</w:t>
      </w:r>
      <w:r>
        <w:rPr>
          <w:noProof/>
        </w:rPr>
        <w:tab/>
        <w:t>60</w:t>
      </w:r>
    </w:p>
    <w:p w:rsidR="00645ADE" w:rsidRDefault="00645ADE">
      <w:pPr>
        <w:pStyle w:val="Index1"/>
        <w:tabs>
          <w:tab w:val="right" w:leader="dot" w:pos="4310"/>
        </w:tabs>
        <w:rPr>
          <w:noProof/>
        </w:rPr>
      </w:pPr>
      <w:r>
        <w:rPr>
          <w:noProof/>
        </w:rPr>
        <w:t>SMK02R3</w:t>
      </w:r>
      <w:r>
        <w:rPr>
          <w:noProof/>
        </w:rPr>
        <w:tab/>
        <w:t>60</w:t>
      </w:r>
    </w:p>
    <w:p w:rsidR="00645ADE" w:rsidRDefault="00645ADE">
      <w:pPr>
        <w:pStyle w:val="Index1"/>
        <w:tabs>
          <w:tab w:val="right" w:leader="dot" w:pos="4310"/>
        </w:tabs>
        <w:rPr>
          <w:noProof/>
        </w:rPr>
      </w:pPr>
      <w:r>
        <w:rPr>
          <w:noProof/>
        </w:rPr>
        <w:t>SMK03R3</w:t>
      </w:r>
      <w:r>
        <w:rPr>
          <w:noProof/>
        </w:rPr>
        <w:tab/>
        <w:t>60</w:t>
      </w:r>
    </w:p>
    <w:p w:rsidR="00645ADE" w:rsidRDefault="00645ADE">
      <w:pPr>
        <w:pStyle w:val="Index1"/>
        <w:tabs>
          <w:tab w:val="right" w:leader="dot" w:pos="4310"/>
        </w:tabs>
        <w:rPr>
          <w:noProof/>
        </w:rPr>
      </w:pPr>
      <w:r>
        <w:rPr>
          <w:noProof/>
        </w:rPr>
        <w:t>SMK04R3</w:t>
      </w:r>
      <w:r>
        <w:rPr>
          <w:noProof/>
        </w:rPr>
        <w:tab/>
        <w:t>60</w:t>
      </w:r>
    </w:p>
    <w:p w:rsidR="00645ADE" w:rsidRDefault="00645ADE">
      <w:pPr>
        <w:pStyle w:val="Index1"/>
        <w:tabs>
          <w:tab w:val="right" w:leader="dot" w:pos="4310"/>
        </w:tabs>
        <w:rPr>
          <w:noProof/>
        </w:rPr>
      </w:pPr>
      <w:r>
        <w:rPr>
          <w:noProof/>
        </w:rPr>
        <w:t>SMLLMLR3</w:t>
      </w:r>
      <w:r>
        <w:rPr>
          <w:noProof/>
        </w:rPr>
        <w:tab/>
        <w:t>61</w:t>
      </w:r>
    </w:p>
    <w:p w:rsidR="00645ADE" w:rsidRDefault="00645ADE">
      <w:pPr>
        <w:pStyle w:val="Index1"/>
        <w:tabs>
          <w:tab w:val="right" w:leader="dot" w:pos="4310"/>
        </w:tabs>
        <w:rPr>
          <w:noProof/>
        </w:rPr>
      </w:pPr>
      <w:r>
        <w:rPr>
          <w:noProof/>
        </w:rPr>
        <w:t>SMOKER3</w:t>
      </w:r>
      <w:r>
        <w:rPr>
          <w:noProof/>
        </w:rPr>
        <w:tab/>
        <w:t>60</w:t>
      </w:r>
    </w:p>
    <w:p w:rsidR="00645ADE" w:rsidRDefault="00645ADE">
      <w:pPr>
        <w:pStyle w:val="Index1"/>
        <w:tabs>
          <w:tab w:val="right" w:leader="dot" w:pos="4310"/>
        </w:tabs>
        <w:rPr>
          <w:noProof/>
        </w:rPr>
      </w:pPr>
      <w:r>
        <w:rPr>
          <w:noProof/>
        </w:rPr>
        <w:t>SOFA7R3</w:t>
      </w:r>
      <w:r>
        <w:rPr>
          <w:noProof/>
        </w:rPr>
        <w:tab/>
        <w:t>55</w:t>
      </w:r>
    </w:p>
    <w:p w:rsidR="00645ADE" w:rsidRDefault="00645ADE">
      <w:pPr>
        <w:pStyle w:val="Index1"/>
        <w:tabs>
          <w:tab w:val="right" w:leader="dot" w:pos="4310"/>
        </w:tabs>
        <w:rPr>
          <w:noProof/>
        </w:rPr>
      </w:pPr>
      <w:r>
        <w:rPr>
          <w:noProof/>
        </w:rPr>
        <w:t>SPBSTSCH</w:t>
      </w:r>
      <w:r>
        <w:rPr>
          <w:noProof/>
        </w:rPr>
        <w:tab/>
        <w:t>77</w:t>
      </w:r>
    </w:p>
    <w:p w:rsidR="00645ADE" w:rsidRDefault="00645ADE">
      <w:pPr>
        <w:pStyle w:val="Index1"/>
        <w:tabs>
          <w:tab w:val="right" w:leader="dot" w:pos="4310"/>
        </w:tabs>
        <w:rPr>
          <w:noProof/>
        </w:rPr>
      </w:pPr>
      <w:r>
        <w:rPr>
          <w:noProof/>
        </w:rPr>
        <w:t>SPBUYINS</w:t>
      </w:r>
      <w:r>
        <w:rPr>
          <w:noProof/>
        </w:rPr>
        <w:tab/>
        <w:t>59</w:t>
      </w:r>
    </w:p>
    <w:p w:rsidR="00645ADE" w:rsidRDefault="00645ADE">
      <w:pPr>
        <w:pStyle w:val="Index1"/>
        <w:tabs>
          <w:tab w:val="right" w:leader="dot" w:pos="4310"/>
        </w:tabs>
        <w:rPr>
          <w:noProof/>
        </w:rPr>
      </w:pPr>
      <w:r>
        <w:rPr>
          <w:noProof/>
        </w:rPr>
        <w:t>SPCACT</w:t>
      </w:r>
      <w:r>
        <w:rPr>
          <w:noProof/>
        </w:rPr>
        <w:tab/>
        <w:t>70, 98</w:t>
      </w:r>
    </w:p>
    <w:p w:rsidR="00645ADE" w:rsidRDefault="00645ADE">
      <w:pPr>
        <w:pStyle w:val="Index1"/>
        <w:tabs>
          <w:tab w:val="right" w:leader="dot" w:pos="4310"/>
        </w:tabs>
        <w:rPr>
          <w:noProof/>
        </w:rPr>
      </w:pPr>
      <w:r>
        <w:rPr>
          <w:noProof/>
        </w:rPr>
        <w:t>SPCAN58</w:t>
      </w:r>
      <w:r>
        <w:rPr>
          <w:noProof/>
        </w:rPr>
        <w:tab/>
        <w:t>19</w:t>
      </w:r>
    </w:p>
    <w:p w:rsidR="00645ADE" w:rsidRDefault="00645ADE">
      <w:pPr>
        <w:pStyle w:val="Index1"/>
        <w:tabs>
          <w:tab w:val="right" w:leader="dot" w:pos="4310"/>
        </w:tabs>
        <w:rPr>
          <w:noProof/>
        </w:rPr>
      </w:pPr>
      <w:r>
        <w:rPr>
          <w:noProof/>
        </w:rPr>
        <w:t>SPCGRDE</w:t>
      </w:r>
      <w:r>
        <w:rPr>
          <w:noProof/>
        </w:rPr>
        <w:tab/>
        <w:t>68</w:t>
      </w:r>
    </w:p>
    <w:p w:rsidR="00645ADE" w:rsidRDefault="00645ADE">
      <w:pPr>
        <w:pStyle w:val="Index1"/>
        <w:tabs>
          <w:tab w:val="right" w:leader="dot" w:pos="4310"/>
        </w:tabs>
        <w:rPr>
          <w:noProof/>
        </w:rPr>
      </w:pPr>
      <w:r>
        <w:rPr>
          <w:noProof/>
        </w:rPr>
        <w:t>SPCHOWRS</w:t>
      </w:r>
      <w:r>
        <w:rPr>
          <w:noProof/>
        </w:rPr>
        <w:tab/>
        <w:t>26</w:t>
      </w:r>
    </w:p>
    <w:p w:rsidR="00645ADE" w:rsidRDefault="00645ADE">
      <w:pPr>
        <w:pStyle w:val="Index1"/>
        <w:tabs>
          <w:tab w:val="right" w:leader="dot" w:pos="4310"/>
        </w:tabs>
        <w:rPr>
          <w:noProof/>
        </w:rPr>
      </w:pPr>
      <w:r>
        <w:rPr>
          <w:noProof/>
        </w:rPr>
        <w:t>SPCIMP</w:t>
      </w:r>
      <w:r>
        <w:rPr>
          <w:noProof/>
        </w:rPr>
        <w:tab/>
        <w:t>59</w:t>
      </w:r>
    </w:p>
    <w:p w:rsidR="00645ADE" w:rsidRDefault="00645ADE">
      <w:pPr>
        <w:pStyle w:val="Index1"/>
        <w:tabs>
          <w:tab w:val="right" w:leader="dot" w:pos="4310"/>
        </w:tabs>
        <w:rPr>
          <w:noProof/>
        </w:rPr>
      </w:pPr>
      <w:r>
        <w:rPr>
          <w:noProof/>
        </w:rPr>
        <w:t>SPCMPHH</w:t>
      </w:r>
      <w:r>
        <w:rPr>
          <w:noProof/>
        </w:rPr>
        <w:tab/>
        <w:t>44</w:t>
      </w:r>
    </w:p>
    <w:p w:rsidR="00645ADE" w:rsidRDefault="00645ADE">
      <w:pPr>
        <w:pStyle w:val="Index1"/>
        <w:tabs>
          <w:tab w:val="right" w:leader="dot" w:pos="4310"/>
        </w:tabs>
        <w:rPr>
          <w:noProof/>
        </w:rPr>
      </w:pPr>
      <w:r>
        <w:rPr>
          <w:noProof/>
        </w:rPr>
        <w:t>SPCNOTK</w:t>
      </w:r>
      <w:r>
        <w:rPr>
          <w:noProof/>
        </w:rPr>
        <w:tab/>
        <w:t>59</w:t>
      </w:r>
    </w:p>
    <w:p w:rsidR="00645ADE" w:rsidRDefault="00645ADE">
      <w:pPr>
        <w:pStyle w:val="Index1"/>
        <w:tabs>
          <w:tab w:val="right" w:leader="dot" w:pos="4310"/>
        </w:tabs>
        <w:rPr>
          <w:noProof/>
        </w:rPr>
      </w:pPr>
      <w:r>
        <w:rPr>
          <w:noProof/>
        </w:rPr>
        <w:t>SPCREMRL</w:t>
      </w:r>
      <w:r>
        <w:rPr>
          <w:noProof/>
        </w:rPr>
        <w:tab/>
        <w:t>72</w:t>
      </w:r>
    </w:p>
    <w:p w:rsidR="00645ADE" w:rsidRDefault="00645ADE">
      <w:pPr>
        <w:pStyle w:val="Index1"/>
        <w:tabs>
          <w:tab w:val="right" w:leader="dot" w:pos="4310"/>
        </w:tabs>
        <w:rPr>
          <w:noProof/>
        </w:rPr>
      </w:pPr>
      <w:r>
        <w:rPr>
          <w:noProof/>
        </w:rPr>
        <w:t>SPCRSNLF</w:t>
      </w:r>
      <w:r>
        <w:rPr>
          <w:noProof/>
        </w:rPr>
        <w:tab/>
        <w:t>3</w:t>
      </w:r>
    </w:p>
    <w:p w:rsidR="00645ADE" w:rsidRDefault="00645ADE">
      <w:pPr>
        <w:pStyle w:val="Index1"/>
        <w:tabs>
          <w:tab w:val="right" w:leader="dot" w:pos="4310"/>
        </w:tabs>
        <w:rPr>
          <w:noProof/>
        </w:rPr>
      </w:pPr>
      <w:r>
        <w:rPr>
          <w:noProof/>
        </w:rPr>
        <w:t>SPCYOTHR</w:t>
      </w:r>
      <w:r>
        <w:rPr>
          <w:noProof/>
        </w:rPr>
        <w:tab/>
        <w:t>57</w:t>
      </w:r>
    </w:p>
    <w:p w:rsidR="00645ADE" w:rsidRDefault="00645ADE">
      <w:pPr>
        <w:pStyle w:val="Index1"/>
        <w:tabs>
          <w:tab w:val="right" w:leader="dot" w:pos="4310"/>
        </w:tabs>
        <w:rPr>
          <w:noProof/>
        </w:rPr>
      </w:pPr>
      <w:r>
        <w:rPr>
          <w:noProof/>
        </w:rPr>
        <w:t>SPDFFAPR1</w:t>
      </w:r>
      <w:r>
        <w:rPr>
          <w:noProof/>
        </w:rPr>
        <w:tab/>
        <w:t>25</w:t>
      </w:r>
    </w:p>
    <w:p w:rsidR="00645ADE" w:rsidRDefault="00645ADE">
      <w:pPr>
        <w:pStyle w:val="Index1"/>
        <w:tabs>
          <w:tab w:val="right" w:leader="dot" w:pos="4310"/>
        </w:tabs>
        <w:rPr>
          <w:noProof/>
        </w:rPr>
      </w:pPr>
      <w:r>
        <w:rPr>
          <w:noProof/>
        </w:rPr>
        <w:t>SPDFFAPR2</w:t>
      </w:r>
      <w:r>
        <w:rPr>
          <w:noProof/>
        </w:rPr>
        <w:tab/>
        <w:t>25</w:t>
      </w:r>
    </w:p>
    <w:p w:rsidR="00645ADE" w:rsidRDefault="00645ADE">
      <w:pPr>
        <w:pStyle w:val="Index1"/>
        <w:tabs>
          <w:tab w:val="right" w:leader="dot" w:pos="4310"/>
        </w:tabs>
        <w:rPr>
          <w:noProof/>
        </w:rPr>
      </w:pPr>
      <w:r>
        <w:rPr>
          <w:noProof/>
        </w:rPr>
        <w:t>SPECACT</w:t>
      </w:r>
      <w:r>
        <w:rPr>
          <w:noProof/>
        </w:rPr>
        <w:tab/>
        <w:t>17</w:t>
      </w:r>
    </w:p>
    <w:p w:rsidR="00645ADE" w:rsidRDefault="00645ADE">
      <w:pPr>
        <w:pStyle w:val="Index1"/>
        <w:tabs>
          <w:tab w:val="right" w:leader="dot" w:pos="4310"/>
        </w:tabs>
        <w:rPr>
          <w:noProof/>
        </w:rPr>
      </w:pPr>
      <w:r>
        <w:rPr>
          <w:noProof/>
        </w:rPr>
        <w:t>SPECBU00</w:t>
      </w:r>
      <w:r>
        <w:rPr>
          <w:noProof/>
        </w:rPr>
        <w:tab/>
        <w:t>28</w:t>
      </w:r>
    </w:p>
    <w:p w:rsidR="00645ADE" w:rsidRDefault="00645ADE">
      <w:pPr>
        <w:pStyle w:val="Index1"/>
        <w:tabs>
          <w:tab w:val="right" w:leader="dot" w:pos="4310"/>
        </w:tabs>
        <w:rPr>
          <w:noProof/>
        </w:rPr>
      </w:pPr>
      <w:r>
        <w:rPr>
          <w:noProof/>
        </w:rPr>
        <w:t>SPECBU01</w:t>
      </w:r>
      <w:r>
        <w:rPr>
          <w:noProof/>
        </w:rPr>
        <w:tab/>
        <w:t>29</w:t>
      </w:r>
    </w:p>
    <w:p w:rsidR="00645ADE" w:rsidRDefault="00645ADE">
      <w:pPr>
        <w:pStyle w:val="Index1"/>
        <w:tabs>
          <w:tab w:val="right" w:leader="dot" w:pos="4310"/>
        </w:tabs>
        <w:rPr>
          <w:noProof/>
        </w:rPr>
      </w:pPr>
      <w:r>
        <w:rPr>
          <w:noProof/>
        </w:rPr>
        <w:t>SPECBU02</w:t>
      </w:r>
      <w:r>
        <w:rPr>
          <w:noProof/>
        </w:rPr>
        <w:tab/>
        <w:t>29</w:t>
      </w:r>
    </w:p>
    <w:p w:rsidR="00645ADE" w:rsidRDefault="00645ADE">
      <w:pPr>
        <w:pStyle w:val="Index1"/>
        <w:tabs>
          <w:tab w:val="right" w:leader="dot" w:pos="4310"/>
        </w:tabs>
        <w:rPr>
          <w:noProof/>
        </w:rPr>
      </w:pPr>
      <w:r>
        <w:rPr>
          <w:noProof/>
        </w:rPr>
        <w:t>SPECBU03</w:t>
      </w:r>
      <w:r>
        <w:rPr>
          <w:noProof/>
        </w:rPr>
        <w:tab/>
        <w:t>29</w:t>
      </w:r>
    </w:p>
    <w:p w:rsidR="00645ADE" w:rsidRDefault="00645ADE">
      <w:pPr>
        <w:pStyle w:val="Index1"/>
        <w:tabs>
          <w:tab w:val="right" w:leader="dot" w:pos="4310"/>
        </w:tabs>
        <w:rPr>
          <w:noProof/>
        </w:rPr>
      </w:pPr>
      <w:r>
        <w:rPr>
          <w:noProof/>
        </w:rPr>
        <w:t>SPECBU04</w:t>
      </w:r>
      <w:r>
        <w:rPr>
          <w:noProof/>
        </w:rPr>
        <w:tab/>
        <w:t>29</w:t>
      </w:r>
    </w:p>
    <w:p w:rsidR="00645ADE" w:rsidRDefault="00645ADE">
      <w:pPr>
        <w:pStyle w:val="Index1"/>
        <w:tabs>
          <w:tab w:val="right" w:leader="dot" w:pos="4310"/>
        </w:tabs>
        <w:rPr>
          <w:noProof/>
        </w:rPr>
      </w:pPr>
      <w:r>
        <w:rPr>
          <w:noProof/>
        </w:rPr>
        <w:t>SPECBU05</w:t>
      </w:r>
      <w:r>
        <w:rPr>
          <w:noProof/>
        </w:rPr>
        <w:tab/>
        <w:t>29</w:t>
      </w:r>
    </w:p>
    <w:p w:rsidR="00645ADE" w:rsidRDefault="00645ADE">
      <w:pPr>
        <w:pStyle w:val="Index1"/>
        <w:tabs>
          <w:tab w:val="right" w:leader="dot" w:pos="4310"/>
        </w:tabs>
        <w:rPr>
          <w:noProof/>
        </w:rPr>
      </w:pPr>
      <w:r>
        <w:rPr>
          <w:noProof/>
        </w:rPr>
        <w:t>SPECBU06</w:t>
      </w:r>
      <w:r>
        <w:rPr>
          <w:noProof/>
        </w:rPr>
        <w:tab/>
        <w:t>29</w:t>
      </w:r>
    </w:p>
    <w:p w:rsidR="00645ADE" w:rsidRDefault="00645ADE">
      <w:pPr>
        <w:pStyle w:val="Index1"/>
        <w:tabs>
          <w:tab w:val="right" w:leader="dot" w:pos="4310"/>
        </w:tabs>
        <w:rPr>
          <w:noProof/>
        </w:rPr>
      </w:pPr>
      <w:r>
        <w:rPr>
          <w:noProof/>
        </w:rPr>
        <w:t>SPECBU07</w:t>
      </w:r>
      <w:r>
        <w:rPr>
          <w:noProof/>
        </w:rPr>
        <w:tab/>
        <w:t>29</w:t>
      </w:r>
    </w:p>
    <w:p w:rsidR="00645ADE" w:rsidRDefault="00645ADE">
      <w:pPr>
        <w:pStyle w:val="Index1"/>
        <w:tabs>
          <w:tab w:val="right" w:leader="dot" w:pos="4310"/>
        </w:tabs>
        <w:rPr>
          <w:noProof/>
        </w:rPr>
      </w:pPr>
      <w:r>
        <w:rPr>
          <w:noProof/>
        </w:rPr>
        <w:t>SPECBU08</w:t>
      </w:r>
      <w:r>
        <w:rPr>
          <w:noProof/>
        </w:rPr>
        <w:tab/>
        <w:t>29</w:t>
      </w:r>
    </w:p>
    <w:p w:rsidR="00645ADE" w:rsidRDefault="00645ADE">
      <w:pPr>
        <w:pStyle w:val="Index1"/>
        <w:tabs>
          <w:tab w:val="right" w:leader="dot" w:pos="4310"/>
        </w:tabs>
        <w:rPr>
          <w:noProof/>
        </w:rPr>
      </w:pPr>
      <w:r>
        <w:rPr>
          <w:noProof/>
        </w:rPr>
        <w:t>SPECBU09</w:t>
      </w:r>
      <w:r>
        <w:rPr>
          <w:noProof/>
        </w:rPr>
        <w:tab/>
        <w:t>29</w:t>
      </w:r>
    </w:p>
    <w:p w:rsidR="00645ADE" w:rsidRDefault="00645ADE">
      <w:pPr>
        <w:pStyle w:val="Index1"/>
        <w:tabs>
          <w:tab w:val="right" w:leader="dot" w:pos="4310"/>
        </w:tabs>
        <w:rPr>
          <w:noProof/>
        </w:rPr>
      </w:pPr>
      <w:r>
        <w:rPr>
          <w:noProof/>
        </w:rPr>
        <w:t>SPECBU10</w:t>
      </w:r>
      <w:r>
        <w:rPr>
          <w:noProof/>
        </w:rPr>
        <w:tab/>
        <w:t>29</w:t>
      </w:r>
    </w:p>
    <w:p w:rsidR="00645ADE" w:rsidRDefault="00645ADE">
      <w:pPr>
        <w:pStyle w:val="Index1"/>
        <w:tabs>
          <w:tab w:val="right" w:leader="dot" w:pos="4310"/>
        </w:tabs>
        <w:rPr>
          <w:noProof/>
        </w:rPr>
      </w:pPr>
      <w:r>
        <w:rPr>
          <w:noProof/>
        </w:rPr>
        <w:t>SPECBU11</w:t>
      </w:r>
      <w:r>
        <w:rPr>
          <w:noProof/>
        </w:rPr>
        <w:tab/>
        <w:t>29</w:t>
      </w:r>
    </w:p>
    <w:p w:rsidR="00645ADE" w:rsidRDefault="00645ADE">
      <w:pPr>
        <w:pStyle w:val="Index1"/>
        <w:tabs>
          <w:tab w:val="right" w:leader="dot" w:pos="4310"/>
        </w:tabs>
        <w:rPr>
          <w:noProof/>
        </w:rPr>
      </w:pPr>
      <w:r>
        <w:rPr>
          <w:noProof/>
        </w:rPr>
        <w:t>SPECBU12</w:t>
      </w:r>
      <w:r>
        <w:rPr>
          <w:noProof/>
        </w:rPr>
        <w:tab/>
        <w:t>29</w:t>
      </w:r>
    </w:p>
    <w:p w:rsidR="00645ADE" w:rsidRDefault="00645ADE">
      <w:pPr>
        <w:pStyle w:val="Index1"/>
        <w:tabs>
          <w:tab w:val="right" w:leader="dot" w:pos="4310"/>
        </w:tabs>
        <w:rPr>
          <w:noProof/>
        </w:rPr>
      </w:pPr>
      <w:r>
        <w:rPr>
          <w:noProof/>
        </w:rPr>
        <w:t>SPECBU13</w:t>
      </w:r>
      <w:r>
        <w:rPr>
          <w:noProof/>
        </w:rPr>
        <w:tab/>
        <w:t>30</w:t>
      </w:r>
    </w:p>
    <w:p w:rsidR="00645ADE" w:rsidRDefault="00645ADE">
      <w:pPr>
        <w:pStyle w:val="Index1"/>
        <w:tabs>
          <w:tab w:val="right" w:leader="dot" w:pos="4310"/>
        </w:tabs>
        <w:rPr>
          <w:noProof/>
        </w:rPr>
      </w:pPr>
      <w:r>
        <w:rPr>
          <w:noProof/>
        </w:rPr>
        <w:t>SPECBU14</w:t>
      </w:r>
      <w:r>
        <w:rPr>
          <w:noProof/>
        </w:rPr>
        <w:tab/>
        <w:t>30</w:t>
      </w:r>
    </w:p>
    <w:p w:rsidR="00645ADE" w:rsidRDefault="00645ADE">
      <w:pPr>
        <w:pStyle w:val="Index1"/>
        <w:tabs>
          <w:tab w:val="right" w:leader="dot" w:pos="4310"/>
        </w:tabs>
        <w:rPr>
          <w:noProof/>
        </w:rPr>
      </w:pPr>
      <w:r>
        <w:rPr>
          <w:noProof/>
        </w:rPr>
        <w:t>SPECBU15</w:t>
      </w:r>
      <w:r>
        <w:rPr>
          <w:noProof/>
        </w:rPr>
        <w:tab/>
        <w:t>30</w:t>
      </w:r>
    </w:p>
    <w:p w:rsidR="00645ADE" w:rsidRDefault="00645ADE">
      <w:pPr>
        <w:pStyle w:val="Index1"/>
        <w:tabs>
          <w:tab w:val="right" w:leader="dot" w:pos="4310"/>
        </w:tabs>
        <w:rPr>
          <w:noProof/>
        </w:rPr>
      </w:pPr>
      <w:r>
        <w:rPr>
          <w:noProof/>
        </w:rPr>
        <w:t>SPECBU16</w:t>
      </w:r>
      <w:r>
        <w:rPr>
          <w:noProof/>
        </w:rPr>
        <w:tab/>
        <w:t>30</w:t>
      </w:r>
    </w:p>
    <w:p w:rsidR="00645ADE" w:rsidRDefault="00645ADE">
      <w:pPr>
        <w:pStyle w:val="Index1"/>
        <w:tabs>
          <w:tab w:val="right" w:leader="dot" w:pos="4310"/>
        </w:tabs>
        <w:rPr>
          <w:noProof/>
        </w:rPr>
      </w:pPr>
      <w:r>
        <w:rPr>
          <w:noProof/>
        </w:rPr>
        <w:t>SPECBU17</w:t>
      </w:r>
      <w:r>
        <w:rPr>
          <w:noProof/>
        </w:rPr>
        <w:tab/>
        <w:t>30</w:t>
      </w:r>
    </w:p>
    <w:p w:rsidR="00645ADE" w:rsidRDefault="00645ADE">
      <w:pPr>
        <w:pStyle w:val="Index1"/>
        <w:tabs>
          <w:tab w:val="right" w:leader="dot" w:pos="4310"/>
        </w:tabs>
        <w:rPr>
          <w:noProof/>
        </w:rPr>
      </w:pPr>
      <w:r>
        <w:rPr>
          <w:noProof/>
        </w:rPr>
        <w:t>SPECBU18</w:t>
      </w:r>
      <w:r>
        <w:rPr>
          <w:noProof/>
        </w:rPr>
        <w:tab/>
        <w:t>30</w:t>
      </w:r>
    </w:p>
    <w:p w:rsidR="00645ADE" w:rsidRDefault="00645ADE">
      <w:pPr>
        <w:pStyle w:val="Index1"/>
        <w:tabs>
          <w:tab w:val="right" w:leader="dot" w:pos="4310"/>
        </w:tabs>
        <w:rPr>
          <w:noProof/>
        </w:rPr>
      </w:pPr>
      <w:r>
        <w:rPr>
          <w:noProof/>
        </w:rPr>
        <w:t>SPECBU19</w:t>
      </w:r>
      <w:r>
        <w:rPr>
          <w:noProof/>
        </w:rPr>
        <w:tab/>
        <w:t>30</w:t>
      </w:r>
    </w:p>
    <w:p w:rsidR="00645ADE" w:rsidRDefault="00645ADE">
      <w:pPr>
        <w:pStyle w:val="Index1"/>
        <w:tabs>
          <w:tab w:val="right" w:leader="dot" w:pos="4310"/>
        </w:tabs>
        <w:rPr>
          <w:noProof/>
        </w:rPr>
      </w:pPr>
      <w:r>
        <w:rPr>
          <w:noProof/>
        </w:rPr>
        <w:t>SPECBU20</w:t>
      </w:r>
      <w:r>
        <w:rPr>
          <w:noProof/>
        </w:rPr>
        <w:tab/>
        <w:t>29</w:t>
      </w:r>
    </w:p>
    <w:p w:rsidR="00645ADE" w:rsidRDefault="00645ADE">
      <w:pPr>
        <w:pStyle w:val="Index1"/>
        <w:tabs>
          <w:tab w:val="right" w:leader="dot" w:pos="4310"/>
        </w:tabs>
        <w:rPr>
          <w:noProof/>
        </w:rPr>
      </w:pPr>
      <w:r>
        <w:rPr>
          <w:noProof/>
        </w:rPr>
        <w:t>SPECBU21</w:t>
      </w:r>
      <w:r>
        <w:rPr>
          <w:noProof/>
        </w:rPr>
        <w:tab/>
        <w:t>30</w:t>
      </w:r>
    </w:p>
    <w:p w:rsidR="00645ADE" w:rsidRDefault="00645ADE">
      <w:pPr>
        <w:pStyle w:val="Index1"/>
        <w:tabs>
          <w:tab w:val="right" w:leader="dot" w:pos="4310"/>
        </w:tabs>
        <w:rPr>
          <w:noProof/>
        </w:rPr>
      </w:pPr>
      <w:r>
        <w:rPr>
          <w:noProof/>
        </w:rPr>
        <w:t>SPECBU24</w:t>
      </w:r>
      <w:r>
        <w:rPr>
          <w:noProof/>
        </w:rPr>
        <w:tab/>
        <w:t>30</w:t>
      </w:r>
    </w:p>
    <w:p w:rsidR="00645ADE" w:rsidRDefault="00645ADE">
      <w:pPr>
        <w:pStyle w:val="Index1"/>
        <w:tabs>
          <w:tab w:val="right" w:leader="dot" w:pos="4310"/>
        </w:tabs>
        <w:rPr>
          <w:noProof/>
        </w:rPr>
      </w:pPr>
      <w:r>
        <w:rPr>
          <w:noProof/>
        </w:rPr>
        <w:t>SPECCDLG</w:t>
      </w:r>
      <w:r>
        <w:rPr>
          <w:noProof/>
        </w:rPr>
        <w:tab/>
        <w:t>94</w:t>
      </w:r>
    </w:p>
    <w:p w:rsidR="00645ADE" w:rsidRDefault="00645ADE">
      <w:pPr>
        <w:pStyle w:val="Index1"/>
        <w:tabs>
          <w:tab w:val="right" w:leader="dot" w:pos="4310"/>
        </w:tabs>
        <w:rPr>
          <w:noProof/>
        </w:rPr>
      </w:pPr>
      <w:r>
        <w:rPr>
          <w:noProof/>
        </w:rPr>
        <w:t>SPECCFUT</w:t>
      </w:r>
      <w:r>
        <w:rPr>
          <w:noProof/>
        </w:rPr>
        <w:tab/>
        <w:t>65</w:t>
      </w:r>
    </w:p>
    <w:p w:rsidR="00645ADE" w:rsidRDefault="00645ADE">
      <w:pPr>
        <w:pStyle w:val="Index1"/>
        <w:tabs>
          <w:tab w:val="right" w:leader="dot" w:pos="4310"/>
        </w:tabs>
        <w:rPr>
          <w:noProof/>
        </w:rPr>
      </w:pPr>
      <w:r>
        <w:rPr>
          <w:noProof/>
        </w:rPr>
        <w:t>SPECCGRD</w:t>
      </w:r>
      <w:r>
        <w:rPr>
          <w:noProof/>
        </w:rPr>
        <w:tab/>
        <w:t>4</w:t>
      </w:r>
    </w:p>
    <w:p w:rsidR="00645ADE" w:rsidRDefault="00645ADE">
      <w:pPr>
        <w:pStyle w:val="Index1"/>
        <w:tabs>
          <w:tab w:val="right" w:leader="dot" w:pos="4310"/>
        </w:tabs>
        <w:rPr>
          <w:noProof/>
        </w:rPr>
      </w:pPr>
      <w:r>
        <w:rPr>
          <w:noProof/>
        </w:rPr>
        <w:t>SPECCOOK</w:t>
      </w:r>
      <w:r>
        <w:rPr>
          <w:noProof/>
        </w:rPr>
        <w:tab/>
        <w:t>53</w:t>
      </w:r>
    </w:p>
    <w:p w:rsidR="00645ADE" w:rsidRDefault="00645ADE">
      <w:pPr>
        <w:pStyle w:val="Index1"/>
        <w:tabs>
          <w:tab w:val="right" w:leader="dot" w:pos="4310"/>
        </w:tabs>
        <w:rPr>
          <w:noProof/>
        </w:rPr>
      </w:pPr>
      <w:r>
        <w:rPr>
          <w:noProof/>
        </w:rPr>
        <w:t>SPECDISB</w:t>
      </w:r>
      <w:r>
        <w:rPr>
          <w:noProof/>
        </w:rPr>
        <w:tab/>
        <w:t>16</w:t>
      </w:r>
    </w:p>
    <w:p w:rsidR="00645ADE" w:rsidRDefault="00645ADE">
      <w:pPr>
        <w:pStyle w:val="Index1"/>
        <w:tabs>
          <w:tab w:val="right" w:leader="dot" w:pos="4310"/>
        </w:tabs>
        <w:rPr>
          <w:noProof/>
        </w:rPr>
      </w:pPr>
      <w:r>
        <w:rPr>
          <w:noProof/>
        </w:rPr>
        <w:t>SPECFLR</w:t>
      </w:r>
      <w:r>
        <w:rPr>
          <w:noProof/>
        </w:rPr>
        <w:tab/>
        <w:t>52</w:t>
      </w:r>
    </w:p>
    <w:p w:rsidR="00645ADE" w:rsidRDefault="00645ADE">
      <w:pPr>
        <w:pStyle w:val="Index1"/>
        <w:tabs>
          <w:tab w:val="right" w:leader="dot" w:pos="4310"/>
        </w:tabs>
        <w:rPr>
          <w:noProof/>
        </w:rPr>
      </w:pPr>
      <w:r>
        <w:rPr>
          <w:noProof/>
        </w:rPr>
        <w:t>SPECFMED</w:t>
      </w:r>
      <w:r>
        <w:rPr>
          <w:noProof/>
        </w:rPr>
        <w:tab/>
        <w:t>64</w:t>
      </w:r>
    </w:p>
    <w:p w:rsidR="00645ADE" w:rsidRDefault="00645ADE">
      <w:pPr>
        <w:pStyle w:val="Index1"/>
        <w:tabs>
          <w:tab w:val="right" w:leader="dot" w:pos="4310"/>
        </w:tabs>
        <w:rPr>
          <w:noProof/>
        </w:rPr>
      </w:pPr>
      <w:r>
        <w:rPr>
          <w:noProof/>
        </w:rPr>
        <w:t>SPECFOD1</w:t>
      </w:r>
      <w:r>
        <w:rPr>
          <w:noProof/>
        </w:rPr>
        <w:tab/>
        <w:t>28</w:t>
      </w:r>
    </w:p>
    <w:p w:rsidR="00645ADE" w:rsidRDefault="00645ADE">
      <w:pPr>
        <w:pStyle w:val="Index1"/>
        <w:tabs>
          <w:tab w:val="right" w:leader="dot" w:pos="4310"/>
        </w:tabs>
        <w:rPr>
          <w:noProof/>
        </w:rPr>
      </w:pPr>
      <w:r>
        <w:rPr>
          <w:noProof/>
        </w:rPr>
        <w:t>SPECFWLG</w:t>
      </w:r>
      <w:r>
        <w:rPr>
          <w:noProof/>
        </w:rPr>
        <w:tab/>
        <w:t>93</w:t>
      </w:r>
    </w:p>
    <w:p w:rsidR="00645ADE" w:rsidRDefault="00645ADE">
      <w:pPr>
        <w:pStyle w:val="Index1"/>
        <w:tabs>
          <w:tab w:val="right" w:leader="dot" w:pos="4310"/>
        </w:tabs>
        <w:rPr>
          <w:noProof/>
        </w:rPr>
      </w:pPr>
      <w:r>
        <w:rPr>
          <w:noProof/>
        </w:rPr>
        <w:t>SPECGF00</w:t>
      </w:r>
      <w:r>
        <w:rPr>
          <w:noProof/>
        </w:rPr>
        <w:tab/>
        <w:t>34</w:t>
      </w:r>
    </w:p>
    <w:p w:rsidR="00645ADE" w:rsidRDefault="00645ADE">
      <w:pPr>
        <w:pStyle w:val="Index1"/>
        <w:tabs>
          <w:tab w:val="right" w:leader="dot" w:pos="4310"/>
        </w:tabs>
        <w:rPr>
          <w:noProof/>
        </w:rPr>
      </w:pPr>
      <w:r>
        <w:rPr>
          <w:noProof/>
        </w:rPr>
        <w:t>SPECGF01</w:t>
      </w:r>
      <w:r>
        <w:rPr>
          <w:noProof/>
        </w:rPr>
        <w:tab/>
        <w:t>34</w:t>
      </w:r>
    </w:p>
    <w:p w:rsidR="00645ADE" w:rsidRDefault="00645ADE">
      <w:pPr>
        <w:pStyle w:val="Index1"/>
        <w:tabs>
          <w:tab w:val="right" w:leader="dot" w:pos="4310"/>
        </w:tabs>
        <w:rPr>
          <w:noProof/>
        </w:rPr>
      </w:pPr>
      <w:r>
        <w:rPr>
          <w:noProof/>
        </w:rPr>
        <w:t>SPECGF02</w:t>
      </w:r>
      <w:r>
        <w:rPr>
          <w:noProof/>
        </w:rPr>
        <w:tab/>
        <w:t>34</w:t>
      </w:r>
    </w:p>
    <w:p w:rsidR="00645ADE" w:rsidRDefault="00645ADE">
      <w:pPr>
        <w:pStyle w:val="Index1"/>
        <w:tabs>
          <w:tab w:val="right" w:leader="dot" w:pos="4310"/>
        </w:tabs>
        <w:rPr>
          <w:noProof/>
        </w:rPr>
      </w:pPr>
      <w:r>
        <w:rPr>
          <w:noProof/>
        </w:rPr>
        <w:t>SPECGF03</w:t>
      </w:r>
      <w:r>
        <w:rPr>
          <w:noProof/>
        </w:rPr>
        <w:tab/>
        <w:t>34</w:t>
      </w:r>
    </w:p>
    <w:p w:rsidR="00645ADE" w:rsidRDefault="00645ADE">
      <w:pPr>
        <w:pStyle w:val="Index1"/>
        <w:tabs>
          <w:tab w:val="right" w:leader="dot" w:pos="4310"/>
        </w:tabs>
        <w:rPr>
          <w:noProof/>
        </w:rPr>
      </w:pPr>
      <w:r>
        <w:rPr>
          <w:noProof/>
        </w:rPr>
        <w:t>SPECGF04</w:t>
      </w:r>
      <w:r>
        <w:rPr>
          <w:noProof/>
        </w:rPr>
        <w:tab/>
        <w:t>34</w:t>
      </w:r>
    </w:p>
    <w:p w:rsidR="00645ADE" w:rsidRDefault="00645ADE">
      <w:pPr>
        <w:pStyle w:val="Index1"/>
        <w:tabs>
          <w:tab w:val="right" w:leader="dot" w:pos="4310"/>
        </w:tabs>
        <w:rPr>
          <w:noProof/>
        </w:rPr>
      </w:pPr>
      <w:r>
        <w:rPr>
          <w:noProof/>
        </w:rPr>
        <w:t>SPECGF05</w:t>
      </w:r>
      <w:r>
        <w:rPr>
          <w:noProof/>
        </w:rPr>
        <w:tab/>
        <w:t>34</w:t>
      </w:r>
    </w:p>
    <w:p w:rsidR="00645ADE" w:rsidRDefault="00645ADE">
      <w:pPr>
        <w:pStyle w:val="Index1"/>
        <w:tabs>
          <w:tab w:val="right" w:leader="dot" w:pos="4310"/>
        </w:tabs>
        <w:rPr>
          <w:noProof/>
        </w:rPr>
      </w:pPr>
      <w:r>
        <w:rPr>
          <w:noProof/>
        </w:rPr>
        <w:t>SPECGF06</w:t>
      </w:r>
      <w:r>
        <w:rPr>
          <w:noProof/>
        </w:rPr>
        <w:tab/>
        <w:t>35</w:t>
      </w:r>
    </w:p>
    <w:p w:rsidR="00645ADE" w:rsidRDefault="00645ADE">
      <w:pPr>
        <w:pStyle w:val="Index1"/>
        <w:tabs>
          <w:tab w:val="right" w:leader="dot" w:pos="4310"/>
        </w:tabs>
        <w:rPr>
          <w:noProof/>
        </w:rPr>
      </w:pPr>
      <w:r>
        <w:rPr>
          <w:noProof/>
        </w:rPr>
        <w:t>SPECGF07</w:t>
      </w:r>
      <w:r>
        <w:rPr>
          <w:noProof/>
        </w:rPr>
        <w:tab/>
        <w:t>35</w:t>
      </w:r>
    </w:p>
    <w:p w:rsidR="00645ADE" w:rsidRDefault="00645ADE">
      <w:pPr>
        <w:pStyle w:val="Index1"/>
        <w:tabs>
          <w:tab w:val="right" w:leader="dot" w:pos="4310"/>
        </w:tabs>
        <w:rPr>
          <w:noProof/>
        </w:rPr>
      </w:pPr>
      <w:r>
        <w:rPr>
          <w:noProof/>
        </w:rPr>
        <w:t>SPECGF08</w:t>
      </w:r>
      <w:r>
        <w:rPr>
          <w:noProof/>
        </w:rPr>
        <w:tab/>
        <w:t>35</w:t>
      </w:r>
    </w:p>
    <w:p w:rsidR="00645ADE" w:rsidRDefault="00645ADE">
      <w:pPr>
        <w:pStyle w:val="Index1"/>
        <w:tabs>
          <w:tab w:val="right" w:leader="dot" w:pos="4310"/>
        </w:tabs>
        <w:rPr>
          <w:noProof/>
        </w:rPr>
      </w:pPr>
      <w:r>
        <w:rPr>
          <w:noProof/>
        </w:rPr>
        <w:t>SPECGF09</w:t>
      </w:r>
      <w:r>
        <w:rPr>
          <w:noProof/>
        </w:rPr>
        <w:tab/>
        <w:t>35</w:t>
      </w:r>
    </w:p>
    <w:p w:rsidR="00645ADE" w:rsidRDefault="00645ADE">
      <w:pPr>
        <w:pStyle w:val="Index1"/>
        <w:tabs>
          <w:tab w:val="right" w:leader="dot" w:pos="4310"/>
        </w:tabs>
        <w:rPr>
          <w:noProof/>
        </w:rPr>
      </w:pPr>
      <w:r>
        <w:rPr>
          <w:noProof/>
        </w:rPr>
        <w:t>SPECGF10</w:t>
      </w:r>
      <w:r>
        <w:rPr>
          <w:noProof/>
        </w:rPr>
        <w:tab/>
        <w:t>35</w:t>
      </w:r>
    </w:p>
    <w:p w:rsidR="00645ADE" w:rsidRDefault="00645ADE">
      <w:pPr>
        <w:pStyle w:val="Index1"/>
        <w:tabs>
          <w:tab w:val="right" w:leader="dot" w:pos="4310"/>
        </w:tabs>
        <w:rPr>
          <w:noProof/>
        </w:rPr>
      </w:pPr>
      <w:r>
        <w:rPr>
          <w:noProof/>
        </w:rPr>
        <w:t>SPECGF11</w:t>
      </w:r>
      <w:r>
        <w:rPr>
          <w:noProof/>
        </w:rPr>
        <w:tab/>
        <w:t>35</w:t>
      </w:r>
    </w:p>
    <w:p w:rsidR="00645ADE" w:rsidRDefault="00645ADE">
      <w:pPr>
        <w:pStyle w:val="Index1"/>
        <w:tabs>
          <w:tab w:val="right" w:leader="dot" w:pos="4310"/>
        </w:tabs>
        <w:rPr>
          <w:noProof/>
        </w:rPr>
      </w:pPr>
      <w:r>
        <w:rPr>
          <w:noProof/>
        </w:rPr>
        <w:t>SPECGF12</w:t>
      </w:r>
      <w:r>
        <w:rPr>
          <w:noProof/>
        </w:rPr>
        <w:tab/>
        <w:t>35</w:t>
      </w:r>
    </w:p>
    <w:p w:rsidR="00645ADE" w:rsidRDefault="00645ADE">
      <w:pPr>
        <w:pStyle w:val="Index1"/>
        <w:tabs>
          <w:tab w:val="right" w:leader="dot" w:pos="4310"/>
        </w:tabs>
        <w:rPr>
          <w:noProof/>
        </w:rPr>
      </w:pPr>
      <w:r>
        <w:rPr>
          <w:noProof/>
        </w:rPr>
        <w:t>SPECGF13</w:t>
      </w:r>
      <w:r>
        <w:rPr>
          <w:noProof/>
        </w:rPr>
        <w:tab/>
        <w:t>35</w:t>
      </w:r>
    </w:p>
    <w:p w:rsidR="00645ADE" w:rsidRDefault="00645ADE">
      <w:pPr>
        <w:pStyle w:val="Index1"/>
        <w:tabs>
          <w:tab w:val="right" w:leader="dot" w:pos="4310"/>
        </w:tabs>
        <w:rPr>
          <w:noProof/>
        </w:rPr>
      </w:pPr>
      <w:r>
        <w:rPr>
          <w:noProof/>
        </w:rPr>
        <w:t>SPECGF14</w:t>
      </w:r>
      <w:r>
        <w:rPr>
          <w:noProof/>
        </w:rPr>
        <w:tab/>
        <w:t>35</w:t>
      </w:r>
    </w:p>
    <w:p w:rsidR="00645ADE" w:rsidRDefault="00645ADE">
      <w:pPr>
        <w:pStyle w:val="Index1"/>
        <w:tabs>
          <w:tab w:val="right" w:leader="dot" w:pos="4310"/>
        </w:tabs>
        <w:rPr>
          <w:noProof/>
        </w:rPr>
      </w:pPr>
      <w:r>
        <w:rPr>
          <w:noProof/>
        </w:rPr>
        <w:t>SPECGF15</w:t>
      </w:r>
      <w:r>
        <w:rPr>
          <w:noProof/>
        </w:rPr>
        <w:tab/>
        <w:t>35</w:t>
      </w:r>
    </w:p>
    <w:p w:rsidR="00645ADE" w:rsidRDefault="00645ADE">
      <w:pPr>
        <w:pStyle w:val="Index1"/>
        <w:tabs>
          <w:tab w:val="right" w:leader="dot" w:pos="4310"/>
        </w:tabs>
        <w:rPr>
          <w:noProof/>
        </w:rPr>
      </w:pPr>
      <w:r>
        <w:rPr>
          <w:noProof/>
        </w:rPr>
        <w:t>SPECGF16</w:t>
      </w:r>
      <w:r>
        <w:rPr>
          <w:noProof/>
        </w:rPr>
        <w:tab/>
        <w:t>35</w:t>
      </w:r>
    </w:p>
    <w:p w:rsidR="00645ADE" w:rsidRDefault="00645ADE">
      <w:pPr>
        <w:pStyle w:val="Index1"/>
        <w:tabs>
          <w:tab w:val="right" w:leader="dot" w:pos="4310"/>
        </w:tabs>
        <w:rPr>
          <w:noProof/>
        </w:rPr>
      </w:pPr>
      <w:r>
        <w:rPr>
          <w:noProof/>
        </w:rPr>
        <w:t>SPECGF17</w:t>
      </w:r>
      <w:r>
        <w:rPr>
          <w:noProof/>
        </w:rPr>
        <w:tab/>
        <w:t>35</w:t>
      </w:r>
    </w:p>
    <w:p w:rsidR="00645ADE" w:rsidRDefault="00645ADE">
      <w:pPr>
        <w:pStyle w:val="Index1"/>
        <w:tabs>
          <w:tab w:val="right" w:leader="dot" w:pos="4310"/>
        </w:tabs>
        <w:rPr>
          <w:noProof/>
        </w:rPr>
      </w:pPr>
      <w:r>
        <w:rPr>
          <w:noProof/>
        </w:rPr>
        <w:t>SPECGF18</w:t>
      </w:r>
      <w:r>
        <w:rPr>
          <w:noProof/>
        </w:rPr>
        <w:tab/>
        <w:t>36</w:t>
      </w:r>
    </w:p>
    <w:p w:rsidR="00645ADE" w:rsidRDefault="00645ADE">
      <w:pPr>
        <w:pStyle w:val="Index1"/>
        <w:tabs>
          <w:tab w:val="right" w:leader="dot" w:pos="4310"/>
        </w:tabs>
        <w:rPr>
          <w:noProof/>
        </w:rPr>
      </w:pPr>
      <w:r>
        <w:rPr>
          <w:noProof/>
        </w:rPr>
        <w:t>SPECGF19</w:t>
      </w:r>
      <w:r>
        <w:rPr>
          <w:noProof/>
        </w:rPr>
        <w:tab/>
        <w:t>36</w:t>
      </w:r>
    </w:p>
    <w:p w:rsidR="00645ADE" w:rsidRDefault="00645ADE">
      <w:pPr>
        <w:pStyle w:val="Index1"/>
        <w:tabs>
          <w:tab w:val="right" w:leader="dot" w:pos="4310"/>
        </w:tabs>
        <w:rPr>
          <w:noProof/>
        </w:rPr>
      </w:pPr>
      <w:r>
        <w:rPr>
          <w:noProof/>
        </w:rPr>
        <w:t>SPECGF20</w:t>
      </w:r>
      <w:r>
        <w:rPr>
          <w:noProof/>
        </w:rPr>
        <w:tab/>
        <w:t>36</w:t>
      </w:r>
    </w:p>
    <w:p w:rsidR="00645ADE" w:rsidRDefault="00645ADE">
      <w:pPr>
        <w:pStyle w:val="Index1"/>
        <w:tabs>
          <w:tab w:val="right" w:leader="dot" w:pos="4310"/>
        </w:tabs>
        <w:rPr>
          <w:noProof/>
        </w:rPr>
      </w:pPr>
      <w:r>
        <w:rPr>
          <w:noProof/>
        </w:rPr>
        <w:t>SPECGF21</w:t>
      </w:r>
      <w:r>
        <w:rPr>
          <w:noProof/>
        </w:rPr>
        <w:tab/>
        <w:t>36</w:t>
      </w:r>
    </w:p>
    <w:p w:rsidR="00645ADE" w:rsidRDefault="00645ADE">
      <w:pPr>
        <w:pStyle w:val="Index1"/>
        <w:tabs>
          <w:tab w:val="right" w:leader="dot" w:pos="4310"/>
        </w:tabs>
        <w:rPr>
          <w:noProof/>
        </w:rPr>
      </w:pPr>
      <w:r>
        <w:rPr>
          <w:noProof/>
        </w:rPr>
        <w:t>SPECGF24</w:t>
      </w:r>
      <w:r>
        <w:rPr>
          <w:noProof/>
        </w:rPr>
        <w:tab/>
        <w:t>36</w:t>
      </w:r>
    </w:p>
    <w:p w:rsidR="00645ADE" w:rsidRDefault="00645ADE">
      <w:pPr>
        <w:pStyle w:val="Index1"/>
        <w:tabs>
          <w:tab w:val="right" w:leader="dot" w:pos="4310"/>
        </w:tabs>
        <w:rPr>
          <w:noProof/>
        </w:rPr>
      </w:pPr>
      <w:r>
        <w:rPr>
          <w:noProof/>
        </w:rPr>
        <w:t>SPECGRLK</w:t>
      </w:r>
      <w:r>
        <w:rPr>
          <w:noProof/>
        </w:rPr>
        <w:tab/>
        <w:t>66</w:t>
      </w:r>
    </w:p>
    <w:p w:rsidR="00645ADE" w:rsidRDefault="00645ADE">
      <w:pPr>
        <w:pStyle w:val="Index1"/>
        <w:tabs>
          <w:tab w:val="right" w:leader="dot" w:pos="4310"/>
        </w:tabs>
        <w:rPr>
          <w:noProof/>
        </w:rPr>
      </w:pPr>
      <w:r>
        <w:rPr>
          <w:noProof/>
        </w:rPr>
        <w:t>SPECGRP1</w:t>
      </w:r>
      <w:r>
        <w:rPr>
          <w:noProof/>
        </w:rPr>
        <w:tab/>
        <w:t>42</w:t>
      </w:r>
    </w:p>
    <w:p w:rsidR="00645ADE" w:rsidRDefault="00645ADE">
      <w:pPr>
        <w:pStyle w:val="Index1"/>
        <w:tabs>
          <w:tab w:val="right" w:leader="dot" w:pos="4310"/>
        </w:tabs>
        <w:rPr>
          <w:noProof/>
        </w:rPr>
      </w:pPr>
      <w:r>
        <w:rPr>
          <w:noProof/>
        </w:rPr>
        <w:t>SPECGRP2</w:t>
      </w:r>
      <w:r>
        <w:rPr>
          <w:noProof/>
        </w:rPr>
        <w:tab/>
        <w:t>43</w:t>
      </w:r>
    </w:p>
    <w:p w:rsidR="00645ADE" w:rsidRDefault="00645ADE">
      <w:pPr>
        <w:pStyle w:val="Index1"/>
        <w:tabs>
          <w:tab w:val="right" w:leader="dot" w:pos="4310"/>
        </w:tabs>
        <w:rPr>
          <w:noProof/>
        </w:rPr>
      </w:pPr>
      <w:r>
        <w:rPr>
          <w:noProof/>
        </w:rPr>
        <w:t>SPECGRP3</w:t>
      </w:r>
      <w:r>
        <w:rPr>
          <w:noProof/>
        </w:rPr>
        <w:tab/>
        <w:t>43</w:t>
      </w:r>
    </w:p>
    <w:p w:rsidR="00645ADE" w:rsidRDefault="00645ADE">
      <w:pPr>
        <w:pStyle w:val="Index1"/>
        <w:tabs>
          <w:tab w:val="right" w:leader="dot" w:pos="4310"/>
        </w:tabs>
        <w:rPr>
          <w:noProof/>
        </w:rPr>
      </w:pPr>
      <w:r>
        <w:rPr>
          <w:noProof/>
        </w:rPr>
        <w:t>SPECHEAT</w:t>
      </w:r>
      <w:r>
        <w:rPr>
          <w:noProof/>
        </w:rPr>
        <w:tab/>
        <w:t>54</w:t>
      </w:r>
    </w:p>
    <w:p w:rsidR="00645ADE" w:rsidRDefault="00645ADE">
      <w:pPr>
        <w:pStyle w:val="Index1"/>
        <w:tabs>
          <w:tab w:val="right" w:leader="dot" w:pos="4310"/>
        </w:tabs>
        <w:rPr>
          <w:noProof/>
        </w:rPr>
      </w:pPr>
      <w:r>
        <w:rPr>
          <w:noProof/>
        </w:rPr>
        <w:t>SPECINV1</w:t>
      </w:r>
      <w:r>
        <w:rPr>
          <w:noProof/>
        </w:rPr>
        <w:tab/>
        <w:t>54</w:t>
      </w:r>
    </w:p>
    <w:p w:rsidR="00645ADE" w:rsidRDefault="00645ADE">
      <w:pPr>
        <w:pStyle w:val="Index1"/>
        <w:tabs>
          <w:tab w:val="right" w:leader="dot" w:pos="4310"/>
        </w:tabs>
        <w:rPr>
          <w:noProof/>
        </w:rPr>
      </w:pPr>
      <w:r>
        <w:rPr>
          <w:noProof/>
        </w:rPr>
        <w:t>SPECINV2</w:t>
      </w:r>
      <w:r>
        <w:rPr>
          <w:noProof/>
        </w:rPr>
        <w:tab/>
        <w:t>54</w:t>
      </w:r>
    </w:p>
    <w:p w:rsidR="00645ADE" w:rsidRDefault="00645ADE">
      <w:pPr>
        <w:pStyle w:val="Index1"/>
        <w:tabs>
          <w:tab w:val="right" w:leader="dot" w:pos="4310"/>
        </w:tabs>
        <w:rPr>
          <w:noProof/>
        </w:rPr>
      </w:pPr>
      <w:r>
        <w:rPr>
          <w:noProof/>
        </w:rPr>
        <w:t>SPECINV3</w:t>
      </w:r>
      <w:r>
        <w:rPr>
          <w:noProof/>
        </w:rPr>
        <w:tab/>
        <w:t>54</w:t>
      </w:r>
    </w:p>
    <w:p w:rsidR="00645ADE" w:rsidRDefault="00645ADE">
      <w:pPr>
        <w:pStyle w:val="Index1"/>
        <w:tabs>
          <w:tab w:val="right" w:leader="dot" w:pos="4310"/>
        </w:tabs>
        <w:rPr>
          <w:noProof/>
        </w:rPr>
      </w:pPr>
      <w:r>
        <w:rPr>
          <w:noProof/>
        </w:rPr>
        <w:t>SPECITEM</w:t>
      </w:r>
      <w:r>
        <w:rPr>
          <w:noProof/>
        </w:rPr>
        <w:tab/>
        <w:t>55</w:t>
      </w:r>
    </w:p>
    <w:p w:rsidR="00645ADE" w:rsidRDefault="00645ADE">
      <w:pPr>
        <w:pStyle w:val="Index1"/>
        <w:tabs>
          <w:tab w:val="right" w:leader="dot" w:pos="4310"/>
        </w:tabs>
        <w:rPr>
          <w:noProof/>
        </w:rPr>
      </w:pPr>
      <w:r>
        <w:rPr>
          <w:noProof/>
        </w:rPr>
        <w:t>SPECKIND</w:t>
      </w:r>
      <w:r>
        <w:rPr>
          <w:noProof/>
        </w:rPr>
        <w:tab/>
        <w:t>71</w:t>
      </w:r>
    </w:p>
    <w:p w:rsidR="00645ADE" w:rsidRDefault="00645ADE">
      <w:pPr>
        <w:pStyle w:val="Index1"/>
        <w:tabs>
          <w:tab w:val="right" w:leader="dot" w:pos="4310"/>
        </w:tabs>
        <w:rPr>
          <w:noProof/>
        </w:rPr>
      </w:pPr>
      <w:r>
        <w:rPr>
          <w:noProof/>
        </w:rPr>
        <w:t>SPECLNAD</w:t>
      </w:r>
      <w:r>
        <w:rPr>
          <w:noProof/>
        </w:rPr>
        <w:tab/>
        <w:t>95</w:t>
      </w:r>
    </w:p>
    <w:p w:rsidR="00645ADE" w:rsidRDefault="00645ADE">
      <w:pPr>
        <w:pStyle w:val="Index1"/>
        <w:tabs>
          <w:tab w:val="right" w:leader="dot" w:pos="4310"/>
        </w:tabs>
        <w:rPr>
          <w:noProof/>
        </w:rPr>
      </w:pPr>
      <w:r>
        <w:rPr>
          <w:noProof/>
        </w:rPr>
        <w:t>SPECLNCH</w:t>
      </w:r>
      <w:r>
        <w:rPr>
          <w:noProof/>
        </w:rPr>
        <w:tab/>
        <w:t>96</w:t>
      </w:r>
    </w:p>
    <w:p w:rsidR="00645ADE" w:rsidRDefault="00645ADE">
      <w:pPr>
        <w:pStyle w:val="Index1"/>
        <w:tabs>
          <w:tab w:val="right" w:leader="dot" w:pos="4310"/>
        </w:tabs>
        <w:rPr>
          <w:noProof/>
        </w:rPr>
      </w:pPr>
      <w:r>
        <w:rPr>
          <w:noProof/>
        </w:rPr>
        <w:t>SPECLNTS</w:t>
      </w:r>
      <w:r>
        <w:rPr>
          <w:noProof/>
        </w:rPr>
        <w:tab/>
        <w:t>96</w:t>
      </w:r>
    </w:p>
    <w:p w:rsidR="00645ADE" w:rsidRDefault="00645ADE">
      <w:pPr>
        <w:pStyle w:val="Index1"/>
        <w:tabs>
          <w:tab w:val="right" w:leader="dot" w:pos="4310"/>
        </w:tabs>
        <w:rPr>
          <w:noProof/>
        </w:rPr>
      </w:pPr>
      <w:r>
        <w:rPr>
          <w:noProof/>
        </w:rPr>
        <w:t>SPECMTAD</w:t>
      </w:r>
      <w:r>
        <w:rPr>
          <w:noProof/>
        </w:rPr>
        <w:tab/>
        <w:t>97</w:t>
      </w:r>
    </w:p>
    <w:p w:rsidR="00645ADE" w:rsidRDefault="00645ADE">
      <w:pPr>
        <w:pStyle w:val="Index1"/>
        <w:tabs>
          <w:tab w:val="right" w:leader="dot" w:pos="4310"/>
        </w:tabs>
        <w:rPr>
          <w:noProof/>
        </w:rPr>
      </w:pPr>
      <w:r>
        <w:rPr>
          <w:noProof/>
        </w:rPr>
        <w:t>SPECMTCH</w:t>
      </w:r>
      <w:r>
        <w:rPr>
          <w:noProof/>
        </w:rPr>
        <w:tab/>
        <w:t>97</w:t>
      </w:r>
    </w:p>
    <w:p w:rsidR="00645ADE" w:rsidRDefault="00645ADE">
      <w:pPr>
        <w:pStyle w:val="Index1"/>
        <w:tabs>
          <w:tab w:val="right" w:leader="dot" w:pos="4310"/>
        </w:tabs>
        <w:rPr>
          <w:noProof/>
        </w:rPr>
      </w:pPr>
      <w:r>
        <w:rPr>
          <w:noProof/>
        </w:rPr>
        <w:t>SPECMTTS</w:t>
      </w:r>
      <w:r>
        <w:rPr>
          <w:noProof/>
        </w:rPr>
        <w:tab/>
        <w:t>97</w:t>
      </w:r>
    </w:p>
    <w:p w:rsidR="00645ADE" w:rsidRDefault="00645ADE">
      <w:pPr>
        <w:pStyle w:val="Index1"/>
        <w:tabs>
          <w:tab w:val="right" w:leader="dot" w:pos="4310"/>
        </w:tabs>
        <w:rPr>
          <w:noProof/>
        </w:rPr>
      </w:pPr>
      <w:r>
        <w:rPr>
          <w:noProof/>
        </w:rPr>
        <w:t>SPECPASS</w:t>
      </w:r>
      <w:r>
        <w:rPr>
          <w:noProof/>
        </w:rPr>
        <w:tab/>
        <w:t>69</w:t>
      </w:r>
    </w:p>
    <w:p w:rsidR="00645ADE" w:rsidRDefault="00645ADE">
      <w:pPr>
        <w:pStyle w:val="Index1"/>
        <w:tabs>
          <w:tab w:val="right" w:leader="dot" w:pos="4310"/>
        </w:tabs>
        <w:rPr>
          <w:noProof/>
        </w:rPr>
      </w:pPr>
      <w:r>
        <w:rPr>
          <w:noProof/>
        </w:rPr>
        <w:t>SPECROOF</w:t>
      </w:r>
      <w:r>
        <w:rPr>
          <w:noProof/>
        </w:rPr>
        <w:tab/>
        <w:t>51</w:t>
      </w:r>
    </w:p>
    <w:p w:rsidR="00645ADE" w:rsidRDefault="00645ADE">
      <w:pPr>
        <w:pStyle w:val="Index1"/>
        <w:tabs>
          <w:tab w:val="right" w:leader="dot" w:pos="4310"/>
        </w:tabs>
        <w:rPr>
          <w:noProof/>
        </w:rPr>
      </w:pPr>
      <w:r>
        <w:rPr>
          <w:noProof/>
        </w:rPr>
        <w:t>SPECSFRQ</w:t>
      </w:r>
      <w:r>
        <w:rPr>
          <w:noProof/>
        </w:rPr>
        <w:tab/>
        <w:t>71</w:t>
      </w:r>
    </w:p>
    <w:p w:rsidR="00645ADE" w:rsidRDefault="00645ADE">
      <w:pPr>
        <w:pStyle w:val="Index1"/>
        <w:tabs>
          <w:tab w:val="right" w:leader="dot" w:pos="4310"/>
        </w:tabs>
        <w:rPr>
          <w:noProof/>
        </w:rPr>
      </w:pPr>
      <w:r>
        <w:rPr>
          <w:noProof/>
        </w:rPr>
        <w:t>SPECSWHO</w:t>
      </w:r>
      <w:r>
        <w:rPr>
          <w:noProof/>
        </w:rPr>
        <w:tab/>
        <w:t>71</w:t>
      </w:r>
    </w:p>
    <w:p w:rsidR="00645ADE" w:rsidRDefault="00645ADE">
      <w:pPr>
        <w:pStyle w:val="Index1"/>
        <w:tabs>
          <w:tab w:val="right" w:leader="dot" w:pos="4310"/>
        </w:tabs>
        <w:rPr>
          <w:noProof/>
        </w:rPr>
      </w:pPr>
      <w:r>
        <w:rPr>
          <w:noProof/>
        </w:rPr>
        <w:t>SPECTOIL</w:t>
      </w:r>
      <w:r>
        <w:rPr>
          <w:noProof/>
        </w:rPr>
        <w:tab/>
        <w:t>52</w:t>
      </w:r>
    </w:p>
    <w:p w:rsidR="00645ADE" w:rsidRDefault="00645ADE">
      <w:pPr>
        <w:pStyle w:val="Index1"/>
        <w:tabs>
          <w:tab w:val="right" w:leader="dot" w:pos="4310"/>
        </w:tabs>
        <w:rPr>
          <w:noProof/>
        </w:rPr>
      </w:pPr>
      <w:r>
        <w:rPr>
          <w:noProof/>
        </w:rPr>
        <w:t>SPECTSLG</w:t>
      </w:r>
      <w:r>
        <w:rPr>
          <w:noProof/>
        </w:rPr>
        <w:tab/>
        <w:t>94</w:t>
      </w:r>
    </w:p>
    <w:p w:rsidR="00645ADE" w:rsidRDefault="00645ADE">
      <w:pPr>
        <w:pStyle w:val="Index1"/>
        <w:tabs>
          <w:tab w:val="right" w:leader="dot" w:pos="4310"/>
        </w:tabs>
        <w:rPr>
          <w:noProof/>
        </w:rPr>
      </w:pPr>
      <w:r>
        <w:rPr>
          <w:noProof/>
        </w:rPr>
        <w:t>SPECWALL</w:t>
      </w:r>
      <w:r>
        <w:rPr>
          <w:noProof/>
        </w:rPr>
        <w:tab/>
        <w:t>51</w:t>
      </w:r>
    </w:p>
    <w:p w:rsidR="00645ADE" w:rsidRDefault="00645ADE">
      <w:pPr>
        <w:pStyle w:val="Index1"/>
        <w:tabs>
          <w:tab w:val="right" w:leader="dot" w:pos="4310"/>
        </w:tabs>
        <w:rPr>
          <w:noProof/>
        </w:rPr>
      </w:pPr>
      <w:r>
        <w:rPr>
          <w:noProof/>
        </w:rPr>
        <w:t>SPECWATR</w:t>
      </w:r>
      <w:r>
        <w:rPr>
          <w:noProof/>
        </w:rPr>
        <w:tab/>
        <w:t>52</w:t>
      </w:r>
    </w:p>
    <w:p w:rsidR="00645ADE" w:rsidRDefault="00645ADE">
      <w:pPr>
        <w:pStyle w:val="Index1"/>
        <w:tabs>
          <w:tab w:val="right" w:leader="dot" w:pos="4310"/>
        </w:tabs>
        <w:rPr>
          <w:noProof/>
        </w:rPr>
      </w:pPr>
      <w:r>
        <w:rPr>
          <w:noProof/>
        </w:rPr>
        <w:t>SPECWHO1</w:t>
      </w:r>
      <w:r>
        <w:rPr>
          <w:noProof/>
        </w:rPr>
        <w:tab/>
        <w:t>41</w:t>
      </w:r>
    </w:p>
    <w:p w:rsidR="00645ADE" w:rsidRDefault="00645ADE">
      <w:pPr>
        <w:pStyle w:val="Index1"/>
        <w:tabs>
          <w:tab w:val="right" w:leader="dot" w:pos="4310"/>
        </w:tabs>
        <w:rPr>
          <w:noProof/>
        </w:rPr>
      </w:pPr>
      <w:r>
        <w:rPr>
          <w:noProof/>
        </w:rPr>
        <w:t>SPECWORK</w:t>
      </w:r>
      <w:r>
        <w:rPr>
          <w:noProof/>
        </w:rPr>
        <w:tab/>
        <w:t>74</w:t>
      </w:r>
    </w:p>
    <w:p w:rsidR="00645ADE" w:rsidRDefault="00645ADE">
      <w:pPr>
        <w:pStyle w:val="Index1"/>
        <w:tabs>
          <w:tab w:val="right" w:leader="dot" w:pos="4310"/>
        </w:tabs>
        <w:rPr>
          <w:noProof/>
        </w:rPr>
      </w:pPr>
      <w:r>
        <w:rPr>
          <w:noProof/>
        </w:rPr>
        <w:t>SPECYNSC</w:t>
      </w:r>
      <w:r>
        <w:rPr>
          <w:noProof/>
        </w:rPr>
        <w:tab/>
        <w:t>5</w:t>
      </w:r>
    </w:p>
    <w:p w:rsidR="00645ADE" w:rsidRDefault="00645ADE">
      <w:pPr>
        <w:pStyle w:val="Index1"/>
        <w:tabs>
          <w:tab w:val="right" w:leader="dot" w:pos="4310"/>
        </w:tabs>
        <w:rPr>
          <w:noProof/>
        </w:rPr>
      </w:pPr>
      <w:r>
        <w:rPr>
          <w:noProof/>
        </w:rPr>
        <w:t>SPECYSC1</w:t>
      </w:r>
      <w:r>
        <w:rPr>
          <w:noProof/>
        </w:rPr>
        <w:tab/>
        <w:t>7</w:t>
      </w:r>
    </w:p>
    <w:p w:rsidR="00645ADE" w:rsidRDefault="00645ADE">
      <w:pPr>
        <w:pStyle w:val="Index1"/>
        <w:tabs>
          <w:tab w:val="right" w:leader="dot" w:pos="4310"/>
        </w:tabs>
        <w:rPr>
          <w:noProof/>
        </w:rPr>
      </w:pPr>
      <w:r>
        <w:rPr>
          <w:noProof/>
        </w:rPr>
        <w:t>SPECYSC2</w:t>
      </w:r>
      <w:r>
        <w:rPr>
          <w:noProof/>
        </w:rPr>
        <w:tab/>
        <w:t>7</w:t>
      </w:r>
    </w:p>
    <w:p w:rsidR="00645ADE" w:rsidRDefault="00645ADE">
      <w:pPr>
        <w:pStyle w:val="Index1"/>
        <w:tabs>
          <w:tab w:val="right" w:leader="dot" w:pos="4310"/>
        </w:tabs>
        <w:rPr>
          <w:noProof/>
        </w:rPr>
      </w:pPr>
      <w:r>
        <w:rPr>
          <w:noProof/>
        </w:rPr>
        <w:t>SPECYSC3</w:t>
      </w:r>
      <w:r>
        <w:rPr>
          <w:noProof/>
        </w:rPr>
        <w:tab/>
        <w:t>7</w:t>
      </w:r>
    </w:p>
    <w:p w:rsidR="00645ADE" w:rsidRDefault="00645ADE">
      <w:pPr>
        <w:pStyle w:val="Index1"/>
        <w:tabs>
          <w:tab w:val="right" w:leader="dot" w:pos="4310"/>
        </w:tabs>
        <w:rPr>
          <w:noProof/>
        </w:rPr>
      </w:pPr>
      <w:r>
        <w:rPr>
          <w:noProof/>
        </w:rPr>
        <w:t>SPEVR345</w:t>
      </w:r>
      <w:r>
        <w:rPr>
          <w:noProof/>
        </w:rPr>
        <w:tab/>
        <w:t>47</w:t>
      </w:r>
    </w:p>
    <w:p w:rsidR="00645ADE" w:rsidRDefault="00645ADE">
      <w:pPr>
        <w:pStyle w:val="Index1"/>
        <w:tabs>
          <w:tab w:val="right" w:leader="dot" w:pos="4310"/>
        </w:tabs>
        <w:rPr>
          <w:noProof/>
        </w:rPr>
      </w:pPr>
      <w:r>
        <w:rPr>
          <w:noProof/>
        </w:rPr>
        <w:t>SPFTRWRK</w:t>
      </w:r>
      <w:r>
        <w:rPr>
          <w:noProof/>
        </w:rPr>
        <w:tab/>
        <w:t>83</w:t>
      </w:r>
    </w:p>
    <w:p w:rsidR="00645ADE" w:rsidRDefault="00645ADE">
      <w:pPr>
        <w:pStyle w:val="Index1"/>
        <w:tabs>
          <w:tab w:val="right" w:leader="dot" w:pos="4310"/>
        </w:tabs>
        <w:rPr>
          <w:noProof/>
        </w:rPr>
      </w:pPr>
      <w:r>
        <w:rPr>
          <w:noProof/>
        </w:rPr>
        <w:t>SPGOCHIL</w:t>
      </w:r>
      <w:r>
        <w:rPr>
          <w:noProof/>
        </w:rPr>
        <w:tab/>
        <w:t>58</w:t>
      </w:r>
    </w:p>
    <w:p w:rsidR="00645ADE" w:rsidRDefault="00645ADE">
      <w:pPr>
        <w:pStyle w:val="Index1"/>
        <w:tabs>
          <w:tab w:val="right" w:leader="dot" w:pos="4310"/>
        </w:tabs>
        <w:rPr>
          <w:noProof/>
        </w:rPr>
      </w:pPr>
      <w:r>
        <w:rPr>
          <w:noProof/>
        </w:rPr>
        <w:t>SPLKLATD</w:t>
      </w:r>
      <w:r>
        <w:rPr>
          <w:noProof/>
        </w:rPr>
        <w:tab/>
        <w:t>8</w:t>
      </w:r>
    </w:p>
    <w:p w:rsidR="00645ADE" w:rsidRDefault="00645ADE">
      <w:pPr>
        <w:pStyle w:val="Index1"/>
        <w:tabs>
          <w:tab w:val="right" w:leader="dot" w:pos="4310"/>
        </w:tabs>
        <w:rPr>
          <w:noProof/>
        </w:rPr>
      </w:pPr>
      <w:r>
        <w:rPr>
          <w:noProof/>
        </w:rPr>
        <w:t>SPLNSRC</w:t>
      </w:r>
      <w:r>
        <w:rPr>
          <w:noProof/>
        </w:rPr>
        <w:tab/>
        <w:t>72</w:t>
      </w:r>
    </w:p>
    <w:p w:rsidR="00645ADE" w:rsidRDefault="00645ADE">
      <w:pPr>
        <w:pStyle w:val="Index1"/>
        <w:tabs>
          <w:tab w:val="right" w:leader="dot" w:pos="4310"/>
        </w:tabs>
        <w:rPr>
          <w:noProof/>
        </w:rPr>
      </w:pPr>
      <w:r>
        <w:rPr>
          <w:noProof/>
        </w:rPr>
        <w:t>SPLSTLKE</w:t>
      </w:r>
      <w:r>
        <w:rPr>
          <w:noProof/>
        </w:rPr>
        <w:tab/>
        <w:t>80</w:t>
      </w:r>
    </w:p>
    <w:p w:rsidR="00645ADE" w:rsidRDefault="00645ADE">
      <w:pPr>
        <w:pStyle w:val="Index1"/>
        <w:tabs>
          <w:tab w:val="right" w:leader="dot" w:pos="4310"/>
        </w:tabs>
        <w:rPr>
          <w:noProof/>
        </w:rPr>
      </w:pPr>
      <w:r>
        <w:rPr>
          <w:noProof/>
        </w:rPr>
        <w:t>SPMCRPS1</w:t>
      </w:r>
      <w:r>
        <w:rPr>
          <w:noProof/>
        </w:rPr>
        <w:tab/>
        <w:t>16</w:t>
      </w:r>
    </w:p>
    <w:p w:rsidR="00645ADE" w:rsidRDefault="00645ADE">
      <w:pPr>
        <w:pStyle w:val="Index1"/>
        <w:tabs>
          <w:tab w:val="right" w:leader="dot" w:pos="4310"/>
        </w:tabs>
        <w:rPr>
          <w:noProof/>
        </w:rPr>
      </w:pPr>
      <w:r>
        <w:rPr>
          <w:noProof/>
        </w:rPr>
        <w:t>SPMCRPS2</w:t>
      </w:r>
      <w:r>
        <w:rPr>
          <w:noProof/>
        </w:rPr>
        <w:tab/>
        <w:t>16</w:t>
      </w:r>
    </w:p>
    <w:p w:rsidR="00645ADE" w:rsidRDefault="00645ADE">
      <w:pPr>
        <w:pStyle w:val="Index1"/>
        <w:tabs>
          <w:tab w:val="right" w:leader="dot" w:pos="4310"/>
        </w:tabs>
        <w:rPr>
          <w:noProof/>
        </w:rPr>
      </w:pPr>
      <w:r>
        <w:rPr>
          <w:noProof/>
        </w:rPr>
        <w:t>SPMCRPS3</w:t>
      </w:r>
      <w:r>
        <w:rPr>
          <w:noProof/>
        </w:rPr>
        <w:tab/>
        <w:t>16</w:t>
      </w:r>
    </w:p>
    <w:p w:rsidR="00645ADE" w:rsidRDefault="00645ADE">
      <w:pPr>
        <w:pStyle w:val="Index1"/>
        <w:tabs>
          <w:tab w:val="right" w:leader="dot" w:pos="4310"/>
        </w:tabs>
        <w:rPr>
          <w:noProof/>
        </w:rPr>
      </w:pPr>
      <w:r>
        <w:rPr>
          <w:noProof/>
        </w:rPr>
        <w:t>SPMCRPS4</w:t>
      </w:r>
      <w:r>
        <w:rPr>
          <w:noProof/>
        </w:rPr>
        <w:tab/>
        <w:t>16</w:t>
      </w:r>
    </w:p>
    <w:p w:rsidR="00645ADE" w:rsidRDefault="00645ADE">
      <w:pPr>
        <w:pStyle w:val="Index1"/>
        <w:tabs>
          <w:tab w:val="right" w:leader="dot" w:pos="4310"/>
        </w:tabs>
        <w:rPr>
          <w:noProof/>
        </w:rPr>
      </w:pPr>
      <w:r>
        <w:rPr>
          <w:noProof/>
        </w:rPr>
        <w:t>SPMSTLKE</w:t>
      </w:r>
      <w:r>
        <w:rPr>
          <w:noProof/>
        </w:rPr>
        <w:tab/>
        <w:t>79</w:t>
      </w:r>
    </w:p>
    <w:p w:rsidR="00645ADE" w:rsidRDefault="00645ADE">
      <w:pPr>
        <w:pStyle w:val="Index1"/>
        <w:tabs>
          <w:tab w:val="right" w:leader="dot" w:pos="4310"/>
        </w:tabs>
        <w:rPr>
          <w:noProof/>
        </w:rPr>
      </w:pPr>
      <w:r>
        <w:rPr>
          <w:noProof/>
        </w:rPr>
        <w:t>SPNDR301</w:t>
      </w:r>
      <w:r>
        <w:rPr>
          <w:noProof/>
        </w:rPr>
        <w:tab/>
        <w:t>36</w:t>
      </w:r>
    </w:p>
    <w:p w:rsidR="00645ADE" w:rsidRDefault="00645ADE">
      <w:pPr>
        <w:pStyle w:val="Index1"/>
        <w:tabs>
          <w:tab w:val="right" w:leader="dot" w:pos="4310"/>
        </w:tabs>
        <w:rPr>
          <w:noProof/>
        </w:rPr>
      </w:pPr>
      <w:r>
        <w:rPr>
          <w:noProof/>
        </w:rPr>
        <w:t>SPNDR302</w:t>
      </w:r>
      <w:r>
        <w:rPr>
          <w:noProof/>
        </w:rPr>
        <w:tab/>
        <w:t>36</w:t>
      </w:r>
    </w:p>
    <w:p w:rsidR="00645ADE" w:rsidRDefault="00645ADE">
      <w:pPr>
        <w:pStyle w:val="Index1"/>
        <w:tabs>
          <w:tab w:val="right" w:leader="dot" w:pos="4310"/>
        </w:tabs>
        <w:rPr>
          <w:noProof/>
        </w:rPr>
      </w:pPr>
      <w:r>
        <w:rPr>
          <w:noProof/>
        </w:rPr>
        <w:t>SPNDR303</w:t>
      </w:r>
      <w:r>
        <w:rPr>
          <w:noProof/>
        </w:rPr>
        <w:tab/>
        <w:t>36</w:t>
      </w:r>
    </w:p>
    <w:p w:rsidR="00645ADE" w:rsidRDefault="00645ADE">
      <w:pPr>
        <w:pStyle w:val="Index1"/>
        <w:tabs>
          <w:tab w:val="right" w:leader="dot" w:pos="4310"/>
        </w:tabs>
        <w:rPr>
          <w:noProof/>
        </w:rPr>
      </w:pPr>
      <w:r>
        <w:rPr>
          <w:noProof/>
        </w:rPr>
        <w:t>SPNDR304</w:t>
      </w:r>
      <w:r>
        <w:rPr>
          <w:noProof/>
        </w:rPr>
        <w:tab/>
        <w:t>36</w:t>
      </w:r>
    </w:p>
    <w:p w:rsidR="00645ADE" w:rsidRDefault="00645ADE">
      <w:pPr>
        <w:pStyle w:val="Index1"/>
        <w:tabs>
          <w:tab w:val="right" w:leader="dot" w:pos="4310"/>
        </w:tabs>
        <w:rPr>
          <w:noProof/>
        </w:rPr>
      </w:pPr>
      <w:r>
        <w:rPr>
          <w:noProof/>
        </w:rPr>
        <w:t>SPNDR305</w:t>
      </w:r>
      <w:r>
        <w:rPr>
          <w:noProof/>
        </w:rPr>
        <w:tab/>
        <w:t>36</w:t>
      </w:r>
    </w:p>
    <w:p w:rsidR="00645ADE" w:rsidRDefault="00645ADE">
      <w:pPr>
        <w:pStyle w:val="Index1"/>
        <w:tabs>
          <w:tab w:val="right" w:leader="dot" w:pos="4310"/>
        </w:tabs>
        <w:rPr>
          <w:noProof/>
        </w:rPr>
      </w:pPr>
      <w:r>
        <w:rPr>
          <w:noProof/>
        </w:rPr>
        <w:t>SPNDR306</w:t>
      </w:r>
      <w:r>
        <w:rPr>
          <w:noProof/>
        </w:rPr>
        <w:tab/>
        <w:t>36</w:t>
      </w:r>
    </w:p>
    <w:p w:rsidR="00645ADE" w:rsidRDefault="00645ADE">
      <w:pPr>
        <w:pStyle w:val="Index1"/>
        <w:tabs>
          <w:tab w:val="right" w:leader="dot" w:pos="4310"/>
        </w:tabs>
        <w:rPr>
          <w:noProof/>
        </w:rPr>
      </w:pPr>
      <w:r>
        <w:rPr>
          <w:noProof/>
        </w:rPr>
        <w:t>SPNDR307</w:t>
      </w:r>
      <w:r>
        <w:rPr>
          <w:noProof/>
        </w:rPr>
        <w:tab/>
        <w:t>36</w:t>
      </w:r>
    </w:p>
    <w:p w:rsidR="00645ADE" w:rsidRDefault="00645ADE">
      <w:pPr>
        <w:pStyle w:val="Index1"/>
        <w:tabs>
          <w:tab w:val="right" w:leader="dot" w:pos="4310"/>
        </w:tabs>
        <w:rPr>
          <w:noProof/>
        </w:rPr>
      </w:pPr>
      <w:r>
        <w:rPr>
          <w:noProof/>
        </w:rPr>
        <w:t>SPNLNGIN</w:t>
      </w:r>
      <w:r>
        <w:rPr>
          <w:noProof/>
        </w:rPr>
        <w:tab/>
        <w:t>8</w:t>
      </w:r>
    </w:p>
    <w:p w:rsidR="00645ADE" w:rsidRDefault="00645ADE">
      <w:pPr>
        <w:pStyle w:val="Index1"/>
        <w:tabs>
          <w:tab w:val="right" w:leader="dot" w:pos="4310"/>
        </w:tabs>
        <w:rPr>
          <w:noProof/>
        </w:rPr>
      </w:pPr>
      <w:r>
        <w:rPr>
          <w:noProof/>
        </w:rPr>
        <w:t>SPNMR303</w:t>
      </w:r>
      <w:r>
        <w:rPr>
          <w:noProof/>
        </w:rPr>
        <w:tab/>
        <w:t>39</w:t>
      </w:r>
    </w:p>
    <w:p w:rsidR="00645ADE" w:rsidRDefault="00645ADE">
      <w:pPr>
        <w:pStyle w:val="Index1"/>
        <w:tabs>
          <w:tab w:val="right" w:leader="dot" w:pos="4310"/>
        </w:tabs>
        <w:rPr>
          <w:noProof/>
        </w:rPr>
      </w:pPr>
      <w:r>
        <w:rPr>
          <w:noProof/>
        </w:rPr>
        <w:t>SPNMR304</w:t>
      </w:r>
      <w:r>
        <w:rPr>
          <w:noProof/>
        </w:rPr>
        <w:tab/>
        <w:t>39</w:t>
      </w:r>
    </w:p>
    <w:p w:rsidR="00645ADE" w:rsidRDefault="00645ADE">
      <w:pPr>
        <w:pStyle w:val="Index1"/>
        <w:tabs>
          <w:tab w:val="right" w:leader="dot" w:pos="4310"/>
        </w:tabs>
        <w:rPr>
          <w:noProof/>
        </w:rPr>
      </w:pPr>
      <w:r>
        <w:rPr>
          <w:noProof/>
        </w:rPr>
        <w:t>SPNMR307</w:t>
      </w:r>
      <w:r>
        <w:rPr>
          <w:noProof/>
        </w:rPr>
        <w:tab/>
        <w:t>39</w:t>
      </w:r>
    </w:p>
    <w:p w:rsidR="00645ADE" w:rsidRDefault="00645ADE">
      <w:pPr>
        <w:pStyle w:val="Index1"/>
        <w:tabs>
          <w:tab w:val="right" w:leader="dot" w:pos="4310"/>
        </w:tabs>
        <w:rPr>
          <w:noProof/>
        </w:rPr>
      </w:pPr>
      <w:r>
        <w:rPr>
          <w:noProof/>
        </w:rPr>
        <w:t>SPNMR308</w:t>
      </w:r>
      <w:r>
        <w:rPr>
          <w:noProof/>
        </w:rPr>
        <w:tab/>
        <w:t>39</w:t>
      </w:r>
    </w:p>
    <w:p w:rsidR="00645ADE" w:rsidRDefault="00645ADE">
      <w:pPr>
        <w:pStyle w:val="Index1"/>
        <w:tabs>
          <w:tab w:val="right" w:leader="dot" w:pos="4310"/>
        </w:tabs>
        <w:rPr>
          <w:noProof/>
        </w:rPr>
      </w:pPr>
      <w:r>
        <w:rPr>
          <w:noProof/>
        </w:rPr>
        <w:t>SPNMR309</w:t>
      </w:r>
      <w:r>
        <w:rPr>
          <w:noProof/>
        </w:rPr>
        <w:tab/>
        <w:t>39</w:t>
      </w:r>
    </w:p>
    <w:p w:rsidR="00645ADE" w:rsidRDefault="00645ADE">
      <w:pPr>
        <w:pStyle w:val="Index1"/>
        <w:tabs>
          <w:tab w:val="right" w:leader="dot" w:pos="4310"/>
        </w:tabs>
        <w:rPr>
          <w:noProof/>
        </w:rPr>
      </w:pPr>
      <w:r>
        <w:rPr>
          <w:noProof/>
        </w:rPr>
        <w:t>SPNMR310</w:t>
      </w:r>
      <w:r>
        <w:rPr>
          <w:noProof/>
        </w:rPr>
        <w:tab/>
        <w:t>39</w:t>
      </w:r>
    </w:p>
    <w:p w:rsidR="00645ADE" w:rsidRDefault="00645ADE">
      <w:pPr>
        <w:pStyle w:val="Index1"/>
        <w:tabs>
          <w:tab w:val="right" w:leader="dot" w:pos="4310"/>
        </w:tabs>
        <w:rPr>
          <w:noProof/>
        </w:rPr>
      </w:pPr>
      <w:r>
        <w:rPr>
          <w:noProof/>
        </w:rPr>
        <w:t>SPNMR311</w:t>
      </w:r>
      <w:r>
        <w:rPr>
          <w:noProof/>
        </w:rPr>
        <w:tab/>
        <w:t>39</w:t>
      </w:r>
    </w:p>
    <w:p w:rsidR="00645ADE" w:rsidRDefault="00645ADE">
      <w:pPr>
        <w:pStyle w:val="Index1"/>
        <w:tabs>
          <w:tab w:val="right" w:leader="dot" w:pos="4310"/>
        </w:tabs>
        <w:rPr>
          <w:noProof/>
        </w:rPr>
      </w:pPr>
      <w:r>
        <w:rPr>
          <w:noProof/>
        </w:rPr>
        <w:t>SPNMR312</w:t>
      </w:r>
      <w:r>
        <w:rPr>
          <w:noProof/>
        </w:rPr>
        <w:tab/>
        <w:t>39</w:t>
      </w:r>
    </w:p>
    <w:p w:rsidR="00645ADE" w:rsidRDefault="00645ADE">
      <w:pPr>
        <w:pStyle w:val="Index1"/>
        <w:tabs>
          <w:tab w:val="right" w:leader="dot" w:pos="4310"/>
        </w:tabs>
        <w:rPr>
          <w:noProof/>
        </w:rPr>
      </w:pPr>
      <w:r>
        <w:rPr>
          <w:noProof/>
        </w:rPr>
        <w:t>SPNMR313</w:t>
      </w:r>
      <w:r>
        <w:rPr>
          <w:noProof/>
        </w:rPr>
        <w:tab/>
        <w:t>39</w:t>
      </w:r>
    </w:p>
    <w:p w:rsidR="00645ADE" w:rsidRDefault="00645ADE">
      <w:pPr>
        <w:pStyle w:val="Index1"/>
        <w:tabs>
          <w:tab w:val="right" w:leader="dot" w:pos="4310"/>
        </w:tabs>
        <w:rPr>
          <w:noProof/>
        </w:rPr>
      </w:pPr>
      <w:r>
        <w:rPr>
          <w:noProof/>
        </w:rPr>
        <w:t>SPNMR314</w:t>
      </w:r>
      <w:r>
        <w:rPr>
          <w:noProof/>
        </w:rPr>
        <w:tab/>
        <w:t>39</w:t>
      </w:r>
    </w:p>
    <w:p w:rsidR="00645ADE" w:rsidRDefault="00645ADE">
      <w:pPr>
        <w:pStyle w:val="Index1"/>
        <w:tabs>
          <w:tab w:val="right" w:leader="dot" w:pos="4310"/>
        </w:tabs>
        <w:rPr>
          <w:noProof/>
        </w:rPr>
      </w:pPr>
      <w:r>
        <w:rPr>
          <w:noProof/>
        </w:rPr>
        <w:t>SPNMR315</w:t>
      </w:r>
      <w:r>
        <w:rPr>
          <w:noProof/>
        </w:rPr>
        <w:tab/>
        <w:t>39</w:t>
      </w:r>
    </w:p>
    <w:p w:rsidR="00645ADE" w:rsidRDefault="00645ADE">
      <w:pPr>
        <w:pStyle w:val="Index1"/>
        <w:tabs>
          <w:tab w:val="right" w:leader="dot" w:pos="4310"/>
        </w:tabs>
        <w:rPr>
          <w:noProof/>
        </w:rPr>
      </w:pPr>
      <w:r>
        <w:rPr>
          <w:noProof/>
        </w:rPr>
        <w:t>SPNMR316</w:t>
      </w:r>
      <w:r>
        <w:rPr>
          <w:noProof/>
        </w:rPr>
        <w:tab/>
        <w:t>39</w:t>
      </w:r>
    </w:p>
    <w:p w:rsidR="00645ADE" w:rsidRDefault="00645ADE">
      <w:pPr>
        <w:pStyle w:val="Index1"/>
        <w:tabs>
          <w:tab w:val="right" w:leader="dot" w:pos="4310"/>
        </w:tabs>
        <w:rPr>
          <w:noProof/>
        </w:rPr>
      </w:pPr>
      <w:r>
        <w:rPr>
          <w:noProof/>
        </w:rPr>
        <w:t>SPNMR317</w:t>
      </w:r>
      <w:r>
        <w:rPr>
          <w:noProof/>
        </w:rPr>
        <w:tab/>
        <w:t>39</w:t>
      </w:r>
    </w:p>
    <w:p w:rsidR="00645ADE" w:rsidRDefault="00645ADE">
      <w:pPr>
        <w:pStyle w:val="Index1"/>
        <w:tabs>
          <w:tab w:val="right" w:leader="dot" w:pos="4310"/>
        </w:tabs>
        <w:rPr>
          <w:noProof/>
        </w:rPr>
      </w:pPr>
      <w:r>
        <w:rPr>
          <w:noProof/>
        </w:rPr>
        <w:t>SPNMR318</w:t>
      </w:r>
      <w:r>
        <w:rPr>
          <w:noProof/>
        </w:rPr>
        <w:tab/>
        <w:t>39</w:t>
      </w:r>
    </w:p>
    <w:p w:rsidR="00645ADE" w:rsidRDefault="00645ADE">
      <w:pPr>
        <w:pStyle w:val="Index1"/>
        <w:tabs>
          <w:tab w:val="right" w:leader="dot" w:pos="4310"/>
        </w:tabs>
        <w:rPr>
          <w:noProof/>
        </w:rPr>
      </w:pPr>
      <w:r>
        <w:rPr>
          <w:noProof/>
        </w:rPr>
        <w:t>SPNMR320</w:t>
      </w:r>
      <w:r>
        <w:rPr>
          <w:noProof/>
        </w:rPr>
        <w:tab/>
        <w:t>40</w:t>
      </w:r>
    </w:p>
    <w:p w:rsidR="00645ADE" w:rsidRDefault="00645ADE">
      <w:pPr>
        <w:pStyle w:val="Index1"/>
        <w:tabs>
          <w:tab w:val="right" w:leader="dot" w:pos="4310"/>
        </w:tabs>
        <w:rPr>
          <w:noProof/>
        </w:rPr>
      </w:pPr>
      <w:r>
        <w:rPr>
          <w:noProof/>
        </w:rPr>
        <w:t>SPNMR321</w:t>
      </w:r>
      <w:r>
        <w:rPr>
          <w:noProof/>
        </w:rPr>
        <w:tab/>
        <w:t>40</w:t>
      </w:r>
    </w:p>
    <w:p w:rsidR="00645ADE" w:rsidRDefault="00645ADE">
      <w:pPr>
        <w:pStyle w:val="Index1"/>
        <w:tabs>
          <w:tab w:val="right" w:leader="dot" w:pos="4310"/>
        </w:tabs>
        <w:rPr>
          <w:noProof/>
        </w:rPr>
      </w:pPr>
      <w:r>
        <w:rPr>
          <w:noProof/>
        </w:rPr>
        <w:t>SPNMR322</w:t>
      </w:r>
      <w:r>
        <w:rPr>
          <w:noProof/>
        </w:rPr>
        <w:tab/>
        <w:t>40</w:t>
      </w:r>
    </w:p>
    <w:p w:rsidR="00645ADE" w:rsidRDefault="00645ADE">
      <w:pPr>
        <w:pStyle w:val="Index1"/>
        <w:tabs>
          <w:tab w:val="right" w:leader="dot" w:pos="4310"/>
        </w:tabs>
        <w:rPr>
          <w:noProof/>
        </w:rPr>
      </w:pPr>
      <w:r>
        <w:rPr>
          <w:noProof/>
        </w:rPr>
        <w:t>SPNMR323</w:t>
      </w:r>
      <w:r>
        <w:rPr>
          <w:noProof/>
        </w:rPr>
        <w:tab/>
        <w:t>40</w:t>
      </w:r>
    </w:p>
    <w:p w:rsidR="00645ADE" w:rsidRDefault="00645ADE">
      <w:pPr>
        <w:pStyle w:val="Index1"/>
        <w:tabs>
          <w:tab w:val="right" w:leader="dot" w:pos="4310"/>
        </w:tabs>
        <w:rPr>
          <w:noProof/>
        </w:rPr>
      </w:pPr>
      <w:r>
        <w:rPr>
          <w:noProof/>
        </w:rPr>
        <w:t>SPNMR326</w:t>
      </w:r>
      <w:r>
        <w:rPr>
          <w:noProof/>
        </w:rPr>
        <w:tab/>
        <w:t>40</w:t>
      </w:r>
    </w:p>
    <w:p w:rsidR="00645ADE" w:rsidRDefault="00645ADE">
      <w:pPr>
        <w:pStyle w:val="Index1"/>
        <w:tabs>
          <w:tab w:val="right" w:leader="dot" w:pos="4310"/>
        </w:tabs>
        <w:rPr>
          <w:noProof/>
        </w:rPr>
      </w:pPr>
      <w:r>
        <w:rPr>
          <w:noProof/>
        </w:rPr>
        <w:t>SPNMR327</w:t>
      </w:r>
      <w:r>
        <w:rPr>
          <w:noProof/>
        </w:rPr>
        <w:tab/>
        <w:t>40</w:t>
      </w:r>
    </w:p>
    <w:p w:rsidR="00645ADE" w:rsidRDefault="00645ADE">
      <w:pPr>
        <w:pStyle w:val="Index1"/>
        <w:tabs>
          <w:tab w:val="right" w:leader="dot" w:pos="4310"/>
        </w:tabs>
        <w:rPr>
          <w:noProof/>
        </w:rPr>
      </w:pPr>
      <w:r>
        <w:rPr>
          <w:noProof/>
        </w:rPr>
        <w:t>SPNR319A</w:t>
      </w:r>
      <w:r>
        <w:rPr>
          <w:noProof/>
        </w:rPr>
        <w:tab/>
        <w:t>39</w:t>
      </w:r>
    </w:p>
    <w:p w:rsidR="00645ADE" w:rsidRDefault="00645ADE">
      <w:pPr>
        <w:pStyle w:val="Index1"/>
        <w:tabs>
          <w:tab w:val="right" w:leader="dot" w:pos="4310"/>
        </w:tabs>
        <w:rPr>
          <w:noProof/>
        </w:rPr>
      </w:pPr>
      <w:r>
        <w:rPr>
          <w:noProof/>
        </w:rPr>
        <w:t>SPNR319B</w:t>
      </w:r>
      <w:r>
        <w:rPr>
          <w:noProof/>
        </w:rPr>
        <w:tab/>
        <w:t>40</w:t>
      </w:r>
    </w:p>
    <w:p w:rsidR="00645ADE" w:rsidRDefault="00645ADE">
      <w:pPr>
        <w:pStyle w:val="Index1"/>
        <w:tabs>
          <w:tab w:val="right" w:leader="dot" w:pos="4310"/>
        </w:tabs>
        <w:rPr>
          <w:noProof/>
        </w:rPr>
      </w:pPr>
      <w:r>
        <w:rPr>
          <w:noProof/>
        </w:rPr>
        <w:t>SPNSCRK1</w:t>
      </w:r>
      <w:r>
        <w:rPr>
          <w:noProof/>
        </w:rPr>
        <w:tab/>
        <w:t>9</w:t>
      </w:r>
    </w:p>
    <w:p w:rsidR="00645ADE" w:rsidRDefault="00645ADE">
      <w:pPr>
        <w:pStyle w:val="Index1"/>
        <w:tabs>
          <w:tab w:val="right" w:leader="dot" w:pos="4310"/>
        </w:tabs>
        <w:rPr>
          <w:noProof/>
        </w:rPr>
      </w:pPr>
      <w:r>
        <w:rPr>
          <w:noProof/>
        </w:rPr>
        <w:t>SPNSCRK2</w:t>
      </w:r>
      <w:r>
        <w:rPr>
          <w:noProof/>
        </w:rPr>
        <w:tab/>
        <w:t>9</w:t>
      </w:r>
    </w:p>
    <w:p w:rsidR="00645ADE" w:rsidRDefault="00645ADE">
      <w:pPr>
        <w:pStyle w:val="Index1"/>
        <w:tabs>
          <w:tab w:val="right" w:leader="dot" w:pos="4310"/>
        </w:tabs>
        <w:rPr>
          <w:noProof/>
        </w:rPr>
      </w:pPr>
      <w:r>
        <w:rPr>
          <w:noProof/>
        </w:rPr>
        <w:t>SPNSCRK3</w:t>
      </w:r>
      <w:r>
        <w:rPr>
          <w:noProof/>
        </w:rPr>
        <w:tab/>
        <w:t>9</w:t>
      </w:r>
    </w:p>
    <w:p w:rsidR="00645ADE" w:rsidRDefault="00645ADE">
      <w:pPr>
        <w:pStyle w:val="Index1"/>
        <w:tabs>
          <w:tab w:val="right" w:leader="dot" w:pos="4310"/>
        </w:tabs>
        <w:rPr>
          <w:noProof/>
        </w:rPr>
      </w:pPr>
      <w:r>
        <w:rPr>
          <w:noProof/>
        </w:rPr>
        <w:t>SPNTRNSC</w:t>
      </w:r>
      <w:r>
        <w:rPr>
          <w:noProof/>
        </w:rPr>
        <w:tab/>
        <w:t>8</w:t>
      </w:r>
    </w:p>
    <w:p w:rsidR="00645ADE" w:rsidRDefault="00645ADE">
      <w:pPr>
        <w:pStyle w:val="Index1"/>
        <w:tabs>
          <w:tab w:val="right" w:leader="dot" w:pos="4310"/>
        </w:tabs>
        <w:rPr>
          <w:noProof/>
        </w:rPr>
      </w:pPr>
      <w:r>
        <w:rPr>
          <w:noProof/>
        </w:rPr>
        <w:t>SPNWHSC1</w:t>
      </w:r>
      <w:r>
        <w:rPr>
          <w:noProof/>
        </w:rPr>
        <w:tab/>
        <w:t>8</w:t>
      </w:r>
    </w:p>
    <w:p w:rsidR="00645ADE" w:rsidRDefault="00645ADE">
      <w:pPr>
        <w:pStyle w:val="Index1"/>
        <w:tabs>
          <w:tab w:val="right" w:leader="dot" w:pos="4310"/>
        </w:tabs>
        <w:rPr>
          <w:noProof/>
        </w:rPr>
      </w:pPr>
      <w:r>
        <w:rPr>
          <w:noProof/>
        </w:rPr>
        <w:t>SPNWHSC2</w:t>
      </w:r>
      <w:r>
        <w:rPr>
          <w:noProof/>
        </w:rPr>
        <w:tab/>
        <w:t>8</w:t>
      </w:r>
    </w:p>
    <w:p w:rsidR="00645ADE" w:rsidRDefault="00645ADE">
      <w:pPr>
        <w:pStyle w:val="Index1"/>
        <w:tabs>
          <w:tab w:val="right" w:leader="dot" w:pos="4310"/>
        </w:tabs>
        <w:rPr>
          <w:noProof/>
        </w:rPr>
      </w:pPr>
      <w:r>
        <w:rPr>
          <w:noProof/>
        </w:rPr>
        <w:t>SPNWHSC3</w:t>
      </w:r>
      <w:r>
        <w:rPr>
          <w:noProof/>
        </w:rPr>
        <w:tab/>
        <w:t>8</w:t>
      </w:r>
    </w:p>
    <w:p w:rsidR="00645ADE" w:rsidRDefault="00645ADE">
      <w:pPr>
        <w:pStyle w:val="Index1"/>
        <w:tabs>
          <w:tab w:val="right" w:leader="dot" w:pos="4310"/>
        </w:tabs>
        <w:rPr>
          <w:noProof/>
        </w:rPr>
      </w:pPr>
      <w:r>
        <w:rPr>
          <w:noProof/>
        </w:rPr>
        <w:t>SPOWN24</w:t>
      </w:r>
      <w:r>
        <w:rPr>
          <w:noProof/>
        </w:rPr>
        <w:tab/>
        <w:t>33</w:t>
      </w:r>
    </w:p>
    <w:p w:rsidR="00645ADE" w:rsidRDefault="00645ADE">
      <w:pPr>
        <w:pStyle w:val="Index1"/>
        <w:tabs>
          <w:tab w:val="right" w:leader="dot" w:pos="4310"/>
        </w:tabs>
        <w:rPr>
          <w:noProof/>
        </w:rPr>
      </w:pPr>
      <w:r>
        <w:rPr>
          <w:noProof/>
        </w:rPr>
        <w:t>SPPLAN01</w:t>
      </w:r>
      <w:r>
        <w:rPr>
          <w:noProof/>
        </w:rPr>
        <w:tab/>
        <w:t>26</w:t>
      </w:r>
    </w:p>
    <w:p w:rsidR="00645ADE" w:rsidRDefault="00645ADE">
      <w:pPr>
        <w:pStyle w:val="Index1"/>
        <w:tabs>
          <w:tab w:val="right" w:leader="dot" w:pos="4310"/>
        </w:tabs>
        <w:rPr>
          <w:noProof/>
        </w:rPr>
      </w:pPr>
      <w:r>
        <w:rPr>
          <w:noProof/>
        </w:rPr>
        <w:t>SPPLAN02</w:t>
      </w:r>
      <w:r>
        <w:rPr>
          <w:noProof/>
        </w:rPr>
        <w:tab/>
        <w:t>26</w:t>
      </w:r>
    </w:p>
    <w:p w:rsidR="00645ADE" w:rsidRDefault="00645ADE">
      <w:pPr>
        <w:pStyle w:val="Index1"/>
        <w:tabs>
          <w:tab w:val="right" w:leader="dot" w:pos="4310"/>
        </w:tabs>
        <w:rPr>
          <w:noProof/>
        </w:rPr>
      </w:pPr>
      <w:r>
        <w:rPr>
          <w:noProof/>
        </w:rPr>
        <w:t>SPPLAN03</w:t>
      </w:r>
      <w:r>
        <w:rPr>
          <w:noProof/>
        </w:rPr>
        <w:tab/>
        <w:t>26</w:t>
      </w:r>
    </w:p>
    <w:p w:rsidR="00645ADE" w:rsidRDefault="00645ADE">
      <w:pPr>
        <w:pStyle w:val="Index1"/>
        <w:tabs>
          <w:tab w:val="right" w:leader="dot" w:pos="4310"/>
        </w:tabs>
        <w:rPr>
          <w:noProof/>
        </w:rPr>
      </w:pPr>
      <w:r>
        <w:rPr>
          <w:noProof/>
        </w:rPr>
        <w:t>SPRSEXP1</w:t>
      </w:r>
      <w:r>
        <w:rPr>
          <w:noProof/>
        </w:rPr>
        <w:tab/>
        <w:t>11</w:t>
      </w:r>
    </w:p>
    <w:p w:rsidR="00645ADE" w:rsidRDefault="00645ADE">
      <w:pPr>
        <w:pStyle w:val="Index1"/>
        <w:tabs>
          <w:tab w:val="right" w:leader="dot" w:pos="4310"/>
        </w:tabs>
        <w:rPr>
          <w:noProof/>
        </w:rPr>
      </w:pPr>
      <w:r>
        <w:rPr>
          <w:noProof/>
        </w:rPr>
        <w:t>SPRSEXP2</w:t>
      </w:r>
      <w:r>
        <w:rPr>
          <w:noProof/>
        </w:rPr>
        <w:tab/>
        <w:t>11</w:t>
      </w:r>
    </w:p>
    <w:p w:rsidR="00645ADE" w:rsidRDefault="00645ADE">
      <w:pPr>
        <w:pStyle w:val="Index1"/>
        <w:tabs>
          <w:tab w:val="right" w:leader="dot" w:pos="4310"/>
        </w:tabs>
        <w:rPr>
          <w:noProof/>
        </w:rPr>
      </w:pPr>
      <w:r>
        <w:rPr>
          <w:noProof/>
        </w:rPr>
        <w:t>SPRSEXP3</w:t>
      </w:r>
      <w:r>
        <w:rPr>
          <w:noProof/>
        </w:rPr>
        <w:tab/>
        <w:t>11</w:t>
      </w:r>
    </w:p>
    <w:p w:rsidR="00645ADE" w:rsidRDefault="00645ADE">
      <w:pPr>
        <w:pStyle w:val="Index1"/>
        <w:tabs>
          <w:tab w:val="right" w:leader="dot" w:pos="4310"/>
        </w:tabs>
        <w:rPr>
          <w:noProof/>
        </w:rPr>
      </w:pPr>
      <w:r>
        <w:rPr>
          <w:noProof/>
        </w:rPr>
        <w:t>SPRSEXP4</w:t>
      </w:r>
      <w:r>
        <w:rPr>
          <w:noProof/>
        </w:rPr>
        <w:tab/>
        <w:t>11</w:t>
      </w:r>
    </w:p>
    <w:p w:rsidR="00645ADE" w:rsidRDefault="00645ADE">
      <w:pPr>
        <w:pStyle w:val="Index1"/>
        <w:tabs>
          <w:tab w:val="right" w:leader="dot" w:pos="4310"/>
        </w:tabs>
        <w:rPr>
          <w:noProof/>
        </w:rPr>
      </w:pPr>
      <w:r>
        <w:rPr>
          <w:noProof/>
        </w:rPr>
        <w:t>SPRSEXP5</w:t>
      </w:r>
      <w:r>
        <w:rPr>
          <w:noProof/>
        </w:rPr>
        <w:tab/>
        <w:t>11</w:t>
      </w:r>
    </w:p>
    <w:p w:rsidR="00645ADE" w:rsidRDefault="00645ADE">
      <w:pPr>
        <w:pStyle w:val="Index1"/>
        <w:tabs>
          <w:tab w:val="right" w:leader="dot" w:pos="4310"/>
        </w:tabs>
        <w:rPr>
          <w:noProof/>
        </w:rPr>
      </w:pPr>
      <w:r>
        <w:rPr>
          <w:noProof/>
        </w:rPr>
        <w:t>SPRSEXP6</w:t>
      </w:r>
      <w:r>
        <w:rPr>
          <w:noProof/>
        </w:rPr>
        <w:tab/>
        <w:t>11</w:t>
      </w:r>
    </w:p>
    <w:p w:rsidR="00645ADE" w:rsidRDefault="00645ADE">
      <w:pPr>
        <w:pStyle w:val="Index1"/>
        <w:tabs>
          <w:tab w:val="right" w:leader="dot" w:pos="4310"/>
        </w:tabs>
        <w:rPr>
          <w:noProof/>
        </w:rPr>
      </w:pPr>
      <w:r>
        <w:rPr>
          <w:noProof/>
        </w:rPr>
        <w:t>SPRSNEX1</w:t>
      </w:r>
      <w:r>
        <w:rPr>
          <w:noProof/>
        </w:rPr>
        <w:tab/>
        <w:t>13</w:t>
      </w:r>
    </w:p>
    <w:p w:rsidR="00645ADE" w:rsidRDefault="00645ADE">
      <w:pPr>
        <w:pStyle w:val="Index1"/>
        <w:tabs>
          <w:tab w:val="right" w:leader="dot" w:pos="4310"/>
        </w:tabs>
        <w:rPr>
          <w:noProof/>
        </w:rPr>
      </w:pPr>
      <w:r>
        <w:rPr>
          <w:noProof/>
        </w:rPr>
        <w:t>SPRSNEX2</w:t>
      </w:r>
      <w:r>
        <w:rPr>
          <w:noProof/>
        </w:rPr>
        <w:tab/>
        <w:t>13</w:t>
      </w:r>
    </w:p>
    <w:p w:rsidR="00645ADE" w:rsidRDefault="00645ADE">
      <w:pPr>
        <w:pStyle w:val="Index1"/>
        <w:tabs>
          <w:tab w:val="right" w:leader="dot" w:pos="4310"/>
        </w:tabs>
        <w:rPr>
          <w:noProof/>
        </w:rPr>
      </w:pPr>
      <w:r>
        <w:rPr>
          <w:noProof/>
        </w:rPr>
        <w:t>SPRSNEX3</w:t>
      </w:r>
      <w:r>
        <w:rPr>
          <w:noProof/>
        </w:rPr>
        <w:tab/>
        <w:t>13</w:t>
      </w:r>
    </w:p>
    <w:p w:rsidR="00645ADE" w:rsidRDefault="00645ADE">
      <w:pPr>
        <w:pStyle w:val="Index1"/>
        <w:tabs>
          <w:tab w:val="right" w:leader="dot" w:pos="4310"/>
        </w:tabs>
        <w:rPr>
          <w:noProof/>
        </w:rPr>
      </w:pPr>
      <w:r>
        <w:rPr>
          <w:noProof/>
        </w:rPr>
        <w:t>SPRSNEXP</w:t>
      </w:r>
      <w:r>
        <w:rPr>
          <w:noProof/>
        </w:rPr>
        <w:tab/>
        <w:t>9</w:t>
      </w:r>
    </w:p>
    <w:p w:rsidR="00645ADE" w:rsidRDefault="00645ADE">
      <w:pPr>
        <w:pStyle w:val="Index1"/>
        <w:tabs>
          <w:tab w:val="right" w:leader="dot" w:pos="4310"/>
        </w:tabs>
        <w:rPr>
          <w:noProof/>
        </w:rPr>
      </w:pPr>
      <w:r>
        <w:rPr>
          <w:noProof/>
        </w:rPr>
        <w:t>SPSCRISK</w:t>
      </w:r>
      <w:r>
        <w:rPr>
          <w:noProof/>
        </w:rPr>
        <w:tab/>
        <w:t>8, 79</w:t>
      </w:r>
    </w:p>
    <w:p w:rsidR="00645ADE" w:rsidRDefault="00645ADE">
      <w:pPr>
        <w:pStyle w:val="Index1"/>
        <w:tabs>
          <w:tab w:val="right" w:leader="dot" w:pos="4310"/>
        </w:tabs>
        <w:rPr>
          <w:noProof/>
        </w:rPr>
      </w:pPr>
      <w:r>
        <w:rPr>
          <w:noProof/>
        </w:rPr>
        <w:t>SPSCWHY1</w:t>
      </w:r>
      <w:r>
        <w:rPr>
          <w:noProof/>
        </w:rPr>
        <w:tab/>
        <w:t>76</w:t>
      </w:r>
    </w:p>
    <w:p w:rsidR="00645ADE" w:rsidRDefault="00645ADE">
      <w:pPr>
        <w:pStyle w:val="Index1"/>
        <w:tabs>
          <w:tab w:val="right" w:leader="dot" w:pos="4310"/>
        </w:tabs>
        <w:rPr>
          <w:noProof/>
        </w:rPr>
      </w:pPr>
      <w:r>
        <w:rPr>
          <w:noProof/>
        </w:rPr>
        <w:t>SPSCWHY2</w:t>
      </w:r>
      <w:r>
        <w:rPr>
          <w:noProof/>
        </w:rPr>
        <w:tab/>
        <w:t>76</w:t>
      </w:r>
    </w:p>
    <w:p w:rsidR="00645ADE" w:rsidRDefault="00645ADE">
      <w:pPr>
        <w:pStyle w:val="Index1"/>
        <w:tabs>
          <w:tab w:val="right" w:leader="dot" w:pos="4310"/>
        </w:tabs>
        <w:rPr>
          <w:noProof/>
        </w:rPr>
      </w:pPr>
      <w:r>
        <w:rPr>
          <w:noProof/>
        </w:rPr>
        <w:t>SPSCWHY3</w:t>
      </w:r>
      <w:r>
        <w:rPr>
          <w:noProof/>
        </w:rPr>
        <w:tab/>
        <w:t>76</w:t>
      </w:r>
    </w:p>
    <w:p w:rsidR="00645ADE" w:rsidRDefault="00645ADE">
      <w:pPr>
        <w:pStyle w:val="Index1"/>
        <w:tabs>
          <w:tab w:val="right" w:leader="dot" w:pos="4310"/>
        </w:tabs>
        <w:rPr>
          <w:noProof/>
        </w:rPr>
      </w:pPr>
      <w:r>
        <w:rPr>
          <w:noProof/>
        </w:rPr>
        <w:t>SPTRNSCH</w:t>
      </w:r>
      <w:r>
        <w:rPr>
          <w:noProof/>
        </w:rPr>
        <w:tab/>
        <w:t>7</w:t>
      </w:r>
    </w:p>
    <w:p w:rsidR="00645ADE" w:rsidRDefault="00645ADE">
      <w:pPr>
        <w:pStyle w:val="Index1"/>
        <w:tabs>
          <w:tab w:val="right" w:leader="dot" w:pos="4310"/>
        </w:tabs>
        <w:rPr>
          <w:noProof/>
        </w:rPr>
      </w:pPr>
      <w:r>
        <w:rPr>
          <w:noProof/>
        </w:rPr>
        <w:t>SPWHLN1</w:t>
      </w:r>
      <w:r>
        <w:rPr>
          <w:noProof/>
        </w:rPr>
        <w:tab/>
        <w:t>24</w:t>
      </w:r>
    </w:p>
    <w:p w:rsidR="00645ADE" w:rsidRDefault="00645ADE">
      <w:pPr>
        <w:pStyle w:val="Index1"/>
        <w:tabs>
          <w:tab w:val="right" w:leader="dot" w:pos="4310"/>
        </w:tabs>
        <w:rPr>
          <w:noProof/>
        </w:rPr>
      </w:pPr>
      <w:r>
        <w:rPr>
          <w:noProof/>
        </w:rPr>
        <w:t>SPWHLN2</w:t>
      </w:r>
      <w:r>
        <w:rPr>
          <w:noProof/>
        </w:rPr>
        <w:tab/>
        <w:t>24</w:t>
      </w:r>
    </w:p>
    <w:p w:rsidR="00645ADE" w:rsidRDefault="00645ADE">
      <w:pPr>
        <w:pStyle w:val="Index1"/>
        <w:tabs>
          <w:tab w:val="right" w:leader="dot" w:pos="4310"/>
        </w:tabs>
        <w:rPr>
          <w:noProof/>
        </w:rPr>
      </w:pPr>
      <w:r>
        <w:rPr>
          <w:noProof/>
        </w:rPr>
        <w:t>SPWHLN3</w:t>
      </w:r>
      <w:r>
        <w:rPr>
          <w:noProof/>
        </w:rPr>
        <w:tab/>
        <w:t>24</w:t>
      </w:r>
    </w:p>
    <w:p w:rsidR="00645ADE" w:rsidRDefault="00645ADE">
      <w:pPr>
        <w:pStyle w:val="Index1"/>
        <w:tabs>
          <w:tab w:val="right" w:leader="dot" w:pos="4310"/>
        </w:tabs>
        <w:rPr>
          <w:noProof/>
        </w:rPr>
      </w:pPr>
      <w:r>
        <w:rPr>
          <w:noProof/>
        </w:rPr>
        <w:t>SPWHUSI1</w:t>
      </w:r>
      <w:r>
        <w:rPr>
          <w:noProof/>
        </w:rPr>
        <w:tab/>
        <w:t>83</w:t>
      </w:r>
    </w:p>
    <w:p w:rsidR="00645ADE" w:rsidRDefault="00645ADE">
      <w:pPr>
        <w:pStyle w:val="Index1"/>
        <w:tabs>
          <w:tab w:val="right" w:leader="dot" w:pos="4310"/>
        </w:tabs>
        <w:rPr>
          <w:noProof/>
        </w:rPr>
      </w:pPr>
      <w:r>
        <w:rPr>
          <w:noProof/>
        </w:rPr>
        <w:t>SPWHYCH</w:t>
      </w:r>
      <w:r>
        <w:rPr>
          <w:noProof/>
        </w:rPr>
        <w:tab/>
        <w:t>46</w:t>
      </w:r>
    </w:p>
    <w:p w:rsidR="00645ADE" w:rsidRDefault="00645ADE">
      <w:pPr>
        <w:pStyle w:val="Index1"/>
        <w:tabs>
          <w:tab w:val="right" w:leader="dot" w:pos="4310"/>
        </w:tabs>
        <w:rPr>
          <w:noProof/>
        </w:rPr>
      </w:pPr>
      <w:r>
        <w:rPr>
          <w:noProof/>
        </w:rPr>
        <w:t>SPWHYEX1</w:t>
      </w:r>
      <w:r>
        <w:rPr>
          <w:noProof/>
        </w:rPr>
        <w:tab/>
        <w:t>12</w:t>
      </w:r>
    </w:p>
    <w:p w:rsidR="00645ADE" w:rsidRDefault="00645ADE">
      <w:pPr>
        <w:pStyle w:val="Index1"/>
        <w:tabs>
          <w:tab w:val="right" w:leader="dot" w:pos="4310"/>
        </w:tabs>
        <w:rPr>
          <w:noProof/>
        </w:rPr>
      </w:pPr>
      <w:r>
        <w:rPr>
          <w:noProof/>
        </w:rPr>
        <w:t>SPWHYEX2</w:t>
      </w:r>
      <w:r>
        <w:rPr>
          <w:noProof/>
        </w:rPr>
        <w:tab/>
        <w:t>12</w:t>
      </w:r>
    </w:p>
    <w:p w:rsidR="00645ADE" w:rsidRDefault="00645ADE">
      <w:pPr>
        <w:pStyle w:val="Index1"/>
        <w:tabs>
          <w:tab w:val="right" w:leader="dot" w:pos="4310"/>
        </w:tabs>
        <w:rPr>
          <w:noProof/>
        </w:rPr>
      </w:pPr>
      <w:r>
        <w:rPr>
          <w:noProof/>
        </w:rPr>
        <w:t>SPWHYEX3</w:t>
      </w:r>
      <w:r>
        <w:rPr>
          <w:noProof/>
        </w:rPr>
        <w:tab/>
        <w:t>12</w:t>
      </w:r>
    </w:p>
    <w:p w:rsidR="00645ADE" w:rsidRDefault="00645ADE">
      <w:pPr>
        <w:pStyle w:val="Index1"/>
        <w:tabs>
          <w:tab w:val="right" w:leader="dot" w:pos="4310"/>
        </w:tabs>
        <w:rPr>
          <w:noProof/>
        </w:rPr>
      </w:pPr>
      <w:r>
        <w:rPr>
          <w:noProof/>
        </w:rPr>
        <w:t>SPWHYNOHL</w:t>
      </w:r>
      <w:r>
        <w:rPr>
          <w:noProof/>
        </w:rPr>
        <w:tab/>
        <w:t>59</w:t>
      </w:r>
    </w:p>
    <w:p w:rsidR="00645ADE" w:rsidRDefault="00645ADE">
      <w:pPr>
        <w:pStyle w:val="Index1"/>
        <w:tabs>
          <w:tab w:val="right" w:leader="dot" w:pos="4310"/>
        </w:tabs>
        <w:rPr>
          <w:noProof/>
        </w:rPr>
      </w:pPr>
      <w:r>
        <w:rPr>
          <w:noProof/>
        </w:rPr>
        <w:t>SPWRSTSC</w:t>
      </w:r>
      <w:r>
        <w:rPr>
          <w:noProof/>
        </w:rPr>
        <w:tab/>
        <w:t>78</w:t>
      </w:r>
    </w:p>
    <w:p w:rsidR="00645ADE" w:rsidRDefault="00645ADE">
      <w:pPr>
        <w:pStyle w:val="Index1"/>
        <w:tabs>
          <w:tab w:val="right" w:leader="dot" w:pos="4310"/>
        </w:tabs>
        <w:rPr>
          <w:noProof/>
        </w:rPr>
      </w:pPr>
      <w:r>
        <w:rPr>
          <w:noProof/>
        </w:rPr>
        <w:t>SPYR319A</w:t>
      </w:r>
      <w:r>
        <w:rPr>
          <w:noProof/>
        </w:rPr>
        <w:tab/>
        <w:t>38</w:t>
      </w:r>
    </w:p>
    <w:p w:rsidR="00645ADE" w:rsidRDefault="00645ADE">
      <w:pPr>
        <w:pStyle w:val="Index1"/>
        <w:tabs>
          <w:tab w:val="right" w:leader="dot" w:pos="4310"/>
        </w:tabs>
        <w:rPr>
          <w:noProof/>
        </w:rPr>
      </w:pPr>
      <w:r>
        <w:rPr>
          <w:noProof/>
        </w:rPr>
        <w:t>SPYR319B</w:t>
      </w:r>
      <w:r>
        <w:rPr>
          <w:noProof/>
        </w:rPr>
        <w:tab/>
        <w:t>38</w:t>
      </w:r>
    </w:p>
    <w:p w:rsidR="00645ADE" w:rsidRDefault="00645ADE">
      <w:pPr>
        <w:pStyle w:val="Index1"/>
        <w:tabs>
          <w:tab w:val="right" w:leader="dot" w:pos="4310"/>
        </w:tabs>
        <w:rPr>
          <w:noProof/>
        </w:rPr>
      </w:pPr>
      <w:r>
        <w:rPr>
          <w:noProof/>
        </w:rPr>
        <w:t>SPYRR301</w:t>
      </w:r>
      <w:r>
        <w:rPr>
          <w:noProof/>
        </w:rPr>
        <w:tab/>
        <w:t>37</w:t>
      </w:r>
    </w:p>
    <w:p w:rsidR="00645ADE" w:rsidRDefault="00645ADE">
      <w:pPr>
        <w:pStyle w:val="Index1"/>
        <w:tabs>
          <w:tab w:val="right" w:leader="dot" w:pos="4310"/>
        </w:tabs>
        <w:rPr>
          <w:noProof/>
        </w:rPr>
      </w:pPr>
      <w:r>
        <w:rPr>
          <w:noProof/>
        </w:rPr>
        <w:t>SPYRR302</w:t>
      </w:r>
      <w:r>
        <w:rPr>
          <w:noProof/>
        </w:rPr>
        <w:tab/>
        <w:t>37</w:t>
      </w:r>
    </w:p>
    <w:p w:rsidR="00645ADE" w:rsidRDefault="00645ADE">
      <w:pPr>
        <w:pStyle w:val="Index1"/>
        <w:tabs>
          <w:tab w:val="right" w:leader="dot" w:pos="4310"/>
        </w:tabs>
        <w:rPr>
          <w:noProof/>
        </w:rPr>
      </w:pPr>
      <w:r>
        <w:rPr>
          <w:noProof/>
        </w:rPr>
        <w:t>SPYRR303</w:t>
      </w:r>
      <w:r>
        <w:rPr>
          <w:noProof/>
        </w:rPr>
        <w:tab/>
        <w:t>37</w:t>
      </w:r>
    </w:p>
    <w:p w:rsidR="00645ADE" w:rsidRDefault="00645ADE">
      <w:pPr>
        <w:pStyle w:val="Index1"/>
        <w:tabs>
          <w:tab w:val="right" w:leader="dot" w:pos="4310"/>
        </w:tabs>
        <w:rPr>
          <w:noProof/>
        </w:rPr>
      </w:pPr>
      <w:r>
        <w:rPr>
          <w:noProof/>
        </w:rPr>
        <w:t>SPYRR304</w:t>
      </w:r>
      <w:r>
        <w:rPr>
          <w:noProof/>
        </w:rPr>
        <w:tab/>
        <w:t>37</w:t>
      </w:r>
    </w:p>
    <w:p w:rsidR="00645ADE" w:rsidRDefault="00645ADE">
      <w:pPr>
        <w:pStyle w:val="Index1"/>
        <w:tabs>
          <w:tab w:val="right" w:leader="dot" w:pos="4310"/>
        </w:tabs>
        <w:rPr>
          <w:noProof/>
        </w:rPr>
      </w:pPr>
      <w:r>
        <w:rPr>
          <w:noProof/>
        </w:rPr>
        <w:t>SPYRR305</w:t>
      </w:r>
      <w:r>
        <w:rPr>
          <w:noProof/>
        </w:rPr>
        <w:tab/>
        <w:t>37</w:t>
      </w:r>
    </w:p>
    <w:p w:rsidR="00645ADE" w:rsidRDefault="00645ADE">
      <w:pPr>
        <w:pStyle w:val="Index1"/>
        <w:tabs>
          <w:tab w:val="right" w:leader="dot" w:pos="4310"/>
        </w:tabs>
        <w:rPr>
          <w:noProof/>
        </w:rPr>
      </w:pPr>
      <w:r>
        <w:rPr>
          <w:noProof/>
        </w:rPr>
        <w:t>SPYRR306</w:t>
      </w:r>
      <w:r>
        <w:rPr>
          <w:noProof/>
        </w:rPr>
        <w:tab/>
        <w:t>37</w:t>
      </w:r>
    </w:p>
    <w:p w:rsidR="00645ADE" w:rsidRDefault="00645ADE">
      <w:pPr>
        <w:pStyle w:val="Index1"/>
        <w:tabs>
          <w:tab w:val="right" w:leader="dot" w:pos="4310"/>
        </w:tabs>
        <w:rPr>
          <w:noProof/>
        </w:rPr>
      </w:pPr>
      <w:r>
        <w:rPr>
          <w:noProof/>
        </w:rPr>
        <w:t>SPYRR307</w:t>
      </w:r>
      <w:r>
        <w:rPr>
          <w:noProof/>
        </w:rPr>
        <w:tab/>
        <w:t>37</w:t>
      </w:r>
    </w:p>
    <w:p w:rsidR="00645ADE" w:rsidRDefault="00645ADE">
      <w:pPr>
        <w:pStyle w:val="Index1"/>
        <w:tabs>
          <w:tab w:val="right" w:leader="dot" w:pos="4310"/>
        </w:tabs>
        <w:rPr>
          <w:noProof/>
        </w:rPr>
      </w:pPr>
      <w:r>
        <w:rPr>
          <w:noProof/>
        </w:rPr>
        <w:t>SPYRR308</w:t>
      </w:r>
      <w:r>
        <w:rPr>
          <w:noProof/>
        </w:rPr>
        <w:tab/>
        <w:t>37</w:t>
      </w:r>
    </w:p>
    <w:p w:rsidR="00645ADE" w:rsidRDefault="00645ADE">
      <w:pPr>
        <w:pStyle w:val="Index1"/>
        <w:tabs>
          <w:tab w:val="right" w:leader="dot" w:pos="4310"/>
        </w:tabs>
        <w:rPr>
          <w:noProof/>
        </w:rPr>
      </w:pPr>
      <w:r>
        <w:rPr>
          <w:noProof/>
        </w:rPr>
        <w:t>SPYRR309</w:t>
      </w:r>
      <w:r>
        <w:rPr>
          <w:noProof/>
        </w:rPr>
        <w:tab/>
        <w:t>37</w:t>
      </w:r>
    </w:p>
    <w:p w:rsidR="00645ADE" w:rsidRDefault="00645ADE">
      <w:pPr>
        <w:pStyle w:val="Index1"/>
        <w:tabs>
          <w:tab w:val="right" w:leader="dot" w:pos="4310"/>
        </w:tabs>
        <w:rPr>
          <w:noProof/>
        </w:rPr>
      </w:pPr>
      <w:r>
        <w:rPr>
          <w:noProof/>
        </w:rPr>
        <w:t>SPYRR310</w:t>
      </w:r>
      <w:r>
        <w:rPr>
          <w:noProof/>
        </w:rPr>
        <w:tab/>
        <w:t>37</w:t>
      </w:r>
    </w:p>
    <w:p w:rsidR="00645ADE" w:rsidRDefault="00645ADE">
      <w:pPr>
        <w:pStyle w:val="Index1"/>
        <w:tabs>
          <w:tab w:val="right" w:leader="dot" w:pos="4310"/>
        </w:tabs>
        <w:rPr>
          <w:noProof/>
        </w:rPr>
      </w:pPr>
      <w:r>
        <w:rPr>
          <w:noProof/>
        </w:rPr>
        <w:t>SPYRR311</w:t>
      </w:r>
      <w:r>
        <w:rPr>
          <w:noProof/>
        </w:rPr>
        <w:tab/>
        <w:t>38</w:t>
      </w:r>
    </w:p>
    <w:p w:rsidR="00645ADE" w:rsidRDefault="00645ADE">
      <w:pPr>
        <w:pStyle w:val="Index1"/>
        <w:tabs>
          <w:tab w:val="right" w:leader="dot" w:pos="4310"/>
        </w:tabs>
        <w:rPr>
          <w:noProof/>
        </w:rPr>
      </w:pPr>
      <w:r>
        <w:rPr>
          <w:noProof/>
        </w:rPr>
        <w:t>SPYRR312</w:t>
      </w:r>
      <w:r>
        <w:rPr>
          <w:noProof/>
        </w:rPr>
        <w:tab/>
        <w:t>38</w:t>
      </w:r>
    </w:p>
    <w:p w:rsidR="00645ADE" w:rsidRDefault="00645ADE">
      <w:pPr>
        <w:pStyle w:val="Index1"/>
        <w:tabs>
          <w:tab w:val="right" w:leader="dot" w:pos="4310"/>
        </w:tabs>
        <w:rPr>
          <w:noProof/>
        </w:rPr>
      </w:pPr>
      <w:r>
        <w:rPr>
          <w:noProof/>
        </w:rPr>
        <w:t>SPYRR313</w:t>
      </w:r>
      <w:r>
        <w:rPr>
          <w:noProof/>
        </w:rPr>
        <w:tab/>
        <w:t>38</w:t>
      </w:r>
    </w:p>
    <w:p w:rsidR="00645ADE" w:rsidRDefault="00645ADE">
      <w:pPr>
        <w:pStyle w:val="Index1"/>
        <w:tabs>
          <w:tab w:val="right" w:leader="dot" w:pos="4310"/>
        </w:tabs>
        <w:rPr>
          <w:noProof/>
        </w:rPr>
      </w:pPr>
      <w:r>
        <w:rPr>
          <w:noProof/>
        </w:rPr>
        <w:t>SPYRR314</w:t>
      </w:r>
      <w:r>
        <w:rPr>
          <w:noProof/>
        </w:rPr>
        <w:tab/>
        <w:t>38</w:t>
      </w:r>
    </w:p>
    <w:p w:rsidR="00645ADE" w:rsidRDefault="00645ADE">
      <w:pPr>
        <w:pStyle w:val="Index1"/>
        <w:tabs>
          <w:tab w:val="right" w:leader="dot" w:pos="4310"/>
        </w:tabs>
        <w:rPr>
          <w:noProof/>
        </w:rPr>
      </w:pPr>
      <w:r>
        <w:rPr>
          <w:noProof/>
        </w:rPr>
        <w:t>SPYRR315</w:t>
      </w:r>
      <w:r>
        <w:rPr>
          <w:noProof/>
        </w:rPr>
        <w:tab/>
        <w:t>38</w:t>
      </w:r>
    </w:p>
    <w:p w:rsidR="00645ADE" w:rsidRDefault="00645ADE">
      <w:pPr>
        <w:pStyle w:val="Index1"/>
        <w:tabs>
          <w:tab w:val="right" w:leader="dot" w:pos="4310"/>
        </w:tabs>
        <w:rPr>
          <w:noProof/>
        </w:rPr>
      </w:pPr>
      <w:r>
        <w:rPr>
          <w:noProof/>
        </w:rPr>
        <w:t>SPYRR316</w:t>
      </w:r>
      <w:r>
        <w:rPr>
          <w:noProof/>
        </w:rPr>
        <w:tab/>
        <w:t>38</w:t>
      </w:r>
    </w:p>
    <w:p w:rsidR="00645ADE" w:rsidRDefault="00645ADE">
      <w:pPr>
        <w:pStyle w:val="Index1"/>
        <w:tabs>
          <w:tab w:val="right" w:leader="dot" w:pos="4310"/>
        </w:tabs>
        <w:rPr>
          <w:noProof/>
        </w:rPr>
      </w:pPr>
      <w:r>
        <w:rPr>
          <w:noProof/>
        </w:rPr>
        <w:t>SPYRR317</w:t>
      </w:r>
      <w:r>
        <w:rPr>
          <w:noProof/>
        </w:rPr>
        <w:tab/>
        <w:t>38</w:t>
      </w:r>
    </w:p>
    <w:p w:rsidR="00645ADE" w:rsidRDefault="00645ADE">
      <w:pPr>
        <w:pStyle w:val="Index1"/>
        <w:tabs>
          <w:tab w:val="right" w:leader="dot" w:pos="4310"/>
        </w:tabs>
        <w:rPr>
          <w:noProof/>
        </w:rPr>
      </w:pPr>
      <w:r>
        <w:rPr>
          <w:noProof/>
        </w:rPr>
        <w:t>SPYRR318</w:t>
      </w:r>
      <w:r>
        <w:rPr>
          <w:noProof/>
        </w:rPr>
        <w:tab/>
        <w:t>38</w:t>
      </w:r>
    </w:p>
    <w:p w:rsidR="00645ADE" w:rsidRDefault="00645ADE">
      <w:pPr>
        <w:pStyle w:val="Index1"/>
        <w:tabs>
          <w:tab w:val="right" w:leader="dot" w:pos="4310"/>
        </w:tabs>
        <w:rPr>
          <w:noProof/>
        </w:rPr>
      </w:pPr>
      <w:r>
        <w:rPr>
          <w:noProof/>
        </w:rPr>
        <w:t>SPYRR320</w:t>
      </w:r>
      <w:r>
        <w:rPr>
          <w:noProof/>
        </w:rPr>
        <w:tab/>
        <w:t>38</w:t>
      </w:r>
    </w:p>
    <w:p w:rsidR="00645ADE" w:rsidRDefault="00645ADE">
      <w:pPr>
        <w:pStyle w:val="Index1"/>
        <w:tabs>
          <w:tab w:val="right" w:leader="dot" w:pos="4310"/>
        </w:tabs>
        <w:rPr>
          <w:noProof/>
        </w:rPr>
      </w:pPr>
      <w:r>
        <w:rPr>
          <w:noProof/>
        </w:rPr>
        <w:t>SPYRR321</w:t>
      </w:r>
      <w:r>
        <w:rPr>
          <w:noProof/>
        </w:rPr>
        <w:tab/>
        <w:t>38</w:t>
      </w:r>
    </w:p>
    <w:p w:rsidR="00645ADE" w:rsidRDefault="00645ADE">
      <w:pPr>
        <w:pStyle w:val="Index1"/>
        <w:tabs>
          <w:tab w:val="right" w:leader="dot" w:pos="4310"/>
        </w:tabs>
        <w:rPr>
          <w:noProof/>
        </w:rPr>
      </w:pPr>
      <w:r>
        <w:rPr>
          <w:noProof/>
        </w:rPr>
        <w:t>SPYRR322</w:t>
      </w:r>
      <w:r>
        <w:rPr>
          <w:noProof/>
        </w:rPr>
        <w:tab/>
        <w:t>38</w:t>
      </w:r>
    </w:p>
    <w:p w:rsidR="00645ADE" w:rsidRDefault="00645ADE">
      <w:pPr>
        <w:pStyle w:val="Index1"/>
        <w:tabs>
          <w:tab w:val="right" w:leader="dot" w:pos="4310"/>
        </w:tabs>
        <w:rPr>
          <w:noProof/>
        </w:rPr>
      </w:pPr>
      <w:r>
        <w:rPr>
          <w:noProof/>
        </w:rPr>
        <w:t>SPYRR323</w:t>
      </w:r>
      <w:r>
        <w:rPr>
          <w:noProof/>
        </w:rPr>
        <w:tab/>
        <w:t>38</w:t>
      </w:r>
    </w:p>
    <w:p w:rsidR="00645ADE" w:rsidRDefault="00645ADE">
      <w:pPr>
        <w:pStyle w:val="Index1"/>
        <w:tabs>
          <w:tab w:val="right" w:leader="dot" w:pos="4310"/>
        </w:tabs>
        <w:rPr>
          <w:noProof/>
        </w:rPr>
      </w:pPr>
      <w:r>
        <w:rPr>
          <w:noProof/>
        </w:rPr>
        <w:t>SPYRR324</w:t>
      </w:r>
      <w:r>
        <w:rPr>
          <w:noProof/>
        </w:rPr>
        <w:tab/>
        <w:t>38</w:t>
      </w:r>
    </w:p>
    <w:p w:rsidR="00645ADE" w:rsidRDefault="00645ADE">
      <w:pPr>
        <w:pStyle w:val="Index1"/>
        <w:tabs>
          <w:tab w:val="right" w:leader="dot" w:pos="4310"/>
        </w:tabs>
        <w:rPr>
          <w:noProof/>
        </w:rPr>
      </w:pPr>
      <w:r>
        <w:rPr>
          <w:noProof/>
        </w:rPr>
        <w:t>SPYRR325</w:t>
      </w:r>
      <w:r>
        <w:rPr>
          <w:noProof/>
        </w:rPr>
        <w:tab/>
        <w:t>38</w:t>
      </w:r>
    </w:p>
    <w:p w:rsidR="00645ADE" w:rsidRDefault="00645ADE">
      <w:pPr>
        <w:pStyle w:val="Index1"/>
        <w:tabs>
          <w:tab w:val="right" w:leader="dot" w:pos="4310"/>
        </w:tabs>
        <w:rPr>
          <w:noProof/>
        </w:rPr>
      </w:pPr>
      <w:r>
        <w:rPr>
          <w:noProof/>
        </w:rPr>
        <w:t>SPYRR326</w:t>
      </w:r>
      <w:r>
        <w:rPr>
          <w:noProof/>
        </w:rPr>
        <w:tab/>
        <w:t>38</w:t>
      </w:r>
    </w:p>
    <w:p w:rsidR="00645ADE" w:rsidRDefault="00645ADE">
      <w:pPr>
        <w:pStyle w:val="Index1"/>
        <w:tabs>
          <w:tab w:val="right" w:leader="dot" w:pos="4310"/>
        </w:tabs>
        <w:rPr>
          <w:noProof/>
        </w:rPr>
      </w:pPr>
      <w:r>
        <w:rPr>
          <w:noProof/>
        </w:rPr>
        <w:t>SPYRR327</w:t>
      </w:r>
      <w:r>
        <w:rPr>
          <w:noProof/>
        </w:rPr>
        <w:tab/>
        <w:t>38</w:t>
      </w:r>
    </w:p>
    <w:p w:rsidR="00645ADE" w:rsidRDefault="00645ADE">
      <w:pPr>
        <w:pStyle w:val="Index1"/>
        <w:tabs>
          <w:tab w:val="right" w:leader="dot" w:pos="4310"/>
        </w:tabs>
        <w:rPr>
          <w:noProof/>
        </w:rPr>
      </w:pPr>
      <w:r>
        <w:rPr>
          <w:noProof/>
        </w:rPr>
        <w:t>STDSCRE</w:t>
      </w:r>
      <w:r>
        <w:rPr>
          <w:noProof/>
        </w:rPr>
        <w:tab/>
        <w:t>93</w:t>
      </w:r>
    </w:p>
    <w:p w:rsidR="00645ADE" w:rsidRDefault="00645ADE">
      <w:pPr>
        <w:pStyle w:val="Index1"/>
        <w:tabs>
          <w:tab w:val="right" w:leader="dot" w:pos="4310"/>
        </w:tabs>
        <w:rPr>
          <w:noProof/>
        </w:rPr>
      </w:pPr>
      <w:r>
        <w:rPr>
          <w:noProof/>
        </w:rPr>
        <w:t>STILLR3</w:t>
      </w:r>
      <w:r>
        <w:rPr>
          <w:noProof/>
        </w:rPr>
        <w:tab/>
        <w:t>4</w:t>
      </w:r>
    </w:p>
    <w:p w:rsidR="00645ADE" w:rsidRDefault="00645ADE">
      <w:pPr>
        <w:pStyle w:val="Index1"/>
        <w:tabs>
          <w:tab w:val="right" w:leader="dot" w:pos="4310"/>
        </w:tabs>
        <w:rPr>
          <w:noProof/>
        </w:rPr>
      </w:pPr>
      <w:r>
        <w:rPr>
          <w:noProof/>
        </w:rPr>
        <w:t>STNPRSR3</w:t>
      </w:r>
      <w:r>
        <w:rPr>
          <w:noProof/>
        </w:rPr>
        <w:tab/>
        <w:t>80</w:t>
      </w:r>
    </w:p>
    <w:p w:rsidR="00645ADE" w:rsidRDefault="00645ADE">
      <w:pPr>
        <w:pStyle w:val="Index1"/>
        <w:tabs>
          <w:tab w:val="right" w:leader="dot" w:pos="4310"/>
        </w:tabs>
        <w:rPr>
          <w:noProof/>
        </w:rPr>
      </w:pPr>
      <w:r>
        <w:rPr>
          <w:noProof/>
        </w:rPr>
        <w:t>STOVE7R3</w:t>
      </w:r>
      <w:r>
        <w:rPr>
          <w:noProof/>
        </w:rPr>
        <w:tab/>
        <w:t>55</w:t>
      </w:r>
    </w:p>
    <w:p w:rsidR="00645ADE" w:rsidRDefault="00645ADE">
      <w:pPr>
        <w:pStyle w:val="Index1"/>
        <w:tabs>
          <w:tab w:val="right" w:leader="dot" w:pos="4310"/>
        </w:tabs>
        <w:rPr>
          <w:noProof/>
        </w:rPr>
      </w:pPr>
      <w:r>
        <w:rPr>
          <w:noProof/>
        </w:rPr>
        <w:t>STRAGER3</w:t>
      </w:r>
      <w:r>
        <w:rPr>
          <w:noProof/>
        </w:rPr>
        <w:tab/>
        <w:t>4</w:t>
      </w:r>
    </w:p>
    <w:p w:rsidR="00645ADE" w:rsidRDefault="00645ADE">
      <w:pPr>
        <w:pStyle w:val="Index1"/>
        <w:tabs>
          <w:tab w:val="right" w:leader="dot" w:pos="4310"/>
        </w:tabs>
        <w:rPr>
          <w:noProof/>
        </w:rPr>
      </w:pPr>
      <w:r w:rsidRPr="00EE6BBC">
        <w:rPr>
          <w:noProof/>
        </w:rPr>
        <w:t>STRTHRPP</w:t>
      </w:r>
      <w:r>
        <w:rPr>
          <w:noProof/>
        </w:rPr>
        <w:tab/>
        <w:t>84</w:t>
      </w:r>
    </w:p>
    <w:p w:rsidR="00645ADE" w:rsidRDefault="00645ADE">
      <w:pPr>
        <w:pStyle w:val="Index1"/>
        <w:tabs>
          <w:tab w:val="right" w:leader="dot" w:pos="4310"/>
        </w:tabs>
        <w:rPr>
          <w:noProof/>
        </w:rPr>
      </w:pPr>
      <w:r w:rsidRPr="00EE6BBC">
        <w:rPr>
          <w:noProof/>
        </w:rPr>
        <w:t>STRTMNPP</w:t>
      </w:r>
      <w:r>
        <w:rPr>
          <w:noProof/>
        </w:rPr>
        <w:tab/>
        <w:t>84</w:t>
      </w:r>
    </w:p>
    <w:p w:rsidR="00645ADE" w:rsidRDefault="00645ADE">
      <w:pPr>
        <w:pStyle w:val="Index1"/>
        <w:tabs>
          <w:tab w:val="right" w:leader="dot" w:pos="4310"/>
        </w:tabs>
        <w:rPr>
          <w:noProof/>
        </w:rPr>
      </w:pPr>
      <w:r>
        <w:rPr>
          <w:noProof/>
        </w:rPr>
        <w:t>STSACHR3</w:t>
      </w:r>
      <w:r>
        <w:rPr>
          <w:noProof/>
        </w:rPr>
        <w:tab/>
        <w:t>63</w:t>
      </w:r>
    </w:p>
    <w:p w:rsidR="00645ADE" w:rsidRDefault="00645ADE">
      <w:pPr>
        <w:pStyle w:val="Index1"/>
        <w:tabs>
          <w:tab w:val="right" w:leader="dot" w:pos="4310"/>
        </w:tabs>
        <w:rPr>
          <w:noProof/>
        </w:rPr>
      </w:pPr>
      <w:r>
        <w:rPr>
          <w:noProof/>
        </w:rPr>
        <w:t>STSCOMR3</w:t>
      </w:r>
      <w:r>
        <w:rPr>
          <w:noProof/>
        </w:rPr>
        <w:tab/>
        <w:t>63</w:t>
      </w:r>
    </w:p>
    <w:p w:rsidR="00645ADE" w:rsidRDefault="00645ADE">
      <w:pPr>
        <w:pStyle w:val="Index1"/>
        <w:tabs>
          <w:tab w:val="right" w:leader="dot" w:pos="4310"/>
        </w:tabs>
        <w:rPr>
          <w:noProof/>
        </w:rPr>
      </w:pPr>
      <w:r>
        <w:rPr>
          <w:noProof/>
        </w:rPr>
        <w:t>STSHTHR3</w:t>
      </w:r>
      <w:r>
        <w:rPr>
          <w:noProof/>
        </w:rPr>
        <w:tab/>
        <w:t>63</w:t>
      </w:r>
    </w:p>
    <w:p w:rsidR="00645ADE" w:rsidRDefault="00645ADE">
      <w:pPr>
        <w:pStyle w:val="Index1"/>
        <w:tabs>
          <w:tab w:val="right" w:leader="dot" w:pos="4310"/>
        </w:tabs>
        <w:rPr>
          <w:noProof/>
        </w:rPr>
      </w:pPr>
      <w:r>
        <w:rPr>
          <w:noProof/>
        </w:rPr>
        <w:t>STSLVGR3</w:t>
      </w:r>
      <w:r>
        <w:rPr>
          <w:noProof/>
        </w:rPr>
        <w:tab/>
        <w:t>63</w:t>
      </w:r>
    </w:p>
    <w:p w:rsidR="00645ADE" w:rsidRDefault="00645ADE">
      <w:pPr>
        <w:pStyle w:val="Index1"/>
        <w:tabs>
          <w:tab w:val="right" w:leader="dot" w:pos="4310"/>
        </w:tabs>
        <w:rPr>
          <w:noProof/>
        </w:rPr>
      </w:pPr>
      <w:r>
        <w:rPr>
          <w:noProof/>
        </w:rPr>
        <w:t>STSRLGR3</w:t>
      </w:r>
      <w:r>
        <w:rPr>
          <w:noProof/>
        </w:rPr>
        <w:tab/>
        <w:t>63</w:t>
      </w:r>
    </w:p>
    <w:p w:rsidR="00645ADE" w:rsidRDefault="00645ADE">
      <w:pPr>
        <w:pStyle w:val="Index1"/>
        <w:tabs>
          <w:tab w:val="right" w:leader="dot" w:pos="4310"/>
        </w:tabs>
        <w:rPr>
          <w:noProof/>
        </w:rPr>
      </w:pPr>
      <w:r>
        <w:rPr>
          <w:noProof/>
        </w:rPr>
        <w:t>STSRLTR3</w:t>
      </w:r>
      <w:r>
        <w:rPr>
          <w:noProof/>
        </w:rPr>
        <w:tab/>
        <w:t>63</w:t>
      </w:r>
    </w:p>
    <w:p w:rsidR="00645ADE" w:rsidRDefault="00645ADE">
      <w:pPr>
        <w:pStyle w:val="Index1"/>
        <w:tabs>
          <w:tab w:val="right" w:leader="dot" w:pos="4310"/>
        </w:tabs>
        <w:rPr>
          <w:noProof/>
        </w:rPr>
      </w:pPr>
      <w:r>
        <w:rPr>
          <w:noProof/>
        </w:rPr>
        <w:t>STSSCHR3</w:t>
      </w:r>
      <w:r>
        <w:rPr>
          <w:noProof/>
        </w:rPr>
        <w:tab/>
        <w:t>12</w:t>
      </w:r>
    </w:p>
    <w:p w:rsidR="00645ADE" w:rsidRDefault="00645ADE">
      <w:pPr>
        <w:pStyle w:val="Index1"/>
        <w:tabs>
          <w:tab w:val="right" w:leader="dot" w:pos="4310"/>
        </w:tabs>
        <w:rPr>
          <w:noProof/>
        </w:rPr>
      </w:pPr>
      <w:r>
        <w:rPr>
          <w:noProof/>
        </w:rPr>
        <w:t>STSSECR3</w:t>
      </w:r>
      <w:r>
        <w:rPr>
          <w:noProof/>
        </w:rPr>
        <w:tab/>
        <w:t>63</w:t>
      </w:r>
    </w:p>
    <w:p w:rsidR="00645ADE" w:rsidRDefault="00645ADE">
      <w:pPr>
        <w:pStyle w:val="Index1"/>
        <w:tabs>
          <w:tab w:val="right" w:leader="dot" w:pos="4310"/>
        </w:tabs>
        <w:rPr>
          <w:noProof/>
        </w:rPr>
      </w:pPr>
      <w:r>
        <w:rPr>
          <w:noProof/>
        </w:rPr>
        <w:t>STSSFER3</w:t>
      </w:r>
      <w:r>
        <w:rPr>
          <w:noProof/>
        </w:rPr>
        <w:tab/>
        <w:t>63</w:t>
      </w:r>
    </w:p>
    <w:p w:rsidR="00645ADE" w:rsidRDefault="00645ADE">
      <w:pPr>
        <w:pStyle w:val="Index1"/>
        <w:tabs>
          <w:tab w:val="right" w:leader="dot" w:pos="4310"/>
        </w:tabs>
        <w:rPr>
          <w:noProof/>
        </w:rPr>
      </w:pPr>
      <w:r>
        <w:rPr>
          <w:noProof/>
        </w:rPr>
        <w:t>STSWHLR3</w:t>
      </w:r>
      <w:r>
        <w:rPr>
          <w:noProof/>
        </w:rPr>
        <w:tab/>
        <w:t>63</w:t>
      </w:r>
    </w:p>
    <w:p w:rsidR="00645ADE" w:rsidRDefault="00645ADE">
      <w:pPr>
        <w:pStyle w:val="Index1"/>
        <w:tabs>
          <w:tab w:val="right" w:leader="dot" w:pos="4310"/>
        </w:tabs>
        <w:rPr>
          <w:noProof/>
        </w:rPr>
      </w:pPr>
      <w:r>
        <w:rPr>
          <w:noProof/>
        </w:rPr>
        <w:t>STUDYR3</w:t>
      </w:r>
      <w:r>
        <w:rPr>
          <w:noProof/>
        </w:rPr>
        <w:tab/>
        <w:t>17</w:t>
      </w:r>
    </w:p>
    <w:p w:rsidR="00645ADE" w:rsidRDefault="00645ADE">
      <w:pPr>
        <w:pStyle w:val="Index1"/>
        <w:tabs>
          <w:tab w:val="right" w:leader="dot" w:pos="4310"/>
        </w:tabs>
        <w:rPr>
          <w:noProof/>
        </w:rPr>
      </w:pPr>
      <w:r>
        <w:rPr>
          <w:noProof/>
        </w:rPr>
        <w:t>SUPENDR3</w:t>
      </w:r>
      <w:r>
        <w:rPr>
          <w:noProof/>
        </w:rPr>
        <w:tab/>
        <w:t>71</w:t>
      </w:r>
    </w:p>
    <w:p w:rsidR="00645ADE" w:rsidRDefault="00645ADE">
      <w:pPr>
        <w:pStyle w:val="Index1"/>
        <w:tabs>
          <w:tab w:val="right" w:leader="dot" w:pos="4310"/>
        </w:tabs>
        <w:rPr>
          <w:noProof/>
        </w:rPr>
      </w:pPr>
      <w:r>
        <w:rPr>
          <w:noProof/>
        </w:rPr>
        <w:t>SUPFRQR3</w:t>
      </w:r>
      <w:r>
        <w:rPr>
          <w:noProof/>
        </w:rPr>
        <w:tab/>
        <w:t>71</w:t>
      </w:r>
    </w:p>
    <w:p w:rsidR="00645ADE" w:rsidRDefault="00645ADE">
      <w:pPr>
        <w:pStyle w:val="Index1"/>
        <w:tabs>
          <w:tab w:val="right" w:leader="dot" w:pos="4310"/>
        </w:tabs>
        <w:rPr>
          <w:noProof/>
        </w:rPr>
      </w:pPr>
      <w:r>
        <w:rPr>
          <w:noProof/>
        </w:rPr>
        <w:t>SUPKNDR3</w:t>
      </w:r>
      <w:r>
        <w:rPr>
          <w:noProof/>
        </w:rPr>
        <w:tab/>
        <w:t>70</w:t>
      </w:r>
    </w:p>
    <w:p w:rsidR="00645ADE" w:rsidRDefault="00645ADE">
      <w:pPr>
        <w:pStyle w:val="Index1"/>
        <w:tabs>
          <w:tab w:val="right" w:leader="dot" w:pos="4310"/>
        </w:tabs>
        <w:rPr>
          <w:noProof/>
        </w:rPr>
      </w:pPr>
      <w:r>
        <w:rPr>
          <w:noProof/>
        </w:rPr>
        <w:t>SUPPRGID</w:t>
      </w:r>
      <w:r>
        <w:rPr>
          <w:noProof/>
        </w:rPr>
        <w:tab/>
        <w:t>70</w:t>
      </w:r>
    </w:p>
    <w:p w:rsidR="00645ADE" w:rsidRDefault="00645ADE">
      <w:pPr>
        <w:pStyle w:val="Index1"/>
        <w:tabs>
          <w:tab w:val="right" w:leader="dot" w:pos="4310"/>
        </w:tabs>
        <w:rPr>
          <w:noProof/>
        </w:rPr>
      </w:pPr>
      <w:r>
        <w:rPr>
          <w:noProof/>
        </w:rPr>
        <w:t>SUPWHOR3</w:t>
      </w:r>
      <w:r>
        <w:rPr>
          <w:noProof/>
        </w:rPr>
        <w:tab/>
        <w:t>71</w:t>
      </w:r>
    </w:p>
    <w:p w:rsidR="00645ADE" w:rsidRDefault="00645ADE">
      <w:pPr>
        <w:pStyle w:val="IndexHeading"/>
        <w:keepNext/>
        <w:tabs>
          <w:tab w:val="right" w:leader="dot" w:pos="4310"/>
        </w:tabs>
        <w:rPr>
          <w:b w:val="0"/>
          <w:bCs w:val="0"/>
          <w:noProof/>
        </w:rPr>
      </w:pPr>
      <w:r>
        <w:rPr>
          <w:noProof/>
        </w:rPr>
        <w:t>T</w:t>
      </w:r>
    </w:p>
    <w:p w:rsidR="00645ADE" w:rsidRDefault="00645ADE">
      <w:pPr>
        <w:pStyle w:val="Index1"/>
        <w:tabs>
          <w:tab w:val="right" w:leader="dot" w:pos="4310"/>
        </w:tabs>
        <w:rPr>
          <w:noProof/>
        </w:rPr>
      </w:pPr>
      <w:r>
        <w:rPr>
          <w:noProof/>
        </w:rPr>
        <w:t>TABCH7R3</w:t>
      </w:r>
      <w:r>
        <w:rPr>
          <w:noProof/>
        </w:rPr>
        <w:tab/>
        <w:t>55</w:t>
      </w:r>
    </w:p>
    <w:p w:rsidR="00645ADE" w:rsidRDefault="00645ADE">
      <w:pPr>
        <w:pStyle w:val="Index1"/>
        <w:tabs>
          <w:tab w:val="right" w:leader="dot" w:pos="4310"/>
        </w:tabs>
        <w:rPr>
          <w:noProof/>
        </w:rPr>
      </w:pPr>
      <w:r>
        <w:rPr>
          <w:noProof/>
        </w:rPr>
        <w:t>TCHRR3</w:t>
      </w:r>
      <w:r>
        <w:rPr>
          <w:noProof/>
        </w:rPr>
        <w:tab/>
        <w:t>43</w:t>
      </w:r>
    </w:p>
    <w:p w:rsidR="00645ADE" w:rsidRDefault="00645ADE">
      <w:pPr>
        <w:pStyle w:val="Index1"/>
        <w:tabs>
          <w:tab w:val="right" w:leader="dot" w:pos="4310"/>
        </w:tabs>
        <w:rPr>
          <w:noProof/>
        </w:rPr>
      </w:pPr>
      <w:r>
        <w:rPr>
          <w:noProof/>
        </w:rPr>
        <w:t>TCPHOTHR3</w:t>
      </w:r>
      <w:r>
        <w:rPr>
          <w:noProof/>
        </w:rPr>
        <w:tab/>
        <w:t>79</w:t>
      </w:r>
    </w:p>
    <w:p w:rsidR="00645ADE" w:rsidRDefault="00645ADE">
      <w:pPr>
        <w:pStyle w:val="Index1"/>
        <w:tabs>
          <w:tab w:val="right" w:leader="dot" w:pos="4310"/>
        </w:tabs>
        <w:rPr>
          <w:noProof/>
        </w:rPr>
      </w:pPr>
      <w:r>
        <w:rPr>
          <w:noProof/>
        </w:rPr>
        <w:t>TCPHYUR3</w:t>
      </w:r>
      <w:r>
        <w:rPr>
          <w:noProof/>
        </w:rPr>
        <w:tab/>
        <w:t>79</w:t>
      </w:r>
    </w:p>
    <w:p w:rsidR="00645ADE" w:rsidRDefault="00645ADE">
      <w:pPr>
        <w:pStyle w:val="Index1"/>
        <w:tabs>
          <w:tab w:val="right" w:leader="dot" w:pos="4310"/>
        </w:tabs>
        <w:rPr>
          <w:noProof/>
        </w:rPr>
      </w:pPr>
      <w:r>
        <w:rPr>
          <w:noProof/>
        </w:rPr>
        <w:t>TESTLANG</w:t>
      </w:r>
      <w:r>
        <w:rPr>
          <w:noProof/>
        </w:rPr>
        <w:tab/>
        <w:t>94</w:t>
      </w:r>
    </w:p>
    <w:p w:rsidR="00645ADE" w:rsidRDefault="00645ADE">
      <w:pPr>
        <w:pStyle w:val="Index1"/>
        <w:tabs>
          <w:tab w:val="right" w:leader="dot" w:pos="4310"/>
        </w:tabs>
        <w:rPr>
          <w:noProof/>
        </w:rPr>
      </w:pPr>
      <w:r>
        <w:rPr>
          <w:noProof/>
        </w:rPr>
        <w:t>TMABSTR3</w:t>
      </w:r>
      <w:r>
        <w:rPr>
          <w:noProof/>
        </w:rPr>
        <w:tab/>
        <w:t>75</w:t>
      </w:r>
    </w:p>
    <w:p w:rsidR="00645ADE" w:rsidRDefault="00645ADE">
      <w:pPr>
        <w:pStyle w:val="Index1"/>
        <w:tabs>
          <w:tab w:val="right" w:leader="dot" w:pos="4310"/>
        </w:tabs>
        <w:rPr>
          <w:noProof/>
        </w:rPr>
      </w:pPr>
      <w:r>
        <w:rPr>
          <w:noProof/>
        </w:rPr>
        <w:t>TMEEXTR3</w:t>
      </w:r>
      <w:r>
        <w:rPr>
          <w:noProof/>
        </w:rPr>
        <w:tab/>
        <w:t>13</w:t>
      </w:r>
    </w:p>
    <w:p w:rsidR="00645ADE" w:rsidRDefault="00645ADE">
      <w:pPr>
        <w:pStyle w:val="Index1"/>
        <w:tabs>
          <w:tab w:val="right" w:leader="dot" w:pos="4310"/>
        </w:tabs>
        <w:rPr>
          <w:noProof/>
        </w:rPr>
      </w:pPr>
      <w:r>
        <w:rPr>
          <w:noProof/>
        </w:rPr>
        <w:t>TMONINR3</w:t>
      </w:r>
      <w:r>
        <w:rPr>
          <w:noProof/>
        </w:rPr>
        <w:tab/>
        <w:t>83</w:t>
      </w:r>
    </w:p>
    <w:p w:rsidR="00645ADE" w:rsidRDefault="00645ADE">
      <w:pPr>
        <w:pStyle w:val="Index1"/>
        <w:tabs>
          <w:tab w:val="right" w:leader="dot" w:pos="4310"/>
        </w:tabs>
        <w:rPr>
          <w:noProof/>
        </w:rPr>
      </w:pPr>
      <w:r>
        <w:rPr>
          <w:noProof/>
        </w:rPr>
        <w:t>TOILETR3</w:t>
      </w:r>
      <w:r>
        <w:rPr>
          <w:noProof/>
        </w:rPr>
        <w:tab/>
        <w:t>52</w:t>
      </w:r>
    </w:p>
    <w:p w:rsidR="00645ADE" w:rsidRDefault="00645ADE">
      <w:pPr>
        <w:pStyle w:val="Index1"/>
        <w:tabs>
          <w:tab w:val="right" w:leader="dot" w:pos="4310"/>
        </w:tabs>
        <w:rPr>
          <w:noProof/>
        </w:rPr>
      </w:pPr>
      <w:r>
        <w:rPr>
          <w:noProof/>
        </w:rPr>
        <w:t>TRNSCHR3</w:t>
      </w:r>
      <w:r>
        <w:rPr>
          <w:noProof/>
        </w:rPr>
        <w:tab/>
        <w:t>7</w:t>
      </w:r>
    </w:p>
    <w:p w:rsidR="00645ADE" w:rsidRDefault="00645ADE">
      <w:pPr>
        <w:pStyle w:val="Index1"/>
        <w:tabs>
          <w:tab w:val="right" w:leader="dot" w:pos="4310"/>
        </w:tabs>
        <w:rPr>
          <w:noProof/>
        </w:rPr>
      </w:pPr>
      <w:r w:rsidRPr="00EE6BBC">
        <w:rPr>
          <w:noProof/>
        </w:rPr>
        <w:t>TRTRECR3</w:t>
      </w:r>
      <w:r>
        <w:rPr>
          <w:noProof/>
        </w:rPr>
        <w:tab/>
        <w:t>58</w:t>
      </w:r>
    </w:p>
    <w:p w:rsidR="00645ADE" w:rsidRDefault="00645ADE">
      <w:pPr>
        <w:pStyle w:val="Index1"/>
        <w:tabs>
          <w:tab w:val="right" w:leader="dot" w:pos="4310"/>
        </w:tabs>
        <w:rPr>
          <w:noProof/>
        </w:rPr>
      </w:pPr>
      <w:r>
        <w:rPr>
          <w:noProof/>
        </w:rPr>
        <w:t>TV7R3</w:t>
      </w:r>
      <w:r>
        <w:rPr>
          <w:noProof/>
        </w:rPr>
        <w:tab/>
        <w:t>54</w:t>
      </w:r>
    </w:p>
    <w:p w:rsidR="00645ADE" w:rsidRDefault="00645ADE">
      <w:pPr>
        <w:pStyle w:val="Index1"/>
        <w:tabs>
          <w:tab w:val="right" w:leader="dot" w:pos="4310"/>
        </w:tabs>
        <w:rPr>
          <w:noProof/>
        </w:rPr>
      </w:pPr>
      <w:r>
        <w:rPr>
          <w:noProof/>
        </w:rPr>
        <w:t>TYPHTR3</w:t>
      </w:r>
      <w:r>
        <w:rPr>
          <w:noProof/>
        </w:rPr>
        <w:tab/>
        <w:t>53</w:t>
      </w:r>
    </w:p>
    <w:p w:rsidR="00645ADE" w:rsidRDefault="00645ADE">
      <w:pPr>
        <w:pStyle w:val="IndexHeading"/>
        <w:keepNext/>
        <w:tabs>
          <w:tab w:val="right" w:leader="dot" w:pos="4310"/>
        </w:tabs>
        <w:rPr>
          <w:b w:val="0"/>
          <w:bCs w:val="0"/>
          <w:noProof/>
        </w:rPr>
      </w:pPr>
      <w:r>
        <w:rPr>
          <w:noProof/>
        </w:rPr>
        <w:t>V</w:t>
      </w:r>
    </w:p>
    <w:p w:rsidR="00645ADE" w:rsidRDefault="00645ADE">
      <w:pPr>
        <w:pStyle w:val="Index1"/>
        <w:tabs>
          <w:tab w:val="right" w:leader="dot" w:pos="4310"/>
        </w:tabs>
        <w:rPr>
          <w:noProof/>
        </w:rPr>
      </w:pPr>
      <w:r>
        <w:rPr>
          <w:noProof/>
        </w:rPr>
        <w:t>VALASTR3</w:t>
      </w:r>
      <w:r>
        <w:rPr>
          <w:noProof/>
        </w:rPr>
        <w:tab/>
        <w:t>69</w:t>
      </w:r>
    </w:p>
    <w:p w:rsidR="00645ADE" w:rsidRDefault="00645ADE">
      <w:pPr>
        <w:pStyle w:val="Index1"/>
        <w:tabs>
          <w:tab w:val="right" w:leader="dot" w:pos="4310"/>
        </w:tabs>
        <w:rPr>
          <w:noProof/>
        </w:rPr>
      </w:pPr>
      <w:r>
        <w:rPr>
          <w:noProof/>
        </w:rPr>
        <w:t>VIDEO7R3</w:t>
      </w:r>
      <w:r>
        <w:rPr>
          <w:noProof/>
        </w:rPr>
        <w:tab/>
        <w:t>55</w:t>
      </w:r>
    </w:p>
    <w:p w:rsidR="00645ADE" w:rsidRDefault="00645ADE">
      <w:pPr>
        <w:pStyle w:val="Index1"/>
        <w:tabs>
          <w:tab w:val="right" w:leader="dot" w:pos="4310"/>
        </w:tabs>
        <w:rPr>
          <w:noProof/>
        </w:rPr>
      </w:pPr>
      <w:r>
        <w:rPr>
          <w:noProof/>
        </w:rPr>
        <w:t>VLAMR301</w:t>
      </w:r>
      <w:r>
        <w:rPr>
          <w:noProof/>
        </w:rPr>
        <w:tab/>
        <w:t>20</w:t>
      </w:r>
    </w:p>
    <w:p w:rsidR="00645ADE" w:rsidRDefault="00645ADE">
      <w:pPr>
        <w:pStyle w:val="Index1"/>
        <w:tabs>
          <w:tab w:val="right" w:leader="dot" w:pos="4310"/>
        </w:tabs>
        <w:rPr>
          <w:noProof/>
        </w:rPr>
      </w:pPr>
      <w:r>
        <w:rPr>
          <w:noProof/>
        </w:rPr>
        <w:t>VLAMR302</w:t>
      </w:r>
      <w:r>
        <w:rPr>
          <w:noProof/>
        </w:rPr>
        <w:tab/>
        <w:t>20</w:t>
      </w:r>
    </w:p>
    <w:p w:rsidR="00645ADE" w:rsidRDefault="00645ADE">
      <w:pPr>
        <w:pStyle w:val="Index1"/>
        <w:tabs>
          <w:tab w:val="right" w:leader="dot" w:pos="4310"/>
        </w:tabs>
        <w:rPr>
          <w:noProof/>
        </w:rPr>
      </w:pPr>
      <w:r>
        <w:rPr>
          <w:noProof/>
        </w:rPr>
        <w:t>VLAMR303</w:t>
      </w:r>
      <w:r>
        <w:rPr>
          <w:noProof/>
        </w:rPr>
        <w:tab/>
        <w:t>20</w:t>
      </w:r>
    </w:p>
    <w:p w:rsidR="00645ADE" w:rsidRDefault="00645ADE">
      <w:pPr>
        <w:pStyle w:val="Index1"/>
        <w:tabs>
          <w:tab w:val="right" w:leader="dot" w:pos="4310"/>
        </w:tabs>
        <w:rPr>
          <w:noProof/>
        </w:rPr>
      </w:pPr>
      <w:r>
        <w:rPr>
          <w:noProof/>
        </w:rPr>
        <w:t>VLAMR304</w:t>
      </w:r>
      <w:r>
        <w:rPr>
          <w:noProof/>
        </w:rPr>
        <w:tab/>
        <w:t>20</w:t>
      </w:r>
    </w:p>
    <w:p w:rsidR="00645ADE" w:rsidRDefault="00645ADE">
      <w:pPr>
        <w:pStyle w:val="Index1"/>
        <w:tabs>
          <w:tab w:val="right" w:leader="dot" w:pos="4310"/>
        </w:tabs>
        <w:rPr>
          <w:noProof/>
        </w:rPr>
      </w:pPr>
      <w:r>
        <w:rPr>
          <w:noProof/>
        </w:rPr>
        <w:t>VLAMR306</w:t>
      </w:r>
      <w:r>
        <w:rPr>
          <w:noProof/>
        </w:rPr>
        <w:tab/>
        <w:t>20</w:t>
      </w:r>
    </w:p>
    <w:p w:rsidR="00645ADE" w:rsidRDefault="00645ADE">
      <w:pPr>
        <w:pStyle w:val="Index1"/>
        <w:tabs>
          <w:tab w:val="right" w:leader="dot" w:pos="4310"/>
        </w:tabs>
        <w:rPr>
          <w:noProof/>
        </w:rPr>
      </w:pPr>
      <w:r>
        <w:rPr>
          <w:noProof/>
        </w:rPr>
        <w:t>VLAMR309</w:t>
      </w:r>
      <w:r>
        <w:rPr>
          <w:noProof/>
        </w:rPr>
        <w:tab/>
        <w:t>20</w:t>
      </w:r>
    </w:p>
    <w:p w:rsidR="00645ADE" w:rsidRDefault="00645ADE">
      <w:pPr>
        <w:pStyle w:val="Index1"/>
        <w:tabs>
          <w:tab w:val="right" w:leader="dot" w:pos="4310"/>
        </w:tabs>
        <w:rPr>
          <w:noProof/>
        </w:rPr>
      </w:pPr>
      <w:r>
        <w:rPr>
          <w:noProof/>
        </w:rPr>
        <w:t>VLAMR310</w:t>
      </w:r>
      <w:r>
        <w:rPr>
          <w:noProof/>
        </w:rPr>
        <w:tab/>
        <w:t>20</w:t>
      </w:r>
    </w:p>
    <w:p w:rsidR="00645ADE" w:rsidRDefault="00645ADE">
      <w:pPr>
        <w:pStyle w:val="Index1"/>
        <w:tabs>
          <w:tab w:val="right" w:leader="dot" w:pos="4310"/>
        </w:tabs>
        <w:rPr>
          <w:noProof/>
        </w:rPr>
      </w:pPr>
      <w:r>
        <w:rPr>
          <w:noProof/>
        </w:rPr>
        <w:t>VLAMR313</w:t>
      </w:r>
      <w:r>
        <w:rPr>
          <w:noProof/>
        </w:rPr>
        <w:tab/>
        <w:t>20</w:t>
      </w:r>
    </w:p>
    <w:p w:rsidR="00645ADE" w:rsidRDefault="00645ADE">
      <w:pPr>
        <w:pStyle w:val="Index1"/>
        <w:tabs>
          <w:tab w:val="right" w:leader="dot" w:pos="4310"/>
        </w:tabs>
        <w:rPr>
          <w:noProof/>
        </w:rPr>
      </w:pPr>
      <w:r>
        <w:rPr>
          <w:noProof/>
        </w:rPr>
        <w:t>VLAMR314</w:t>
      </w:r>
      <w:r>
        <w:rPr>
          <w:noProof/>
        </w:rPr>
        <w:tab/>
        <w:t>20</w:t>
      </w:r>
    </w:p>
    <w:p w:rsidR="00645ADE" w:rsidRDefault="00645ADE">
      <w:pPr>
        <w:pStyle w:val="Index1"/>
        <w:tabs>
          <w:tab w:val="right" w:leader="dot" w:pos="4310"/>
        </w:tabs>
        <w:rPr>
          <w:noProof/>
        </w:rPr>
      </w:pPr>
      <w:r>
        <w:rPr>
          <w:noProof/>
        </w:rPr>
        <w:t>VLAMR315</w:t>
      </w:r>
      <w:r>
        <w:rPr>
          <w:noProof/>
        </w:rPr>
        <w:tab/>
        <w:t>20</w:t>
      </w:r>
    </w:p>
    <w:p w:rsidR="00645ADE" w:rsidRDefault="00645ADE">
      <w:pPr>
        <w:pStyle w:val="Index1"/>
        <w:tabs>
          <w:tab w:val="right" w:leader="dot" w:pos="4310"/>
        </w:tabs>
        <w:rPr>
          <w:noProof/>
        </w:rPr>
      </w:pPr>
      <w:r>
        <w:rPr>
          <w:noProof/>
        </w:rPr>
        <w:t>VLAMR316</w:t>
      </w:r>
      <w:r>
        <w:rPr>
          <w:noProof/>
        </w:rPr>
        <w:tab/>
        <w:t>20</w:t>
      </w:r>
    </w:p>
    <w:p w:rsidR="00645ADE" w:rsidRDefault="00645ADE">
      <w:pPr>
        <w:pStyle w:val="Index1"/>
        <w:tabs>
          <w:tab w:val="right" w:leader="dot" w:pos="4310"/>
        </w:tabs>
        <w:rPr>
          <w:noProof/>
        </w:rPr>
      </w:pPr>
      <w:r>
        <w:rPr>
          <w:noProof/>
        </w:rPr>
        <w:t>VLAMR317</w:t>
      </w:r>
      <w:r>
        <w:rPr>
          <w:noProof/>
        </w:rPr>
        <w:tab/>
        <w:t>20</w:t>
      </w:r>
    </w:p>
    <w:p w:rsidR="00645ADE" w:rsidRDefault="00645ADE">
      <w:pPr>
        <w:pStyle w:val="Index1"/>
        <w:tabs>
          <w:tab w:val="right" w:leader="dot" w:pos="4310"/>
        </w:tabs>
        <w:rPr>
          <w:noProof/>
        </w:rPr>
      </w:pPr>
      <w:r>
        <w:rPr>
          <w:noProof/>
        </w:rPr>
        <w:t>VLAMR353</w:t>
      </w:r>
      <w:r>
        <w:rPr>
          <w:noProof/>
        </w:rPr>
        <w:tab/>
        <w:t>20</w:t>
      </w:r>
    </w:p>
    <w:p w:rsidR="00645ADE" w:rsidRDefault="00645ADE">
      <w:pPr>
        <w:pStyle w:val="Index1"/>
        <w:tabs>
          <w:tab w:val="right" w:leader="dot" w:pos="4310"/>
        </w:tabs>
        <w:rPr>
          <w:noProof/>
        </w:rPr>
      </w:pPr>
      <w:r>
        <w:rPr>
          <w:noProof/>
        </w:rPr>
        <w:t>VLAMR354</w:t>
      </w:r>
      <w:r>
        <w:rPr>
          <w:noProof/>
        </w:rPr>
        <w:tab/>
        <w:t>20</w:t>
      </w:r>
    </w:p>
    <w:p w:rsidR="00645ADE" w:rsidRDefault="00645ADE">
      <w:pPr>
        <w:pStyle w:val="Index1"/>
        <w:tabs>
          <w:tab w:val="right" w:leader="dot" w:pos="4310"/>
        </w:tabs>
        <w:rPr>
          <w:noProof/>
        </w:rPr>
      </w:pPr>
      <w:r>
        <w:rPr>
          <w:noProof/>
        </w:rPr>
        <w:t>VLAMR355</w:t>
      </w:r>
      <w:r>
        <w:rPr>
          <w:noProof/>
        </w:rPr>
        <w:tab/>
        <w:t>20</w:t>
      </w:r>
    </w:p>
    <w:p w:rsidR="00645ADE" w:rsidRDefault="00645ADE">
      <w:pPr>
        <w:pStyle w:val="Index1"/>
        <w:tabs>
          <w:tab w:val="right" w:leader="dot" w:pos="4310"/>
        </w:tabs>
        <w:rPr>
          <w:noProof/>
        </w:rPr>
      </w:pPr>
      <w:r>
        <w:rPr>
          <w:noProof/>
        </w:rPr>
        <w:t>VLAMR356</w:t>
      </w:r>
      <w:r>
        <w:rPr>
          <w:noProof/>
        </w:rPr>
        <w:tab/>
        <w:t>20</w:t>
      </w:r>
    </w:p>
    <w:p w:rsidR="00645ADE" w:rsidRDefault="00645ADE">
      <w:pPr>
        <w:pStyle w:val="Index1"/>
        <w:tabs>
          <w:tab w:val="right" w:leader="dot" w:pos="4310"/>
        </w:tabs>
        <w:rPr>
          <w:noProof/>
        </w:rPr>
      </w:pPr>
      <w:r>
        <w:rPr>
          <w:noProof/>
        </w:rPr>
        <w:t>VLAMR357</w:t>
      </w:r>
      <w:r>
        <w:rPr>
          <w:noProof/>
        </w:rPr>
        <w:tab/>
        <w:t>20</w:t>
      </w:r>
    </w:p>
    <w:p w:rsidR="00645ADE" w:rsidRDefault="00645ADE">
      <w:pPr>
        <w:pStyle w:val="Index1"/>
        <w:tabs>
          <w:tab w:val="right" w:leader="dot" w:pos="4310"/>
        </w:tabs>
        <w:rPr>
          <w:noProof/>
        </w:rPr>
      </w:pPr>
      <w:r>
        <w:rPr>
          <w:noProof/>
        </w:rPr>
        <w:t>VLAMR358</w:t>
      </w:r>
      <w:r>
        <w:rPr>
          <w:noProof/>
        </w:rPr>
        <w:tab/>
        <w:t>20</w:t>
      </w:r>
    </w:p>
    <w:p w:rsidR="00645ADE" w:rsidRDefault="00645ADE">
      <w:pPr>
        <w:pStyle w:val="Index1"/>
        <w:tabs>
          <w:tab w:val="right" w:leader="dot" w:pos="4310"/>
        </w:tabs>
        <w:rPr>
          <w:noProof/>
        </w:rPr>
      </w:pPr>
      <w:r>
        <w:rPr>
          <w:noProof/>
        </w:rPr>
        <w:t>VNPRHSER3</w:t>
      </w:r>
      <w:r>
        <w:rPr>
          <w:noProof/>
        </w:rPr>
        <w:tab/>
        <w:t>24</w:t>
      </w:r>
    </w:p>
    <w:p w:rsidR="00645ADE" w:rsidRDefault="00645ADE">
      <w:pPr>
        <w:pStyle w:val="Index1"/>
        <w:tabs>
          <w:tab w:val="right" w:leader="dot" w:pos="4310"/>
        </w:tabs>
        <w:rPr>
          <w:noProof/>
        </w:rPr>
      </w:pPr>
      <w:r>
        <w:rPr>
          <w:noProof/>
        </w:rPr>
        <w:t>VRBITM01</w:t>
      </w:r>
      <w:r>
        <w:rPr>
          <w:noProof/>
        </w:rPr>
        <w:tab/>
        <w:t>94</w:t>
      </w:r>
    </w:p>
    <w:p w:rsidR="00645ADE" w:rsidRDefault="00645ADE">
      <w:pPr>
        <w:pStyle w:val="Index1"/>
        <w:tabs>
          <w:tab w:val="right" w:leader="dot" w:pos="4310"/>
        </w:tabs>
        <w:rPr>
          <w:noProof/>
        </w:rPr>
      </w:pPr>
      <w:r>
        <w:rPr>
          <w:noProof/>
        </w:rPr>
        <w:t>VRBITM02</w:t>
      </w:r>
      <w:r>
        <w:rPr>
          <w:noProof/>
        </w:rPr>
        <w:tab/>
        <w:t>94</w:t>
      </w:r>
    </w:p>
    <w:p w:rsidR="00645ADE" w:rsidRDefault="00645ADE">
      <w:pPr>
        <w:pStyle w:val="Index1"/>
        <w:tabs>
          <w:tab w:val="right" w:leader="dot" w:pos="4310"/>
        </w:tabs>
        <w:rPr>
          <w:noProof/>
        </w:rPr>
      </w:pPr>
      <w:r>
        <w:rPr>
          <w:noProof/>
        </w:rPr>
        <w:t>VRBLNGAD</w:t>
      </w:r>
      <w:r>
        <w:rPr>
          <w:noProof/>
        </w:rPr>
        <w:tab/>
        <w:t>95</w:t>
      </w:r>
    </w:p>
    <w:p w:rsidR="00645ADE" w:rsidRDefault="00645ADE">
      <w:pPr>
        <w:pStyle w:val="Index1"/>
        <w:tabs>
          <w:tab w:val="right" w:leader="dot" w:pos="4310"/>
        </w:tabs>
        <w:rPr>
          <w:noProof/>
        </w:rPr>
      </w:pPr>
      <w:r>
        <w:rPr>
          <w:noProof/>
        </w:rPr>
        <w:t>VRBLNGCH</w:t>
      </w:r>
      <w:r>
        <w:rPr>
          <w:noProof/>
        </w:rPr>
        <w:tab/>
        <w:t>96</w:t>
      </w:r>
    </w:p>
    <w:p w:rsidR="00645ADE" w:rsidRDefault="00645ADE">
      <w:pPr>
        <w:pStyle w:val="Index1"/>
        <w:tabs>
          <w:tab w:val="right" w:leader="dot" w:pos="4310"/>
        </w:tabs>
        <w:rPr>
          <w:noProof/>
        </w:rPr>
      </w:pPr>
      <w:r>
        <w:rPr>
          <w:noProof/>
        </w:rPr>
        <w:t>VRBLNGTS</w:t>
      </w:r>
      <w:r>
        <w:rPr>
          <w:noProof/>
        </w:rPr>
        <w:tab/>
        <w:t>96</w:t>
      </w:r>
    </w:p>
    <w:p w:rsidR="00645ADE" w:rsidRDefault="00645ADE">
      <w:pPr>
        <w:pStyle w:val="Index1"/>
        <w:tabs>
          <w:tab w:val="right" w:leader="dot" w:pos="4310"/>
        </w:tabs>
        <w:rPr>
          <w:noProof/>
        </w:rPr>
      </w:pPr>
      <w:r>
        <w:rPr>
          <w:noProof/>
        </w:rPr>
        <w:t>VRBSTHR</w:t>
      </w:r>
      <w:r>
        <w:rPr>
          <w:noProof/>
        </w:rPr>
        <w:tab/>
        <w:t>94</w:t>
      </w:r>
    </w:p>
    <w:p w:rsidR="00645ADE" w:rsidRDefault="00645ADE">
      <w:pPr>
        <w:pStyle w:val="Index1"/>
        <w:tabs>
          <w:tab w:val="right" w:leader="dot" w:pos="4310"/>
        </w:tabs>
        <w:rPr>
          <w:noProof/>
        </w:rPr>
      </w:pPr>
      <w:r>
        <w:rPr>
          <w:noProof/>
        </w:rPr>
        <w:t>VRBSTMN</w:t>
      </w:r>
      <w:r>
        <w:rPr>
          <w:noProof/>
        </w:rPr>
        <w:tab/>
        <w:t>94</w:t>
      </w:r>
    </w:p>
    <w:p w:rsidR="00645ADE" w:rsidRDefault="00645ADE">
      <w:pPr>
        <w:pStyle w:val="Index1"/>
        <w:tabs>
          <w:tab w:val="right" w:leader="dot" w:pos="4310"/>
        </w:tabs>
        <w:rPr>
          <w:noProof/>
        </w:rPr>
      </w:pPr>
      <w:r>
        <w:rPr>
          <w:noProof/>
        </w:rPr>
        <w:t>VSIMPR3</w:t>
      </w:r>
      <w:r>
        <w:rPr>
          <w:noProof/>
        </w:rPr>
        <w:tab/>
        <w:t>84</w:t>
      </w:r>
    </w:p>
    <w:p w:rsidR="00645ADE" w:rsidRDefault="00645ADE">
      <w:pPr>
        <w:pStyle w:val="Index1"/>
        <w:tabs>
          <w:tab w:val="right" w:leader="dot" w:pos="4310"/>
        </w:tabs>
        <w:rPr>
          <w:noProof/>
        </w:rPr>
      </w:pPr>
      <w:r>
        <w:rPr>
          <w:noProof/>
        </w:rPr>
        <w:t>VUSLTMR3</w:t>
      </w:r>
      <w:r>
        <w:rPr>
          <w:noProof/>
        </w:rPr>
        <w:tab/>
        <w:t>14</w:t>
      </w:r>
    </w:p>
    <w:p w:rsidR="00645ADE" w:rsidRDefault="00645ADE">
      <w:pPr>
        <w:pStyle w:val="Index1"/>
        <w:tabs>
          <w:tab w:val="right" w:leader="dot" w:pos="4310"/>
        </w:tabs>
        <w:rPr>
          <w:noProof/>
        </w:rPr>
      </w:pPr>
      <w:r>
        <w:rPr>
          <w:noProof/>
        </w:rPr>
        <w:t>VUSNOWR3</w:t>
      </w:r>
      <w:r>
        <w:rPr>
          <w:noProof/>
        </w:rPr>
        <w:tab/>
        <w:t>14</w:t>
      </w:r>
    </w:p>
    <w:p w:rsidR="00645ADE" w:rsidRDefault="00645ADE">
      <w:pPr>
        <w:pStyle w:val="IndexHeading"/>
        <w:keepNext/>
        <w:tabs>
          <w:tab w:val="right" w:leader="dot" w:pos="4310"/>
        </w:tabs>
        <w:rPr>
          <w:b w:val="0"/>
          <w:bCs w:val="0"/>
          <w:noProof/>
        </w:rPr>
      </w:pPr>
      <w:r>
        <w:rPr>
          <w:noProof/>
        </w:rPr>
        <w:t>W</w:t>
      </w:r>
    </w:p>
    <w:p w:rsidR="00645ADE" w:rsidRDefault="00645ADE">
      <w:pPr>
        <w:pStyle w:val="Index1"/>
        <w:tabs>
          <w:tab w:val="right" w:leader="dot" w:pos="4310"/>
        </w:tabs>
        <w:rPr>
          <w:noProof/>
        </w:rPr>
      </w:pPr>
      <w:r>
        <w:rPr>
          <w:noProof/>
        </w:rPr>
        <w:t>WAITTMR3</w:t>
      </w:r>
      <w:r>
        <w:rPr>
          <w:noProof/>
        </w:rPr>
        <w:tab/>
        <w:t>58</w:t>
      </w:r>
    </w:p>
    <w:p w:rsidR="00645ADE" w:rsidRDefault="00645ADE">
      <w:pPr>
        <w:pStyle w:val="Index1"/>
        <w:tabs>
          <w:tab w:val="right" w:leader="dot" w:pos="4310"/>
        </w:tabs>
        <w:rPr>
          <w:noProof/>
        </w:rPr>
      </w:pPr>
      <w:r>
        <w:rPr>
          <w:noProof/>
        </w:rPr>
        <w:t>WALLR3</w:t>
      </w:r>
      <w:r>
        <w:rPr>
          <w:noProof/>
        </w:rPr>
        <w:tab/>
        <w:t>50</w:t>
      </w:r>
    </w:p>
    <w:p w:rsidR="00645ADE" w:rsidRDefault="00645ADE">
      <w:pPr>
        <w:pStyle w:val="Index1"/>
        <w:tabs>
          <w:tab w:val="right" w:leader="dot" w:pos="4310"/>
        </w:tabs>
        <w:rPr>
          <w:noProof/>
        </w:rPr>
      </w:pPr>
      <w:r>
        <w:rPr>
          <w:noProof/>
        </w:rPr>
        <w:t>WGHDOCR3</w:t>
      </w:r>
      <w:r>
        <w:rPr>
          <w:noProof/>
        </w:rPr>
        <w:tab/>
        <w:t>63</w:t>
      </w:r>
    </w:p>
    <w:p w:rsidR="00645ADE" w:rsidRDefault="00645ADE">
      <w:pPr>
        <w:pStyle w:val="Index1"/>
        <w:tabs>
          <w:tab w:val="right" w:leader="dot" w:pos="4310"/>
        </w:tabs>
        <w:rPr>
          <w:noProof/>
        </w:rPr>
      </w:pPr>
      <w:r>
        <w:rPr>
          <w:noProof/>
        </w:rPr>
        <w:t>WHATDR3</w:t>
      </w:r>
      <w:r>
        <w:rPr>
          <w:noProof/>
        </w:rPr>
        <w:tab/>
        <w:t>8</w:t>
      </w:r>
    </w:p>
    <w:p w:rsidR="00645ADE" w:rsidRDefault="00645ADE">
      <w:pPr>
        <w:pStyle w:val="Index1"/>
        <w:tabs>
          <w:tab w:val="right" w:leader="dot" w:pos="4310"/>
        </w:tabs>
        <w:rPr>
          <w:noProof/>
        </w:rPr>
      </w:pPr>
      <w:r>
        <w:rPr>
          <w:noProof/>
        </w:rPr>
        <w:t>WHLNR31</w:t>
      </w:r>
      <w:r>
        <w:rPr>
          <w:noProof/>
        </w:rPr>
        <w:tab/>
        <w:t>24</w:t>
      </w:r>
    </w:p>
    <w:p w:rsidR="00645ADE" w:rsidRDefault="00645ADE">
      <w:pPr>
        <w:pStyle w:val="Index1"/>
        <w:tabs>
          <w:tab w:val="right" w:leader="dot" w:pos="4310"/>
        </w:tabs>
        <w:rPr>
          <w:noProof/>
        </w:rPr>
      </w:pPr>
      <w:r>
        <w:rPr>
          <w:noProof/>
        </w:rPr>
        <w:t>WHLNR32</w:t>
      </w:r>
      <w:r>
        <w:rPr>
          <w:noProof/>
        </w:rPr>
        <w:tab/>
        <w:t>24</w:t>
      </w:r>
    </w:p>
    <w:p w:rsidR="00645ADE" w:rsidRDefault="00645ADE">
      <w:pPr>
        <w:pStyle w:val="Index1"/>
        <w:tabs>
          <w:tab w:val="right" w:leader="dot" w:pos="4310"/>
        </w:tabs>
        <w:rPr>
          <w:noProof/>
        </w:rPr>
      </w:pPr>
      <w:r>
        <w:rPr>
          <w:noProof/>
        </w:rPr>
        <w:t>WHLNR33</w:t>
      </w:r>
      <w:r>
        <w:rPr>
          <w:noProof/>
        </w:rPr>
        <w:tab/>
        <w:t>24</w:t>
      </w:r>
    </w:p>
    <w:p w:rsidR="00645ADE" w:rsidRDefault="00645ADE">
      <w:pPr>
        <w:pStyle w:val="Index1"/>
        <w:tabs>
          <w:tab w:val="right" w:leader="dot" w:pos="4310"/>
        </w:tabs>
        <w:rPr>
          <w:noProof/>
        </w:rPr>
      </w:pPr>
      <w:r>
        <w:rPr>
          <w:noProof/>
        </w:rPr>
        <w:t>WHNOHLR3</w:t>
      </w:r>
      <w:r>
        <w:rPr>
          <w:noProof/>
        </w:rPr>
        <w:tab/>
        <w:t>59</w:t>
      </w:r>
    </w:p>
    <w:p w:rsidR="00645ADE" w:rsidRDefault="00645ADE">
      <w:pPr>
        <w:pStyle w:val="Index1"/>
        <w:tabs>
          <w:tab w:val="right" w:leader="dot" w:pos="4310"/>
        </w:tabs>
        <w:rPr>
          <w:noProof/>
        </w:rPr>
      </w:pPr>
      <w:r>
        <w:rPr>
          <w:noProof/>
        </w:rPr>
        <w:t>WHOHLPR3</w:t>
      </w:r>
      <w:r>
        <w:rPr>
          <w:noProof/>
        </w:rPr>
        <w:tab/>
        <w:t>40</w:t>
      </w:r>
    </w:p>
    <w:p w:rsidR="00645ADE" w:rsidRDefault="00645ADE">
      <w:pPr>
        <w:pStyle w:val="Index1"/>
        <w:tabs>
          <w:tab w:val="right" w:leader="dot" w:pos="4310"/>
        </w:tabs>
        <w:rPr>
          <w:noProof/>
        </w:rPr>
      </w:pPr>
      <w:r>
        <w:rPr>
          <w:noProof/>
        </w:rPr>
        <w:t>WHSCHR31</w:t>
      </w:r>
      <w:r>
        <w:rPr>
          <w:noProof/>
        </w:rPr>
        <w:tab/>
        <w:t>6</w:t>
      </w:r>
    </w:p>
    <w:p w:rsidR="00645ADE" w:rsidRDefault="00645ADE">
      <w:pPr>
        <w:pStyle w:val="Index1"/>
        <w:tabs>
          <w:tab w:val="right" w:leader="dot" w:pos="4310"/>
        </w:tabs>
        <w:rPr>
          <w:noProof/>
        </w:rPr>
      </w:pPr>
      <w:r>
        <w:rPr>
          <w:noProof/>
        </w:rPr>
        <w:t>WHSCHR32</w:t>
      </w:r>
      <w:r>
        <w:rPr>
          <w:noProof/>
        </w:rPr>
        <w:tab/>
        <w:t>6</w:t>
      </w:r>
    </w:p>
    <w:p w:rsidR="00645ADE" w:rsidRDefault="00645ADE">
      <w:pPr>
        <w:pStyle w:val="Index1"/>
        <w:tabs>
          <w:tab w:val="right" w:leader="dot" w:pos="4310"/>
        </w:tabs>
        <w:rPr>
          <w:noProof/>
        </w:rPr>
      </w:pPr>
      <w:r>
        <w:rPr>
          <w:noProof/>
        </w:rPr>
        <w:t>WHSCHR33</w:t>
      </w:r>
      <w:r>
        <w:rPr>
          <w:noProof/>
        </w:rPr>
        <w:tab/>
        <w:t>6</w:t>
      </w:r>
    </w:p>
    <w:p w:rsidR="00645ADE" w:rsidRDefault="00645ADE">
      <w:pPr>
        <w:pStyle w:val="Index1"/>
        <w:tabs>
          <w:tab w:val="right" w:leader="dot" w:pos="4310"/>
        </w:tabs>
        <w:rPr>
          <w:noProof/>
        </w:rPr>
      </w:pPr>
      <w:r>
        <w:rPr>
          <w:noProof/>
        </w:rPr>
        <w:t>WHUSIR31</w:t>
      </w:r>
      <w:r>
        <w:rPr>
          <w:noProof/>
        </w:rPr>
        <w:tab/>
        <w:t>83</w:t>
      </w:r>
    </w:p>
    <w:p w:rsidR="00645ADE" w:rsidRDefault="00645ADE">
      <w:pPr>
        <w:pStyle w:val="Index1"/>
        <w:tabs>
          <w:tab w:val="right" w:leader="dot" w:pos="4310"/>
        </w:tabs>
        <w:rPr>
          <w:noProof/>
        </w:rPr>
      </w:pPr>
      <w:r>
        <w:rPr>
          <w:noProof/>
        </w:rPr>
        <w:t>WHYCHR3</w:t>
      </w:r>
      <w:r>
        <w:rPr>
          <w:noProof/>
        </w:rPr>
        <w:tab/>
        <w:t>44</w:t>
      </w:r>
    </w:p>
    <w:p w:rsidR="00645ADE" w:rsidRDefault="00645ADE">
      <w:pPr>
        <w:pStyle w:val="Index1"/>
        <w:tabs>
          <w:tab w:val="right" w:leader="dot" w:pos="4310"/>
        </w:tabs>
        <w:rPr>
          <w:noProof/>
        </w:rPr>
      </w:pPr>
      <w:r>
        <w:rPr>
          <w:noProof/>
        </w:rPr>
        <w:t>WHYEXR31</w:t>
      </w:r>
      <w:r>
        <w:rPr>
          <w:noProof/>
        </w:rPr>
        <w:tab/>
        <w:t>12</w:t>
      </w:r>
    </w:p>
    <w:p w:rsidR="00645ADE" w:rsidRDefault="00645ADE">
      <w:pPr>
        <w:pStyle w:val="Index1"/>
        <w:tabs>
          <w:tab w:val="right" w:leader="dot" w:pos="4310"/>
        </w:tabs>
        <w:rPr>
          <w:noProof/>
        </w:rPr>
      </w:pPr>
      <w:r>
        <w:rPr>
          <w:noProof/>
        </w:rPr>
        <w:t>WHYEXR32</w:t>
      </w:r>
      <w:r>
        <w:rPr>
          <w:noProof/>
        </w:rPr>
        <w:tab/>
        <w:t>12</w:t>
      </w:r>
    </w:p>
    <w:p w:rsidR="00645ADE" w:rsidRDefault="00645ADE">
      <w:pPr>
        <w:pStyle w:val="Index1"/>
        <w:tabs>
          <w:tab w:val="right" w:leader="dot" w:pos="4310"/>
        </w:tabs>
        <w:rPr>
          <w:noProof/>
        </w:rPr>
      </w:pPr>
      <w:r>
        <w:rPr>
          <w:noProof/>
        </w:rPr>
        <w:t>WHYEXR33</w:t>
      </w:r>
      <w:r>
        <w:rPr>
          <w:noProof/>
        </w:rPr>
        <w:tab/>
        <w:t>12</w:t>
      </w:r>
    </w:p>
    <w:p w:rsidR="00645ADE" w:rsidRDefault="00645ADE">
      <w:pPr>
        <w:pStyle w:val="Index1"/>
        <w:tabs>
          <w:tab w:val="right" w:leader="dot" w:pos="4310"/>
        </w:tabs>
        <w:rPr>
          <w:noProof/>
        </w:rPr>
      </w:pPr>
      <w:r>
        <w:rPr>
          <w:noProof/>
        </w:rPr>
        <w:t>WHYNOTR3</w:t>
      </w:r>
      <w:r>
        <w:rPr>
          <w:noProof/>
        </w:rPr>
        <w:tab/>
        <w:t>4</w:t>
      </w:r>
    </w:p>
    <w:p w:rsidR="00645ADE" w:rsidRDefault="00645ADE">
      <w:pPr>
        <w:pStyle w:val="Index1"/>
        <w:tabs>
          <w:tab w:val="right" w:leader="dot" w:pos="4310"/>
        </w:tabs>
        <w:rPr>
          <w:noProof/>
        </w:rPr>
      </w:pPr>
      <w:r>
        <w:rPr>
          <w:noProof/>
        </w:rPr>
        <w:t>WORKID</w:t>
      </w:r>
      <w:r>
        <w:rPr>
          <w:noProof/>
        </w:rPr>
        <w:tab/>
        <w:t>74</w:t>
      </w:r>
    </w:p>
    <w:p w:rsidR="00645ADE" w:rsidRDefault="00645ADE">
      <w:pPr>
        <w:pStyle w:val="Index1"/>
        <w:tabs>
          <w:tab w:val="right" w:leader="dot" w:pos="4310"/>
        </w:tabs>
        <w:rPr>
          <w:noProof/>
        </w:rPr>
      </w:pPr>
      <w:r>
        <w:rPr>
          <w:noProof/>
        </w:rPr>
        <w:t>WRIDCRCT</w:t>
      </w:r>
      <w:r>
        <w:rPr>
          <w:noProof/>
        </w:rPr>
        <w:tab/>
        <w:t>94</w:t>
      </w:r>
    </w:p>
    <w:p w:rsidR="00645ADE" w:rsidRDefault="00645ADE">
      <w:pPr>
        <w:pStyle w:val="Index1"/>
        <w:tabs>
          <w:tab w:val="right" w:leader="dot" w:pos="4310"/>
        </w:tabs>
        <w:rPr>
          <w:noProof/>
        </w:rPr>
      </w:pPr>
      <w:r>
        <w:rPr>
          <w:noProof/>
        </w:rPr>
        <w:t>WRIDINCR</w:t>
      </w:r>
      <w:r>
        <w:rPr>
          <w:noProof/>
        </w:rPr>
        <w:tab/>
        <w:t>94</w:t>
      </w:r>
    </w:p>
    <w:p w:rsidR="00645ADE" w:rsidRDefault="00645ADE">
      <w:pPr>
        <w:pStyle w:val="Index1"/>
        <w:tabs>
          <w:tab w:val="right" w:leader="dot" w:pos="4310"/>
        </w:tabs>
        <w:rPr>
          <w:noProof/>
        </w:rPr>
      </w:pPr>
      <w:r>
        <w:rPr>
          <w:noProof/>
        </w:rPr>
        <w:t>WRIDONEX</w:t>
      </w:r>
      <w:r>
        <w:rPr>
          <w:noProof/>
        </w:rPr>
        <w:tab/>
        <w:t>94</w:t>
      </w:r>
    </w:p>
    <w:p w:rsidR="00645ADE" w:rsidRDefault="00645ADE">
      <w:pPr>
        <w:pStyle w:val="Index1"/>
        <w:tabs>
          <w:tab w:val="right" w:leader="dot" w:pos="4310"/>
        </w:tabs>
        <w:rPr>
          <w:noProof/>
        </w:rPr>
      </w:pPr>
      <w:r>
        <w:rPr>
          <w:noProof/>
        </w:rPr>
        <w:t>WRIDREAD</w:t>
      </w:r>
      <w:r>
        <w:rPr>
          <w:noProof/>
        </w:rPr>
        <w:tab/>
        <w:t>94</w:t>
      </w:r>
    </w:p>
    <w:p w:rsidR="00645ADE" w:rsidRDefault="00645ADE">
      <w:pPr>
        <w:pStyle w:val="Index1"/>
        <w:tabs>
          <w:tab w:val="right" w:leader="dot" w:pos="4310"/>
        </w:tabs>
        <w:rPr>
          <w:noProof/>
        </w:rPr>
      </w:pPr>
      <w:r>
        <w:rPr>
          <w:noProof/>
        </w:rPr>
        <w:t>WRIDSECS</w:t>
      </w:r>
      <w:r>
        <w:rPr>
          <w:noProof/>
        </w:rPr>
        <w:tab/>
        <w:t>94</w:t>
      </w:r>
    </w:p>
    <w:p w:rsidR="00645ADE" w:rsidRDefault="00645ADE">
      <w:pPr>
        <w:pStyle w:val="Index1"/>
        <w:tabs>
          <w:tab w:val="right" w:leader="dot" w:pos="4310"/>
        </w:tabs>
        <w:rPr>
          <w:noProof/>
        </w:rPr>
      </w:pPr>
      <w:r>
        <w:rPr>
          <w:noProof/>
        </w:rPr>
        <w:t>WRKACTR3</w:t>
      </w:r>
      <w:r>
        <w:rPr>
          <w:noProof/>
        </w:rPr>
        <w:tab/>
        <w:t>74</w:t>
      </w:r>
    </w:p>
    <w:p w:rsidR="00645ADE" w:rsidRDefault="00645ADE">
      <w:pPr>
        <w:pStyle w:val="Index1"/>
        <w:tabs>
          <w:tab w:val="right" w:leader="dot" w:pos="4310"/>
        </w:tabs>
        <w:rPr>
          <w:noProof/>
        </w:rPr>
      </w:pPr>
      <w:r>
        <w:rPr>
          <w:noProof/>
        </w:rPr>
        <w:t>WRKPAYR3</w:t>
      </w:r>
      <w:r>
        <w:rPr>
          <w:noProof/>
        </w:rPr>
        <w:tab/>
        <w:t>74</w:t>
      </w:r>
    </w:p>
    <w:p w:rsidR="00645ADE" w:rsidRDefault="00645ADE">
      <w:pPr>
        <w:pStyle w:val="Index1"/>
        <w:tabs>
          <w:tab w:val="right" w:leader="dot" w:pos="4310"/>
        </w:tabs>
        <w:rPr>
          <w:noProof/>
        </w:rPr>
      </w:pPr>
      <w:r>
        <w:rPr>
          <w:noProof/>
        </w:rPr>
        <w:t>WRKPMPR3</w:t>
      </w:r>
      <w:r>
        <w:rPr>
          <w:noProof/>
        </w:rPr>
        <w:tab/>
        <w:t>21</w:t>
      </w:r>
    </w:p>
    <w:p w:rsidR="00645ADE" w:rsidRDefault="00645ADE">
      <w:pPr>
        <w:pStyle w:val="Index1"/>
        <w:tabs>
          <w:tab w:val="right" w:leader="dot" w:pos="4310"/>
        </w:tabs>
        <w:rPr>
          <w:noProof/>
        </w:rPr>
      </w:pPr>
      <w:r>
        <w:rPr>
          <w:noProof/>
        </w:rPr>
        <w:t>WRKSEWR3</w:t>
      </w:r>
      <w:r>
        <w:rPr>
          <w:noProof/>
        </w:rPr>
        <w:tab/>
        <w:t>21</w:t>
      </w:r>
    </w:p>
    <w:p w:rsidR="00645ADE" w:rsidRDefault="00645ADE">
      <w:pPr>
        <w:pStyle w:val="Index1"/>
        <w:tabs>
          <w:tab w:val="right" w:leader="dot" w:pos="4310"/>
        </w:tabs>
        <w:rPr>
          <w:noProof/>
        </w:rPr>
      </w:pPr>
      <w:r>
        <w:rPr>
          <w:noProof/>
        </w:rPr>
        <w:t>WRKTRCR3</w:t>
      </w:r>
      <w:r>
        <w:rPr>
          <w:noProof/>
        </w:rPr>
        <w:tab/>
        <w:t>21</w:t>
      </w:r>
    </w:p>
    <w:p w:rsidR="00645ADE" w:rsidRDefault="00645ADE">
      <w:pPr>
        <w:pStyle w:val="Index1"/>
        <w:tabs>
          <w:tab w:val="right" w:leader="dot" w:pos="4310"/>
        </w:tabs>
        <w:rPr>
          <w:noProof/>
        </w:rPr>
      </w:pPr>
      <w:r>
        <w:rPr>
          <w:noProof/>
        </w:rPr>
        <w:t>WRRYFDR3</w:t>
      </w:r>
      <w:r>
        <w:rPr>
          <w:noProof/>
        </w:rPr>
        <w:tab/>
        <w:t>60</w:t>
      </w:r>
    </w:p>
    <w:p w:rsidR="00645ADE" w:rsidRDefault="00645ADE">
      <w:pPr>
        <w:pStyle w:val="Index1"/>
        <w:tabs>
          <w:tab w:val="right" w:leader="dot" w:pos="4310"/>
        </w:tabs>
        <w:rPr>
          <w:noProof/>
        </w:rPr>
      </w:pPr>
      <w:r>
        <w:rPr>
          <w:noProof/>
        </w:rPr>
        <w:t>WRSTSCR3</w:t>
      </w:r>
      <w:r>
        <w:rPr>
          <w:noProof/>
        </w:rPr>
        <w:tab/>
        <w:t>77</w:t>
      </w:r>
    </w:p>
    <w:p w:rsidR="00645ADE" w:rsidRDefault="00645ADE">
      <w:pPr>
        <w:pStyle w:val="IndexHeading"/>
        <w:keepNext/>
        <w:tabs>
          <w:tab w:val="right" w:leader="dot" w:pos="4310"/>
        </w:tabs>
        <w:rPr>
          <w:b w:val="0"/>
          <w:bCs w:val="0"/>
          <w:noProof/>
        </w:rPr>
      </w:pPr>
      <w:r>
        <w:rPr>
          <w:noProof/>
        </w:rPr>
        <w:t>Y</w:t>
      </w:r>
    </w:p>
    <w:p w:rsidR="00645ADE" w:rsidRDefault="00645ADE">
      <w:pPr>
        <w:pStyle w:val="Index1"/>
        <w:tabs>
          <w:tab w:val="right" w:leader="dot" w:pos="4310"/>
        </w:tabs>
        <w:rPr>
          <w:noProof/>
        </w:rPr>
      </w:pPr>
      <w:r>
        <w:rPr>
          <w:noProof/>
        </w:rPr>
        <w:t>YCACMYR3</w:t>
      </w:r>
      <w:r>
        <w:rPr>
          <w:noProof/>
        </w:rPr>
        <w:tab/>
        <w:t>56</w:t>
      </w:r>
    </w:p>
    <w:p w:rsidR="00645ADE" w:rsidRDefault="00645ADE">
      <w:pPr>
        <w:pStyle w:val="Index1"/>
        <w:tabs>
          <w:tab w:val="right" w:leader="dot" w:pos="4310"/>
        </w:tabs>
        <w:rPr>
          <w:noProof/>
        </w:rPr>
      </w:pPr>
      <w:r>
        <w:rPr>
          <w:noProof/>
        </w:rPr>
        <w:t>YCCOTHR3</w:t>
      </w:r>
      <w:r>
        <w:rPr>
          <w:noProof/>
        </w:rPr>
        <w:tab/>
        <w:t>56</w:t>
      </w:r>
    </w:p>
    <w:p w:rsidR="00645ADE" w:rsidRDefault="00645ADE">
      <w:pPr>
        <w:pStyle w:val="Index1"/>
        <w:tabs>
          <w:tab w:val="right" w:leader="dot" w:pos="4310"/>
        </w:tabs>
        <w:rPr>
          <w:noProof/>
        </w:rPr>
      </w:pPr>
      <w:r>
        <w:rPr>
          <w:noProof/>
        </w:rPr>
        <w:t>YCCSLVR3</w:t>
      </w:r>
      <w:r>
        <w:rPr>
          <w:noProof/>
        </w:rPr>
        <w:tab/>
        <w:t>56</w:t>
      </w:r>
    </w:p>
    <w:p w:rsidR="00645ADE" w:rsidRDefault="00645ADE">
      <w:pPr>
        <w:pStyle w:val="Index1"/>
        <w:tabs>
          <w:tab w:val="right" w:leader="dot" w:pos="4310"/>
        </w:tabs>
        <w:rPr>
          <w:noProof/>
        </w:rPr>
      </w:pPr>
      <w:r>
        <w:rPr>
          <w:noProof/>
        </w:rPr>
        <w:t>YCDMTSR3</w:t>
      </w:r>
      <w:r>
        <w:rPr>
          <w:noProof/>
        </w:rPr>
        <w:tab/>
        <w:t>56</w:t>
      </w:r>
    </w:p>
    <w:p w:rsidR="00645ADE" w:rsidRDefault="00645ADE">
      <w:pPr>
        <w:pStyle w:val="Index1"/>
        <w:tabs>
          <w:tab w:val="right" w:leader="dot" w:pos="4310"/>
        </w:tabs>
        <w:rPr>
          <w:noProof/>
        </w:rPr>
      </w:pPr>
      <w:r>
        <w:rPr>
          <w:noProof/>
        </w:rPr>
        <w:t>YCEXTUR3</w:t>
      </w:r>
      <w:r>
        <w:rPr>
          <w:noProof/>
        </w:rPr>
        <w:tab/>
        <w:t>57</w:t>
      </w:r>
    </w:p>
    <w:p w:rsidR="00645ADE" w:rsidRDefault="00645ADE">
      <w:pPr>
        <w:pStyle w:val="Index1"/>
        <w:tabs>
          <w:tab w:val="right" w:leader="dot" w:pos="4310"/>
        </w:tabs>
        <w:rPr>
          <w:noProof/>
        </w:rPr>
      </w:pPr>
      <w:r>
        <w:rPr>
          <w:noProof/>
        </w:rPr>
        <w:t>YCHCOTR3</w:t>
      </w:r>
      <w:r>
        <w:rPr>
          <w:noProof/>
        </w:rPr>
        <w:tab/>
        <w:t>57</w:t>
      </w:r>
    </w:p>
    <w:p w:rsidR="00645ADE" w:rsidRDefault="00645ADE">
      <w:pPr>
        <w:pStyle w:val="Index1"/>
        <w:tabs>
          <w:tab w:val="right" w:leader="dot" w:pos="4310"/>
        </w:tabs>
        <w:rPr>
          <w:noProof/>
        </w:rPr>
      </w:pPr>
      <w:r>
        <w:rPr>
          <w:noProof/>
        </w:rPr>
        <w:t>YCHCSLR3</w:t>
      </w:r>
      <w:r>
        <w:rPr>
          <w:noProof/>
        </w:rPr>
        <w:tab/>
        <w:t>57</w:t>
      </w:r>
    </w:p>
    <w:p w:rsidR="00645ADE" w:rsidRDefault="00645ADE">
      <w:pPr>
        <w:pStyle w:val="Index1"/>
        <w:tabs>
          <w:tab w:val="right" w:leader="dot" w:pos="4310"/>
        </w:tabs>
        <w:rPr>
          <w:noProof/>
        </w:rPr>
      </w:pPr>
      <w:r>
        <w:rPr>
          <w:noProof/>
        </w:rPr>
        <w:t>YCHDMTR3</w:t>
      </w:r>
      <w:r>
        <w:rPr>
          <w:noProof/>
        </w:rPr>
        <w:tab/>
        <w:t>57</w:t>
      </w:r>
    </w:p>
    <w:p w:rsidR="00645ADE" w:rsidRDefault="00645ADE">
      <w:pPr>
        <w:pStyle w:val="Index1"/>
        <w:tabs>
          <w:tab w:val="right" w:leader="dot" w:pos="4310"/>
        </w:tabs>
        <w:rPr>
          <w:noProof/>
        </w:rPr>
      </w:pPr>
      <w:r>
        <w:rPr>
          <w:noProof/>
        </w:rPr>
        <w:t>YCHEXTR3</w:t>
      </w:r>
      <w:r>
        <w:rPr>
          <w:noProof/>
        </w:rPr>
        <w:tab/>
        <w:t>57</w:t>
      </w:r>
    </w:p>
    <w:p w:rsidR="00645ADE" w:rsidRDefault="00645ADE">
      <w:pPr>
        <w:pStyle w:val="Index1"/>
        <w:tabs>
          <w:tab w:val="right" w:leader="dot" w:pos="4310"/>
        </w:tabs>
        <w:rPr>
          <w:noProof/>
        </w:rPr>
      </w:pPr>
      <w:r>
        <w:rPr>
          <w:noProof/>
        </w:rPr>
        <w:t>YCHFRMR3</w:t>
      </w:r>
      <w:r>
        <w:rPr>
          <w:noProof/>
        </w:rPr>
        <w:tab/>
        <w:t>57</w:t>
      </w:r>
    </w:p>
    <w:p w:rsidR="00645ADE" w:rsidRDefault="00645ADE">
      <w:pPr>
        <w:pStyle w:val="Index1"/>
        <w:tabs>
          <w:tab w:val="right" w:leader="dot" w:pos="4310"/>
        </w:tabs>
        <w:rPr>
          <w:noProof/>
        </w:rPr>
      </w:pPr>
      <w:r>
        <w:rPr>
          <w:noProof/>
        </w:rPr>
        <w:t>YCHMNYR3</w:t>
      </w:r>
      <w:r>
        <w:rPr>
          <w:noProof/>
        </w:rPr>
        <w:tab/>
        <w:t>57</w:t>
      </w:r>
    </w:p>
    <w:p w:rsidR="00645ADE" w:rsidRDefault="00645ADE">
      <w:pPr>
        <w:pStyle w:val="Index1"/>
        <w:tabs>
          <w:tab w:val="right" w:leader="dot" w:pos="4310"/>
        </w:tabs>
        <w:rPr>
          <w:noProof/>
        </w:rPr>
      </w:pPr>
      <w:r>
        <w:rPr>
          <w:noProof/>
        </w:rPr>
        <w:t>YCHOTHR3</w:t>
      </w:r>
      <w:r>
        <w:rPr>
          <w:noProof/>
        </w:rPr>
        <w:tab/>
        <w:t>58</w:t>
      </w:r>
    </w:p>
    <w:p w:rsidR="00645ADE" w:rsidRDefault="00645ADE">
      <w:pPr>
        <w:pStyle w:val="Index1"/>
        <w:tabs>
          <w:tab w:val="right" w:leader="dot" w:pos="4310"/>
        </w:tabs>
        <w:rPr>
          <w:noProof/>
        </w:rPr>
      </w:pPr>
      <w:r>
        <w:rPr>
          <w:noProof/>
        </w:rPr>
        <w:t>YCHPLYR3</w:t>
      </w:r>
      <w:r>
        <w:rPr>
          <w:noProof/>
        </w:rPr>
        <w:tab/>
        <w:t>58</w:t>
      </w:r>
    </w:p>
    <w:p w:rsidR="00645ADE" w:rsidRDefault="00645ADE">
      <w:pPr>
        <w:pStyle w:val="Index1"/>
        <w:tabs>
          <w:tab w:val="right" w:leader="dot" w:pos="4310"/>
        </w:tabs>
        <w:rPr>
          <w:noProof/>
        </w:rPr>
      </w:pPr>
      <w:r>
        <w:rPr>
          <w:noProof/>
        </w:rPr>
        <w:t>YCHSCHR3</w:t>
      </w:r>
      <w:r>
        <w:rPr>
          <w:noProof/>
        </w:rPr>
        <w:tab/>
        <w:t>57</w:t>
      </w:r>
    </w:p>
    <w:p w:rsidR="00645ADE" w:rsidRDefault="00645ADE">
      <w:pPr>
        <w:pStyle w:val="Index1"/>
        <w:tabs>
          <w:tab w:val="right" w:leader="dot" w:pos="4310"/>
        </w:tabs>
        <w:rPr>
          <w:noProof/>
        </w:rPr>
      </w:pPr>
      <w:r>
        <w:rPr>
          <w:noProof/>
        </w:rPr>
        <w:t>YCHSTDR3</w:t>
      </w:r>
      <w:r>
        <w:rPr>
          <w:noProof/>
        </w:rPr>
        <w:tab/>
        <w:t>57</w:t>
      </w:r>
    </w:p>
    <w:p w:rsidR="00645ADE" w:rsidRDefault="00645ADE">
      <w:pPr>
        <w:pStyle w:val="Index1"/>
        <w:tabs>
          <w:tab w:val="right" w:leader="dot" w:pos="4310"/>
        </w:tabs>
        <w:rPr>
          <w:noProof/>
        </w:rPr>
      </w:pPr>
      <w:r>
        <w:rPr>
          <w:noProof/>
        </w:rPr>
        <w:t>YCOTHR3</w:t>
      </w:r>
      <w:r>
        <w:rPr>
          <w:noProof/>
        </w:rPr>
        <w:tab/>
        <w:t>57</w:t>
      </w:r>
    </w:p>
    <w:p w:rsidR="00645ADE" w:rsidRDefault="00645ADE">
      <w:pPr>
        <w:pStyle w:val="Index1"/>
        <w:tabs>
          <w:tab w:val="right" w:leader="dot" w:pos="4310"/>
        </w:tabs>
        <w:rPr>
          <w:noProof/>
        </w:rPr>
      </w:pPr>
      <w:r>
        <w:rPr>
          <w:noProof/>
        </w:rPr>
        <w:t>YCPLAYR3</w:t>
      </w:r>
      <w:r>
        <w:rPr>
          <w:noProof/>
        </w:rPr>
        <w:tab/>
        <w:t>57</w:t>
      </w:r>
    </w:p>
    <w:p w:rsidR="00645ADE" w:rsidRDefault="00645ADE">
      <w:pPr>
        <w:pStyle w:val="Index1"/>
        <w:tabs>
          <w:tab w:val="right" w:leader="dot" w:pos="4310"/>
        </w:tabs>
        <w:rPr>
          <w:noProof/>
        </w:rPr>
      </w:pPr>
      <w:r>
        <w:rPr>
          <w:noProof/>
        </w:rPr>
        <w:t>YCSCHLR3</w:t>
      </w:r>
      <w:r>
        <w:rPr>
          <w:noProof/>
        </w:rPr>
        <w:tab/>
        <w:t>56</w:t>
      </w:r>
    </w:p>
    <w:p w:rsidR="00645ADE" w:rsidRDefault="00645ADE">
      <w:pPr>
        <w:pStyle w:val="Index1"/>
        <w:tabs>
          <w:tab w:val="right" w:leader="dot" w:pos="4310"/>
        </w:tabs>
        <w:rPr>
          <w:noProof/>
        </w:rPr>
      </w:pPr>
      <w:r>
        <w:rPr>
          <w:noProof/>
        </w:rPr>
        <w:t>YCSLEPR3</w:t>
      </w:r>
      <w:r>
        <w:rPr>
          <w:noProof/>
        </w:rPr>
        <w:tab/>
        <w:t>56</w:t>
      </w:r>
    </w:p>
    <w:p w:rsidR="00645ADE" w:rsidRDefault="00645ADE">
      <w:pPr>
        <w:pStyle w:val="Index1"/>
        <w:tabs>
          <w:tab w:val="right" w:leader="dot" w:pos="4310"/>
        </w:tabs>
        <w:rPr>
          <w:noProof/>
        </w:rPr>
      </w:pPr>
      <w:r>
        <w:rPr>
          <w:noProof/>
        </w:rPr>
        <w:t>YCSTDYR3</w:t>
      </w:r>
      <w:r>
        <w:rPr>
          <w:noProof/>
        </w:rPr>
        <w:tab/>
        <w:t>56</w:t>
      </w:r>
    </w:p>
    <w:p w:rsidR="00645ADE" w:rsidRDefault="00645ADE">
      <w:pPr>
        <w:pStyle w:val="Index1"/>
        <w:tabs>
          <w:tab w:val="right" w:leader="dot" w:pos="4310"/>
        </w:tabs>
        <w:rPr>
          <w:noProof/>
        </w:rPr>
      </w:pPr>
      <w:r>
        <w:rPr>
          <w:noProof/>
        </w:rPr>
        <w:t>YCTSFMR3</w:t>
      </w:r>
      <w:r>
        <w:rPr>
          <w:noProof/>
        </w:rPr>
        <w:tab/>
        <w:t>56</w:t>
      </w:r>
    </w:p>
    <w:p w:rsidR="00645ADE" w:rsidRDefault="00645ADE">
      <w:pPr>
        <w:pStyle w:val="Index1"/>
        <w:tabs>
          <w:tab w:val="right" w:leader="dot" w:pos="4310"/>
        </w:tabs>
        <w:rPr>
          <w:noProof/>
        </w:rPr>
      </w:pPr>
      <w:r>
        <w:rPr>
          <w:noProof/>
        </w:rPr>
        <w:t>YSACMYR3</w:t>
      </w:r>
      <w:r>
        <w:rPr>
          <w:noProof/>
        </w:rPr>
        <w:tab/>
        <w:t>57</w:t>
      </w:r>
    </w:p>
    <w:p w:rsidR="00645ADE" w:rsidRDefault="00645ADE">
      <w:pPr>
        <w:pStyle w:val="Index1"/>
        <w:tabs>
          <w:tab w:val="right" w:leader="dot" w:pos="4310"/>
        </w:tabs>
        <w:rPr>
          <w:noProof/>
        </w:rPr>
      </w:pPr>
      <w:r>
        <w:rPr>
          <w:noProof/>
        </w:rPr>
        <w:t>YSCSLVR3</w:t>
      </w:r>
      <w:r>
        <w:rPr>
          <w:noProof/>
        </w:rPr>
        <w:tab/>
        <w:t>57</w:t>
      </w:r>
    </w:p>
    <w:p w:rsidR="00645ADE" w:rsidRDefault="00645ADE">
      <w:pPr>
        <w:pStyle w:val="Index1"/>
        <w:tabs>
          <w:tab w:val="right" w:leader="dot" w:pos="4310"/>
        </w:tabs>
        <w:rPr>
          <w:noProof/>
        </w:rPr>
      </w:pPr>
      <w:r>
        <w:rPr>
          <w:noProof/>
        </w:rPr>
        <w:t>YSDMTSR3</w:t>
      </w:r>
      <w:r>
        <w:rPr>
          <w:noProof/>
        </w:rPr>
        <w:tab/>
        <w:t>57</w:t>
      </w:r>
    </w:p>
    <w:p w:rsidR="00645ADE" w:rsidRDefault="00645ADE">
      <w:pPr>
        <w:pStyle w:val="Index1"/>
        <w:tabs>
          <w:tab w:val="right" w:leader="dot" w:pos="4310"/>
        </w:tabs>
        <w:rPr>
          <w:noProof/>
        </w:rPr>
      </w:pPr>
      <w:r>
        <w:rPr>
          <w:noProof/>
        </w:rPr>
        <w:t>YSEXTUR3</w:t>
      </w:r>
      <w:r>
        <w:rPr>
          <w:noProof/>
        </w:rPr>
        <w:tab/>
        <w:t>57</w:t>
      </w:r>
    </w:p>
    <w:p w:rsidR="00645ADE" w:rsidRDefault="00645ADE">
      <w:pPr>
        <w:pStyle w:val="Index1"/>
        <w:tabs>
          <w:tab w:val="right" w:leader="dot" w:pos="4310"/>
        </w:tabs>
        <w:rPr>
          <w:noProof/>
        </w:rPr>
      </w:pPr>
      <w:r>
        <w:rPr>
          <w:noProof/>
        </w:rPr>
        <w:t>YSOTHR3</w:t>
      </w:r>
      <w:r>
        <w:rPr>
          <w:noProof/>
        </w:rPr>
        <w:tab/>
        <w:t>57</w:t>
      </w:r>
    </w:p>
    <w:p w:rsidR="00645ADE" w:rsidRDefault="00645ADE">
      <w:pPr>
        <w:pStyle w:val="Index1"/>
        <w:tabs>
          <w:tab w:val="right" w:leader="dot" w:pos="4310"/>
        </w:tabs>
        <w:rPr>
          <w:noProof/>
        </w:rPr>
      </w:pPr>
      <w:r>
        <w:rPr>
          <w:noProof/>
        </w:rPr>
        <w:t>YSPLAYR3</w:t>
      </w:r>
      <w:r>
        <w:rPr>
          <w:noProof/>
        </w:rPr>
        <w:tab/>
        <w:t>57</w:t>
      </w:r>
    </w:p>
    <w:p w:rsidR="00645ADE" w:rsidRDefault="00645ADE">
      <w:pPr>
        <w:pStyle w:val="Index1"/>
        <w:tabs>
          <w:tab w:val="right" w:leader="dot" w:pos="4310"/>
        </w:tabs>
        <w:rPr>
          <w:noProof/>
        </w:rPr>
      </w:pPr>
      <w:r>
        <w:rPr>
          <w:noProof/>
        </w:rPr>
        <w:t>YSSTDYR3</w:t>
      </w:r>
      <w:r>
        <w:rPr>
          <w:noProof/>
        </w:rPr>
        <w:tab/>
        <w:t>57</w:t>
      </w:r>
    </w:p>
    <w:p w:rsidR="00645ADE" w:rsidRDefault="00645ADE">
      <w:pPr>
        <w:pStyle w:val="Index1"/>
        <w:tabs>
          <w:tab w:val="right" w:leader="dot" w:pos="4310"/>
        </w:tabs>
        <w:rPr>
          <w:noProof/>
        </w:rPr>
      </w:pPr>
      <w:r>
        <w:rPr>
          <w:noProof/>
        </w:rPr>
        <w:t>YSTSFMR3</w:t>
      </w:r>
      <w:r>
        <w:rPr>
          <w:noProof/>
        </w:rPr>
        <w:tab/>
        <w:t>57</w:t>
      </w:r>
    </w:p>
    <w:p w:rsidR="00645ADE" w:rsidRDefault="00645ADE" w:rsidP="008117B8">
      <w:pPr>
        <w:ind w:left="1440" w:hanging="1440"/>
        <w:rPr>
          <w:noProof/>
          <w:szCs w:val="18"/>
          <w:u w:val="single"/>
        </w:rPr>
        <w:sectPr w:rsidR="00645ADE" w:rsidSect="00EE6BBC">
          <w:type w:val="continuous"/>
          <w:pgSz w:w="12240" w:h="15840"/>
          <w:pgMar w:top="1440" w:right="1440" w:bottom="1440" w:left="1440" w:header="708" w:footer="708" w:gutter="0"/>
          <w:cols w:num="2" w:space="720"/>
          <w:docGrid w:linePitch="360"/>
        </w:sectPr>
      </w:pPr>
    </w:p>
    <w:p w:rsidR="00645ADE" w:rsidRPr="008117B8" w:rsidRDefault="00645ADE" w:rsidP="008117B8">
      <w:pPr>
        <w:ind w:left="1440" w:hanging="1440"/>
        <w:rPr>
          <w:szCs w:val="18"/>
          <w:u w:val="single"/>
        </w:rPr>
      </w:pPr>
      <w:r>
        <w:rPr>
          <w:szCs w:val="18"/>
          <w:u w:val="single"/>
        </w:rPr>
        <w:fldChar w:fldCharType="end"/>
      </w:r>
    </w:p>
    <w:p w:rsidR="00645ADE" w:rsidRDefault="00645ADE"/>
    <w:sectPr w:rsidR="00645ADE" w:rsidSect="00EE6BBC">
      <w:type w:val="continuous"/>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ig6am" w:date="2011-01-28T18:38:00Z" w:initials="h">
    <w:p w:rsidR="00645ADE" w:rsidRDefault="00645ADE" w:rsidP="00933D86">
      <w:pPr>
        <w:pStyle w:val="CommentText"/>
      </w:pPr>
      <w:r>
        <w:rPr>
          <w:rStyle w:val="CommentReference"/>
        </w:rPr>
        <w:annotationRef/>
      </w:r>
      <w:r>
        <w:t>The code was not in the questionnaire, I added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ADE" w:rsidRDefault="00645ADE" w:rsidP="008117B8">
      <w:pPr>
        <w:spacing w:after="0"/>
      </w:pPr>
      <w:r>
        <w:separator/>
      </w:r>
    </w:p>
  </w:endnote>
  <w:endnote w:type="continuationSeparator" w:id="0">
    <w:p w:rsidR="00645ADE" w:rsidRDefault="00645ADE" w:rsidP="008117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ADE" w:rsidRDefault="00645ADE" w:rsidP="008117B8">
    <w:pPr>
      <w:pStyle w:val="Footer"/>
      <w:tabs>
        <w:tab w:val="left" w:pos="2100"/>
      </w:tabs>
    </w:pPr>
    <w:r w:rsidRPr="00BD6F71">
      <w:rPr>
        <w:i/>
        <w:szCs w:val="20"/>
      </w:rPr>
      <w:t>Young Lives Round 3</w:t>
    </w:r>
    <w:r w:rsidRPr="00BD6F71">
      <w:rPr>
        <w:szCs w:val="20"/>
      </w:rPr>
      <w:tab/>
    </w:r>
    <w:r w:rsidRPr="00BD6F71">
      <w:rPr>
        <w:szCs w:val="20"/>
      </w:rPr>
      <w:tab/>
    </w:r>
    <w:r w:rsidRPr="00BD6F71">
      <w:rPr>
        <w:szCs w:val="20"/>
      </w:rPr>
      <w:tab/>
      <w:t>Pa</w:t>
    </w:r>
    <w:r w:rsidRPr="00BD6F71">
      <w:rPr>
        <w:i/>
        <w:szCs w:val="20"/>
      </w:rPr>
      <w:t xml:space="preserve">ge </w:t>
    </w:r>
    <w:r w:rsidRPr="00BD6F71">
      <w:rPr>
        <w:i/>
        <w:szCs w:val="20"/>
      </w:rPr>
      <w:fldChar w:fldCharType="begin"/>
    </w:r>
    <w:r w:rsidRPr="00BD6F71">
      <w:rPr>
        <w:i/>
        <w:szCs w:val="20"/>
      </w:rPr>
      <w:instrText xml:space="preserve"> PAGE </w:instrText>
    </w:r>
    <w:r w:rsidRPr="00BD6F71">
      <w:rPr>
        <w:i/>
        <w:szCs w:val="20"/>
      </w:rPr>
      <w:fldChar w:fldCharType="separate"/>
    </w:r>
    <w:r>
      <w:rPr>
        <w:i/>
        <w:noProof/>
        <w:szCs w:val="20"/>
      </w:rPr>
      <w:t>2</w:t>
    </w:r>
    <w:r w:rsidRPr="00BD6F71">
      <w:rPr>
        <w:i/>
        <w:szCs w:val="20"/>
      </w:rPr>
      <w:fldChar w:fldCharType="end"/>
    </w:r>
    <w:r w:rsidRPr="00BD6F71">
      <w:rPr>
        <w:i/>
        <w:szCs w:val="20"/>
      </w:rPr>
      <w:t xml:space="preserve"> of </w:t>
    </w:r>
    <w:r w:rsidRPr="00BD6F71">
      <w:rPr>
        <w:i/>
        <w:szCs w:val="20"/>
      </w:rPr>
      <w:fldChar w:fldCharType="begin"/>
    </w:r>
    <w:r w:rsidRPr="00BD6F71">
      <w:rPr>
        <w:i/>
        <w:szCs w:val="20"/>
      </w:rPr>
      <w:instrText xml:space="preserve"> NUMPAGES  </w:instrText>
    </w:r>
    <w:r w:rsidRPr="00BD6F71">
      <w:rPr>
        <w:i/>
        <w:szCs w:val="20"/>
      </w:rPr>
      <w:fldChar w:fldCharType="separate"/>
    </w:r>
    <w:r>
      <w:rPr>
        <w:i/>
        <w:noProof/>
        <w:szCs w:val="20"/>
      </w:rPr>
      <w:t>121</w:t>
    </w:r>
    <w:r w:rsidRPr="00BD6F71">
      <w:rPr>
        <w:i/>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ADE" w:rsidRDefault="00645ADE" w:rsidP="008117B8">
      <w:pPr>
        <w:spacing w:after="0"/>
      </w:pPr>
      <w:r>
        <w:separator/>
      </w:r>
    </w:p>
  </w:footnote>
  <w:footnote w:type="continuationSeparator" w:id="0">
    <w:p w:rsidR="00645ADE" w:rsidRDefault="00645ADE" w:rsidP="008117B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ADE" w:rsidRDefault="00645ADE">
    <w:pPr>
      <w:pStyle w:val="Header"/>
    </w:pPr>
    <w:smartTag w:uri="urn:schemas-microsoft-com:office:smarttags" w:element="place">
      <w:smartTag w:uri="urn:schemas-microsoft-com:office:smarttags" w:element="country-region">
        <w:r w:rsidRPr="00BD6F71">
          <w:rPr>
            <w:i/>
            <w:iCs/>
            <w:szCs w:val="20"/>
          </w:rPr>
          <w:t>Vietnam</w:t>
        </w:r>
      </w:smartTag>
    </w:smartTag>
    <w:r w:rsidRPr="00BD6F71">
      <w:rPr>
        <w:i/>
        <w:iCs/>
        <w:szCs w:val="20"/>
      </w:rPr>
      <w:t xml:space="preserve"> Data Dictionary </w:t>
    </w:r>
    <w:r>
      <w:rPr>
        <w:i/>
        <w:iCs/>
        <w:szCs w:val="20"/>
      </w:rPr>
      <w:t>Younge</w:t>
    </w:r>
    <w:r w:rsidRPr="00BD6F71">
      <w:rPr>
        <w:i/>
        <w:iCs/>
        <w:szCs w:val="20"/>
      </w:rPr>
      <w:t>r Cohort</w:t>
    </w:r>
    <w:r w:rsidRPr="00BD6F71">
      <w:rPr>
        <w:i/>
        <w:iCs/>
        <w:szCs w:val="20"/>
      </w:rPr>
      <w:tab/>
    </w:r>
    <w:r w:rsidRPr="00BD6F71">
      <w:rPr>
        <w:i/>
        <w:iCs/>
        <w:szCs w:val="20"/>
      </w:rPr>
      <w:tab/>
    </w:r>
    <w:r>
      <w:rPr>
        <w:i/>
        <w:iCs/>
        <w:szCs w:val="20"/>
      </w:rPr>
      <w:t>February 2011-02-21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2163E"/>
    <w:multiLevelType w:val="multilevel"/>
    <w:tmpl w:val="FDB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D280C"/>
    <w:multiLevelType w:val="multilevel"/>
    <w:tmpl w:val="054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4E6D"/>
    <w:rsid w:val="000016B4"/>
    <w:rsid w:val="000030C2"/>
    <w:rsid w:val="00011F70"/>
    <w:rsid w:val="00014259"/>
    <w:rsid w:val="00017B4D"/>
    <w:rsid w:val="00022FD1"/>
    <w:rsid w:val="00024BB2"/>
    <w:rsid w:val="00027793"/>
    <w:rsid w:val="00034066"/>
    <w:rsid w:val="00046F18"/>
    <w:rsid w:val="000475E0"/>
    <w:rsid w:val="00047CE5"/>
    <w:rsid w:val="000533FD"/>
    <w:rsid w:val="00054163"/>
    <w:rsid w:val="00054DA3"/>
    <w:rsid w:val="00054E42"/>
    <w:rsid w:val="000708C8"/>
    <w:rsid w:val="00072C43"/>
    <w:rsid w:val="000760ED"/>
    <w:rsid w:val="0007790E"/>
    <w:rsid w:val="00081AAC"/>
    <w:rsid w:val="00087BF7"/>
    <w:rsid w:val="00096D81"/>
    <w:rsid w:val="000A2CF8"/>
    <w:rsid w:val="000A3836"/>
    <w:rsid w:val="000B4950"/>
    <w:rsid w:val="000B756C"/>
    <w:rsid w:val="000C0B5F"/>
    <w:rsid w:val="000C1F47"/>
    <w:rsid w:val="000C3849"/>
    <w:rsid w:val="000C6D19"/>
    <w:rsid w:val="000D4E6D"/>
    <w:rsid w:val="000D6F87"/>
    <w:rsid w:val="000D7C93"/>
    <w:rsid w:val="000E4015"/>
    <w:rsid w:val="000F24B1"/>
    <w:rsid w:val="001069E0"/>
    <w:rsid w:val="001074E3"/>
    <w:rsid w:val="00115F0D"/>
    <w:rsid w:val="0011617F"/>
    <w:rsid w:val="001253A8"/>
    <w:rsid w:val="001352DD"/>
    <w:rsid w:val="0013530F"/>
    <w:rsid w:val="001461F6"/>
    <w:rsid w:val="00153E56"/>
    <w:rsid w:val="00157E21"/>
    <w:rsid w:val="001621F2"/>
    <w:rsid w:val="001663E8"/>
    <w:rsid w:val="00166D56"/>
    <w:rsid w:val="00171C1F"/>
    <w:rsid w:val="00172FA9"/>
    <w:rsid w:val="0018273F"/>
    <w:rsid w:val="0018416F"/>
    <w:rsid w:val="001843DC"/>
    <w:rsid w:val="00185BEE"/>
    <w:rsid w:val="001915DF"/>
    <w:rsid w:val="001919C2"/>
    <w:rsid w:val="00192072"/>
    <w:rsid w:val="001923FE"/>
    <w:rsid w:val="001966B8"/>
    <w:rsid w:val="001A0B50"/>
    <w:rsid w:val="001A0EEA"/>
    <w:rsid w:val="001A5172"/>
    <w:rsid w:val="001B0ADC"/>
    <w:rsid w:val="001B13E7"/>
    <w:rsid w:val="001B4B0F"/>
    <w:rsid w:val="001C28EB"/>
    <w:rsid w:val="001D18D6"/>
    <w:rsid w:val="001D3DB2"/>
    <w:rsid w:val="001D65F6"/>
    <w:rsid w:val="001D79E1"/>
    <w:rsid w:val="001E6121"/>
    <w:rsid w:val="001F2390"/>
    <w:rsid w:val="001F485D"/>
    <w:rsid w:val="001F4F10"/>
    <w:rsid w:val="001F4F71"/>
    <w:rsid w:val="00201C74"/>
    <w:rsid w:val="00214757"/>
    <w:rsid w:val="00221142"/>
    <w:rsid w:val="00223B41"/>
    <w:rsid w:val="00223C6F"/>
    <w:rsid w:val="0022531A"/>
    <w:rsid w:val="002254F7"/>
    <w:rsid w:val="002265CB"/>
    <w:rsid w:val="0023718D"/>
    <w:rsid w:val="00251531"/>
    <w:rsid w:val="00252F26"/>
    <w:rsid w:val="0025638E"/>
    <w:rsid w:val="00260309"/>
    <w:rsid w:val="0028444D"/>
    <w:rsid w:val="002A14AD"/>
    <w:rsid w:val="002A14FC"/>
    <w:rsid w:val="002A1E1C"/>
    <w:rsid w:val="002A2CA2"/>
    <w:rsid w:val="002A4B8B"/>
    <w:rsid w:val="002B66E5"/>
    <w:rsid w:val="002C026D"/>
    <w:rsid w:val="002C44E9"/>
    <w:rsid w:val="002C60E7"/>
    <w:rsid w:val="002C7829"/>
    <w:rsid w:val="002D0714"/>
    <w:rsid w:val="002D5B29"/>
    <w:rsid w:val="002E4331"/>
    <w:rsid w:val="002F5B01"/>
    <w:rsid w:val="00303945"/>
    <w:rsid w:val="003040E4"/>
    <w:rsid w:val="00304E84"/>
    <w:rsid w:val="00315219"/>
    <w:rsid w:val="00317B4D"/>
    <w:rsid w:val="00325EB9"/>
    <w:rsid w:val="00332E28"/>
    <w:rsid w:val="00334CBC"/>
    <w:rsid w:val="00335A5B"/>
    <w:rsid w:val="00335BEA"/>
    <w:rsid w:val="00340B6A"/>
    <w:rsid w:val="00341781"/>
    <w:rsid w:val="00355315"/>
    <w:rsid w:val="00355E42"/>
    <w:rsid w:val="00356191"/>
    <w:rsid w:val="00367216"/>
    <w:rsid w:val="00367DEC"/>
    <w:rsid w:val="003712FC"/>
    <w:rsid w:val="00381619"/>
    <w:rsid w:val="00382AEA"/>
    <w:rsid w:val="00383F93"/>
    <w:rsid w:val="003869A3"/>
    <w:rsid w:val="003B5336"/>
    <w:rsid w:val="003B6B05"/>
    <w:rsid w:val="003D3FAE"/>
    <w:rsid w:val="003D4457"/>
    <w:rsid w:val="003D44F5"/>
    <w:rsid w:val="003D73B7"/>
    <w:rsid w:val="003E4104"/>
    <w:rsid w:val="003E4E27"/>
    <w:rsid w:val="003F0C94"/>
    <w:rsid w:val="00400F05"/>
    <w:rsid w:val="00404D75"/>
    <w:rsid w:val="00413FAB"/>
    <w:rsid w:val="004174EF"/>
    <w:rsid w:val="00420C26"/>
    <w:rsid w:val="00421FB6"/>
    <w:rsid w:val="00425BED"/>
    <w:rsid w:val="0043671D"/>
    <w:rsid w:val="00446318"/>
    <w:rsid w:val="00446B0F"/>
    <w:rsid w:val="00454493"/>
    <w:rsid w:val="00456EB8"/>
    <w:rsid w:val="00463059"/>
    <w:rsid w:val="004761D1"/>
    <w:rsid w:val="00476E51"/>
    <w:rsid w:val="00482CE0"/>
    <w:rsid w:val="004850A2"/>
    <w:rsid w:val="00493DE6"/>
    <w:rsid w:val="004B348D"/>
    <w:rsid w:val="004B44F0"/>
    <w:rsid w:val="004B5AF2"/>
    <w:rsid w:val="004D6B40"/>
    <w:rsid w:val="004E67EC"/>
    <w:rsid w:val="004F11EC"/>
    <w:rsid w:val="004F23E4"/>
    <w:rsid w:val="004F6E7D"/>
    <w:rsid w:val="0050281F"/>
    <w:rsid w:val="005074AD"/>
    <w:rsid w:val="0050793D"/>
    <w:rsid w:val="00524691"/>
    <w:rsid w:val="00525F39"/>
    <w:rsid w:val="00543370"/>
    <w:rsid w:val="00543E21"/>
    <w:rsid w:val="00552762"/>
    <w:rsid w:val="00552F30"/>
    <w:rsid w:val="00555682"/>
    <w:rsid w:val="00560E11"/>
    <w:rsid w:val="00560E4F"/>
    <w:rsid w:val="00562246"/>
    <w:rsid w:val="00564E85"/>
    <w:rsid w:val="0056608F"/>
    <w:rsid w:val="00566D5C"/>
    <w:rsid w:val="00573BC1"/>
    <w:rsid w:val="0057641C"/>
    <w:rsid w:val="005929F8"/>
    <w:rsid w:val="005940AD"/>
    <w:rsid w:val="005A7AD8"/>
    <w:rsid w:val="005B2EA0"/>
    <w:rsid w:val="005B4601"/>
    <w:rsid w:val="005B5969"/>
    <w:rsid w:val="005C1872"/>
    <w:rsid w:val="005C1913"/>
    <w:rsid w:val="005C49D2"/>
    <w:rsid w:val="005C51E2"/>
    <w:rsid w:val="005C7064"/>
    <w:rsid w:val="005D4DB1"/>
    <w:rsid w:val="005E308F"/>
    <w:rsid w:val="005E3C46"/>
    <w:rsid w:val="005E4474"/>
    <w:rsid w:val="005E5D13"/>
    <w:rsid w:val="00604435"/>
    <w:rsid w:val="00605901"/>
    <w:rsid w:val="00606F4D"/>
    <w:rsid w:val="00615776"/>
    <w:rsid w:val="00623A24"/>
    <w:rsid w:val="00630A87"/>
    <w:rsid w:val="00632972"/>
    <w:rsid w:val="00641231"/>
    <w:rsid w:val="0064173A"/>
    <w:rsid w:val="00645ADE"/>
    <w:rsid w:val="006476C4"/>
    <w:rsid w:val="00650183"/>
    <w:rsid w:val="006613A0"/>
    <w:rsid w:val="00665355"/>
    <w:rsid w:val="00665433"/>
    <w:rsid w:val="006667AF"/>
    <w:rsid w:val="006670B1"/>
    <w:rsid w:val="00670E6F"/>
    <w:rsid w:val="00671C68"/>
    <w:rsid w:val="00675ECC"/>
    <w:rsid w:val="00686079"/>
    <w:rsid w:val="00694C35"/>
    <w:rsid w:val="00694D47"/>
    <w:rsid w:val="006A0CAD"/>
    <w:rsid w:val="006A2F6C"/>
    <w:rsid w:val="006A3BBC"/>
    <w:rsid w:val="006B4934"/>
    <w:rsid w:val="006B4A9A"/>
    <w:rsid w:val="006C4845"/>
    <w:rsid w:val="006C49BB"/>
    <w:rsid w:val="006D0803"/>
    <w:rsid w:val="006D441C"/>
    <w:rsid w:val="006E2654"/>
    <w:rsid w:val="006F0752"/>
    <w:rsid w:val="006F0A5D"/>
    <w:rsid w:val="00706E7E"/>
    <w:rsid w:val="00711E44"/>
    <w:rsid w:val="00713A45"/>
    <w:rsid w:val="00730DF0"/>
    <w:rsid w:val="00746854"/>
    <w:rsid w:val="0075066C"/>
    <w:rsid w:val="007515F3"/>
    <w:rsid w:val="007650CF"/>
    <w:rsid w:val="007737EF"/>
    <w:rsid w:val="00773FF2"/>
    <w:rsid w:val="00776063"/>
    <w:rsid w:val="007765EF"/>
    <w:rsid w:val="00792E1E"/>
    <w:rsid w:val="00792E98"/>
    <w:rsid w:val="0079438B"/>
    <w:rsid w:val="00795102"/>
    <w:rsid w:val="007A077E"/>
    <w:rsid w:val="007A3B1C"/>
    <w:rsid w:val="007C53A1"/>
    <w:rsid w:val="007C5CE2"/>
    <w:rsid w:val="007C6BEC"/>
    <w:rsid w:val="007D39F6"/>
    <w:rsid w:val="007D6AC0"/>
    <w:rsid w:val="007E1A73"/>
    <w:rsid w:val="007E2A9D"/>
    <w:rsid w:val="007F366D"/>
    <w:rsid w:val="00802C29"/>
    <w:rsid w:val="00803F2A"/>
    <w:rsid w:val="00804D84"/>
    <w:rsid w:val="008117B8"/>
    <w:rsid w:val="00824490"/>
    <w:rsid w:val="008272F2"/>
    <w:rsid w:val="00831FB0"/>
    <w:rsid w:val="008323C8"/>
    <w:rsid w:val="00833A84"/>
    <w:rsid w:val="00834DE4"/>
    <w:rsid w:val="00852309"/>
    <w:rsid w:val="00872F57"/>
    <w:rsid w:val="00894016"/>
    <w:rsid w:val="008A24B6"/>
    <w:rsid w:val="008A7791"/>
    <w:rsid w:val="008C7E8D"/>
    <w:rsid w:val="008D2E20"/>
    <w:rsid w:val="008D4C95"/>
    <w:rsid w:val="008D5180"/>
    <w:rsid w:val="008E27CE"/>
    <w:rsid w:val="008E4213"/>
    <w:rsid w:val="008F0E56"/>
    <w:rsid w:val="009021CA"/>
    <w:rsid w:val="0090232B"/>
    <w:rsid w:val="00906FEE"/>
    <w:rsid w:val="009249F5"/>
    <w:rsid w:val="00926199"/>
    <w:rsid w:val="00931519"/>
    <w:rsid w:val="00933D86"/>
    <w:rsid w:val="0093429D"/>
    <w:rsid w:val="00940045"/>
    <w:rsid w:val="009510CB"/>
    <w:rsid w:val="00953FAC"/>
    <w:rsid w:val="00962EF5"/>
    <w:rsid w:val="009663E5"/>
    <w:rsid w:val="009667AD"/>
    <w:rsid w:val="00970B71"/>
    <w:rsid w:val="00984C20"/>
    <w:rsid w:val="00987B67"/>
    <w:rsid w:val="009956EC"/>
    <w:rsid w:val="009A7ECE"/>
    <w:rsid w:val="009B08D7"/>
    <w:rsid w:val="009B59A5"/>
    <w:rsid w:val="009B5C2C"/>
    <w:rsid w:val="009B5CB9"/>
    <w:rsid w:val="009B6640"/>
    <w:rsid w:val="009C26C3"/>
    <w:rsid w:val="009C72B9"/>
    <w:rsid w:val="009F11BE"/>
    <w:rsid w:val="009F4E9C"/>
    <w:rsid w:val="009F5A1C"/>
    <w:rsid w:val="00A13A16"/>
    <w:rsid w:val="00A14797"/>
    <w:rsid w:val="00A2271C"/>
    <w:rsid w:val="00A30AAB"/>
    <w:rsid w:val="00A44078"/>
    <w:rsid w:val="00A61F2B"/>
    <w:rsid w:val="00A72252"/>
    <w:rsid w:val="00A92999"/>
    <w:rsid w:val="00AA60EF"/>
    <w:rsid w:val="00AA77C2"/>
    <w:rsid w:val="00AB1E3C"/>
    <w:rsid w:val="00AB23F6"/>
    <w:rsid w:val="00AB6E3C"/>
    <w:rsid w:val="00AB7007"/>
    <w:rsid w:val="00AC0F12"/>
    <w:rsid w:val="00AC25B4"/>
    <w:rsid w:val="00AC27C6"/>
    <w:rsid w:val="00AD25F0"/>
    <w:rsid w:val="00AE1FA3"/>
    <w:rsid w:val="00AE4F1C"/>
    <w:rsid w:val="00AF2F37"/>
    <w:rsid w:val="00AF3BCD"/>
    <w:rsid w:val="00B00D01"/>
    <w:rsid w:val="00B1460A"/>
    <w:rsid w:val="00B32FE9"/>
    <w:rsid w:val="00B35BBF"/>
    <w:rsid w:val="00B40BD7"/>
    <w:rsid w:val="00B459BA"/>
    <w:rsid w:val="00B45F00"/>
    <w:rsid w:val="00B52A7D"/>
    <w:rsid w:val="00B55BB8"/>
    <w:rsid w:val="00B563DF"/>
    <w:rsid w:val="00B60A8D"/>
    <w:rsid w:val="00B64100"/>
    <w:rsid w:val="00B6584E"/>
    <w:rsid w:val="00B7647B"/>
    <w:rsid w:val="00B77E70"/>
    <w:rsid w:val="00B802E3"/>
    <w:rsid w:val="00B83034"/>
    <w:rsid w:val="00B87A6A"/>
    <w:rsid w:val="00BA1118"/>
    <w:rsid w:val="00BB08C3"/>
    <w:rsid w:val="00BB30D7"/>
    <w:rsid w:val="00BC02F9"/>
    <w:rsid w:val="00BC037A"/>
    <w:rsid w:val="00BC2690"/>
    <w:rsid w:val="00BD1152"/>
    <w:rsid w:val="00BD6F71"/>
    <w:rsid w:val="00BE2EBA"/>
    <w:rsid w:val="00BE5155"/>
    <w:rsid w:val="00BF5BF8"/>
    <w:rsid w:val="00BF5D14"/>
    <w:rsid w:val="00C021C3"/>
    <w:rsid w:val="00C03CA9"/>
    <w:rsid w:val="00C07A95"/>
    <w:rsid w:val="00C11411"/>
    <w:rsid w:val="00C13B2E"/>
    <w:rsid w:val="00C14DA9"/>
    <w:rsid w:val="00C26A79"/>
    <w:rsid w:val="00C438AC"/>
    <w:rsid w:val="00C60D6E"/>
    <w:rsid w:val="00C61CAE"/>
    <w:rsid w:val="00C650D9"/>
    <w:rsid w:val="00C65B88"/>
    <w:rsid w:val="00C73AC4"/>
    <w:rsid w:val="00C77ED7"/>
    <w:rsid w:val="00C80839"/>
    <w:rsid w:val="00C943B1"/>
    <w:rsid w:val="00C9598E"/>
    <w:rsid w:val="00CA10CC"/>
    <w:rsid w:val="00CA7C7A"/>
    <w:rsid w:val="00CB410D"/>
    <w:rsid w:val="00CC1A8D"/>
    <w:rsid w:val="00CC31DE"/>
    <w:rsid w:val="00CC5143"/>
    <w:rsid w:val="00CC55FA"/>
    <w:rsid w:val="00CC567E"/>
    <w:rsid w:val="00CD419B"/>
    <w:rsid w:val="00CD70B2"/>
    <w:rsid w:val="00CF5E67"/>
    <w:rsid w:val="00D05E72"/>
    <w:rsid w:val="00D14564"/>
    <w:rsid w:val="00D14AEF"/>
    <w:rsid w:val="00D2785D"/>
    <w:rsid w:val="00D27DA4"/>
    <w:rsid w:val="00D32FF7"/>
    <w:rsid w:val="00D43928"/>
    <w:rsid w:val="00D65695"/>
    <w:rsid w:val="00D7296A"/>
    <w:rsid w:val="00D74C99"/>
    <w:rsid w:val="00D85263"/>
    <w:rsid w:val="00D87F06"/>
    <w:rsid w:val="00D9121F"/>
    <w:rsid w:val="00DB1F2E"/>
    <w:rsid w:val="00DB386F"/>
    <w:rsid w:val="00DB656E"/>
    <w:rsid w:val="00DD1903"/>
    <w:rsid w:val="00DD303F"/>
    <w:rsid w:val="00DD51CF"/>
    <w:rsid w:val="00DE27E1"/>
    <w:rsid w:val="00DE6172"/>
    <w:rsid w:val="00DE649C"/>
    <w:rsid w:val="00DE7446"/>
    <w:rsid w:val="00E0673E"/>
    <w:rsid w:val="00E20D33"/>
    <w:rsid w:val="00E223A2"/>
    <w:rsid w:val="00E33B09"/>
    <w:rsid w:val="00E503A9"/>
    <w:rsid w:val="00E52162"/>
    <w:rsid w:val="00E52F26"/>
    <w:rsid w:val="00E52F37"/>
    <w:rsid w:val="00E54EC9"/>
    <w:rsid w:val="00E55E65"/>
    <w:rsid w:val="00E579CF"/>
    <w:rsid w:val="00E60D13"/>
    <w:rsid w:val="00E66157"/>
    <w:rsid w:val="00E70F8F"/>
    <w:rsid w:val="00E74A7E"/>
    <w:rsid w:val="00E874DF"/>
    <w:rsid w:val="00E91D92"/>
    <w:rsid w:val="00E94E6E"/>
    <w:rsid w:val="00EB2412"/>
    <w:rsid w:val="00EC7687"/>
    <w:rsid w:val="00ED1D45"/>
    <w:rsid w:val="00EE02A7"/>
    <w:rsid w:val="00EE6BBC"/>
    <w:rsid w:val="00EF5B55"/>
    <w:rsid w:val="00F10601"/>
    <w:rsid w:val="00F207B7"/>
    <w:rsid w:val="00F25891"/>
    <w:rsid w:val="00F3119A"/>
    <w:rsid w:val="00F32E59"/>
    <w:rsid w:val="00F425FD"/>
    <w:rsid w:val="00F435A7"/>
    <w:rsid w:val="00F52067"/>
    <w:rsid w:val="00F5282F"/>
    <w:rsid w:val="00F5539C"/>
    <w:rsid w:val="00F61F54"/>
    <w:rsid w:val="00F62C4D"/>
    <w:rsid w:val="00F666A1"/>
    <w:rsid w:val="00F66882"/>
    <w:rsid w:val="00F7659E"/>
    <w:rsid w:val="00F77E4A"/>
    <w:rsid w:val="00F85ED8"/>
    <w:rsid w:val="00F914C5"/>
    <w:rsid w:val="00F93EE6"/>
    <w:rsid w:val="00F952E5"/>
    <w:rsid w:val="00FA05D0"/>
    <w:rsid w:val="00FA37A3"/>
    <w:rsid w:val="00FB28CC"/>
    <w:rsid w:val="00FC57EA"/>
    <w:rsid w:val="00FC5D37"/>
    <w:rsid w:val="00FE1660"/>
    <w:rsid w:val="00FE22CC"/>
    <w:rsid w:val="00FE3D87"/>
    <w:rsid w:val="00FE7513"/>
    <w:rsid w:val="00FF64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B8"/>
    <w:pPr>
      <w:spacing w:after="120"/>
    </w:pPr>
    <w:rPr>
      <w:rFonts w:ascii="Comic Sans MS" w:hAnsi="Comic Sans MS"/>
      <w:sz w:val="20"/>
      <w:szCs w:val="24"/>
      <w:lang w:val="en-GB"/>
    </w:rPr>
  </w:style>
  <w:style w:type="paragraph" w:styleId="Heading1">
    <w:name w:val="heading 1"/>
    <w:basedOn w:val="Normal"/>
    <w:next w:val="Normal"/>
    <w:link w:val="Heading1Char"/>
    <w:uiPriority w:val="99"/>
    <w:qFormat/>
    <w:rsid w:val="0085230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52309"/>
    <w:pPr>
      <w:keepNext/>
      <w:spacing w:before="240"/>
      <w:outlineLvl w:val="1"/>
    </w:pPr>
    <w:rPr>
      <w:rFonts w:ascii="Arial" w:hAnsi="Arial"/>
      <w:b/>
      <w:bCs/>
      <w:sz w:val="28"/>
    </w:rPr>
  </w:style>
  <w:style w:type="paragraph" w:styleId="Heading3">
    <w:name w:val="heading 3"/>
    <w:basedOn w:val="Normal"/>
    <w:next w:val="Normal"/>
    <w:link w:val="Heading3Char"/>
    <w:uiPriority w:val="99"/>
    <w:qFormat/>
    <w:rsid w:val="0085230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52309"/>
    <w:pPr>
      <w:keepNext/>
      <w:spacing w:before="240" w:after="60" w:line="276" w:lineRule="auto"/>
      <w:outlineLvl w:val="3"/>
    </w:pPr>
    <w:rPr>
      <w:rFonts w:ascii="Times New Roman" w:eastAsia="Times New Roman" w:hAnsi="Times New Roman"/>
      <w:b/>
      <w:bCs/>
      <w:sz w:val="28"/>
      <w:szCs w:val="28"/>
      <w:lang w:val="en-US"/>
    </w:rPr>
  </w:style>
  <w:style w:type="paragraph" w:styleId="Heading5">
    <w:name w:val="heading 5"/>
    <w:basedOn w:val="Normal"/>
    <w:next w:val="Normal"/>
    <w:link w:val="Heading5Char"/>
    <w:uiPriority w:val="99"/>
    <w:qFormat/>
    <w:rsid w:val="00852309"/>
    <w:pPr>
      <w:keepNext/>
      <w:ind w:left="1440" w:hanging="1440"/>
      <w:outlineLvl w:val="4"/>
    </w:pPr>
    <w:rPr>
      <w:b/>
      <w:bCs/>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2309"/>
    <w:rPr>
      <w:rFonts w:ascii="Arial" w:hAnsi="Arial" w:cs="Arial"/>
      <w:b/>
      <w:bCs/>
      <w:kern w:val="32"/>
      <w:sz w:val="32"/>
      <w:szCs w:val="32"/>
      <w:lang w:val="en-GB"/>
    </w:rPr>
  </w:style>
  <w:style w:type="character" w:customStyle="1" w:styleId="Heading2Char">
    <w:name w:val="Heading 2 Char"/>
    <w:basedOn w:val="DefaultParagraphFont"/>
    <w:link w:val="Heading2"/>
    <w:uiPriority w:val="99"/>
    <w:locked/>
    <w:rsid w:val="00852309"/>
    <w:rPr>
      <w:rFonts w:ascii="Arial" w:hAnsi="Arial" w:cs="Times New Roman"/>
      <w:b/>
      <w:bCs/>
      <w:sz w:val="24"/>
      <w:szCs w:val="24"/>
      <w:lang w:val="en-GB"/>
    </w:rPr>
  </w:style>
  <w:style w:type="character" w:customStyle="1" w:styleId="Heading3Char">
    <w:name w:val="Heading 3 Char"/>
    <w:basedOn w:val="DefaultParagraphFont"/>
    <w:link w:val="Heading3"/>
    <w:uiPriority w:val="99"/>
    <w:locked/>
    <w:rsid w:val="00852309"/>
    <w:rPr>
      <w:rFonts w:ascii="Arial" w:hAnsi="Arial" w:cs="Arial"/>
      <w:b/>
      <w:bCs/>
      <w:sz w:val="26"/>
      <w:szCs w:val="26"/>
      <w:lang w:val="en-GB"/>
    </w:rPr>
  </w:style>
  <w:style w:type="character" w:customStyle="1" w:styleId="Heading4Char">
    <w:name w:val="Heading 4 Char"/>
    <w:basedOn w:val="DefaultParagraphFont"/>
    <w:link w:val="Heading4"/>
    <w:uiPriority w:val="99"/>
    <w:locked/>
    <w:rsid w:val="00852309"/>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852309"/>
    <w:rPr>
      <w:rFonts w:ascii="Comic Sans MS" w:hAnsi="Comic Sans MS" w:cs="Times New Roman"/>
      <w:b/>
      <w:bCs/>
      <w:sz w:val="24"/>
      <w:szCs w:val="24"/>
      <w:u w:val="single"/>
      <w:lang w:val="en-GB"/>
    </w:rPr>
  </w:style>
  <w:style w:type="paragraph" w:styleId="Title">
    <w:name w:val="Title"/>
    <w:basedOn w:val="Normal"/>
    <w:next w:val="Normal"/>
    <w:link w:val="TitleChar"/>
    <w:uiPriority w:val="99"/>
    <w:qFormat/>
    <w:rsid w:val="00852309"/>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locked/>
    <w:rsid w:val="00852309"/>
    <w:rPr>
      <w:rFonts w:ascii="Cambria" w:hAnsi="Cambria" w:cs="Times New Roman"/>
      <w:b/>
      <w:bCs/>
      <w:kern w:val="28"/>
      <w:sz w:val="32"/>
      <w:szCs w:val="32"/>
      <w:lang w:val="en-GB"/>
    </w:rPr>
  </w:style>
  <w:style w:type="paragraph" w:styleId="ListParagraph">
    <w:name w:val="List Paragraph"/>
    <w:basedOn w:val="Normal"/>
    <w:uiPriority w:val="99"/>
    <w:qFormat/>
    <w:rsid w:val="00852309"/>
    <w:pPr>
      <w:ind w:left="720"/>
      <w:contextualSpacing/>
    </w:pPr>
  </w:style>
  <w:style w:type="paragraph" w:styleId="Header">
    <w:name w:val="header"/>
    <w:basedOn w:val="Normal"/>
    <w:link w:val="HeaderChar"/>
    <w:uiPriority w:val="99"/>
    <w:rsid w:val="008117B8"/>
    <w:pPr>
      <w:tabs>
        <w:tab w:val="center" w:pos="4680"/>
        <w:tab w:val="right" w:pos="9360"/>
      </w:tabs>
      <w:spacing w:after="0"/>
    </w:pPr>
  </w:style>
  <w:style w:type="character" w:customStyle="1" w:styleId="HeaderChar">
    <w:name w:val="Header Char"/>
    <w:basedOn w:val="DefaultParagraphFont"/>
    <w:link w:val="Header"/>
    <w:uiPriority w:val="99"/>
    <w:locked/>
    <w:rsid w:val="008117B8"/>
    <w:rPr>
      <w:rFonts w:ascii="Comic Sans MS" w:hAnsi="Comic Sans MS" w:cs="Times New Roman"/>
      <w:sz w:val="24"/>
      <w:szCs w:val="24"/>
      <w:lang w:val="en-GB"/>
    </w:rPr>
  </w:style>
  <w:style w:type="paragraph" w:styleId="Footer">
    <w:name w:val="footer"/>
    <w:basedOn w:val="Normal"/>
    <w:link w:val="FooterChar"/>
    <w:uiPriority w:val="99"/>
    <w:rsid w:val="008117B8"/>
    <w:pPr>
      <w:tabs>
        <w:tab w:val="center" w:pos="4680"/>
        <w:tab w:val="right" w:pos="9360"/>
      </w:tabs>
      <w:spacing w:after="0"/>
    </w:pPr>
  </w:style>
  <w:style w:type="character" w:customStyle="1" w:styleId="FooterChar">
    <w:name w:val="Footer Char"/>
    <w:basedOn w:val="DefaultParagraphFont"/>
    <w:link w:val="Footer"/>
    <w:uiPriority w:val="99"/>
    <w:locked/>
    <w:rsid w:val="008117B8"/>
    <w:rPr>
      <w:rFonts w:ascii="Comic Sans MS" w:hAnsi="Comic Sans MS" w:cs="Times New Roman"/>
      <w:sz w:val="24"/>
      <w:szCs w:val="24"/>
      <w:lang w:val="en-GB"/>
    </w:rPr>
  </w:style>
  <w:style w:type="paragraph" w:styleId="BalloonText">
    <w:name w:val="Balloon Text"/>
    <w:basedOn w:val="Normal"/>
    <w:link w:val="BalloonTextChar"/>
    <w:uiPriority w:val="99"/>
    <w:semiHidden/>
    <w:rsid w:val="008117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17B8"/>
    <w:rPr>
      <w:rFonts w:ascii="Tahoma" w:hAnsi="Tahoma" w:cs="Tahoma"/>
      <w:sz w:val="16"/>
      <w:szCs w:val="16"/>
      <w:lang w:val="en-GB"/>
    </w:rPr>
  </w:style>
  <w:style w:type="character" w:styleId="CommentReference">
    <w:name w:val="annotation reference"/>
    <w:basedOn w:val="DefaultParagraphFont"/>
    <w:uiPriority w:val="99"/>
    <w:rsid w:val="00022FD1"/>
    <w:rPr>
      <w:rFonts w:cs="Times New Roman"/>
      <w:sz w:val="16"/>
      <w:szCs w:val="16"/>
    </w:rPr>
  </w:style>
  <w:style w:type="paragraph" w:styleId="CommentText">
    <w:name w:val="annotation text"/>
    <w:basedOn w:val="Normal"/>
    <w:link w:val="CommentTextChar"/>
    <w:uiPriority w:val="99"/>
    <w:rsid w:val="00022FD1"/>
    <w:rPr>
      <w:szCs w:val="20"/>
    </w:rPr>
  </w:style>
  <w:style w:type="character" w:customStyle="1" w:styleId="CommentTextChar">
    <w:name w:val="Comment Text Char"/>
    <w:basedOn w:val="DefaultParagraphFont"/>
    <w:link w:val="CommentText"/>
    <w:uiPriority w:val="99"/>
    <w:locked/>
    <w:rsid w:val="00022FD1"/>
    <w:rPr>
      <w:rFonts w:ascii="Comic Sans MS" w:hAnsi="Comic Sans MS" w:cs="Times New Roman"/>
      <w:sz w:val="20"/>
      <w:szCs w:val="20"/>
      <w:lang w:val="en-GB"/>
    </w:rPr>
  </w:style>
  <w:style w:type="character" w:customStyle="1" w:styleId="CommentSubjectChar">
    <w:name w:val="Comment Subject Char"/>
    <w:link w:val="CommentSubject"/>
    <w:uiPriority w:val="99"/>
    <w:semiHidden/>
    <w:locked/>
    <w:rsid w:val="00022FD1"/>
    <w:rPr>
      <w:rFonts w:ascii="Comic Sans MS" w:hAnsi="Comic Sans MS" w:cs="Times New Roman"/>
      <w:b/>
      <w:bCs/>
      <w:sz w:val="20"/>
      <w:szCs w:val="20"/>
      <w:lang w:val="en-GB"/>
    </w:rPr>
  </w:style>
  <w:style w:type="paragraph" w:styleId="CommentSubject">
    <w:name w:val="annotation subject"/>
    <w:basedOn w:val="CommentText"/>
    <w:next w:val="CommentText"/>
    <w:link w:val="CommentSubjectChar1"/>
    <w:uiPriority w:val="99"/>
    <w:semiHidden/>
    <w:rsid w:val="00022FD1"/>
    <w:rPr>
      <w:b/>
      <w:bCs/>
    </w:rPr>
  </w:style>
  <w:style w:type="character" w:customStyle="1" w:styleId="CommentSubjectChar1">
    <w:name w:val="Comment Subject Char1"/>
    <w:basedOn w:val="CommentTextChar"/>
    <w:link w:val="CommentSubject"/>
    <w:uiPriority w:val="99"/>
    <w:semiHidden/>
    <w:locked/>
    <w:rPr>
      <w:b/>
      <w:bCs/>
    </w:rPr>
  </w:style>
  <w:style w:type="character" w:customStyle="1" w:styleId="BodyTextIndentChar">
    <w:name w:val="Body Text Indent Char"/>
    <w:link w:val="BodyTextIndent"/>
    <w:uiPriority w:val="99"/>
    <w:locked/>
    <w:rsid w:val="00022FD1"/>
    <w:rPr>
      <w:rFonts w:ascii="Times New Roman" w:hAnsi="Times New Roman" w:cs="Times New Roman"/>
      <w:sz w:val="24"/>
      <w:szCs w:val="24"/>
      <w:lang w:val="en-GB" w:eastAsia="en-GB"/>
    </w:rPr>
  </w:style>
  <w:style w:type="paragraph" w:styleId="BodyTextIndent">
    <w:name w:val="Body Text Indent"/>
    <w:basedOn w:val="Normal"/>
    <w:link w:val="BodyTextIndentChar1"/>
    <w:uiPriority w:val="99"/>
    <w:rsid w:val="00022FD1"/>
    <w:pPr>
      <w:ind w:left="283"/>
    </w:pPr>
    <w:rPr>
      <w:rFonts w:ascii="Times New Roman" w:eastAsia="Times New Roman" w:hAnsi="Times New Roman"/>
      <w:sz w:val="24"/>
      <w:lang w:eastAsia="en-GB"/>
    </w:rPr>
  </w:style>
  <w:style w:type="character" w:customStyle="1" w:styleId="BodyTextIndentChar1">
    <w:name w:val="Body Text Indent Char1"/>
    <w:basedOn w:val="DefaultParagraphFont"/>
    <w:link w:val="BodyTextIndent"/>
    <w:uiPriority w:val="99"/>
    <w:semiHidden/>
    <w:locked/>
    <w:rPr>
      <w:rFonts w:ascii="Comic Sans MS" w:hAnsi="Comic Sans MS" w:cs="Times New Roman"/>
      <w:sz w:val="24"/>
      <w:szCs w:val="24"/>
      <w:lang w:val="en-GB"/>
    </w:rPr>
  </w:style>
  <w:style w:type="character" w:customStyle="1" w:styleId="BodyTextIndent2Char">
    <w:name w:val="Body Text Indent 2 Char"/>
    <w:uiPriority w:val="99"/>
    <w:locked/>
    <w:rsid w:val="00022FD1"/>
    <w:rPr>
      <w:rFonts w:ascii="Comic Sans MS" w:hAnsi="Comic Sans MS"/>
      <w:color w:val="008000"/>
      <w:sz w:val="24"/>
      <w:lang w:val="en-GB"/>
    </w:rPr>
  </w:style>
  <w:style w:type="paragraph" w:styleId="BodyTextIndent2">
    <w:name w:val="Body Text Indent 2"/>
    <w:basedOn w:val="Normal"/>
    <w:link w:val="BodyTextIndent2Char1"/>
    <w:uiPriority w:val="99"/>
    <w:rsid w:val="00022FD1"/>
    <w:pPr>
      <w:ind w:left="1440" w:hanging="1440"/>
    </w:pPr>
    <w:rPr>
      <w:color w:val="008000"/>
      <w:sz w:val="24"/>
      <w:lang w:eastAsia="en-GB"/>
    </w:rPr>
  </w:style>
  <w:style w:type="character" w:customStyle="1" w:styleId="BodyTextIndent2Char1">
    <w:name w:val="Body Text Indent 2 Char1"/>
    <w:basedOn w:val="DefaultParagraphFont"/>
    <w:link w:val="BodyTextIndent2"/>
    <w:uiPriority w:val="99"/>
    <w:semiHidden/>
    <w:locked/>
    <w:rsid w:val="00022FD1"/>
    <w:rPr>
      <w:rFonts w:ascii="Comic Sans MS" w:hAnsi="Comic Sans MS" w:cs="Times New Roman"/>
      <w:sz w:val="24"/>
      <w:szCs w:val="24"/>
      <w:lang w:val="en-GB"/>
    </w:rPr>
  </w:style>
  <w:style w:type="character" w:customStyle="1" w:styleId="BodyTextIndent3Char">
    <w:name w:val="Body Text Indent 3 Char"/>
    <w:uiPriority w:val="99"/>
    <w:locked/>
    <w:rsid w:val="00022FD1"/>
    <w:rPr>
      <w:rFonts w:ascii="Comic Sans MS" w:hAnsi="Comic Sans MS"/>
      <w:color w:val="800080"/>
      <w:sz w:val="24"/>
      <w:lang w:val="en-GB"/>
    </w:rPr>
  </w:style>
  <w:style w:type="paragraph" w:styleId="BodyTextIndent3">
    <w:name w:val="Body Text Indent 3"/>
    <w:basedOn w:val="Normal"/>
    <w:link w:val="BodyTextIndent3Char1"/>
    <w:uiPriority w:val="99"/>
    <w:rsid w:val="00022FD1"/>
    <w:pPr>
      <w:ind w:left="1440" w:hanging="1440"/>
    </w:pPr>
    <w:rPr>
      <w:rFonts w:eastAsia="Times New Roman"/>
      <w:color w:val="800080"/>
      <w:sz w:val="24"/>
      <w:lang w:eastAsia="en-GB"/>
    </w:rPr>
  </w:style>
  <w:style w:type="character" w:customStyle="1" w:styleId="BodyTextIndent3Char1">
    <w:name w:val="Body Text Indent 3 Char1"/>
    <w:basedOn w:val="DefaultParagraphFont"/>
    <w:link w:val="BodyTextIndent3"/>
    <w:uiPriority w:val="99"/>
    <w:semiHidden/>
    <w:locked/>
    <w:rsid w:val="00022FD1"/>
    <w:rPr>
      <w:rFonts w:ascii="Comic Sans MS" w:hAnsi="Comic Sans MS" w:cs="Times New Roman"/>
      <w:sz w:val="16"/>
      <w:szCs w:val="16"/>
      <w:lang w:val="en-GB"/>
    </w:rPr>
  </w:style>
  <w:style w:type="character" w:customStyle="1" w:styleId="FootnoteTextChar">
    <w:name w:val="Footnote Text Char"/>
    <w:uiPriority w:val="99"/>
    <w:semiHidden/>
    <w:locked/>
    <w:rsid w:val="00022FD1"/>
    <w:rPr>
      <w:rFonts w:ascii="Comic Sans MS" w:hAnsi="Comic Sans MS"/>
      <w:sz w:val="20"/>
      <w:lang w:val="en-GB"/>
    </w:rPr>
  </w:style>
  <w:style w:type="paragraph" w:styleId="FootnoteText">
    <w:name w:val="footnote text"/>
    <w:basedOn w:val="Normal"/>
    <w:link w:val="FootnoteTextChar1"/>
    <w:uiPriority w:val="99"/>
    <w:semiHidden/>
    <w:rsid w:val="00022FD1"/>
    <w:rPr>
      <w:rFonts w:eastAsia="Times New Roman"/>
      <w:szCs w:val="20"/>
      <w:lang w:eastAsia="en-GB"/>
    </w:rPr>
  </w:style>
  <w:style w:type="character" w:customStyle="1" w:styleId="FootnoteTextChar1">
    <w:name w:val="Footnote Text Char1"/>
    <w:basedOn w:val="DefaultParagraphFont"/>
    <w:link w:val="FootnoteText"/>
    <w:uiPriority w:val="99"/>
    <w:semiHidden/>
    <w:locked/>
    <w:rsid w:val="00022FD1"/>
    <w:rPr>
      <w:rFonts w:ascii="Comic Sans MS" w:hAnsi="Comic Sans MS" w:cs="Times New Roman"/>
      <w:sz w:val="20"/>
      <w:szCs w:val="20"/>
      <w:lang w:val="en-GB"/>
    </w:rPr>
  </w:style>
  <w:style w:type="paragraph" w:customStyle="1" w:styleId="TableCell">
    <w:name w:val="Table Cell"/>
    <w:basedOn w:val="Normal"/>
    <w:uiPriority w:val="99"/>
    <w:rsid w:val="00304E84"/>
    <w:pPr>
      <w:spacing w:before="60" w:after="200" w:line="276" w:lineRule="auto"/>
    </w:pPr>
    <w:rPr>
      <w:rFonts w:ascii="Times New Roman" w:eastAsia="Times New Roman" w:hAnsi="Times New Roman"/>
      <w:i/>
      <w:sz w:val="22"/>
      <w:szCs w:val="20"/>
      <w:lang w:val="en-US" w:eastAsia="en-GB"/>
    </w:rPr>
  </w:style>
  <w:style w:type="character" w:styleId="Emphasis">
    <w:name w:val="Emphasis"/>
    <w:basedOn w:val="DefaultParagraphFont"/>
    <w:uiPriority w:val="99"/>
    <w:qFormat/>
    <w:rsid w:val="00304E84"/>
    <w:rPr>
      <w:rFonts w:cs="Times New Roman"/>
      <w:i/>
      <w:iCs/>
    </w:rPr>
  </w:style>
  <w:style w:type="character" w:customStyle="1" w:styleId="TitleChar1">
    <w:name w:val="Title Char1"/>
    <w:basedOn w:val="DefaultParagraphFont"/>
    <w:uiPriority w:val="99"/>
    <w:locked/>
    <w:rsid w:val="00304E84"/>
    <w:rPr>
      <w:rFonts w:ascii="Cambria" w:hAnsi="Cambria" w:cs="Times New Roman"/>
      <w:b/>
      <w:bCs/>
      <w:kern w:val="28"/>
      <w:sz w:val="32"/>
      <w:szCs w:val="32"/>
      <w:lang w:val="en-GB"/>
    </w:rPr>
  </w:style>
  <w:style w:type="paragraph" w:styleId="Caption">
    <w:name w:val="caption"/>
    <w:basedOn w:val="Normal"/>
    <w:next w:val="Normal"/>
    <w:uiPriority w:val="99"/>
    <w:qFormat/>
    <w:rsid w:val="00304E84"/>
    <w:pPr>
      <w:spacing w:after="200"/>
    </w:pPr>
    <w:rPr>
      <w:rFonts w:eastAsia="Times New Roman"/>
      <w:b/>
      <w:bCs/>
      <w:color w:val="4F81BD"/>
      <w:sz w:val="18"/>
      <w:szCs w:val="18"/>
    </w:rPr>
  </w:style>
  <w:style w:type="paragraph" w:styleId="Index1">
    <w:name w:val="index 1"/>
    <w:basedOn w:val="Normal"/>
    <w:next w:val="Normal"/>
    <w:autoRedefine/>
    <w:uiPriority w:val="99"/>
    <w:rsid w:val="00304E84"/>
    <w:pPr>
      <w:spacing w:after="0"/>
      <w:ind w:left="200" w:hanging="200"/>
    </w:pPr>
    <w:rPr>
      <w:rFonts w:ascii="Calibri" w:hAnsi="Calibri"/>
      <w:szCs w:val="20"/>
    </w:rPr>
  </w:style>
  <w:style w:type="paragraph" w:styleId="Index2">
    <w:name w:val="index 2"/>
    <w:basedOn w:val="Normal"/>
    <w:next w:val="Normal"/>
    <w:autoRedefine/>
    <w:uiPriority w:val="99"/>
    <w:rsid w:val="00304E84"/>
    <w:pPr>
      <w:spacing w:after="0"/>
      <w:ind w:left="400" w:hanging="200"/>
    </w:pPr>
    <w:rPr>
      <w:rFonts w:ascii="Calibri" w:hAnsi="Calibri"/>
      <w:szCs w:val="20"/>
    </w:rPr>
  </w:style>
  <w:style w:type="paragraph" w:styleId="Index3">
    <w:name w:val="index 3"/>
    <w:basedOn w:val="Normal"/>
    <w:next w:val="Normal"/>
    <w:autoRedefine/>
    <w:uiPriority w:val="99"/>
    <w:rsid w:val="00304E84"/>
    <w:pPr>
      <w:spacing w:after="0"/>
      <w:ind w:left="600" w:hanging="200"/>
    </w:pPr>
    <w:rPr>
      <w:rFonts w:ascii="Calibri" w:hAnsi="Calibri"/>
      <w:szCs w:val="20"/>
    </w:rPr>
  </w:style>
  <w:style w:type="paragraph" w:styleId="Index4">
    <w:name w:val="index 4"/>
    <w:basedOn w:val="Normal"/>
    <w:next w:val="Normal"/>
    <w:autoRedefine/>
    <w:uiPriority w:val="99"/>
    <w:rsid w:val="00304E84"/>
    <w:pPr>
      <w:spacing w:after="0"/>
      <w:ind w:left="800" w:hanging="200"/>
    </w:pPr>
    <w:rPr>
      <w:rFonts w:ascii="Calibri" w:hAnsi="Calibri"/>
      <w:szCs w:val="20"/>
    </w:rPr>
  </w:style>
  <w:style w:type="paragraph" w:styleId="Index5">
    <w:name w:val="index 5"/>
    <w:basedOn w:val="Normal"/>
    <w:next w:val="Normal"/>
    <w:autoRedefine/>
    <w:uiPriority w:val="99"/>
    <w:rsid w:val="00304E84"/>
    <w:pPr>
      <w:spacing w:after="0"/>
      <w:ind w:left="1000" w:hanging="200"/>
    </w:pPr>
    <w:rPr>
      <w:rFonts w:ascii="Calibri" w:hAnsi="Calibri"/>
      <w:szCs w:val="20"/>
    </w:rPr>
  </w:style>
  <w:style w:type="paragraph" w:styleId="Index6">
    <w:name w:val="index 6"/>
    <w:basedOn w:val="Normal"/>
    <w:next w:val="Normal"/>
    <w:autoRedefine/>
    <w:uiPriority w:val="99"/>
    <w:rsid w:val="00304E84"/>
    <w:pPr>
      <w:spacing w:after="0"/>
      <w:ind w:left="1200" w:hanging="200"/>
    </w:pPr>
    <w:rPr>
      <w:rFonts w:ascii="Calibri" w:hAnsi="Calibri"/>
      <w:szCs w:val="20"/>
    </w:rPr>
  </w:style>
  <w:style w:type="paragraph" w:styleId="Index7">
    <w:name w:val="index 7"/>
    <w:basedOn w:val="Normal"/>
    <w:next w:val="Normal"/>
    <w:autoRedefine/>
    <w:uiPriority w:val="99"/>
    <w:rsid w:val="00304E84"/>
    <w:pPr>
      <w:spacing w:after="0"/>
      <w:ind w:left="1400" w:hanging="200"/>
    </w:pPr>
    <w:rPr>
      <w:rFonts w:ascii="Calibri" w:hAnsi="Calibri"/>
      <w:szCs w:val="20"/>
    </w:rPr>
  </w:style>
  <w:style w:type="paragraph" w:styleId="Index8">
    <w:name w:val="index 8"/>
    <w:basedOn w:val="Normal"/>
    <w:next w:val="Normal"/>
    <w:autoRedefine/>
    <w:uiPriority w:val="99"/>
    <w:rsid w:val="00304E84"/>
    <w:pPr>
      <w:spacing w:after="0"/>
      <w:ind w:left="1600" w:hanging="200"/>
    </w:pPr>
    <w:rPr>
      <w:rFonts w:ascii="Calibri" w:hAnsi="Calibri"/>
      <w:szCs w:val="20"/>
    </w:rPr>
  </w:style>
  <w:style w:type="paragraph" w:styleId="Index9">
    <w:name w:val="index 9"/>
    <w:basedOn w:val="Normal"/>
    <w:next w:val="Normal"/>
    <w:autoRedefine/>
    <w:uiPriority w:val="99"/>
    <w:rsid w:val="00304E84"/>
    <w:pPr>
      <w:spacing w:after="0"/>
      <w:ind w:left="1800" w:hanging="200"/>
    </w:pPr>
    <w:rPr>
      <w:rFonts w:ascii="Calibri" w:hAnsi="Calibri"/>
      <w:szCs w:val="20"/>
    </w:rPr>
  </w:style>
  <w:style w:type="paragraph" w:styleId="IndexHeading">
    <w:name w:val="index heading"/>
    <w:basedOn w:val="Normal"/>
    <w:next w:val="Index1"/>
    <w:uiPriority w:val="99"/>
    <w:rsid w:val="00304E84"/>
    <w:pPr>
      <w:spacing w:before="120"/>
    </w:pPr>
    <w:rPr>
      <w:rFonts w:ascii="Calibri" w:hAnsi="Calibri"/>
      <w:b/>
      <w:bCs/>
      <w:i/>
      <w:iCs/>
      <w:szCs w:val="20"/>
    </w:rPr>
  </w:style>
  <w:style w:type="paragraph" w:customStyle="1" w:styleId="EthQText">
    <w:name w:val="EthQText"/>
    <w:basedOn w:val="Normal"/>
    <w:uiPriority w:val="99"/>
    <w:rsid w:val="007C53A1"/>
    <w:pPr>
      <w:tabs>
        <w:tab w:val="left" w:pos="0"/>
        <w:tab w:val="right" w:leader="hyphen" w:pos="10206"/>
      </w:tabs>
      <w:spacing w:after="0"/>
    </w:pPr>
    <w:rPr>
      <w:rFonts w:ascii="Arial Narrow" w:eastAsia="MS Mincho" w:hAnsi="Arial Narrow"/>
      <w:sz w:val="1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93</TotalTime>
  <Pages>121</Pages>
  <Words>27337</Words>
  <Characters>-32766</Characters>
  <Application>Microsoft Office Outlook</Application>
  <DocSecurity>0</DocSecurity>
  <Lines>0</Lines>
  <Paragraphs>0</Paragraphs>
  <ScaleCrop>false</ScaleCrop>
  <Company>Queen Elizabeth House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 Child Dictionary</dc:title>
  <dc:subject/>
  <dc:creator>gar5cf</dc:creator>
  <cp:keywords/>
  <dc:description/>
  <cp:lastModifiedBy>hig6am</cp:lastModifiedBy>
  <cp:revision>4</cp:revision>
  <dcterms:created xsi:type="dcterms:W3CDTF">2011-02-15T09:26:00Z</dcterms:created>
  <dcterms:modified xsi:type="dcterms:W3CDTF">2011-02-21T11:00:00Z</dcterms:modified>
</cp:coreProperties>
</file>