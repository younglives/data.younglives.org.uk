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4500"/>
        <w:gridCol w:w="4786"/>
      </w:tblGrid>
      <w:tr w:rsidR="002C3311" w:rsidRPr="00425BED">
        <w:tc>
          <w:tcPr>
            <w:tcW w:w="4500" w:type="dxa"/>
            <w:vAlign w:val="bottom"/>
          </w:tcPr>
          <w:p w:rsidR="002C3311" w:rsidRPr="00425BED" w:rsidRDefault="002C3311" w:rsidP="00635477">
            <w:pPr>
              <w:pStyle w:val="Heading1"/>
              <w:spacing w:before="0" w:after="0"/>
              <w:rPr>
                <w:rFonts w:ascii="Comic Sans MS" w:hAnsi="Comic Sans MS"/>
              </w:rPr>
            </w:pPr>
            <w:r>
              <w:rPr>
                <w:rFonts w:ascii="Comic Sans MS" w:hAnsi="Comic Sans MS"/>
              </w:rPr>
              <w:t>Vietnam</w:t>
            </w:r>
            <w:r w:rsidRPr="00425BED">
              <w:rPr>
                <w:rFonts w:ascii="Comic Sans MS" w:hAnsi="Comic Sans MS"/>
              </w:rPr>
              <w:t xml:space="preserve"> </w:t>
            </w:r>
            <w:r>
              <w:rPr>
                <w:rFonts w:ascii="Comic Sans MS" w:hAnsi="Comic Sans MS"/>
              </w:rPr>
              <w:t xml:space="preserve">Child </w:t>
            </w:r>
            <w:r w:rsidRPr="00425BED">
              <w:rPr>
                <w:rFonts w:ascii="Comic Sans MS" w:hAnsi="Comic Sans MS"/>
              </w:rPr>
              <w:t>Dictionary</w:t>
            </w:r>
            <w:r w:rsidRPr="00425BED">
              <w:rPr>
                <w:rFonts w:ascii="Comic Sans MS" w:hAnsi="Comic Sans MS"/>
              </w:rPr>
              <w:br/>
            </w:r>
            <w:r>
              <w:rPr>
                <w:rFonts w:ascii="Comic Sans MS" w:hAnsi="Comic Sans MS"/>
              </w:rPr>
              <w:t xml:space="preserve">Older </w:t>
            </w:r>
            <w:r w:rsidRPr="00425BED">
              <w:rPr>
                <w:rFonts w:ascii="Comic Sans MS" w:hAnsi="Comic Sans MS"/>
              </w:rPr>
              <w:t xml:space="preserve">Cohort </w:t>
            </w:r>
            <w:r>
              <w:rPr>
                <w:rFonts w:ascii="Comic Sans MS" w:hAnsi="Comic Sans MS"/>
              </w:rPr>
              <w:t>-15yr old</w:t>
            </w:r>
          </w:p>
        </w:tc>
        <w:tc>
          <w:tcPr>
            <w:tcW w:w="4786" w:type="dxa"/>
          </w:tcPr>
          <w:p w:rsidR="002C3311" w:rsidRPr="00425BED" w:rsidRDefault="00641926" w:rsidP="00635477">
            <w:pPr>
              <w:pStyle w:val="Heading1"/>
              <w:spacing w:before="0" w:after="0"/>
              <w:jc w:val="both"/>
              <w:rPr>
                <w:rFonts w:ascii="Comic Sans MS" w:hAnsi="Comic Sans MS"/>
              </w:rPr>
            </w:pPr>
            <w:r w:rsidRPr="00641926">
              <w:rPr>
                <w:rFonts w:ascii="Comic Sans MS" w:hAnsi="Comic Sans MS"/>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YL Colour Logo" style="width:168pt;height:50pt;visibility:visible">
                  <v:imagedata r:id="rId6" o:title=""/>
                </v:shape>
              </w:pict>
            </w:r>
          </w:p>
        </w:tc>
      </w:tr>
    </w:tbl>
    <w:p w:rsidR="002C3311" w:rsidRPr="00425BED" w:rsidRDefault="002C3311" w:rsidP="00BD6F71">
      <w:pPr>
        <w:pStyle w:val="Heading2"/>
        <w:jc w:val="both"/>
        <w:rPr>
          <w:rFonts w:ascii="Comic Sans MS" w:hAnsi="Comic Sans MS"/>
        </w:rPr>
      </w:pPr>
      <w:r w:rsidRPr="00425BED">
        <w:rPr>
          <w:rFonts w:ascii="Comic Sans MS" w:hAnsi="Comic Sans MS"/>
        </w:rPr>
        <w:t>Data Files</w:t>
      </w:r>
    </w:p>
    <w:p w:rsidR="002C3311" w:rsidRDefault="002C3311" w:rsidP="00CD7119">
      <w:pPr>
        <w:jc w:val="both"/>
        <w:rPr>
          <w:szCs w:val="20"/>
        </w:rPr>
      </w:pPr>
      <w:r w:rsidRPr="00C03CA9">
        <w:rPr>
          <w:szCs w:val="20"/>
        </w:rPr>
        <w:t xml:space="preserve">A total of </w:t>
      </w:r>
      <w:r>
        <w:rPr>
          <w:szCs w:val="20"/>
        </w:rPr>
        <w:t xml:space="preserve">10 </w:t>
      </w:r>
      <w:r w:rsidRPr="00C03CA9">
        <w:rPr>
          <w:szCs w:val="20"/>
        </w:rPr>
        <w:t>data files are generated from the Ethiopia Older Cohort dataset.  The two main data files ar</w:t>
      </w:r>
      <w:r w:rsidRPr="00382AEA">
        <w:rPr>
          <w:szCs w:val="20"/>
        </w:rPr>
        <w:t xml:space="preserve">e </w:t>
      </w:r>
      <w:r>
        <w:rPr>
          <w:szCs w:val="20"/>
          <w:u w:val="single"/>
        </w:rPr>
        <w:t>VN</w:t>
      </w:r>
      <w:r w:rsidRPr="00382AEA">
        <w:rPr>
          <w:szCs w:val="20"/>
          <w:u w:val="single"/>
        </w:rPr>
        <w:t>_OC_HouseholdLevel.sav</w:t>
      </w:r>
      <w:r w:rsidRPr="00382AEA">
        <w:rPr>
          <w:szCs w:val="20"/>
        </w:rPr>
        <w:t xml:space="preserve"> and </w:t>
      </w:r>
      <w:r>
        <w:rPr>
          <w:szCs w:val="20"/>
        </w:rPr>
        <w:t>VN</w:t>
      </w:r>
      <w:r w:rsidRPr="00382AEA">
        <w:rPr>
          <w:szCs w:val="20"/>
          <w:u w:val="single"/>
        </w:rPr>
        <w:t>_OC_ChildLevel.sav.</w:t>
      </w:r>
      <w:r w:rsidRPr="00382AEA">
        <w:rPr>
          <w:szCs w:val="20"/>
        </w:rPr>
        <w:t xml:space="preserve"> The file title: </w:t>
      </w:r>
      <w:r>
        <w:rPr>
          <w:szCs w:val="20"/>
          <w:u w:val="single"/>
        </w:rPr>
        <w:t>VN</w:t>
      </w:r>
      <w:r w:rsidRPr="00382AEA">
        <w:rPr>
          <w:szCs w:val="20"/>
          <w:u w:val="single"/>
        </w:rPr>
        <w:t>_OC_HouseholdLevel.sav</w:t>
      </w:r>
      <w:r w:rsidRPr="00382AEA">
        <w:rPr>
          <w:szCs w:val="20"/>
        </w:rPr>
        <w:t xml:space="preserve"> holds data at the household level (one record per household) and the file titled: </w:t>
      </w:r>
      <w:r>
        <w:rPr>
          <w:szCs w:val="20"/>
          <w:u w:val="single"/>
        </w:rPr>
        <w:t>VN</w:t>
      </w:r>
      <w:r w:rsidRPr="00382AEA">
        <w:rPr>
          <w:szCs w:val="20"/>
          <w:u w:val="single"/>
        </w:rPr>
        <w:t>_OC_ChildLevel.sav</w:t>
      </w:r>
      <w:r w:rsidRPr="00382AEA">
        <w:rPr>
          <w:szCs w:val="20"/>
        </w:rPr>
        <w:t xml:space="preserve"> holds data at the child level (one record per child</w:t>
      </w:r>
      <w:r>
        <w:rPr>
          <w:szCs w:val="20"/>
        </w:rPr>
        <w:t>)</w:t>
      </w:r>
      <w:r w:rsidRPr="00382AEA">
        <w:rPr>
          <w:szCs w:val="20"/>
        </w:rPr>
        <w:t xml:space="preserve">. Because of the large number of variables at this level we have kept the variables from the Child Questionnaire separate from those from the household questionnaire.  The remaining data files hold data at a lower level.  For example </w:t>
      </w:r>
      <w:r>
        <w:rPr>
          <w:szCs w:val="20"/>
        </w:rPr>
        <w:t>VN</w:t>
      </w:r>
      <w:r w:rsidRPr="00382AEA">
        <w:rPr>
          <w:szCs w:val="20"/>
          <w:u w:val="single"/>
        </w:rPr>
        <w:t xml:space="preserve">_OC_HouseholdMemberLevel.sav </w:t>
      </w:r>
      <w:r w:rsidRPr="00382AEA">
        <w:rPr>
          <w:szCs w:val="20"/>
        </w:rPr>
        <w:t>has one record</w:t>
      </w:r>
      <w:r w:rsidRPr="00C03CA9">
        <w:rPr>
          <w:szCs w:val="20"/>
        </w:rPr>
        <w:t xml:space="preserve"> for each member of the household – i.e. potentially several records per household.  The following table lists the </w:t>
      </w:r>
      <w:r>
        <w:rPr>
          <w:szCs w:val="20"/>
        </w:rPr>
        <w:t xml:space="preserve">10 </w:t>
      </w:r>
      <w:r w:rsidRPr="00C03CA9">
        <w:rPr>
          <w:szCs w:val="20"/>
        </w:rPr>
        <w:t>data files which are detailed in the rest of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8"/>
        <w:gridCol w:w="4788"/>
      </w:tblGrid>
      <w:tr w:rsidR="002C3311">
        <w:tc>
          <w:tcPr>
            <w:tcW w:w="2500" w:type="pct"/>
          </w:tcPr>
          <w:p w:rsidR="002C3311" w:rsidRPr="004F6E7D" w:rsidRDefault="002C3311" w:rsidP="00635477">
            <w:pPr>
              <w:tabs>
                <w:tab w:val="left" w:pos="6165"/>
              </w:tabs>
              <w:rPr>
                <w:szCs w:val="20"/>
                <w:u w:val="single"/>
              </w:rPr>
            </w:pPr>
            <w:r>
              <w:rPr>
                <w:szCs w:val="20"/>
                <w:u w:val="single"/>
              </w:rPr>
              <w:t>VN</w:t>
            </w:r>
            <w:r w:rsidRPr="004F6E7D">
              <w:rPr>
                <w:szCs w:val="20"/>
                <w:u w:val="single"/>
              </w:rPr>
              <w:t xml:space="preserve">_OC_HouseholdLevel.sav  </w:t>
            </w:r>
          </w:p>
          <w:p w:rsidR="002C3311" w:rsidRPr="004F6E7D" w:rsidRDefault="002C3311" w:rsidP="00635477">
            <w:pPr>
              <w:rPr>
                <w:rFonts w:ascii="Times New Roman" w:hAnsi="Times New Roman"/>
                <w:u w:val="single"/>
              </w:rPr>
            </w:pPr>
          </w:p>
        </w:tc>
        <w:tc>
          <w:tcPr>
            <w:tcW w:w="2500" w:type="pct"/>
          </w:tcPr>
          <w:p w:rsidR="002C3311" w:rsidRPr="00543E21" w:rsidRDefault="002C3311" w:rsidP="00635477">
            <w:pPr>
              <w:rPr>
                <w:rFonts w:ascii="Times New Roman" w:hAnsi="Times New Roman"/>
              </w:rPr>
            </w:pPr>
            <w:r w:rsidRPr="00543E21">
              <w:rPr>
                <w:rFonts w:ascii="Times New Roman" w:hAnsi="Times New Roman"/>
              </w:rPr>
              <w:t xml:space="preserve">Data from the </w:t>
            </w:r>
            <w:r>
              <w:rPr>
                <w:rFonts w:ascii="Times New Roman" w:hAnsi="Times New Roman"/>
              </w:rPr>
              <w:t xml:space="preserve">OC </w:t>
            </w:r>
            <w:r w:rsidRPr="00543E21">
              <w:rPr>
                <w:rFonts w:ascii="Times New Roman" w:hAnsi="Times New Roman"/>
              </w:rPr>
              <w:t>Household question</w:t>
            </w:r>
            <w:r>
              <w:rPr>
                <w:rFonts w:ascii="Times New Roman" w:hAnsi="Times New Roman"/>
              </w:rPr>
              <w:t>naire which is at the Household</w:t>
            </w:r>
            <w:r w:rsidRPr="00543E21">
              <w:rPr>
                <w:rFonts w:ascii="Times New Roman" w:hAnsi="Times New Roman"/>
              </w:rPr>
              <w:t xml:space="preserve"> level – one record per household.  </w:t>
            </w:r>
          </w:p>
        </w:tc>
      </w:tr>
      <w:tr w:rsidR="002C3311">
        <w:tc>
          <w:tcPr>
            <w:tcW w:w="2500" w:type="pct"/>
          </w:tcPr>
          <w:p w:rsidR="002C3311" w:rsidRPr="004F6E7D" w:rsidRDefault="002C3311" w:rsidP="00635477">
            <w:pPr>
              <w:rPr>
                <w:rFonts w:ascii="Times New Roman" w:hAnsi="Times New Roman"/>
                <w:u w:val="single"/>
              </w:rPr>
            </w:pPr>
            <w:r>
              <w:rPr>
                <w:szCs w:val="20"/>
                <w:u w:val="single"/>
              </w:rPr>
              <w:t>VN</w:t>
            </w:r>
            <w:r w:rsidRPr="004F6E7D">
              <w:rPr>
                <w:szCs w:val="20"/>
                <w:u w:val="single"/>
              </w:rPr>
              <w:t>_OC_ChildLevel.sav</w:t>
            </w:r>
          </w:p>
        </w:tc>
        <w:tc>
          <w:tcPr>
            <w:tcW w:w="2500" w:type="pct"/>
          </w:tcPr>
          <w:p w:rsidR="002C3311" w:rsidRPr="00543E21" w:rsidRDefault="002C3311" w:rsidP="00635477">
            <w:pPr>
              <w:rPr>
                <w:rFonts w:ascii="Times New Roman" w:hAnsi="Times New Roman"/>
              </w:rPr>
            </w:pPr>
            <w:r w:rsidRPr="00543E21">
              <w:rPr>
                <w:szCs w:val="20"/>
              </w:rPr>
              <w:t>Data from the Child questionnaire which is at the Child level – one record per household.</w:t>
            </w:r>
          </w:p>
        </w:tc>
      </w:tr>
      <w:tr w:rsidR="002C3311">
        <w:tc>
          <w:tcPr>
            <w:tcW w:w="2500" w:type="pct"/>
          </w:tcPr>
          <w:p w:rsidR="002C3311" w:rsidRPr="004F6E7D" w:rsidRDefault="002C3311" w:rsidP="00635477">
            <w:pPr>
              <w:rPr>
                <w:rFonts w:ascii="Times New Roman" w:hAnsi="Times New Roman"/>
                <w:u w:val="single"/>
              </w:rPr>
            </w:pPr>
            <w:r w:rsidRPr="004F6E7D">
              <w:rPr>
                <w:szCs w:val="20"/>
                <w:u w:val="single"/>
              </w:rPr>
              <w:t>stblSec1Activities.sav</w:t>
            </w:r>
          </w:p>
        </w:tc>
        <w:tc>
          <w:tcPr>
            <w:tcW w:w="2500" w:type="pct"/>
          </w:tcPr>
          <w:p w:rsidR="002C3311" w:rsidRPr="00543E21" w:rsidRDefault="002C3311" w:rsidP="00635477">
            <w:pPr>
              <w:rPr>
                <w:rFonts w:ascii="Times New Roman" w:hAnsi="Times New Roman"/>
              </w:rPr>
            </w:pPr>
            <w:r w:rsidRPr="00543E21">
              <w:rPr>
                <w:szCs w:val="20"/>
              </w:rPr>
              <w:t>Data about activities done by the child on the previous working day</w:t>
            </w:r>
            <w:r>
              <w:rPr>
                <w:szCs w:val="20"/>
              </w:rPr>
              <w:t xml:space="preserve"> from the OC Child Questionnaire</w:t>
            </w:r>
            <w:r w:rsidRPr="00543E21">
              <w:rPr>
                <w:szCs w:val="20"/>
              </w:rPr>
              <w:t xml:space="preserve"> – one record per activity</w:t>
            </w:r>
          </w:p>
        </w:tc>
      </w:tr>
      <w:tr w:rsidR="002C3311">
        <w:tc>
          <w:tcPr>
            <w:tcW w:w="2500" w:type="pct"/>
          </w:tcPr>
          <w:p w:rsidR="002C3311" w:rsidRPr="004F6E7D" w:rsidRDefault="002C3311" w:rsidP="00635477">
            <w:pPr>
              <w:rPr>
                <w:rFonts w:ascii="Times New Roman" w:hAnsi="Times New Roman"/>
                <w:u w:val="single"/>
              </w:rPr>
            </w:pPr>
            <w:r w:rsidRPr="004F6E7D">
              <w:rPr>
                <w:szCs w:val="20"/>
                <w:u w:val="single"/>
              </w:rPr>
              <w:t>stblSec5</w:t>
            </w:r>
            <w:r w:rsidR="00346982">
              <w:rPr>
                <w:szCs w:val="20"/>
                <w:u w:val="single"/>
              </w:rPr>
              <w:t>&gt;SECTION &lt;yls:roundThreeStudySection&gt; &lt;yls:studySectionGroups&gt;</w:t>
            </w:r>
            <w:r w:rsidR="00346982">
              <w:rPr>
                <w:szCs w:val="20"/>
                <w:u w:val="single"/>
              </w:rPr>
              <w:tab/>
            </w:r>
            <w:r w:rsidRPr="004F6E7D">
              <w:rPr>
                <w:szCs w:val="20"/>
                <w:u w:val="single"/>
              </w:rPr>
              <w:t>.sav</w:t>
            </w:r>
          </w:p>
        </w:tc>
        <w:tc>
          <w:tcPr>
            <w:tcW w:w="2500" w:type="pct"/>
          </w:tcPr>
          <w:p w:rsidR="002C3311" w:rsidRPr="00543E21" w:rsidRDefault="002C3311" w:rsidP="00635477">
            <w:pPr>
              <w:rPr>
                <w:rFonts w:ascii="Times New Roman" w:hAnsi="Times New Roman"/>
              </w:rPr>
            </w:pPr>
            <w:r w:rsidRPr="00543E21">
              <w:rPr>
                <w:szCs w:val="20"/>
              </w:rPr>
              <w:t xml:space="preserve">Data about the </w:t>
            </w:r>
            <w:r w:rsidR="00346982">
              <w:rPr>
                <w:szCs w:val="20"/>
              </w:rPr>
              <w:t>&gt;SECTION &lt;yls:roundThreeStudySection&gt; &lt;yls:studySectionGroups&gt;</w:t>
            </w:r>
            <w:r w:rsidR="00346982">
              <w:rPr>
                <w:szCs w:val="20"/>
              </w:rPr>
              <w:tab/>
            </w:r>
            <w:r w:rsidRPr="00543E21">
              <w:rPr>
                <w:szCs w:val="20"/>
              </w:rPr>
              <w:t xml:space="preserve"> that the YL Index Child is a member of</w:t>
            </w:r>
            <w:r>
              <w:rPr>
                <w:szCs w:val="20"/>
              </w:rPr>
              <w:t xml:space="preserve"> from the OC Child Questionnaire</w:t>
            </w:r>
            <w:r w:rsidRPr="00543E21">
              <w:rPr>
                <w:szCs w:val="20"/>
              </w:rPr>
              <w:t xml:space="preserve"> – several records per child, one record per group.</w:t>
            </w:r>
          </w:p>
        </w:tc>
      </w:tr>
      <w:tr w:rsidR="002C3311">
        <w:tc>
          <w:tcPr>
            <w:tcW w:w="2500" w:type="pct"/>
          </w:tcPr>
          <w:p w:rsidR="002C3311" w:rsidRDefault="002C3311" w:rsidP="00270213">
            <w:pPr>
              <w:tabs>
                <w:tab w:val="left" w:pos="6165"/>
              </w:tabs>
              <w:rPr>
                <w:szCs w:val="20"/>
                <w:u w:val="single"/>
              </w:rPr>
            </w:pPr>
            <w:r w:rsidRPr="004F6E7D">
              <w:rPr>
                <w:szCs w:val="20"/>
                <w:u w:val="single"/>
              </w:rPr>
              <w:t>stblHHSec3</w:t>
            </w:r>
            <w:r>
              <w:rPr>
                <w:szCs w:val="20"/>
                <w:u w:val="single"/>
              </w:rPr>
              <w:t>PrimaryAssets</w:t>
            </w:r>
            <w:r w:rsidRPr="004F6E7D">
              <w:rPr>
                <w:szCs w:val="20"/>
                <w:u w:val="single"/>
              </w:rPr>
              <w:t>.sav</w:t>
            </w:r>
          </w:p>
          <w:p w:rsidR="002C3311" w:rsidRPr="004F6E7D" w:rsidRDefault="002C3311" w:rsidP="00270213">
            <w:pPr>
              <w:tabs>
                <w:tab w:val="left" w:pos="6165"/>
              </w:tabs>
              <w:rPr>
                <w:szCs w:val="20"/>
                <w:u w:val="single"/>
              </w:rPr>
            </w:pPr>
          </w:p>
        </w:tc>
        <w:tc>
          <w:tcPr>
            <w:tcW w:w="2500" w:type="pct"/>
          </w:tcPr>
          <w:p w:rsidR="002C3311" w:rsidRPr="00543E21" w:rsidRDefault="002C3311" w:rsidP="00F47A04">
            <w:pPr>
              <w:rPr>
                <w:szCs w:val="20"/>
              </w:rPr>
            </w:pPr>
            <w:r w:rsidRPr="00543E21">
              <w:rPr>
                <w:szCs w:val="20"/>
              </w:rPr>
              <w:t xml:space="preserve">Data about the </w:t>
            </w:r>
            <w:r>
              <w:rPr>
                <w:szCs w:val="20"/>
              </w:rPr>
              <w:t>primary assets the household owns</w:t>
            </w:r>
            <w:r w:rsidRPr="00543E21">
              <w:rPr>
                <w:szCs w:val="20"/>
              </w:rPr>
              <w:t>.</w:t>
            </w:r>
            <w:r>
              <w:rPr>
                <w:szCs w:val="20"/>
              </w:rPr>
              <w:t xml:space="preserve"> – from the Household Questionnaire</w:t>
            </w:r>
          </w:p>
        </w:tc>
      </w:tr>
      <w:tr w:rsidR="002C3311">
        <w:tc>
          <w:tcPr>
            <w:tcW w:w="2500" w:type="pct"/>
          </w:tcPr>
          <w:p w:rsidR="002C3311" w:rsidRPr="004F6E7D" w:rsidRDefault="002C3311" w:rsidP="00635477">
            <w:pPr>
              <w:tabs>
                <w:tab w:val="left" w:pos="6165"/>
              </w:tabs>
              <w:rPr>
                <w:szCs w:val="20"/>
                <w:u w:val="single"/>
              </w:rPr>
            </w:pPr>
            <w:r w:rsidRPr="004F6E7D">
              <w:rPr>
                <w:szCs w:val="20"/>
                <w:u w:val="single"/>
              </w:rPr>
              <w:t>stblHHSec3SupportProgrammes.sav</w:t>
            </w:r>
          </w:p>
          <w:p w:rsidR="002C3311" w:rsidRPr="004F6E7D" w:rsidRDefault="002C3311" w:rsidP="00635477">
            <w:pPr>
              <w:rPr>
                <w:rFonts w:ascii="Times New Roman" w:hAnsi="Times New Roman"/>
                <w:u w:val="single"/>
              </w:rPr>
            </w:pPr>
          </w:p>
        </w:tc>
        <w:tc>
          <w:tcPr>
            <w:tcW w:w="2500" w:type="pct"/>
          </w:tcPr>
          <w:p w:rsidR="002C3311" w:rsidRPr="00543E21" w:rsidRDefault="002C3311" w:rsidP="00635477">
            <w:pPr>
              <w:rPr>
                <w:rFonts w:ascii="Times New Roman" w:hAnsi="Times New Roman"/>
              </w:rPr>
            </w:pPr>
            <w:r w:rsidRPr="00543E21">
              <w:rPr>
                <w:szCs w:val="20"/>
              </w:rPr>
              <w:t>Data about the support or assistance received from the NGOs or GOs to the household.</w:t>
            </w:r>
            <w:r>
              <w:rPr>
                <w:szCs w:val="20"/>
              </w:rPr>
              <w:t xml:space="preserve"> – from the Household Questionnaire</w:t>
            </w:r>
          </w:p>
        </w:tc>
      </w:tr>
      <w:tr w:rsidR="002C3311">
        <w:tc>
          <w:tcPr>
            <w:tcW w:w="2500" w:type="pct"/>
          </w:tcPr>
          <w:p w:rsidR="002C3311" w:rsidRPr="004F6E7D" w:rsidRDefault="002C3311" w:rsidP="00635477">
            <w:pPr>
              <w:tabs>
                <w:tab w:val="left" w:pos="6165"/>
              </w:tabs>
              <w:rPr>
                <w:szCs w:val="20"/>
                <w:u w:val="single"/>
              </w:rPr>
            </w:pPr>
            <w:r w:rsidRPr="004F6E7D">
              <w:rPr>
                <w:szCs w:val="20"/>
                <w:u w:val="single"/>
              </w:rPr>
              <w:t>stblHHSec3Outgoings.sav</w:t>
            </w:r>
          </w:p>
          <w:p w:rsidR="002C3311" w:rsidRPr="004F6E7D" w:rsidRDefault="002C3311" w:rsidP="00635477">
            <w:pPr>
              <w:rPr>
                <w:rFonts w:ascii="Times New Roman" w:hAnsi="Times New Roman"/>
                <w:u w:val="single"/>
              </w:rPr>
            </w:pPr>
          </w:p>
        </w:tc>
        <w:tc>
          <w:tcPr>
            <w:tcW w:w="2500" w:type="pct"/>
          </w:tcPr>
          <w:p w:rsidR="002C3311" w:rsidRPr="00543E21" w:rsidRDefault="002C3311" w:rsidP="00635477">
            <w:pPr>
              <w:rPr>
                <w:rFonts w:ascii="Times New Roman" w:hAnsi="Times New Roman"/>
              </w:rPr>
            </w:pPr>
            <w:r w:rsidRPr="00543E21">
              <w:rPr>
                <w:szCs w:val="20"/>
              </w:rPr>
              <w:t xml:space="preserve">Data about money or goods given to individuals or </w:t>
            </w:r>
            <w:r w:rsidR="00346982">
              <w:rPr>
                <w:szCs w:val="20"/>
              </w:rPr>
              <w:t>&gt;SECTION &lt;yls:roundThreeStudySection&gt; &lt;yls:studySectionGroups&gt;</w:t>
            </w:r>
            <w:r w:rsidR="00346982">
              <w:rPr>
                <w:szCs w:val="20"/>
              </w:rPr>
              <w:tab/>
            </w:r>
            <w:r w:rsidRPr="00543E21">
              <w:rPr>
                <w:szCs w:val="20"/>
              </w:rPr>
              <w:t xml:space="preserve"> outside the household – one record per remittance</w:t>
            </w:r>
            <w:r>
              <w:rPr>
                <w:szCs w:val="20"/>
              </w:rPr>
              <w:t>– from the Household Questionnaire</w:t>
            </w:r>
          </w:p>
        </w:tc>
      </w:tr>
      <w:tr w:rsidR="002C3311">
        <w:tc>
          <w:tcPr>
            <w:tcW w:w="2500" w:type="pct"/>
          </w:tcPr>
          <w:p w:rsidR="002C3311" w:rsidRPr="004F6E7D" w:rsidRDefault="002C3311" w:rsidP="00635477">
            <w:pPr>
              <w:tabs>
                <w:tab w:val="left" w:pos="6165"/>
              </w:tabs>
              <w:rPr>
                <w:szCs w:val="20"/>
                <w:u w:val="single"/>
              </w:rPr>
            </w:pPr>
            <w:r w:rsidRPr="004F6E7D">
              <w:rPr>
                <w:szCs w:val="20"/>
                <w:u w:val="single"/>
              </w:rPr>
              <w:t>stblHHSec3Loans</w:t>
            </w:r>
          </w:p>
          <w:p w:rsidR="002C3311" w:rsidRPr="004F6E7D" w:rsidRDefault="002C3311" w:rsidP="00635477">
            <w:pPr>
              <w:rPr>
                <w:rFonts w:ascii="Times New Roman" w:hAnsi="Times New Roman"/>
                <w:u w:val="single"/>
              </w:rPr>
            </w:pPr>
          </w:p>
        </w:tc>
        <w:tc>
          <w:tcPr>
            <w:tcW w:w="2500" w:type="pct"/>
          </w:tcPr>
          <w:p w:rsidR="002C3311" w:rsidRPr="00543E21" w:rsidRDefault="002C3311" w:rsidP="00635477">
            <w:pPr>
              <w:rPr>
                <w:szCs w:val="20"/>
              </w:rPr>
            </w:pPr>
            <w:r w:rsidRPr="00543E21">
              <w:rPr>
                <w:szCs w:val="20"/>
              </w:rPr>
              <w:t>Data about the credits taken out over the past 5 years.</w:t>
            </w:r>
            <w:r>
              <w:rPr>
                <w:szCs w:val="20"/>
              </w:rPr>
              <w:t xml:space="preserve"> – from the Household Questionnaire</w:t>
            </w:r>
          </w:p>
        </w:tc>
      </w:tr>
      <w:tr w:rsidR="002C3311">
        <w:tc>
          <w:tcPr>
            <w:tcW w:w="2500" w:type="pct"/>
          </w:tcPr>
          <w:p w:rsidR="002C3311" w:rsidRPr="004F6E7D" w:rsidRDefault="002C3311" w:rsidP="00635477">
            <w:pPr>
              <w:tabs>
                <w:tab w:val="left" w:pos="6165"/>
              </w:tabs>
              <w:rPr>
                <w:rFonts w:ascii="Times New Roman" w:hAnsi="Times New Roman"/>
                <w:u w:val="single"/>
              </w:rPr>
            </w:pPr>
            <w:r w:rsidRPr="004F6E7D">
              <w:rPr>
                <w:color w:val="000000"/>
                <w:szCs w:val="20"/>
                <w:u w:val="single"/>
              </w:rPr>
              <w:t>stblHHSec8ChildWork.sav</w:t>
            </w:r>
          </w:p>
          <w:p w:rsidR="002C3311" w:rsidRPr="004F6E7D" w:rsidRDefault="002C3311" w:rsidP="00635477">
            <w:pPr>
              <w:rPr>
                <w:rFonts w:ascii="Times New Roman" w:hAnsi="Times New Roman"/>
                <w:u w:val="single"/>
              </w:rPr>
            </w:pPr>
          </w:p>
        </w:tc>
        <w:tc>
          <w:tcPr>
            <w:tcW w:w="2500" w:type="pct"/>
          </w:tcPr>
          <w:p w:rsidR="002C3311" w:rsidRPr="00543E21" w:rsidRDefault="002C3311" w:rsidP="00635477">
            <w:pPr>
              <w:rPr>
                <w:rFonts w:ascii="Times New Roman" w:hAnsi="Times New Roman"/>
              </w:rPr>
            </w:pPr>
            <w:r w:rsidRPr="00543E21">
              <w:rPr>
                <w:szCs w:val="20"/>
              </w:rPr>
              <w:t>Data about the paid work activity of the Younger Cohort of YL children.</w:t>
            </w:r>
            <w:r>
              <w:rPr>
                <w:szCs w:val="20"/>
              </w:rPr>
              <w:t xml:space="preserve"> – from the Household Questionnaire</w:t>
            </w:r>
          </w:p>
        </w:tc>
      </w:tr>
      <w:tr w:rsidR="002C3311">
        <w:tc>
          <w:tcPr>
            <w:tcW w:w="2500" w:type="pct"/>
          </w:tcPr>
          <w:p w:rsidR="002C3311" w:rsidRPr="004F6E7D" w:rsidRDefault="002C3311" w:rsidP="00635477">
            <w:pPr>
              <w:tabs>
                <w:tab w:val="left" w:pos="6165"/>
              </w:tabs>
              <w:rPr>
                <w:color w:val="000000"/>
                <w:szCs w:val="20"/>
                <w:u w:val="single"/>
              </w:rPr>
            </w:pPr>
            <w:r>
              <w:rPr>
                <w:szCs w:val="20"/>
                <w:u w:val="single"/>
              </w:rPr>
              <w:t>VN</w:t>
            </w:r>
            <w:r w:rsidRPr="004F6E7D">
              <w:rPr>
                <w:szCs w:val="20"/>
                <w:u w:val="single"/>
              </w:rPr>
              <w:t>_OC_HouseholdMemberLevel.sav</w:t>
            </w:r>
          </w:p>
        </w:tc>
        <w:tc>
          <w:tcPr>
            <w:tcW w:w="2500" w:type="pct"/>
          </w:tcPr>
          <w:p w:rsidR="002C3311" w:rsidRPr="00543E21" w:rsidRDefault="002C3311" w:rsidP="00635477">
            <w:pPr>
              <w:rPr>
                <w:szCs w:val="20"/>
              </w:rPr>
            </w:pPr>
            <w:r>
              <w:rPr>
                <w:szCs w:val="20"/>
              </w:rPr>
              <w:t>Data about the individual household members within the household. – from the Household Questionnaire</w:t>
            </w:r>
          </w:p>
        </w:tc>
      </w:tr>
    </w:tbl>
    <w:p w:rsidR="002C3311" w:rsidRPr="004850A2" w:rsidRDefault="002C3311" w:rsidP="00CD7119">
      <w:pPr>
        <w:pStyle w:val="Heading1"/>
      </w:pPr>
      <w:r>
        <w:t>HOUSEHOLD LEVEL DATA (f</w:t>
      </w:r>
      <w:r w:rsidRPr="004850A2">
        <w:t>rom Household Questionnaire)</w:t>
      </w:r>
    </w:p>
    <w:p w:rsidR="002C3311" w:rsidRPr="00C03CA9" w:rsidRDefault="002C3311" w:rsidP="00CD7119">
      <w:pPr>
        <w:jc w:val="both"/>
        <w:rPr>
          <w:szCs w:val="20"/>
        </w:rPr>
      </w:pPr>
      <w:r w:rsidRPr="00C03CA9">
        <w:rPr>
          <w:szCs w:val="20"/>
        </w:rPr>
        <w:t xml:space="preserve">This section describes the variables and their codes found in the file </w:t>
      </w:r>
      <w:r>
        <w:rPr>
          <w:szCs w:val="20"/>
          <w:u w:val="single"/>
        </w:rPr>
        <w:t>VN</w:t>
      </w:r>
      <w:r w:rsidRPr="00C03CA9">
        <w:rPr>
          <w:szCs w:val="20"/>
          <w:u w:val="single"/>
        </w:rPr>
        <w:t>_OC_HouseholdLevel.sav</w:t>
      </w:r>
      <w:r w:rsidRPr="00C03CA9">
        <w:rPr>
          <w:szCs w:val="20"/>
        </w:rPr>
        <w:t xml:space="preserve">  which come directly from the Young Lives Household questionnaire.  The following codes are standard across most of the numeric variables in the dataset:</w:t>
      </w:r>
    </w:p>
    <w:p w:rsidR="002C3311" w:rsidRPr="00C03CA9" w:rsidRDefault="002C3311" w:rsidP="00CD7119">
      <w:pPr>
        <w:ind w:left="1440"/>
        <w:rPr>
          <w:szCs w:val="20"/>
        </w:rPr>
      </w:pPr>
      <w:r w:rsidRPr="00C03CA9">
        <w:rPr>
          <w:szCs w:val="20"/>
        </w:rPr>
        <w:t>77=Not known – this is where the respondent says they do not know;</w:t>
      </w:r>
      <w:r w:rsidRPr="00C03CA9">
        <w:rPr>
          <w:szCs w:val="20"/>
        </w:rPr>
        <w:br/>
        <w:t>88=Not applicable – this is where the question is not applicable because of a response given to an earlier question;</w:t>
      </w:r>
      <w:r w:rsidRPr="00C03CA9">
        <w:rPr>
          <w:szCs w:val="20"/>
        </w:rPr>
        <w:br/>
        <w:t>99=Missing – the question was missed during fieldwork or was not clearly recorded;</w:t>
      </w:r>
      <w:r w:rsidRPr="00C03CA9">
        <w:rPr>
          <w:szCs w:val="20"/>
        </w:rPr>
        <w:br/>
        <w:t>79=Refused to answer – the respondent did not want to answer the question.</w:t>
      </w:r>
    </w:p>
    <w:p w:rsidR="002C3311" w:rsidRPr="00C03CA9" w:rsidRDefault="002C3311" w:rsidP="00CD7119">
      <w:pPr>
        <w:rPr>
          <w:szCs w:val="20"/>
        </w:rPr>
      </w:pPr>
      <w:r w:rsidRPr="00C03CA9">
        <w:rPr>
          <w:szCs w:val="20"/>
        </w:rPr>
        <w:t>For variables where these values are feasible for the question the missing value codes are negative. Also for year-codes, the missing value codes are composed of 4 digits instead of 2; i.e. 7777= NK, 8888=N/A, 9999= Missing. For year-code variables, the code 79= Refused to answer has not been generated.</w:t>
      </w:r>
    </w:p>
    <w:p w:rsidR="002C3311" w:rsidRDefault="002C3311" w:rsidP="00CD7119">
      <w:pPr>
        <w:ind w:left="1440" w:hanging="1440"/>
        <w:rPr>
          <w:b/>
          <w:szCs w:val="18"/>
          <w:u w:val="single"/>
        </w:rPr>
      </w:pPr>
    </w:p>
    <w:p w:rsidR="002C3311" w:rsidRPr="00115F0D" w:rsidRDefault="00346982" w:rsidP="00CD7119">
      <w:pPr>
        <w:ind w:left="1440" w:hanging="1440"/>
        <w:rPr>
          <w:rFonts w:ascii="Arial" w:hAnsi="Arial" w:cs="Arial"/>
          <w:b/>
          <w:sz w:val="32"/>
          <w:szCs w:val="32"/>
        </w:rPr>
      </w:pPr>
      <w:r>
        <w:rPr>
          <w:rFonts w:ascii="Arial" w:hAnsi="Arial" w:cs="Arial"/>
          <w:b/>
          <w:sz w:val="32"/>
          <w:szCs w:val="32"/>
        </w:rPr>
        <w:t>&gt;SECTION &lt;yls:roundThreeStudySection&gt; &lt;yls:studySectionPreliminaryInterview&gt;</w:t>
      </w:r>
      <w:r>
        <w:rPr>
          <w:rFonts w:ascii="Arial" w:hAnsi="Arial" w:cs="Arial"/>
          <w:b/>
          <w:sz w:val="32"/>
          <w:szCs w:val="32"/>
        </w:rPr>
        <w:tab/>
      </w:r>
    </w:p>
    <w:p w:rsidR="002C3311" w:rsidRPr="00115F0D" w:rsidRDefault="002C3311" w:rsidP="00CD7119">
      <w:pPr>
        <w:ind w:left="1440" w:hanging="1440"/>
        <w:rPr>
          <w:szCs w:val="18"/>
        </w:rPr>
      </w:pPr>
      <w:r w:rsidRPr="00115F0D">
        <w:rPr>
          <w:szCs w:val="18"/>
        </w:rPr>
        <w:t>CHILDID</w:t>
      </w:r>
      <w:r>
        <w:rPr>
          <w:szCs w:val="18"/>
        </w:rPr>
        <w:tab/>
      </w:r>
      <w:r w:rsidRPr="00115F0D">
        <w:rPr>
          <w:szCs w:val="18"/>
        </w:rPr>
        <w:t>Child ID</w:t>
      </w:r>
    </w:p>
    <w:p w:rsidR="002C3311" w:rsidRPr="00115F0D" w:rsidRDefault="002C3311" w:rsidP="00CD7119">
      <w:pPr>
        <w:ind w:left="1440" w:hanging="1440"/>
        <w:rPr>
          <w:szCs w:val="18"/>
        </w:rPr>
      </w:pPr>
      <w:r w:rsidRPr="00115F0D">
        <w:rPr>
          <w:szCs w:val="18"/>
        </w:rPr>
        <w:t>DOB</w:t>
      </w:r>
      <w:r>
        <w:rPr>
          <w:szCs w:val="18"/>
        </w:rPr>
        <w:tab/>
      </w:r>
      <w:r w:rsidRPr="00115F0D">
        <w:rPr>
          <w:szCs w:val="18"/>
        </w:rPr>
        <w:t>Date of birth of YL child</w:t>
      </w:r>
    </w:p>
    <w:p w:rsidR="002C3311" w:rsidRPr="00115F0D" w:rsidRDefault="002C3311" w:rsidP="00CD7119">
      <w:pPr>
        <w:ind w:left="1440" w:hanging="1440"/>
        <w:rPr>
          <w:szCs w:val="18"/>
        </w:rPr>
      </w:pPr>
      <w:r w:rsidRPr="00115F0D">
        <w:rPr>
          <w:szCs w:val="18"/>
        </w:rPr>
        <w:t>SEX</w:t>
      </w:r>
      <w:r>
        <w:rPr>
          <w:szCs w:val="18"/>
        </w:rPr>
        <w:tab/>
      </w:r>
      <w:r w:rsidRPr="00115F0D">
        <w:rPr>
          <w:szCs w:val="18"/>
        </w:rPr>
        <w:t>Gender of YL child</w:t>
      </w:r>
      <w:r>
        <w:rPr>
          <w:szCs w:val="18"/>
        </w:rPr>
        <w:t xml:space="preserve"> – Codes are: 01=Male; 02=Female</w:t>
      </w:r>
    </w:p>
    <w:p w:rsidR="002C3311" w:rsidRPr="00115F0D" w:rsidRDefault="002C3311" w:rsidP="00CD7119">
      <w:pPr>
        <w:ind w:left="1440" w:hanging="1440"/>
        <w:rPr>
          <w:szCs w:val="18"/>
        </w:rPr>
      </w:pPr>
      <w:r w:rsidRPr="00115F0D">
        <w:rPr>
          <w:szCs w:val="18"/>
        </w:rPr>
        <w:t>DINT</w:t>
      </w:r>
      <w:r>
        <w:rPr>
          <w:szCs w:val="18"/>
        </w:rPr>
        <w:tab/>
      </w:r>
      <w:r w:rsidRPr="00115F0D">
        <w:rPr>
          <w:szCs w:val="18"/>
        </w:rPr>
        <w:t>Date of interview</w:t>
      </w:r>
    </w:p>
    <w:p w:rsidR="002C3311" w:rsidRPr="008D4C95" w:rsidRDefault="00346982" w:rsidP="001069E0">
      <w:pPr>
        <w:pStyle w:val="Heading1"/>
      </w:pPr>
      <w:bookmarkStart w:id="0" w:name="_Toc207098944"/>
      <w:r>
        <w:t>&gt;SECTION &lt;yls:roundThreeStudySection&gt; &lt;yls:studySectionHouseholdAndChildEducation&gt;</w:t>
      </w:r>
      <w:r>
        <w:tab/>
      </w:r>
      <w:r w:rsidR="002C3311" w:rsidRPr="008D4C95">
        <w:t xml:space="preserve"> Education</w:t>
      </w:r>
      <w:bookmarkEnd w:id="0"/>
      <w:r w:rsidR="002C3311" w:rsidRPr="008D4C95">
        <w:t xml:space="preserve"> </w:t>
      </w:r>
    </w:p>
    <w:p w:rsidR="002C3311" w:rsidRDefault="002C3311" w:rsidP="001069E0">
      <w:pPr>
        <w:jc w:val="both"/>
      </w:pPr>
      <w:r w:rsidRPr="00CC567E">
        <w:t>IDR32</w:t>
      </w:r>
      <w:r w:rsidR="00641926">
        <w:fldChar w:fldCharType="begin"/>
      </w:r>
      <w:r>
        <w:instrText>xe "</w:instrText>
      </w:r>
      <w:r w:rsidRPr="00C65B88">
        <w:instrText>IDR32</w:instrText>
      </w:r>
      <w:r>
        <w:instrText>"</w:instrText>
      </w:r>
      <w:r w:rsidR="00641926">
        <w:fldChar w:fldCharType="end"/>
      </w:r>
      <w:r>
        <w:tab/>
      </w:r>
      <w:r>
        <w:tab/>
      </w:r>
      <w:r w:rsidRPr="00CC567E">
        <w:t xml:space="preserve">ID of respondent for </w:t>
      </w:r>
      <w:r w:rsidR="00346982">
        <w:t>&gt;SECTION &lt;yls:roundThreeStudySection&gt; &lt;yls:studySectionSelfAdministeredSectionTwo&gt;</w:t>
      </w:r>
      <w:r w:rsidR="00346982">
        <w:tab/>
      </w:r>
      <w:r>
        <w:t>. Code is: 90= Not a member of the household.</w:t>
      </w:r>
    </w:p>
    <w:p w:rsidR="002C3311" w:rsidRDefault="002C3311" w:rsidP="001069E0">
      <w:pPr>
        <w:ind w:left="1440" w:hanging="1440"/>
        <w:jc w:val="both"/>
      </w:pPr>
      <w:r w:rsidRPr="00746854">
        <w:t>SCHAIDR3</w:t>
      </w:r>
      <w:r w:rsidR="00641926">
        <w:fldChar w:fldCharType="begin"/>
      </w:r>
      <w:r>
        <w:instrText>xe "</w:instrText>
      </w:r>
      <w:r w:rsidRPr="00C65B88">
        <w:instrText>SCHAIDR3</w:instrText>
      </w:r>
      <w:r>
        <w:instrText>"</w:instrText>
      </w:r>
      <w:r w:rsidR="00641926">
        <w:fldChar w:fldCharType="end"/>
      </w:r>
      <w:r>
        <w:tab/>
      </w:r>
      <w:r w:rsidRPr="00746854">
        <w:t>Over the last 12 months has NAME received support in cash or in kind from government or educational organisations for his/her schooling?</w:t>
      </w:r>
      <w:r>
        <w:t xml:space="preserve"> Codes are the same as used for </w:t>
      </w:r>
      <w:r w:rsidRPr="00872F57">
        <w:t>STILLR3</w:t>
      </w:r>
      <w:r>
        <w:t>.</w:t>
      </w:r>
    </w:p>
    <w:p w:rsidR="002C3311" w:rsidRDefault="002C3311" w:rsidP="001069E0">
      <w:pPr>
        <w:ind w:left="1440" w:hanging="1440"/>
        <w:jc w:val="both"/>
      </w:pPr>
      <w:r w:rsidRPr="00713A45">
        <w:t>EXPTUTR3</w:t>
      </w:r>
      <w:r w:rsidR="00641926">
        <w:fldChar w:fldCharType="begin"/>
      </w:r>
      <w:r>
        <w:instrText>xe "</w:instrText>
      </w:r>
      <w:r w:rsidRPr="00C65B88">
        <w:instrText>EXPTUTR3</w:instrText>
      </w:r>
      <w:r>
        <w:instrText>"</w:instrText>
      </w:r>
      <w:r w:rsidR="00641926">
        <w:fldChar w:fldCharType="end"/>
      </w:r>
      <w:r>
        <w:tab/>
      </w:r>
      <w:r w:rsidRPr="00713A45">
        <w:t>Has NAME been exempted from tuition by the government?</w:t>
      </w:r>
      <w:r>
        <w:t xml:space="preserve"> Codes are the same as used for </w:t>
      </w:r>
      <w:r w:rsidRPr="00872F57">
        <w:t>STILLR3</w:t>
      </w:r>
      <w:r>
        <w:t>.</w:t>
      </w:r>
    </w:p>
    <w:p w:rsidR="002C3311" w:rsidRDefault="002C3311" w:rsidP="001069E0">
      <w:pPr>
        <w:ind w:left="1440" w:hanging="1440"/>
        <w:jc w:val="both"/>
      </w:pPr>
      <w:r w:rsidRPr="00713A45">
        <w:t>RSNEXPR3</w:t>
      </w:r>
      <w:r w:rsidR="00641926">
        <w:fldChar w:fldCharType="begin"/>
      </w:r>
      <w:r>
        <w:instrText>xe "</w:instrText>
      </w:r>
      <w:r w:rsidRPr="00C65B88">
        <w:instrText>RSNEXPR3</w:instrText>
      </w:r>
      <w:r>
        <w:instrText>"</w:instrText>
      </w:r>
      <w:r w:rsidR="00641926">
        <w:fldChar w:fldCharType="end"/>
      </w:r>
      <w:r>
        <w:tab/>
      </w:r>
      <w:r w:rsidRPr="00713A45">
        <w:t>What are the reasons for NAME being exempted?</w:t>
      </w:r>
      <w:r>
        <w:t xml:space="preserve"> Codes are:</w:t>
      </w:r>
    </w:p>
    <w:p w:rsidR="002C3311" w:rsidRDefault="002C3311" w:rsidP="001069E0">
      <w:pPr>
        <w:ind w:left="2160"/>
        <w:jc w:val="both"/>
      </w:pPr>
      <w:r>
        <w:t>01= Household`s low economic stauts</w:t>
      </w:r>
    </w:p>
    <w:p w:rsidR="002C3311" w:rsidRDefault="002C3311" w:rsidP="001069E0">
      <w:pPr>
        <w:ind w:left="2160"/>
        <w:jc w:val="both"/>
      </w:pPr>
      <w:r>
        <w:t>02= Ethnic minority status</w:t>
      </w:r>
    </w:p>
    <w:p w:rsidR="002C3311" w:rsidRDefault="002C3311" w:rsidP="001069E0">
      <w:pPr>
        <w:ind w:left="2160"/>
        <w:jc w:val="both"/>
      </w:pPr>
      <w:r>
        <w:t>03= Martyr</w:t>
      </w:r>
    </w:p>
    <w:p w:rsidR="002C3311" w:rsidRDefault="002C3311" w:rsidP="001069E0">
      <w:pPr>
        <w:ind w:left="2160"/>
        <w:jc w:val="both"/>
      </w:pPr>
      <w:r>
        <w:t>04= Household member is a disabled or sick veteran</w:t>
      </w:r>
    </w:p>
    <w:p w:rsidR="002C3311" w:rsidRDefault="002C3311" w:rsidP="001069E0">
      <w:pPr>
        <w:ind w:left="2160"/>
        <w:jc w:val="both"/>
      </w:pPr>
      <w:r>
        <w:t>05= Household` s remote location</w:t>
      </w:r>
    </w:p>
    <w:p w:rsidR="002C3311" w:rsidRDefault="002C3311" w:rsidP="001069E0">
      <w:pPr>
        <w:ind w:left="2160"/>
        <w:jc w:val="both"/>
      </w:pPr>
      <w:r>
        <w:t>06= Household` s difficult situation</w:t>
      </w:r>
    </w:p>
    <w:p w:rsidR="002C3311" w:rsidRDefault="002C3311" w:rsidP="001069E0">
      <w:pPr>
        <w:ind w:left="2160"/>
        <w:jc w:val="both"/>
      </w:pPr>
      <w:r>
        <w:t>07= primary pupil</w:t>
      </w:r>
    </w:p>
    <w:p w:rsidR="002C3311" w:rsidRDefault="002C3311" w:rsidP="001069E0">
      <w:pPr>
        <w:ind w:left="2160"/>
        <w:jc w:val="both"/>
      </w:pPr>
      <w:r>
        <w:t>08= School offers free tuition</w:t>
      </w:r>
    </w:p>
    <w:p w:rsidR="002C3311" w:rsidRDefault="002C3311" w:rsidP="001069E0">
      <w:pPr>
        <w:ind w:left="2160"/>
        <w:jc w:val="both"/>
      </w:pPr>
      <w:r>
        <w:t>09= Household has many children</w:t>
      </w:r>
    </w:p>
    <w:p w:rsidR="002C3311" w:rsidRDefault="002C3311" w:rsidP="001069E0">
      <w:pPr>
        <w:ind w:left="2160"/>
        <w:jc w:val="both"/>
      </w:pPr>
      <w:r>
        <w:t>10= Other</w:t>
      </w:r>
    </w:p>
    <w:p w:rsidR="002C3311" w:rsidRDefault="002C3311" w:rsidP="001069E0">
      <w:pPr>
        <w:jc w:val="both"/>
      </w:pPr>
      <w:r w:rsidRPr="00525F39">
        <w:t>SPRSNEXP</w:t>
      </w:r>
      <w:r w:rsidR="00641926">
        <w:fldChar w:fldCharType="begin"/>
      </w:r>
      <w:r>
        <w:instrText>xe "</w:instrText>
      </w:r>
      <w:r w:rsidRPr="00C65B88">
        <w:instrText>SPRSNEXP</w:instrText>
      </w:r>
      <w:r>
        <w:instrText>"</w:instrText>
      </w:r>
      <w:r w:rsidR="00641926">
        <w:fldChar w:fldCharType="end"/>
      </w:r>
      <w:r>
        <w:tab/>
      </w:r>
      <w:r w:rsidRPr="00525F39">
        <w:t>Specify reasons for NAME being exempted</w:t>
      </w:r>
    </w:p>
    <w:p w:rsidR="002C3311" w:rsidRDefault="002C3311" w:rsidP="001069E0">
      <w:pPr>
        <w:jc w:val="both"/>
      </w:pPr>
      <w:r w:rsidRPr="002265CB">
        <w:t>AMTEXPR3</w:t>
      </w:r>
      <w:r w:rsidR="00641926">
        <w:fldChar w:fldCharType="begin"/>
      </w:r>
      <w:r>
        <w:instrText>xe "</w:instrText>
      </w:r>
      <w:r w:rsidRPr="00C65B88">
        <w:instrText>AMTEXPR3</w:instrText>
      </w:r>
      <w:r>
        <w:instrText>"</w:instrText>
      </w:r>
      <w:r w:rsidR="00641926">
        <w:fldChar w:fldCharType="end"/>
      </w:r>
      <w:r>
        <w:tab/>
      </w:r>
      <w:r w:rsidRPr="002265CB">
        <w:t>What is the total amount of tuition exempted for NAME each month?</w:t>
      </w:r>
    </w:p>
    <w:p w:rsidR="002C3311" w:rsidRDefault="002C3311" w:rsidP="001069E0">
      <w:pPr>
        <w:ind w:left="1440" w:hanging="1440"/>
        <w:jc w:val="both"/>
      </w:pPr>
      <w:r w:rsidRPr="00566D5C">
        <w:t>EXPPRCR3</w:t>
      </w:r>
      <w:r w:rsidR="00641926">
        <w:fldChar w:fldCharType="begin"/>
      </w:r>
      <w:r>
        <w:instrText>xe "</w:instrText>
      </w:r>
      <w:r w:rsidRPr="00C65B88">
        <w:instrText>EXPPRCR3</w:instrText>
      </w:r>
      <w:r>
        <w:instrText>"</w:instrText>
      </w:r>
      <w:r w:rsidR="00641926">
        <w:fldChar w:fldCharType="end"/>
      </w:r>
      <w:r>
        <w:tab/>
      </w:r>
      <w:r w:rsidRPr="00566D5C">
        <w:t>What percentage of NAME'</w:t>
      </w:r>
      <w:r>
        <w:t xml:space="preserve"> </w:t>
      </w:r>
      <w:r w:rsidRPr="00566D5C">
        <w:t>s education cost does this exemption cover?</w:t>
      </w:r>
      <w:r>
        <w:t xml:space="preserve"> Codes are:</w:t>
      </w:r>
    </w:p>
    <w:p w:rsidR="002C3311" w:rsidRDefault="002C3311" w:rsidP="001069E0">
      <w:pPr>
        <w:ind w:left="2160"/>
        <w:jc w:val="both"/>
      </w:pPr>
      <w:r>
        <w:t>01= 0=10%</w:t>
      </w:r>
    </w:p>
    <w:p w:rsidR="002C3311" w:rsidRDefault="002C3311" w:rsidP="001069E0">
      <w:pPr>
        <w:ind w:left="2160"/>
        <w:jc w:val="both"/>
      </w:pPr>
      <w:r>
        <w:t>02= 10-20%</w:t>
      </w:r>
    </w:p>
    <w:p w:rsidR="002C3311" w:rsidRDefault="002C3311" w:rsidP="001069E0">
      <w:pPr>
        <w:ind w:left="2160"/>
        <w:jc w:val="both"/>
      </w:pPr>
      <w:r>
        <w:t>03= 20-30%</w:t>
      </w:r>
    </w:p>
    <w:p w:rsidR="002C3311" w:rsidRDefault="002C3311" w:rsidP="001069E0">
      <w:pPr>
        <w:ind w:left="2160"/>
        <w:jc w:val="both"/>
      </w:pPr>
      <w:r>
        <w:t>04= 30-40%</w:t>
      </w:r>
    </w:p>
    <w:p w:rsidR="002C3311" w:rsidRDefault="002C3311" w:rsidP="001069E0">
      <w:pPr>
        <w:ind w:left="2160"/>
        <w:jc w:val="both"/>
      </w:pPr>
      <w:r>
        <w:t>05= 40-50%</w:t>
      </w:r>
    </w:p>
    <w:p w:rsidR="002C3311" w:rsidRDefault="002C3311" w:rsidP="001069E0">
      <w:pPr>
        <w:ind w:left="2160"/>
        <w:jc w:val="both"/>
      </w:pPr>
      <w:r>
        <w:t>06= 50-60%</w:t>
      </w:r>
    </w:p>
    <w:p w:rsidR="002C3311" w:rsidRDefault="002C3311" w:rsidP="001069E0">
      <w:pPr>
        <w:ind w:left="2160"/>
        <w:jc w:val="both"/>
      </w:pPr>
      <w:r>
        <w:t>07= 60-70%</w:t>
      </w:r>
    </w:p>
    <w:p w:rsidR="002C3311" w:rsidRDefault="002C3311" w:rsidP="001069E0">
      <w:pPr>
        <w:ind w:left="2160"/>
        <w:jc w:val="both"/>
      </w:pPr>
      <w:r>
        <w:t>08= 70-80%</w:t>
      </w:r>
    </w:p>
    <w:p w:rsidR="002C3311" w:rsidRDefault="002C3311" w:rsidP="001069E0">
      <w:pPr>
        <w:ind w:left="2160"/>
        <w:jc w:val="both"/>
      </w:pPr>
      <w:r>
        <w:t>09=80-90%</w:t>
      </w:r>
    </w:p>
    <w:p w:rsidR="002C3311" w:rsidRDefault="002C3311" w:rsidP="001069E0">
      <w:pPr>
        <w:ind w:left="2160"/>
        <w:jc w:val="both"/>
      </w:pPr>
      <w:r>
        <w:t>10=90-100%</w:t>
      </w:r>
    </w:p>
    <w:p w:rsidR="002C3311" w:rsidRDefault="002C3311" w:rsidP="001069E0">
      <w:pPr>
        <w:ind w:left="1440" w:hanging="1440"/>
        <w:jc w:val="both"/>
      </w:pPr>
      <w:r w:rsidRPr="00A13A16">
        <w:t>SCHPYR31</w:t>
      </w:r>
      <w:r w:rsidR="00641926">
        <w:fldChar w:fldCharType="begin"/>
      </w:r>
      <w:r>
        <w:instrText>xe "</w:instrText>
      </w:r>
      <w:r w:rsidRPr="00C65B88">
        <w:instrText>SCHPYR31</w:instrText>
      </w:r>
      <w:r>
        <w:instrText>"</w:instrText>
      </w:r>
      <w:r w:rsidR="00641926">
        <w:fldChar w:fldCharType="end"/>
      </w:r>
      <w:r>
        <w:tab/>
      </w:r>
      <w:r w:rsidRPr="00A13A16">
        <w:t>Do parents at the school contribute towards - school construction fee?</w:t>
      </w:r>
      <w:r>
        <w:t xml:space="preserve"> Codes are:</w:t>
      </w:r>
    </w:p>
    <w:p w:rsidR="002C3311" w:rsidRDefault="002C3311" w:rsidP="001069E0">
      <w:pPr>
        <w:ind w:left="2160"/>
        <w:jc w:val="both"/>
      </w:pPr>
      <w:r>
        <w:t>00= No</w:t>
      </w:r>
    </w:p>
    <w:p w:rsidR="002C3311" w:rsidRDefault="002C3311" w:rsidP="001069E0">
      <w:pPr>
        <w:ind w:left="2160"/>
        <w:jc w:val="both"/>
      </w:pPr>
      <w:r>
        <w:t>01= Yes, compulsory</w:t>
      </w:r>
    </w:p>
    <w:p w:rsidR="002C3311" w:rsidRDefault="002C3311" w:rsidP="001069E0">
      <w:pPr>
        <w:ind w:left="2160"/>
        <w:jc w:val="both"/>
      </w:pPr>
      <w:r>
        <w:t>02= Yes, voluntary</w:t>
      </w:r>
    </w:p>
    <w:p w:rsidR="002C3311" w:rsidRPr="008F0E56" w:rsidRDefault="002C3311" w:rsidP="001069E0">
      <w:pPr>
        <w:ind w:left="1440" w:hanging="1440"/>
        <w:jc w:val="both"/>
      </w:pPr>
      <w:r w:rsidRPr="008F0E56">
        <w:t>SCHPYR32</w:t>
      </w:r>
      <w:r w:rsidR="00641926">
        <w:fldChar w:fldCharType="begin"/>
      </w:r>
      <w:r>
        <w:instrText>xe "</w:instrText>
      </w:r>
      <w:r w:rsidRPr="00C65B88">
        <w:instrText>SCHPYR32</w:instrText>
      </w:r>
      <w:r>
        <w:instrText>"</w:instrText>
      </w:r>
      <w:r w:rsidR="00641926">
        <w:fldChar w:fldCharType="end"/>
      </w:r>
      <w:r>
        <w:tab/>
      </w:r>
      <w:r w:rsidRPr="008F0E56">
        <w:t>Do parents at the school contribute towards - accident insurance?</w:t>
      </w:r>
      <w:r>
        <w:t xml:space="preserve"> Codes are the same as used for </w:t>
      </w:r>
      <w:r w:rsidRPr="00A13A16">
        <w:t>SCHPYR31</w:t>
      </w:r>
      <w:r>
        <w:t>.</w:t>
      </w:r>
    </w:p>
    <w:p w:rsidR="002C3311" w:rsidRPr="008F0E56" w:rsidRDefault="002C3311" w:rsidP="001069E0">
      <w:pPr>
        <w:ind w:left="1440" w:hanging="1440"/>
        <w:jc w:val="both"/>
      </w:pPr>
      <w:r w:rsidRPr="008F0E56">
        <w:t>SCHPYR33</w:t>
      </w:r>
      <w:r w:rsidR="00641926">
        <w:fldChar w:fldCharType="begin"/>
      </w:r>
      <w:r>
        <w:instrText>xe "</w:instrText>
      </w:r>
      <w:r w:rsidRPr="00C65B88">
        <w:instrText>SCHPYR33</w:instrText>
      </w:r>
      <w:r>
        <w:instrText>"</w:instrText>
      </w:r>
      <w:r w:rsidR="00641926">
        <w:fldChar w:fldCharType="end"/>
      </w:r>
      <w:r>
        <w:tab/>
      </w:r>
      <w:r w:rsidRPr="008F0E56">
        <w:t>Do parents at the school contribute towards - school security?</w:t>
      </w:r>
      <w:r w:rsidRPr="001069E0">
        <w:t xml:space="preserve"> </w:t>
      </w:r>
      <w:r>
        <w:t xml:space="preserve">Codes are the same as used for </w:t>
      </w:r>
      <w:r w:rsidRPr="00A13A16">
        <w:t>SCHPYR31</w:t>
      </w:r>
      <w:r>
        <w:t>.</w:t>
      </w:r>
    </w:p>
    <w:p w:rsidR="002C3311" w:rsidRPr="008F0E56" w:rsidRDefault="002C3311" w:rsidP="001069E0">
      <w:pPr>
        <w:ind w:left="1440" w:hanging="1440"/>
        <w:jc w:val="both"/>
      </w:pPr>
      <w:r w:rsidRPr="004B348D">
        <w:t>SCHPYR34</w:t>
      </w:r>
      <w:r w:rsidR="00641926">
        <w:fldChar w:fldCharType="begin"/>
      </w:r>
      <w:r>
        <w:instrText>xe "</w:instrText>
      </w:r>
      <w:r w:rsidRPr="00C65B88">
        <w:instrText>SCHPYR34</w:instrText>
      </w:r>
      <w:r>
        <w:instrText>"</w:instrText>
      </w:r>
      <w:r w:rsidR="00641926">
        <w:fldChar w:fldCharType="end"/>
      </w:r>
      <w:r>
        <w:tab/>
      </w:r>
      <w:r w:rsidRPr="004B348D">
        <w:t>Do parents at the school contribute towards - class's fund?</w:t>
      </w:r>
      <w:r w:rsidRPr="001069E0">
        <w:t xml:space="preserve"> </w:t>
      </w:r>
      <w:r>
        <w:t xml:space="preserve">Codes are the same as used for </w:t>
      </w:r>
      <w:r w:rsidRPr="00A13A16">
        <w:t>SCHPYR31</w:t>
      </w:r>
      <w:r>
        <w:t>.</w:t>
      </w:r>
    </w:p>
    <w:p w:rsidR="002C3311" w:rsidRPr="008F0E56" w:rsidRDefault="002C3311" w:rsidP="001069E0">
      <w:pPr>
        <w:ind w:left="1440" w:hanging="1440"/>
        <w:jc w:val="both"/>
      </w:pPr>
      <w:r w:rsidRPr="008D2E20">
        <w:t>SCHPYR35</w:t>
      </w:r>
      <w:r w:rsidR="00641926">
        <w:fldChar w:fldCharType="begin"/>
      </w:r>
      <w:r>
        <w:instrText>xe "</w:instrText>
      </w:r>
      <w:r w:rsidRPr="00C65B88">
        <w:instrText>SCHPYR35</w:instrText>
      </w:r>
      <w:r>
        <w:instrText>"</w:instrText>
      </w:r>
      <w:r w:rsidR="00641926">
        <w:fldChar w:fldCharType="end"/>
      </w:r>
      <w:r>
        <w:tab/>
      </w:r>
      <w:r w:rsidRPr="008D2E20">
        <w:t>Do parents at the school contribute towards - pupils' parents' fund?</w:t>
      </w:r>
      <w:r w:rsidRPr="001069E0">
        <w:t xml:space="preserve"> </w:t>
      </w:r>
      <w:r>
        <w:t xml:space="preserve">Codes are the same as used for </w:t>
      </w:r>
      <w:r w:rsidRPr="00A13A16">
        <w:t>SCHPYR31</w:t>
      </w:r>
      <w:r>
        <w:t>.</w:t>
      </w:r>
    </w:p>
    <w:p w:rsidR="002C3311" w:rsidRDefault="002C3311" w:rsidP="001069E0">
      <w:pPr>
        <w:ind w:left="1440" w:hanging="1440"/>
        <w:jc w:val="both"/>
      </w:pPr>
      <w:r w:rsidRPr="00D87F06">
        <w:t>SCHPYR36</w:t>
      </w:r>
      <w:r w:rsidR="00641926">
        <w:fldChar w:fldCharType="begin"/>
      </w:r>
      <w:r>
        <w:instrText>xe "</w:instrText>
      </w:r>
      <w:r w:rsidRPr="00C65B88">
        <w:instrText>SCHPYR36</w:instrText>
      </w:r>
      <w:r>
        <w:instrText>"</w:instrText>
      </w:r>
      <w:r w:rsidR="00641926">
        <w:fldChar w:fldCharType="end"/>
      </w:r>
      <w:r>
        <w:tab/>
      </w:r>
      <w:r w:rsidRPr="00D87F06">
        <w:t>Do parents at the school contribute towards - other?</w:t>
      </w:r>
      <w:r w:rsidRPr="001069E0">
        <w:t xml:space="preserve"> </w:t>
      </w:r>
      <w:r>
        <w:t xml:space="preserve">Codes are the same as used for </w:t>
      </w:r>
      <w:r w:rsidRPr="00A13A16">
        <w:t>SCHPYR31</w:t>
      </w:r>
      <w:r>
        <w:t>.</w:t>
      </w:r>
    </w:p>
    <w:p w:rsidR="002C3311" w:rsidRPr="00185BEE" w:rsidRDefault="002C3311" w:rsidP="001069E0">
      <w:pPr>
        <w:ind w:left="1440" w:hanging="1440"/>
        <w:jc w:val="both"/>
      </w:pPr>
      <w:r w:rsidRPr="00185BEE">
        <w:t>SPCCONTR</w:t>
      </w:r>
      <w:r>
        <w:tab/>
      </w:r>
      <w:r w:rsidRPr="00185BEE">
        <w:t>Specify what else parents contribute towards</w:t>
      </w:r>
    </w:p>
    <w:p w:rsidR="002C3311" w:rsidRDefault="002C3311" w:rsidP="001069E0">
      <w:pPr>
        <w:ind w:left="1440" w:hanging="1440"/>
        <w:jc w:val="both"/>
      </w:pPr>
      <w:r w:rsidRPr="00B1460A">
        <w:t>HCNTRR31</w:t>
      </w:r>
      <w:r w:rsidR="00641926">
        <w:fldChar w:fldCharType="begin"/>
      </w:r>
      <w:r>
        <w:instrText>xe "</w:instrText>
      </w:r>
      <w:r w:rsidRPr="00C65B88">
        <w:instrText>HCNTRR31</w:instrText>
      </w:r>
      <w:r>
        <w:instrText>"</w:instrText>
      </w:r>
      <w:r w:rsidR="00641926">
        <w:fldChar w:fldCharType="end"/>
      </w:r>
      <w:r>
        <w:tab/>
      </w:r>
      <w:r w:rsidRPr="00B1460A">
        <w:t>How much did your household contribute in the last 12 months (in 1000 VND) to - school construction fee?</w:t>
      </w:r>
    </w:p>
    <w:p w:rsidR="002C3311" w:rsidRDefault="002C3311" w:rsidP="001069E0">
      <w:pPr>
        <w:ind w:left="1440" w:hanging="1440"/>
        <w:jc w:val="both"/>
      </w:pPr>
      <w:r w:rsidRPr="00047CE5">
        <w:t>HCNTRR32</w:t>
      </w:r>
      <w:r w:rsidR="00641926">
        <w:fldChar w:fldCharType="begin"/>
      </w:r>
      <w:r>
        <w:instrText>xe "</w:instrText>
      </w:r>
      <w:r w:rsidRPr="00C65B88">
        <w:instrText>HCNTRR32</w:instrText>
      </w:r>
      <w:r>
        <w:instrText>"</w:instrText>
      </w:r>
      <w:r w:rsidR="00641926">
        <w:fldChar w:fldCharType="end"/>
      </w:r>
      <w:r>
        <w:tab/>
      </w:r>
      <w:r w:rsidRPr="00047CE5">
        <w:t>How much did your household contribute in the last 12 months (in 1000 VND) to - accident insurance?</w:t>
      </w:r>
    </w:p>
    <w:p w:rsidR="002C3311" w:rsidRDefault="002C3311" w:rsidP="001069E0">
      <w:pPr>
        <w:ind w:left="1440" w:hanging="1440"/>
        <w:jc w:val="both"/>
      </w:pPr>
      <w:r w:rsidRPr="00FF6441">
        <w:t>HCNTRR33</w:t>
      </w:r>
      <w:r w:rsidR="00641926">
        <w:fldChar w:fldCharType="begin"/>
      </w:r>
      <w:r>
        <w:instrText>xe "</w:instrText>
      </w:r>
      <w:r w:rsidRPr="00C65B88">
        <w:instrText>HCNTRR33</w:instrText>
      </w:r>
      <w:r>
        <w:instrText>"</w:instrText>
      </w:r>
      <w:r w:rsidR="00641926">
        <w:fldChar w:fldCharType="end"/>
      </w:r>
      <w:r>
        <w:tab/>
      </w:r>
      <w:r w:rsidRPr="00FF6441">
        <w:t>How much did your household contribute in the last 12 months (in 1000 VND) to - school security?</w:t>
      </w:r>
    </w:p>
    <w:p w:rsidR="002C3311" w:rsidRDefault="002C3311" w:rsidP="001069E0">
      <w:pPr>
        <w:ind w:left="1440" w:hanging="1440"/>
        <w:jc w:val="both"/>
      </w:pPr>
      <w:r w:rsidRPr="00C11411">
        <w:t>HCNTRR34</w:t>
      </w:r>
      <w:r w:rsidR="00641926">
        <w:fldChar w:fldCharType="begin"/>
      </w:r>
      <w:r>
        <w:instrText>xe "</w:instrText>
      </w:r>
      <w:r w:rsidRPr="00C65B88">
        <w:instrText>HCNTRR34</w:instrText>
      </w:r>
      <w:r>
        <w:instrText>"</w:instrText>
      </w:r>
      <w:r w:rsidR="00641926">
        <w:fldChar w:fldCharType="end"/>
      </w:r>
      <w:r>
        <w:tab/>
      </w:r>
      <w:r w:rsidRPr="00C11411">
        <w:t>How much did your household contribute in the last 12 months (in 1000 VND) to - class's fund?</w:t>
      </w:r>
    </w:p>
    <w:p w:rsidR="002C3311" w:rsidRDefault="002C3311" w:rsidP="001069E0">
      <w:pPr>
        <w:ind w:left="1440" w:hanging="1440"/>
        <w:jc w:val="both"/>
      </w:pPr>
      <w:r w:rsidRPr="00252F26">
        <w:t>HCNTRR35</w:t>
      </w:r>
      <w:r w:rsidR="00641926">
        <w:fldChar w:fldCharType="begin"/>
      </w:r>
      <w:r>
        <w:instrText>xe "</w:instrText>
      </w:r>
      <w:r w:rsidRPr="00C65B88">
        <w:instrText>HCNTRR35</w:instrText>
      </w:r>
      <w:r>
        <w:instrText>"</w:instrText>
      </w:r>
      <w:r w:rsidR="00641926">
        <w:fldChar w:fldCharType="end"/>
      </w:r>
      <w:r>
        <w:tab/>
      </w:r>
      <w:r w:rsidRPr="00252F26">
        <w:t>How much did your household contribute in the last 12 months (in 1000 VND) to - pupils' parents' fund?</w:t>
      </w:r>
    </w:p>
    <w:p w:rsidR="002C3311" w:rsidRDefault="002C3311" w:rsidP="001069E0">
      <w:pPr>
        <w:ind w:left="1440" w:hanging="1440"/>
        <w:jc w:val="both"/>
      </w:pPr>
      <w:r w:rsidRPr="00252F26">
        <w:t>HCNTRR36</w:t>
      </w:r>
      <w:r w:rsidR="00641926">
        <w:fldChar w:fldCharType="begin"/>
      </w:r>
      <w:r>
        <w:instrText>xe "</w:instrText>
      </w:r>
      <w:r w:rsidRPr="00C65B88">
        <w:instrText>HCNTRR36</w:instrText>
      </w:r>
      <w:r>
        <w:instrText>"</w:instrText>
      </w:r>
      <w:r w:rsidR="00641926">
        <w:fldChar w:fldCharType="end"/>
      </w:r>
      <w:r>
        <w:tab/>
      </w:r>
      <w:r w:rsidRPr="00252F26">
        <w:t>How much did your household contribute in the last 12 months (in 1000 VND) to - other?</w:t>
      </w:r>
    </w:p>
    <w:p w:rsidR="002C3311" w:rsidRDefault="002C3311" w:rsidP="001069E0">
      <w:pPr>
        <w:ind w:left="1440" w:hanging="1440"/>
        <w:jc w:val="both"/>
      </w:pPr>
      <w:r w:rsidRPr="004B44F0">
        <w:t>HCNTRR37</w:t>
      </w:r>
      <w:r w:rsidR="00641926">
        <w:fldChar w:fldCharType="begin"/>
      </w:r>
      <w:r>
        <w:instrText>xe "</w:instrText>
      </w:r>
      <w:r w:rsidRPr="00C65B88">
        <w:instrText>HCNTRR37</w:instrText>
      </w:r>
      <w:r>
        <w:instrText>"</w:instrText>
      </w:r>
      <w:r w:rsidR="00641926">
        <w:fldChar w:fldCharType="end"/>
      </w:r>
      <w:r>
        <w:tab/>
      </w:r>
      <w:r w:rsidRPr="004B44F0">
        <w:t>Total household contribution in 1000 VND</w:t>
      </w:r>
    </w:p>
    <w:p w:rsidR="002C3311" w:rsidRDefault="002C3311" w:rsidP="001069E0">
      <w:pPr>
        <w:ind w:left="1440" w:hanging="1440"/>
        <w:jc w:val="both"/>
      </w:pPr>
      <w:r w:rsidRPr="0093429D">
        <w:t>EXGRNR31</w:t>
      </w:r>
      <w:r w:rsidR="00641926">
        <w:fldChar w:fldCharType="begin"/>
      </w:r>
      <w:r>
        <w:instrText>xe "</w:instrText>
      </w:r>
      <w:r w:rsidRPr="00C65B88">
        <w:instrText>EXGRNR31</w:instrText>
      </w:r>
      <w:r>
        <w:instrText>"</w:instrText>
      </w:r>
      <w:r w:rsidR="00641926">
        <w:fldChar w:fldCharType="end"/>
      </w:r>
      <w:r>
        <w:tab/>
      </w:r>
      <w:r w:rsidRPr="0093429D">
        <w:t>What was the value of the exemption your household was granted for this contribution to (in 1000 VND) - school construction fee?</w:t>
      </w:r>
    </w:p>
    <w:p w:rsidR="002C3311" w:rsidRDefault="002C3311" w:rsidP="001069E0">
      <w:pPr>
        <w:ind w:left="1440" w:hanging="1440"/>
        <w:jc w:val="both"/>
      </w:pPr>
      <w:r w:rsidRPr="0093429D">
        <w:t>EXGRNR32</w:t>
      </w:r>
      <w:r w:rsidR="00641926">
        <w:fldChar w:fldCharType="begin"/>
      </w:r>
      <w:r>
        <w:instrText>xe "</w:instrText>
      </w:r>
      <w:r w:rsidRPr="00C65B88">
        <w:instrText>EXGRNR32</w:instrText>
      </w:r>
      <w:r>
        <w:instrText>"</w:instrText>
      </w:r>
      <w:r w:rsidR="00641926">
        <w:fldChar w:fldCharType="end"/>
      </w:r>
      <w:r>
        <w:tab/>
      </w:r>
      <w:r w:rsidRPr="0093429D">
        <w:t>What was the value of the exemption your household was granted for this contribution to (in 1000 VND) - accident insurance?</w:t>
      </w:r>
    </w:p>
    <w:p w:rsidR="002C3311" w:rsidRDefault="002C3311" w:rsidP="001069E0">
      <w:pPr>
        <w:ind w:left="1440" w:hanging="1440"/>
        <w:jc w:val="both"/>
      </w:pPr>
      <w:r w:rsidRPr="0093429D">
        <w:t>EXGRNR33</w:t>
      </w:r>
      <w:r w:rsidR="00641926">
        <w:fldChar w:fldCharType="begin"/>
      </w:r>
      <w:r>
        <w:instrText>xe "</w:instrText>
      </w:r>
      <w:r w:rsidRPr="00C65B88">
        <w:instrText>EXGRNR33</w:instrText>
      </w:r>
      <w:r>
        <w:instrText>"</w:instrText>
      </w:r>
      <w:r w:rsidR="00641926">
        <w:fldChar w:fldCharType="end"/>
      </w:r>
      <w:r>
        <w:tab/>
      </w:r>
      <w:r w:rsidRPr="0093429D">
        <w:t>What was the value of the exemption your household was granted for this contribution to (in 1000 VND) - school security?</w:t>
      </w:r>
    </w:p>
    <w:p w:rsidR="002C3311" w:rsidRDefault="002C3311" w:rsidP="001069E0">
      <w:pPr>
        <w:ind w:left="1440" w:hanging="1440"/>
        <w:jc w:val="both"/>
      </w:pPr>
      <w:r w:rsidRPr="00A61F2B">
        <w:t>EXGRNR34</w:t>
      </w:r>
      <w:r w:rsidR="00641926">
        <w:fldChar w:fldCharType="begin"/>
      </w:r>
      <w:r>
        <w:instrText>xe "</w:instrText>
      </w:r>
      <w:r w:rsidRPr="00C65B88">
        <w:instrText>EXGRNR34</w:instrText>
      </w:r>
      <w:r>
        <w:instrText>"</w:instrText>
      </w:r>
      <w:r w:rsidR="00641926">
        <w:fldChar w:fldCharType="end"/>
      </w:r>
      <w:r>
        <w:tab/>
      </w:r>
      <w:r w:rsidRPr="00A61F2B">
        <w:t>What was the value of the exemption your household was granted for this contribution to (in 1000 VND) - class's fund?</w:t>
      </w:r>
    </w:p>
    <w:p w:rsidR="002C3311" w:rsidRDefault="002C3311" w:rsidP="001069E0">
      <w:pPr>
        <w:ind w:left="1440" w:hanging="1440"/>
        <w:jc w:val="both"/>
      </w:pPr>
      <w:r w:rsidRPr="00A61F2B">
        <w:t>EXGRNR35</w:t>
      </w:r>
      <w:r w:rsidR="00641926">
        <w:fldChar w:fldCharType="begin"/>
      </w:r>
      <w:r>
        <w:instrText>xe "</w:instrText>
      </w:r>
      <w:r w:rsidRPr="00C65B88">
        <w:instrText>EXGRNR35</w:instrText>
      </w:r>
      <w:r>
        <w:instrText>"</w:instrText>
      </w:r>
      <w:r w:rsidR="00641926">
        <w:fldChar w:fldCharType="end"/>
      </w:r>
      <w:r>
        <w:tab/>
      </w:r>
      <w:r w:rsidRPr="00A61F2B">
        <w:t>What was the value of the exemption your household was granted for this contribution to (in 1000 VND) - pupils' parents' fund?</w:t>
      </w:r>
    </w:p>
    <w:p w:rsidR="002C3311" w:rsidRDefault="002C3311" w:rsidP="001069E0">
      <w:pPr>
        <w:ind w:left="1440" w:hanging="1440"/>
        <w:jc w:val="both"/>
      </w:pPr>
      <w:r w:rsidRPr="00C77ED7">
        <w:t>EXGRNR36</w:t>
      </w:r>
      <w:r w:rsidR="00641926">
        <w:fldChar w:fldCharType="begin"/>
      </w:r>
      <w:r>
        <w:instrText>xe "</w:instrText>
      </w:r>
      <w:r w:rsidRPr="00C65B88">
        <w:instrText>EXGRNR36</w:instrText>
      </w:r>
      <w:r>
        <w:instrText>"</w:instrText>
      </w:r>
      <w:r w:rsidR="00641926">
        <w:fldChar w:fldCharType="end"/>
      </w:r>
      <w:r>
        <w:tab/>
      </w:r>
      <w:r w:rsidRPr="00C77ED7">
        <w:t>What was the value of the exemption your household was granted for this contribution to (in 1000 VND) - other?</w:t>
      </w:r>
    </w:p>
    <w:p w:rsidR="002C3311" w:rsidRDefault="002C3311" w:rsidP="001069E0">
      <w:pPr>
        <w:ind w:left="1440" w:hanging="1440"/>
        <w:jc w:val="both"/>
      </w:pPr>
      <w:r w:rsidRPr="007C5CE2">
        <w:t>EXGRNR37</w:t>
      </w:r>
      <w:r w:rsidR="00641926">
        <w:fldChar w:fldCharType="begin"/>
      </w:r>
      <w:r>
        <w:instrText>xe "</w:instrText>
      </w:r>
      <w:r w:rsidRPr="00C65B88">
        <w:instrText>EXGRNR37</w:instrText>
      </w:r>
      <w:r>
        <w:instrText>"</w:instrText>
      </w:r>
      <w:r w:rsidR="00641926">
        <w:fldChar w:fldCharType="end"/>
      </w:r>
      <w:r>
        <w:tab/>
      </w:r>
      <w:r w:rsidRPr="007C5CE2">
        <w:t>Total value of exemption in 1000 VND</w:t>
      </w:r>
    </w:p>
    <w:p w:rsidR="002C3311" w:rsidRDefault="002C3311" w:rsidP="001069E0">
      <w:pPr>
        <w:ind w:left="1440" w:hanging="1440"/>
        <w:jc w:val="both"/>
      </w:pPr>
      <w:r w:rsidRPr="00605901">
        <w:t>RSEXPR31</w:t>
      </w:r>
      <w:r w:rsidR="00641926">
        <w:fldChar w:fldCharType="begin"/>
      </w:r>
      <w:r>
        <w:instrText>xe "</w:instrText>
      </w:r>
      <w:r w:rsidRPr="00C65B88">
        <w:instrText>RSEXPR31</w:instrText>
      </w:r>
      <w:r>
        <w:instrText>"</w:instrText>
      </w:r>
      <w:r w:rsidR="00641926">
        <w:fldChar w:fldCharType="end"/>
      </w:r>
      <w:r>
        <w:tab/>
      </w:r>
      <w:r w:rsidRPr="00605901">
        <w:t>What was the reason for this exemption - school construction fee?</w:t>
      </w:r>
      <w:r>
        <w:t xml:space="preserve"> Codes are:</w:t>
      </w:r>
    </w:p>
    <w:p w:rsidR="002C3311" w:rsidRDefault="002C3311" w:rsidP="001069E0">
      <w:pPr>
        <w:ind w:left="2160"/>
        <w:jc w:val="both"/>
      </w:pPr>
      <w:r>
        <w:t>01= Household` s low economic status</w:t>
      </w:r>
    </w:p>
    <w:p w:rsidR="002C3311" w:rsidRDefault="002C3311" w:rsidP="001069E0">
      <w:pPr>
        <w:ind w:left="2160"/>
        <w:jc w:val="both"/>
      </w:pPr>
      <w:r>
        <w:t>02= Ethnic minority status</w:t>
      </w:r>
    </w:p>
    <w:p w:rsidR="002C3311" w:rsidRDefault="002C3311" w:rsidP="001069E0">
      <w:pPr>
        <w:ind w:left="2160"/>
        <w:jc w:val="both"/>
      </w:pPr>
      <w:r>
        <w:t>03= Martyr</w:t>
      </w:r>
    </w:p>
    <w:p w:rsidR="002C3311" w:rsidRDefault="002C3311" w:rsidP="001069E0">
      <w:pPr>
        <w:ind w:left="2160"/>
        <w:jc w:val="both"/>
      </w:pPr>
      <w:r>
        <w:t>04= Household member is disabled or a sick veteran</w:t>
      </w:r>
    </w:p>
    <w:p w:rsidR="002C3311" w:rsidRDefault="002C3311" w:rsidP="001069E0">
      <w:pPr>
        <w:ind w:left="2160"/>
        <w:jc w:val="both"/>
      </w:pPr>
      <w:r>
        <w:t>05= Household` s remote location</w:t>
      </w:r>
    </w:p>
    <w:p w:rsidR="002C3311" w:rsidRDefault="002C3311" w:rsidP="001069E0">
      <w:pPr>
        <w:ind w:left="2160"/>
        <w:jc w:val="both"/>
      </w:pPr>
      <w:r>
        <w:t>06= Household` s difficult situation</w:t>
      </w:r>
    </w:p>
    <w:p w:rsidR="002C3311" w:rsidRDefault="002C3311" w:rsidP="001069E0">
      <w:pPr>
        <w:ind w:left="2160"/>
        <w:jc w:val="both"/>
      </w:pPr>
      <w:r>
        <w:t>07= Primary pupil</w:t>
      </w:r>
    </w:p>
    <w:p w:rsidR="002C3311" w:rsidRDefault="002C3311" w:rsidP="001069E0">
      <w:pPr>
        <w:ind w:left="2160"/>
        <w:jc w:val="both"/>
      </w:pPr>
      <w:r>
        <w:t>08= School offers free tuition</w:t>
      </w:r>
    </w:p>
    <w:p w:rsidR="002C3311" w:rsidRDefault="002C3311" w:rsidP="001069E0">
      <w:pPr>
        <w:ind w:left="2160"/>
        <w:jc w:val="both"/>
      </w:pPr>
      <w:r>
        <w:t>09= Household has many children</w:t>
      </w:r>
    </w:p>
    <w:p w:rsidR="002C3311" w:rsidRDefault="002C3311" w:rsidP="001069E0">
      <w:pPr>
        <w:ind w:left="2160"/>
        <w:jc w:val="both"/>
      </w:pPr>
      <w:r>
        <w:t>10= Other (specify)</w:t>
      </w:r>
    </w:p>
    <w:p w:rsidR="002C3311" w:rsidRDefault="002C3311" w:rsidP="001069E0">
      <w:pPr>
        <w:jc w:val="both"/>
      </w:pPr>
      <w:r w:rsidRPr="00CC1A8D">
        <w:t>SPRSEXP1</w:t>
      </w:r>
      <w:r w:rsidR="00641926">
        <w:fldChar w:fldCharType="begin"/>
      </w:r>
      <w:r>
        <w:instrText>xe "</w:instrText>
      </w:r>
      <w:r w:rsidRPr="00C65B88">
        <w:instrText>SPRSEXP1</w:instrText>
      </w:r>
      <w:r>
        <w:instrText>"</w:instrText>
      </w:r>
      <w:r w:rsidR="00641926">
        <w:fldChar w:fldCharType="end"/>
      </w:r>
      <w:r>
        <w:tab/>
      </w:r>
      <w:r w:rsidRPr="00CC1A8D">
        <w:t>Specify reason for this exemption - school construction fee?</w:t>
      </w:r>
    </w:p>
    <w:p w:rsidR="002C3311" w:rsidRDefault="002C3311" w:rsidP="001069E0">
      <w:pPr>
        <w:ind w:left="1440" w:hanging="1440"/>
        <w:jc w:val="both"/>
      </w:pPr>
      <w:r w:rsidRPr="00340B6A">
        <w:t>RSEXPR32</w:t>
      </w:r>
      <w:r w:rsidR="00641926">
        <w:fldChar w:fldCharType="begin"/>
      </w:r>
      <w:r>
        <w:instrText>xe "</w:instrText>
      </w:r>
      <w:r w:rsidRPr="00C65B88">
        <w:instrText>RSEXPR32</w:instrText>
      </w:r>
      <w:r>
        <w:instrText>"</w:instrText>
      </w:r>
      <w:r w:rsidR="00641926">
        <w:fldChar w:fldCharType="end"/>
      </w:r>
      <w:r>
        <w:tab/>
      </w:r>
      <w:r w:rsidRPr="00340B6A">
        <w:t>What was the reason for this exemption - accident insurance?</w:t>
      </w:r>
      <w:r>
        <w:t xml:space="preserve"> Codes are the same as used for </w:t>
      </w:r>
      <w:r w:rsidRPr="00605901">
        <w:t>RSEXPR31</w:t>
      </w:r>
      <w:r>
        <w:t>.</w:t>
      </w:r>
    </w:p>
    <w:p w:rsidR="002C3311" w:rsidRDefault="002C3311" w:rsidP="001069E0">
      <w:pPr>
        <w:jc w:val="both"/>
      </w:pPr>
      <w:r w:rsidRPr="0007790E">
        <w:t>SPRSEXP2</w:t>
      </w:r>
      <w:r w:rsidR="00641926">
        <w:fldChar w:fldCharType="begin"/>
      </w:r>
      <w:r>
        <w:instrText>xe "</w:instrText>
      </w:r>
      <w:r w:rsidRPr="00C65B88">
        <w:instrText>SPRSEXP2</w:instrText>
      </w:r>
      <w:r>
        <w:instrText>"</w:instrText>
      </w:r>
      <w:r w:rsidR="00641926">
        <w:fldChar w:fldCharType="end"/>
      </w:r>
      <w:r>
        <w:tab/>
      </w:r>
      <w:r w:rsidRPr="0007790E">
        <w:t>Specify reason for this exemption - accident insurance?</w:t>
      </w:r>
    </w:p>
    <w:p w:rsidR="002C3311" w:rsidRDefault="002C3311" w:rsidP="001069E0">
      <w:pPr>
        <w:ind w:left="1440" w:hanging="1440"/>
        <w:jc w:val="both"/>
      </w:pPr>
      <w:r w:rsidRPr="00072C43">
        <w:t>RSEXPR33</w:t>
      </w:r>
      <w:r w:rsidR="00641926">
        <w:fldChar w:fldCharType="begin"/>
      </w:r>
      <w:r>
        <w:instrText>xe "</w:instrText>
      </w:r>
      <w:r w:rsidRPr="00C65B88">
        <w:instrText>RSEXPR33</w:instrText>
      </w:r>
      <w:r>
        <w:instrText>"</w:instrText>
      </w:r>
      <w:r w:rsidR="00641926">
        <w:fldChar w:fldCharType="end"/>
      </w:r>
      <w:r>
        <w:tab/>
      </w:r>
      <w:r w:rsidRPr="00072C43">
        <w:t>What was the reason for this exemption - school security?</w:t>
      </w:r>
      <w:r w:rsidRPr="001069E0">
        <w:t xml:space="preserve"> </w:t>
      </w:r>
      <w:r>
        <w:t xml:space="preserve">Codes are the same as used for </w:t>
      </w:r>
      <w:r w:rsidRPr="00605901">
        <w:t>RSEXPR31</w:t>
      </w:r>
      <w:r>
        <w:t>.</w:t>
      </w:r>
    </w:p>
    <w:p w:rsidR="002C3311" w:rsidRDefault="002C3311" w:rsidP="001069E0">
      <w:pPr>
        <w:jc w:val="both"/>
      </w:pPr>
      <w:r w:rsidRPr="00072C43">
        <w:t>SPRSEXP3</w:t>
      </w:r>
      <w:r w:rsidR="00641926">
        <w:fldChar w:fldCharType="begin"/>
      </w:r>
      <w:r>
        <w:instrText>xe "</w:instrText>
      </w:r>
      <w:r w:rsidRPr="00C65B88">
        <w:instrText>SPRSEXP3</w:instrText>
      </w:r>
      <w:r>
        <w:instrText>"</w:instrText>
      </w:r>
      <w:r w:rsidR="00641926">
        <w:fldChar w:fldCharType="end"/>
      </w:r>
      <w:r>
        <w:tab/>
      </w:r>
      <w:r w:rsidRPr="00072C43">
        <w:t>Specify reason for this exemption - school security?</w:t>
      </w:r>
    </w:p>
    <w:p w:rsidR="002C3311" w:rsidRDefault="002C3311" w:rsidP="001069E0">
      <w:pPr>
        <w:ind w:left="1440" w:hanging="1440"/>
        <w:jc w:val="both"/>
      </w:pPr>
      <w:r w:rsidRPr="00355315">
        <w:t>RSEXPR34</w:t>
      </w:r>
      <w:r w:rsidR="00641926">
        <w:fldChar w:fldCharType="begin"/>
      </w:r>
      <w:r>
        <w:instrText>xe "</w:instrText>
      </w:r>
      <w:r w:rsidRPr="00C65B88">
        <w:instrText>RSEXPR34</w:instrText>
      </w:r>
      <w:r>
        <w:instrText>"</w:instrText>
      </w:r>
      <w:r w:rsidR="00641926">
        <w:fldChar w:fldCharType="end"/>
      </w:r>
      <w:r>
        <w:tab/>
      </w:r>
      <w:r w:rsidRPr="00355315">
        <w:t>What was the reason for this exemption - class's fund?</w:t>
      </w:r>
      <w:r w:rsidRPr="001069E0">
        <w:t xml:space="preserve"> </w:t>
      </w:r>
      <w:r>
        <w:t xml:space="preserve">Codes are the same as used for </w:t>
      </w:r>
      <w:r w:rsidRPr="00605901">
        <w:t>RSEXPR31</w:t>
      </w:r>
      <w:r>
        <w:t>.</w:t>
      </w:r>
    </w:p>
    <w:p w:rsidR="002C3311" w:rsidRDefault="002C3311" w:rsidP="001069E0">
      <w:pPr>
        <w:jc w:val="both"/>
      </w:pPr>
      <w:r w:rsidRPr="00560E11">
        <w:t>SPRSEXP4</w:t>
      </w:r>
      <w:r w:rsidR="00641926">
        <w:fldChar w:fldCharType="begin"/>
      </w:r>
      <w:r>
        <w:instrText>xe "</w:instrText>
      </w:r>
      <w:r w:rsidRPr="00C65B88">
        <w:instrText>SPRSEXP4</w:instrText>
      </w:r>
      <w:r>
        <w:instrText>"</w:instrText>
      </w:r>
      <w:r w:rsidR="00641926">
        <w:fldChar w:fldCharType="end"/>
      </w:r>
      <w:r>
        <w:tab/>
      </w:r>
      <w:r w:rsidRPr="00560E11">
        <w:t>Specify reason for this exemption - class's fund?</w:t>
      </w:r>
    </w:p>
    <w:p w:rsidR="002C3311" w:rsidRDefault="002C3311" w:rsidP="001069E0">
      <w:pPr>
        <w:ind w:left="1440" w:hanging="1440"/>
        <w:jc w:val="both"/>
      </w:pPr>
      <w:r w:rsidRPr="002C44E9">
        <w:t>RSEXPR35</w:t>
      </w:r>
      <w:r w:rsidR="00641926">
        <w:fldChar w:fldCharType="begin"/>
      </w:r>
      <w:r>
        <w:instrText>xe "</w:instrText>
      </w:r>
      <w:r w:rsidRPr="00C65B88">
        <w:instrText>RSEXPR35</w:instrText>
      </w:r>
      <w:r>
        <w:instrText>"</w:instrText>
      </w:r>
      <w:r w:rsidR="00641926">
        <w:fldChar w:fldCharType="end"/>
      </w:r>
      <w:r>
        <w:tab/>
      </w:r>
      <w:r w:rsidRPr="002C44E9">
        <w:t>What was the reason for this exemption - pupils' parents' fund?</w:t>
      </w:r>
      <w:r w:rsidRPr="001069E0">
        <w:t xml:space="preserve"> </w:t>
      </w:r>
      <w:r>
        <w:t xml:space="preserve">Codes are the same as used for </w:t>
      </w:r>
      <w:r w:rsidRPr="00605901">
        <w:t>RSEXPR31</w:t>
      </w:r>
      <w:r>
        <w:t>.</w:t>
      </w:r>
    </w:p>
    <w:p w:rsidR="002C3311" w:rsidRDefault="002C3311" w:rsidP="001069E0">
      <w:pPr>
        <w:jc w:val="both"/>
      </w:pPr>
      <w:r w:rsidRPr="00017B4D">
        <w:t>SPRSEXP5</w:t>
      </w:r>
      <w:r w:rsidR="00641926">
        <w:fldChar w:fldCharType="begin"/>
      </w:r>
      <w:r>
        <w:instrText>xe "</w:instrText>
      </w:r>
      <w:r w:rsidRPr="00C65B88">
        <w:instrText>SPRSEXP5</w:instrText>
      </w:r>
      <w:r>
        <w:instrText>"</w:instrText>
      </w:r>
      <w:r w:rsidR="00641926">
        <w:fldChar w:fldCharType="end"/>
      </w:r>
      <w:r>
        <w:tab/>
      </w:r>
      <w:r w:rsidRPr="00017B4D">
        <w:t>Specify reason for this exemption - pupils' parents' fund?</w:t>
      </w:r>
    </w:p>
    <w:p w:rsidR="002C3311" w:rsidRDefault="002C3311" w:rsidP="001069E0">
      <w:pPr>
        <w:ind w:left="1440" w:hanging="1440"/>
        <w:jc w:val="both"/>
      </w:pPr>
      <w:r w:rsidRPr="006D0803">
        <w:t>RSEXPR36</w:t>
      </w:r>
      <w:r w:rsidR="00641926">
        <w:fldChar w:fldCharType="begin"/>
      </w:r>
      <w:r>
        <w:instrText>xe "</w:instrText>
      </w:r>
      <w:r w:rsidRPr="00C65B88">
        <w:instrText>RSEXPR36</w:instrText>
      </w:r>
      <w:r>
        <w:instrText>"</w:instrText>
      </w:r>
      <w:r w:rsidR="00641926">
        <w:fldChar w:fldCharType="end"/>
      </w:r>
      <w:r>
        <w:tab/>
      </w:r>
      <w:r w:rsidRPr="006D0803">
        <w:t>What was the reason for this exemption - other?</w:t>
      </w:r>
      <w:r w:rsidRPr="001069E0">
        <w:t xml:space="preserve"> </w:t>
      </w:r>
      <w:r>
        <w:t xml:space="preserve">Codes are the same as used for </w:t>
      </w:r>
      <w:r w:rsidRPr="00605901">
        <w:t>RSEXPR31</w:t>
      </w:r>
      <w:r>
        <w:t>.</w:t>
      </w:r>
    </w:p>
    <w:p w:rsidR="002C3311" w:rsidRDefault="002C3311" w:rsidP="001069E0">
      <w:pPr>
        <w:jc w:val="both"/>
      </w:pPr>
      <w:r w:rsidRPr="00F62C4D">
        <w:t>SPRSEXP6</w:t>
      </w:r>
      <w:r w:rsidR="00641926">
        <w:fldChar w:fldCharType="begin"/>
      </w:r>
      <w:r>
        <w:instrText>xe "</w:instrText>
      </w:r>
      <w:r w:rsidRPr="00C65B88">
        <w:instrText>SPRSEXP6</w:instrText>
      </w:r>
      <w:r>
        <w:instrText>"</w:instrText>
      </w:r>
      <w:r w:rsidR="00641926">
        <w:fldChar w:fldCharType="end"/>
      </w:r>
      <w:r>
        <w:tab/>
      </w:r>
      <w:r w:rsidRPr="00F62C4D">
        <w:t>Specify reason for this exemption - other?</w:t>
      </w:r>
    </w:p>
    <w:p w:rsidR="002C3311" w:rsidRPr="00F62C4D" w:rsidRDefault="002C3311" w:rsidP="001069E0">
      <w:pPr>
        <w:ind w:left="1440" w:hanging="1440"/>
        <w:jc w:val="both"/>
      </w:pPr>
      <w:r w:rsidRPr="00F62C4D">
        <w:t>AMTRCVR3</w:t>
      </w:r>
      <w:r w:rsidR="00641926">
        <w:fldChar w:fldCharType="begin"/>
      </w:r>
      <w:r>
        <w:instrText>xe "</w:instrText>
      </w:r>
      <w:r w:rsidRPr="00C65B88">
        <w:instrText>AMTRCVR3</w:instrText>
      </w:r>
      <w:r>
        <w:instrText>"</w:instrText>
      </w:r>
      <w:r w:rsidR="00641926">
        <w:fldChar w:fldCharType="end"/>
      </w:r>
      <w:r>
        <w:tab/>
      </w:r>
      <w:r w:rsidRPr="00F62C4D">
        <w:t>Over the last 12 months what is the total amount that has been received from educational aid organisations for NAME'</w:t>
      </w:r>
      <w:r>
        <w:t xml:space="preserve"> </w:t>
      </w:r>
      <w:r w:rsidRPr="00F62C4D">
        <w:t>s</w:t>
      </w:r>
      <w:r>
        <w:t xml:space="preserve"> </w:t>
      </w:r>
      <w:r w:rsidRPr="00F62C4D">
        <w:t>education?</w:t>
      </w:r>
    </w:p>
    <w:p w:rsidR="002C3311" w:rsidRPr="008F0E56" w:rsidRDefault="002C3311" w:rsidP="001069E0">
      <w:pPr>
        <w:ind w:left="1440" w:hanging="1440"/>
        <w:jc w:val="both"/>
      </w:pPr>
      <w:r w:rsidRPr="00B32FE9">
        <w:t>STSSCHR3</w:t>
      </w:r>
      <w:r w:rsidR="00641926">
        <w:fldChar w:fldCharType="begin"/>
      </w:r>
      <w:r>
        <w:instrText>xe "</w:instrText>
      </w:r>
      <w:r w:rsidRPr="00C65B88">
        <w:instrText>STSSCHR3</w:instrText>
      </w:r>
      <w:r>
        <w:instrText>"</w:instrText>
      </w:r>
      <w:r w:rsidR="00641926">
        <w:fldChar w:fldCharType="end"/>
      </w:r>
      <w:r>
        <w:tab/>
      </w:r>
      <w:r w:rsidRPr="00B32FE9">
        <w:t>If you had not received education aid and/or tuition exemptions would you still send NAME to school?</w:t>
      </w:r>
      <w:r>
        <w:t xml:space="preserve"> Codes are the same as used for </w:t>
      </w:r>
      <w:r w:rsidRPr="00A13A16">
        <w:t>SCHPYR31</w:t>
      </w:r>
      <w:r>
        <w:t>.</w:t>
      </w:r>
    </w:p>
    <w:p w:rsidR="002C3311" w:rsidRPr="008F0E56" w:rsidRDefault="002C3311" w:rsidP="001069E0">
      <w:pPr>
        <w:ind w:left="1440" w:hanging="1440"/>
        <w:jc w:val="both"/>
      </w:pPr>
      <w:r w:rsidRPr="00D14AEF">
        <w:t>EXTCLSR3</w:t>
      </w:r>
      <w:r w:rsidR="00641926">
        <w:fldChar w:fldCharType="begin"/>
      </w:r>
      <w:r>
        <w:instrText>xe "</w:instrText>
      </w:r>
      <w:r w:rsidRPr="00C65B88">
        <w:instrText>EXTCLSR3</w:instrText>
      </w:r>
      <w:r>
        <w:instrText>"</w:instrText>
      </w:r>
      <w:r w:rsidR="00641926">
        <w:fldChar w:fldCharType="end"/>
      </w:r>
      <w:r>
        <w:tab/>
      </w:r>
      <w:r w:rsidRPr="00D14AEF">
        <w:t>Has NAME participated in extra classes in the last 6 months?</w:t>
      </w:r>
      <w:r w:rsidRPr="001069E0">
        <w:t xml:space="preserve"> </w:t>
      </w:r>
      <w:r>
        <w:t xml:space="preserve">Codes are the same as used for </w:t>
      </w:r>
      <w:r w:rsidRPr="00A13A16">
        <w:t>SCHPYR31</w:t>
      </w:r>
      <w:r>
        <w:t>.</w:t>
      </w:r>
    </w:p>
    <w:p w:rsidR="002C3311" w:rsidRDefault="002C3311" w:rsidP="001069E0">
      <w:pPr>
        <w:jc w:val="both"/>
      </w:pPr>
      <w:r w:rsidRPr="00962EF5">
        <w:t>WHYEXR31</w:t>
      </w:r>
      <w:r w:rsidR="00641926">
        <w:fldChar w:fldCharType="begin"/>
      </w:r>
      <w:r>
        <w:instrText>xe "</w:instrText>
      </w:r>
      <w:r w:rsidRPr="00C65B88">
        <w:instrText>WHYEXR31</w:instrText>
      </w:r>
      <w:r>
        <w:instrText>"</w:instrText>
      </w:r>
      <w:r w:rsidR="00641926">
        <w:fldChar w:fldCharType="end"/>
      </w:r>
      <w:r>
        <w:t>,</w:t>
      </w:r>
      <w:r w:rsidRPr="001069E0">
        <w:t xml:space="preserve"> </w:t>
      </w:r>
      <w:r w:rsidRPr="00FC57EA">
        <w:t>WHYEXR32</w:t>
      </w:r>
      <w:r w:rsidR="00641926">
        <w:fldChar w:fldCharType="begin"/>
      </w:r>
      <w:r>
        <w:instrText>xe "</w:instrText>
      </w:r>
      <w:r w:rsidRPr="00C65B88">
        <w:instrText>WHYEXR32</w:instrText>
      </w:r>
      <w:r>
        <w:instrText>"</w:instrText>
      </w:r>
      <w:r w:rsidR="00641926">
        <w:fldChar w:fldCharType="end"/>
      </w:r>
      <w:r>
        <w:t>, WHYEXR33</w:t>
      </w:r>
      <w:r w:rsidR="00641926">
        <w:fldChar w:fldCharType="begin"/>
      </w:r>
      <w:r>
        <w:instrText>xe "</w:instrText>
      </w:r>
      <w:r w:rsidRPr="00C65B88">
        <w:instrText>WHYEXR33</w:instrText>
      </w:r>
      <w:r>
        <w:instrText>"</w:instrText>
      </w:r>
      <w:r w:rsidR="00641926">
        <w:fldChar w:fldCharType="end"/>
      </w:r>
    </w:p>
    <w:p w:rsidR="002C3311" w:rsidRDefault="002C3311" w:rsidP="001069E0">
      <w:pPr>
        <w:ind w:left="1440"/>
        <w:jc w:val="both"/>
      </w:pPr>
      <w:r w:rsidRPr="00962EF5">
        <w:t>Why does NAME not attend extra classes?</w:t>
      </w:r>
      <w:r>
        <w:t xml:space="preserve"> Provide 3 answers in the order of importance. Codes are:</w:t>
      </w:r>
    </w:p>
    <w:p w:rsidR="002C3311" w:rsidRDefault="002C3311" w:rsidP="001069E0">
      <w:pPr>
        <w:ind w:left="2160"/>
        <w:jc w:val="both"/>
      </w:pPr>
      <w:r>
        <w:t>01= Not necessary for knowledge</w:t>
      </w:r>
    </w:p>
    <w:p w:rsidR="002C3311" w:rsidRDefault="002C3311" w:rsidP="001069E0">
      <w:pPr>
        <w:ind w:left="2160"/>
        <w:jc w:val="both"/>
      </w:pPr>
      <w:r>
        <w:t>02= Child must do paid work to earn money</w:t>
      </w:r>
    </w:p>
    <w:p w:rsidR="002C3311" w:rsidRDefault="002C3311" w:rsidP="001069E0">
      <w:pPr>
        <w:ind w:left="2160"/>
        <w:jc w:val="both"/>
      </w:pPr>
      <w:r>
        <w:t>03= Child must stay home to help family with other tasks</w:t>
      </w:r>
    </w:p>
    <w:p w:rsidR="002C3311" w:rsidRDefault="002C3311" w:rsidP="001069E0">
      <w:pPr>
        <w:ind w:left="2160"/>
        <w:jc w:val="both"/>
      </w:pPr>
      <w:r>
        <w:t>04= Disability or illness of child</w:t>
      </w:r>
    </w:p>
    <w:p w:rsidR="002C3311" w:rsidRDefault="002C3311" w:rsidP="001069E0">
      <w:pPr>
        <w:ind w:left="2160"/>
        <w:jc w:val="both"/>
      </w:pPr>
      <w:r>
        <w:t>05= Fees too expensive</w:t>
      </w:r>
    </w:p>
    <w:p w:rsidR="002C3311" w:rsidRDefault="002C3311" w:rsidP="001069E0">
      <w:pPr>
        <w:ind w:left="2160"/>
        <w:jc w:val="both"/>
      </w:pPr>
      <w:r>
        <w:t>06= Books and/or other supplies too expensive</w:t>
      </w:r>
    </w:p>
    <w:p w:rsidR="002C3311" w:rsidRDefault="002C3311" w:rsidP="001069E0">
      <w:pPr>
        <w:ind w:left="2160"/>
        <w:jc w:val="both"/>
      </w:pPr>
      <w:r>
        <w:t>07= Not safe to travel to classes</w:t>
      </w:r>
    </w:p>
    <w:p w:rsidR="002C3311" w:rsidRDefault="002C3311" w:rsidP="001069E0">
      <w:pPr>
        <w:ind w:left="2160"/>
        <w:jc w:val="both"/>
      </w:pPr>
      <w:r>
        <w:t>08= Ill treatment/abuse from teachers/principal</w:t>
      </w:r>
    </w:p>
    <w:p w:rsidR="002C3311" w:rsidRDefault="002C3311" w:rsidP="001069E0">
      <w:pPr>
        <w:ind w:left="2160"/>
        <w:jc w:val="both"/>
      </w:pPr>
      <w:r>
        <w:t>09= Bullying/abuse from peers</w:t>
      </w:r>
    </w:p>
    <w:p w:rsidR="002C3311" w:rsidRDefault="002C3311" w:rsidP="001069E0">
      <w:pPr>
        <w:ind w:left="2160"/>
        <w:jc w:val="both"/>
      </w:pPr>
      <w:r>
        <w:t>10= Child not interested (truancy)</w:t>
      </w:r>
    </w:p>
    <w:p w:rsidR="002C3311" w:rsidRDefault="002C3311" w:rsidP="001069E0">
      <w:pPr>
        <w:ind w:left="2160"/>
        <w:jc w:val="both"/>
      </w:pPr>
      <w:r>
        <w:t>11= Child does other activities</w:t>
      </w:r>
    </w:p>
    <w:p w:rsidR="002C3311" w:rsidRDefault="002C3311" w:rsidP="001069E0">
      <w:pPr>
        <w:ind w:left="2160"/>
        <w:jc w:val="both"/>
      </w:pPr>
      <w:r>
        <w:t>12= Other (specify)</w:t>
      </w:r>
    </w:p>
    <w:p w:rsidR="002C3311" w:rsidRDefault="002C3311" w:rsidP="001069E0">
      <w:pPr>
        <w:jc w:val="both"/>
      </w:pPr>
      <w:r w:rsidRPr="00303945">
        <w:t>SPWHYEX1</w:t>
      </w:r>
      <w:r w:rsidR="00641926">
        <w:fldChar w:fldCharType="begin"/>
      </w:r>
      <w:r>
        <w:instrText>xe "</w:instrText>
      </w:r>
      <w:r w:rsidRPr="00C65B88">
        <w:instrText>SPWHYEX1</w:instrText>
      </w:r>
      <w:r>
        <w:instrText>"</w:instrText>
      </w:r>
      <w:r w:rsidR="00641926">
        <w:fldChar w:fldCharType="end"/>
      </w:r>
      <w:r>
        <w:t xml:space="preserve">, </w:t>
      </w:r>
      <w:r w:rsidRPr="00FC57EA">
        <w:t>SPWHYEX2</w:t>
      </w:r>
      <w:r w:rsidR="00641926">
        <w:fldChar w:fldCharType="begin"/>
      </w:r>
      <w:r>
        <w:instrText>xe "</w:instrText>
      </w:r>
      <w:r w:rsidRPr="00C65B88">
        <w:instrText>SPWHYEX2</w:instrText>
      </w:r>
      <w:r>
        <w:instrText>"</w:instrText>
      </w:r>
      <w:r w:rsidR="00641926">
        <w:fldChar w:fldCharType="end"/>
      </w:r>
      <w:r>
        <w:t>, SPWHYEX3</w:t>
      </w:r>
      <w:r w:rsidR="00641926">
        <w:fldChar w:fldCharType="begin"/>
      </w:r>
      <w:r>
        <w:instrText>xe "</w:instrText>
      </w:r>
      <w:r w:rsidRPr="00C65B88">
        <w:instrText>SPWHYEX3</w:instrText>
      </w:r>
      <w:r>
        <w:instrText>"</w:instrText>
      </w:r>
      <w:r w:rsidR="00641926">
        <w:fldChar w:fldCharType="end"/>
      </w:r>
    </w:p>
    <w:p w:rsidR="002C3311" w:rsidRDefault="002C3311" w:rsidP="001069E0">
      <w:pPr>
        <w:jc w:val="both"/>
      </w:pPr>
      <w:r>
        <w:tab/>
      </w:r>
      <w:r>
        <w:tab/>
      </w:r>
      <w:r w:rsidRPr="00303945">
        <w:t>Specify why NAME does not attend extra classes</w:t>
      </w:r>
    </w:p>
    <w:p w:rsidR="002C3311" w:rsidRDefault="002C3311" w:rsidP="001069E0">
      <w:pPr>
        <w:jc w:val="both"/>
      </w:pPr>
      <w:r w:rsidRPr="00BA1118">
        <w:t>RSNEXR31</w:t>
      </w:r>
      <w:r w:rsidR="00641926">
        <w:fldChar w:fldCharType="begin"/>
      </w:r>
      <w:r>
        <w:instrText>xe "</w:instrText>
      </w:r>
      <w:r w:rsidRPr="00C65B88">
        <w:instrText>RSNEXR31</w:instrText>
      </w:r>
      <w:r>
        <w:instrText>"</w:instrText>
      </w:r>
      <w:r w:rsidR="00641926">
        <w:fldChar w:fldCharType="end"/>
      </w:r>
      <w:r>
        <w:t xml:space="preserve">, </w:t>
      </w:r>
      <w:r w:rsidRPr="001461F6">
        <w:t>RSNEXR32</w:t>
      </w:r>
      <w:r w:rsidR="00641926">
        <w:fldChar w:fldCharType="begin"/>
      </w:r>
      <w:r>
        <w:instrText>xe "</w:instrText>
      </w:r>
      <w:r w:rsidRPr="00C65B88">
        <w:instrText>RSNEXR32</w:instrText>
      </w:r>
      <w:r>
        <w:instrText>"</w:instrText>
      </w:r>
      <w:r w:rsidR="00641926">
        <w:fldChar w:fldCharType="end"/>
      </w:r>
      <w:r>
        <w:t>, RSNEXR33</w:t>
      </w:r>
      <w:r w:rsidR="00641926">
        <w:fldChar w:fldCharType="begin"/>
      </w:r>
      <w:r>
        <w:instrText>xe "</w:instrText>
      </w:r>
      <w:r w:rsidRPr="00C65B88">
        <w:instrText>RSNEXR33</w:instrText>
      </w:r>
      <w:r>
        <w:instrText>"</w:instrText>
      </w:r>
      <w:r w:rsidR="00641926">
        <w:fldChar w:fldCharType="end"/>
      </w:r>
    </w:p>
    <w:p w:rsidR="002C3311" w:rsidRDefault="002C3311" w:rsidP="001069E0">
      <w:pPr>
        <w:ind w:left="1440"/>
        <w:jc w:val="both"/>
      </w:pPr>
      <w:r w:rsidRPr="00BA1118">
        <w:t>What are the main reasons that NAME attends extra classes?</w:t>
      </w:r>
      <w:r>
        <w:t xml:space="preserve"> Provide 3 answers in the order of importance. Codes are:</w:t>
      </w:r>
    </w:p>
    <w:p w:rsidR="002C3311" w:rsidRDefault="002C3311" w:rsidP="001069E0">
      <w:pPr>
        <w:ind w:left="2160"/>
        <w:jc w:val="both"/>
      </w:pPr>
      <w:r>
        <w:t>01= Regular school teachers requested child attend extra classes</w:t>
      </w:r>
    </w:p>
    <w:p w:rsidR="002C3311" w:rsidRDefault="002C3311" w:rsidP="001069E0">
      <w:pPr>
        <w:ind w:left="2160"/>
        <w:jc w:val="both"/>
      </w:pPr>
      <w:r>
        <w:t>02= To improve child` s academic performance in regular school</w:t>
      </w:r>
    </w:p>
    <w:p w:rsidR="002C3311" w:rsidRDefault="002C3311" w:rsidP="001069E0">
      <w:pPr>
        <w:ind w:left="2160"/>
        <w:jc w:val="both"/>
      </w:pPr>
      <w:r>
        <w:t>03= To enjoy friends</w:t>
      </w:r>
    </w:p>
    <w:p w:rsidR="002C3311" w:rsidRDefault="002C3311" w:rsidP="001069E0">
      <w:pPr>
        <w:ind w:left="2160"/>
        <w:jc w:val="both"/>
      </w:pPr>
      <w:r>
        <w:t>04= Almost all children take extra classes</w:t>
      </w:r>
    </w:p>
    <w:p w:rsidR="002C3311" w:rsidRDefault="002C3311" w:rsidP="001069E0">
      <w:pPr>
        <w:ind w:left="2160"/>
        <w:jc w:val="both"/>
      </w:pPr>
      <w:r>
        <w:t>05= Helpful practice for examinations for main classes</w:t>
      </w:r>
    </w:p>
    <w:p w:rsidR="002C3311" w:rsidRDefault="002C3311" w:rsidP="001069E0">
      <w:pPr>
        <w:ind w:left="2160"/>
        <w:jc w:val="both"/>
      </w:pPr>
      <w:r>
        <w:t>06= Knowledge in regular school classes is not enough</w:t>
      </w:r>
    </w:p>
    <w:p w:rsidR="002C3311" w:rsidRDefault="002C3311" w:rsidP="001069E0">
      <w:pPr>
        <w:ind w:left="2160"/>
        <w:jc w:val="both"/>
      </w:pPr>
      <w:r>
        <w:t>07= Helpful practice for enrolment examination for higher level of education</w:t>
      </w:r>
    </w:p>
    <w:p w:rsidR="002C3311" w:rsidRDefault="002C3311" w:rsidP="001069E0">
      <w:pPr>
        <w:ind w:left="2160"/>
        <w:jc w:val="both"/>
      </w:pPr>
      <w:r>
        <w:t>08= Child wants to attend</w:t>
      </w:r>
    </w:p>
    <w:p w:rsidR="002C3311" w:rsidRPr="00BA1118" w:rsidRDefault="002C3311" w:rsidP="001069E0">
      <w:pPr>
        <w:ind w:left="2160"/>
        <w:jc w:val="both"/>
      </w:pPr>
      <w:r>
        <w:t>09= Other (specify)</w:t>
      </w:r>
    </w:p>
    <w:p w:rsidR="002C3311" w:rsidRDefault="002C3311" w:rsidP="001069E0">
      <w:pPr>
        <w:jc w:val="both"/>
      </w:pPr>
      <w:r w:rsidRPr="0011617F">
        <w:t>SPRSNEX1</w:t>
      </w:r>
      <w:r w:rsidR="00641926">
        <w:fldChar w:fldCharType="begin"/>
      </w:r>
      <w:r>
        <w:instrText>xe "</w:instrText>
      </w:r>
      <w:r w:rsidRPr="00C65B88">
        <w:instrText>SPRSNEX1</w:instrText>
      </w:r>
      <w:r>
        <w:instrText>"</w:instrText>
      </w:r>
      <w:r w:rsidR="00641926">
        <w:fldChar w:fldCharType="end"/>
      </w:r>
      <w:r>
        <w:t xml:space="preserve">, </w:t>
      </w:r>
      <w:r w:rsidRPr="001461F6">
        <w:t>SPRSNEX2</w:t>
      </w:r>
      <w:r w:rsidR="00641926">
        <w:fldChar w:fldCharType="begin"/>
      </w:r>
      <w:r>
        <w:instrText>xe "</w:instrText>
      </w:r>
      <w:r w:rsidRPr="00C65B88">
        <w:instrText>SPRSNEX2</w:instrText>
      </w:r>
      <w:r>
        <w:instrText>"</w:instrText>
      </w:r>
      <w:r w:rsidR="00641926">
        <w:fldChar w:fldCharType="end"/>
      </w:r>
      <w:r>
        <w:t>, SPRSNEX3</w:t>
      </w:r>
      <w:r w:rsidR="00641926">
        <w:fldChar w:fldCharType="begin"/>
      </w:r>
      <w:r>
        <w:instrText>xe "</w:instrText>
      </w:r>
      <w:r w:rsidRPr="00C65B88">
        <w:instrText>SPRSNEX3</w:instrText>
      </w:r>
      <w:r>
        <w:instrText>"</w:instrText>
      </w:r>
      <w:r w:rsidR="00641926">
        <w:fldChar w:fldCharType="end"/>
      </w:r>
      <w:r>
        <w:tab/>
      </w:r>
      <w:r w:rsidRPr="0011617F">
        <w:t>Specify why NAME attends extra classes</w:t>
      </w:r>
    </w:p>
    <w:p w:rsidR="002C3311" w:rsidRPr="002D0714" w:rsidRDefault="002C3311" w:rsidP="001069E0">
      <w:pPr>
        <w:ind w:left="1440" w:hanging="1440"/>
        <w:jc w:val="both"/>
      </w:pPr>
      <w:r w:rsidRPr="002D0714">
        <w:t>HRSEXCR3</w:t>
      </w:r>
      <w:r w:rsidR="00641926">
        <w:fldChar w:fldCharType="begin"/>
      </w:r>
      <w:r>
        <w:instrText>xe "</w:instrText>
      </w:r>
      <w:r w:rsidRPr="00C65B88">
        <w:instrText>HRSEXCR3</w:instrText>
      </w:r>
      <w:r>
        <w:instrText>"</w:instrText>
      </w:r>
      <w:r w:rsidR="00641926">
        <w:fldChar w:fldCharType="end"/>
      </w:r>
      <w:r>
        <w:tab/>
      </w:r>
      <w:r w:rsidRPr="002D0714">
        <w:t>During an average week how many hours does NAME attend extra classes?</w:t>
      </w:r>
    </w:p>
    <w:p w:rsidR="002C3311" w:rsidRDefault="002C3311" w:rsidP="001069E0">
      <w:pPr>
        <w:ind w:left="1440" w:hanging="1440"/>
        <w:jc w:val="both"/>
      </w:pPr>
      <w:r w:rsidRPr="00E52F37">
        <w:t>TMEEXTR3</w:t>
      </w:r>
      <w:r w:rsidR="00641926">
        <w:fldChar w:fldCharType="begin"/>
      </w:r>
      <w:r>
        <w:instrText>xe "</w:instrText>
      </w:r>
      <w:r w:rsidRPr="00C65B88">
        <w:instrText>TMEEXTR3</w:instrText>
      </w:r>
      <w:r>
        <w:instrText>"</w:instrText>
      </w:r>
      <w:r w:rsidR="00641926">
        <w:fldChar w:fldCharType="end"/>
      </w:r>
      <w:r>
        <w:tab/>
      </w:r>
      <w:r w:rsidRPr="00E52F37">
        <w:t>In your opinion is this amount of time for extra classes too much, too little or reasonable?</w:t>
      </w:r>
      <w:r>
        <w:t xml:space="preserve"> Codes are:</w:t>
      </w:r>
    </w:p>
    <w:p w:rsidR="002C3311" w:rsidRDefault="002C3311" w:rsidP="001069E0">
      <w:pPr>
        <w:ind w:left="2160"/>
        <w:jc w:val="both"/>
      </w:pPr>
      <w:r>
        <w:t>01= Too little</w:t>
      </w:r>
    </w:p>
    <w:p w:rsidR="002C3311" w:rsidRDefault="002C3311" w:rsidP="001069E0">
      <w:pPr>
        <w:ind w:left="2160"/>
        <w:jc w:val="both"/>
      </w:pPr>
      <w:r>
        <w:t>02= Reasonable</w:t>
      </w:r>
    </w:p>
    <w:p w:rsidR="002C3311" w:rsidRPr="00BA1118" w:rsidRDefault="002C3311" w:rsidP="001069E0">
      <w:pPr>
        <w:ind w:left="2160"/>
        <w:jc w:val="both"/>
      </w:pPr>
      <w:r>
        <w:t>03= Too much</w:t>
      </w:r>
    </w:p>
    <w:p w:rsidR="002C3311" w:rsidRPr="007C6BEC" w:rsidRDefault="002C3311" w:rsidP="001069E0">
      <w:pPr>
        <w:ind w:left="1440" w:hanging="1440"/>
        <w:jc w:val="both"/>
      </w:pPr>
      <w:r w:rsidRPr="007C6BEC">
        <w:t>HRSPRFR3</w:t>
      </w:r>
      <w:r w:rsidR="00641926">
        <w:fldChar w:fldCharType="begin"/>
      </w:r>
      <w:r>
        <w:instrText>xe "</w:instrText>
      </w:r>
      <w:r w:rsidRPr="00C65B88">
        <w:instrText>HRSPRFR3</w:instrText>
      </w:r>
      <w:r>
        <w:instrText>"</w:instrText>
      </w:r>
      <w:r w:rsidR="00641926">
        <w:fldChar w:fldCharType="end"/>
      </w:r>
      <w:r>
        <w:tab/>
      </w:r>
      <w:r w:rsidRPr="007C6BEC">
        <w:t>How many hours each week would you prefer for NAME at attend extra classes?</w:t>
      </w:r>
    </w:p>
    <w:p w:rsidR="002C3311" w:rsidRDefault="002C3311" w:rsidP="001069E0">
      <w:pPr>
        <w:ind w:left="1440" w:hanging="1440"/>
        <w:jc w:val="both"/>
      </w:pPr>
      <w:r w:rsidRPr="005A7AD8">
        <w:t>MNYEXR3</w:t>
      </w:r>
      <w:r w:rsidR="00641926">
        <w:fldChar w:fldCharType="begin"/>
      </w:r>
      <w:r>
        <w:instrText>xe "</w:instrText>
      </w:r>
      <w:r w:rsidRPr="00C65B88">
        <w:instrText>MNYEXR3</w:instrText>
      </w:r>
      <w:r>
        <w:instrText>"</w:instrText>
      </w:r>
      <w:r w:rsidR="00641926">
        <w:fldChar w:fldCharType="end"/>
      </w:r>
      <w:r>
        <w:tab/>
      </w:r>
      <w:r w:rsidRPr="005A7AD8">
        <w:t>Over the past 6 months approximately how much money has the household paid for NAME'</w:t>
      </w:r>
      <w:r>
        <w:t xml:space="preserve"> </w:t>
      </w:r>
      <w:r w:rsidRPr="005A7AD8">
        <w:t>s extra classes?</w:t>
      </w:r>
    </w:p>
    <w:p w:rsidR="002C3311" w:rsidRPr="008F0E56" w:rsidRDefault="002C3311" w:rsidP="00DE27E1">
      <w:pPr>
        <w:ind w:left="1440" w:hanging="1440"/>
        <w:jc w:val="both"/>
      </w:pPr>
      <w:r w:rsidRPr="00BC037A">
        <w:t>DFFPYGR3</w:t>
      </w:r>
      <w:r w:rsidR="00641926">
        <w:fldChar w:fldCharType="begin"/>
      </w:r>
      <w:r>
        <w:instrText>xe "</w:instrText>
      </w:r>
      <w:r w:rsidRPr="00C65B88">
        <w:instrText>DFFPYGR3</w:instrText>
      </w:r>
      <w:r>
        <w:instrText>"</w:instrText>
      </w:r>
      <w:r w:rsidR="00641926">
        <w:fldChar w:fldCharType="end"/>
      </w:r>
      <w:r>
        <w:tab/>
      </w:r>
      <w:r w:rsidRPr="00BC037A">
        <w:t>Have you had any difficulty paying for NAME's extra classes?</w:t>
      </w:r>
      <w:r>
        <w:t xml:space="preserve"> Codes are the same as used for </w:t>
      </w:r>
      <w:r w:rsidRPr="00A13A16">
        <w:t>SCHPYR31</w:t>
      </w:r>
      <w:r>
        <w:t>.</w:t>
      </w:r>
    </w:p>
    <w:p w:rsidR="002C3311" w:rsidRDefault="002C3311" w:rsidP="00DE27E1">
      <w:pPr>
        <w:ind w:left="1440" w:hanging="1440"/>
        <w:jc w:val="both"/>
      </w:pPr>
      <w:r w:rsidRPr="00665355">
        <w:t>IMPEXTR3</w:t>
      </w:r>
      <w:r w:rsidR="00641926">
        <w:fldChar w:fldCharType="begin"/>
      </w:r>
      <w:r>
        <w:instrText>xe "</w:instrText>
      </w:r>
      <w:r w:rsidRPr="00C65B88">
        <w:instrText>IMPEXTR3</w:instrText>
      </w:r>
      <w:r>
        <w:instrText>"</w:instrText>
      </w:r>
      <w:r w:rsidR="00641926">
        <w:fldChar w:fldCharType="end"/>
      </w:r>
      <w:r>
        <w:tab/>
      </w:r>
      <w:r w:rsidRPr="00665355">
        <w:t>How would you rate the impacts of extra classes for NAME's performance in ordinary school classes?</w:t>
      </w:r>
      <w:r>
        <w:t xml:space="preserve"> Codes are:</w:t>
      </w:r>
    </w:p>
    <w:p w:rsidR="002C3311" w:rsidRDefault="002C3311" w:rsidP="00DE27E1">
      <w:pPr>
        <w:ind w:left="2160"/>
        <w:jc w:val="both"/>
      </w:pPr>
      <w:r>
        <w:t>01= Extremely positive</w:t>
      </w:r>
    </w:p>
    <w:p w:rsidR="002C3311" w:rsidRDefault="002C3311" w:rsidP="00DE27E1">
      <w:pPr>
        <w:ind w:left="2160"/>
        <w:jc w:val="both"/>
      </w:pPr>
      <w:r>
        <w:t>02= Positive</w:t>
      </w:r>
    </w:p>
    <w:p w:rsidR="002C3311" w:rsidRDefault="002C3311" w:rsidP="00DE27E1">
      <w:pPr>
        <w:ind w:left="2160"/>
        <w:jc w:val="both"/>
      </w:pPr>
      <w:r>
        <w:t>03= No impact</w:t>
      </w:r>
    </w:p>
    <w:p w:rsidR="002C3311" w:rsidRDefault="002C3311" w:rsidP="00DE27E1">
      <w:pPr>
        <w:ind w:left="2160"/>
        <w:jc w:val="both"/>
      </w:pPr>
      <w:r>
        <w:t>04= Negative</w:t>
      </w:r>
    </w:p>
    <w:p w:rsidR="002C3311" w:rsidRDefault="002C3311" w:rsidP="00DE27E1">
      <w:pPr>
        <w:ind w:left="2160"/>
        <w:jc w:val="both"/>
      </w:pPr>
      <w:r>
        <w:t>05= Extremely negative</w:t>
      </w:r>
    </w:p>
    <w:p w:rsidR="002C3311" w:rsidRDefault="002C3311" w:rsidP="001069E0">
      <w:pPr>
        <w:ind w:left="1440" w:hanging="1440"/>
        <w:jc w:val="both"/>
      </w:pPr>
      <w:r w:rsidRPr="00AA77C2">
        <w:t>IMPPHYR3</w:t>
      </w:r>
      <w:r w:rsidR="00641926">
        <w:fldChar w:fldCharType="begin"/>
      </w:r>
      <w:r>
        <w:instrText>xe "</w:instrText>
      </w:r>
      <w:r w:rsidRPr="00C65B88">
        <w:instrText>IMPPHYR3</w:instrText>
      </w:r>
      <w:r>
        <w:instrText>"</w:instrText>
      </w:r>
      <w:r w:rsidR="00641926">
        <w:fldChar w:fldCharType="end"/>
      </w:r>
      <w:r>
        <w:tab/>
      </w:r>
      <w:r w:rsidRPr="00AA77C2">
        <w:t>How would you rate the impacts of extra classes for NAME's physical development?</w:t>
      </w:r>
      <w:r>
        <w:t xml:space="preserve"> Codes are the same as used for </w:t>
      </w:r>
      <w:r w:rsidRPr="00665355">
        <w:t>IMPEXTR3</w:t>
      </w:r>
      <w:r>
        <w:t>.</w:t>
      </w:r>
    </w:p>
    <w:p w:rsidR="002C3311" w:rsidRDefault="00B859F0" w:rsidP="001069E0">
      <w:pPr>
        <w:ind w:left="1440" w:hanging="1440"/>
        <w:jc w:val="both"/>
      </w:pPr>
      <w:r w:rsidRPr="00B859F0">
        <w:rPr>
          <w:rFonts w:ascii="Arial" w:hAnsi="Arial" w:cs="Arial"/>
          <w:b/>
          <w:bCs/>
          <w:kern w:val="32"/>
          <w:sz w:val="32"/>
          <w:szCs w:val="32"/>
        </w:rPr>
        <w:t>&gt;SECTION &lt;yls:roundThreeStudySection&gt; &lt;yls:studySectionLivelihoodsAndAssetFramework&gt;</w:t>
      </w:r>
    </w:p>
    <w:p w:rsidR="002C3311" w:rsidRDefault="002C3311" w:rsidP="001069E0">
      <w:pPr>
        <w:ind w:left="1440" w:hanging="1440"/>
        <w:jc w:val="both"/>
      </w:pPr>
      <w:r w:rsidRPr="00AC25B4">
        <w:t>IDR33</w:t>
      </w:r>
      <w:r w:rsidR="00641926">
        <w:fldChar w:fldCharType="begin"/>
      </w:r>
      <w:r>
        <w:instrText>xe "</w:instrText>
      </w:r>
      <w:r w:rsidRPr="00C65B88">
        <w:instrText>IDR33</w:instrText>
      </w:r>
      <w:r>
        <w:instrText>"</w:instrText>
      </w:r>
      <w:r w:rsidR="00641926">
        <w:fldChar w:fldCharType="end"/>
      </w:r>
      <w:r>
        <w:tab/>
      </w:r>
      <w:r w:rsidRPr="00AC25B4">
        <w:t xml:space="preserve">ID of respondent for </w:t>
      </w:r>
      <w:r w:rsidR="00346982">
        <w:t>&gt;SECTION &lt;yls:roundThreeStudySection&gt; &lt;yls:studySectionSelfAdministeredSectionThree&gt;</w:t>
      </w:r>
      <w:r w:rsidR="00346982">
        <w:tab/>
      </w:r>
      <w:r>
        <w:t>. Code is: 90= Not from the household</w:t>
      </w:r>
    </w:p>
    <w:p w:rsidR="002C3311" w:rsidRDefault="002C3311" w:rsidP="001069E0">
      <w:pPr>
        <w:ind w:left="1440" w:hanging="1440"/>
        <w:jc w:val="both"/>
      </w:pPr>
      <w:r w:rsidRPr="00AC25B4">
        <w:t>RSBLDGR3</w:t>
      </w:r>
      <w:r>
        <w:tab/>
      </w:r>
      <w:r w:rsidRPr="00AC25B4">
        <w:t>Is the land used for - residential building</w:t>
      </w:r>
      <w:r>
        <w:t xml:space="preserve">. Codes are: </w:t>
      </w:r>
    </w:p>
    <w:p w:rsidR="002C3311" w:rsidRDefault="002C3311" w:rsidP="00DE27E1">
      <w:pPr>
        <w:ind w:left="2160"/>
        <w:jc w:val="both"/>
      </w:pPr>
      <w:r>
        <w:t>00= No</w:t>
      </w:r>
    </w:p>
    <w:p w:rsidR="002C3311" w:rsidRDefault="002C3311" w:rsidP="00DE27E1">
      <w:pPr>
        <w:ind w:left="2160"/>
        <w:jc w:val="both"/>
      </w:pPr>
      <w:r>
        <w:t>01= Yes, compulsory</w:t>
      </w:r>
    </w:p>
    <w:p w:rsidR="002C3311" w:rsidRDefault="002C3311" w:rsidP="00DE27E1">
      <w:pPr>
        <w:ind w:left="2160"/>
        <w:jc w:val="both"/>
      </w:pPr>
      <w:r>
        <w:t>02= Yes, voluntary</w:t>
      </w:r>
    </w:p>
    <w:p w:rsidR="002C3311" w:rsidRDefault="002C3311" w:rsidP="001069E0">
      <w:pPr>
        <w:ind w:left="1440" w:hanging="1440"/>
        <w:jc w:val="both"/>
      </w:pPr>
      <w:r w:rsidRPr="003D4457">
        <w:t>GRWCRPR3</w:t>
      </w:r>
      <w:r w:rsidR="00641926">
        <w:fldChar w:fldCharType="begin"/>
      </w:r>
      <w:r>
        <w:instrText>xe "</w:instrText>
      </w:r>
      <w:r w:rsidRPr="00C65B88">
        <w:instrText>GRWCRPR3</w:instrText>
      </w:r>
      <w:r>
        <w:instrText>"</w:instrText>
      </w:r>
      <w:r w:rsidR="00641926">
        <w:fldChar w:fldCharType="end"/>
      </w:r>
      <w:r>
        <w:tab/>
      </w:r>
      <w:r w:rsidRPr="003D4457">
        <w:t>Is the land used for - growing crops</w:t>
      </w:r>
      <w:r>
        <w:t xml:space="preserve">. Codes are the same as used for </w:t>
      </w:r>
      <w:r w:rsidRPr="00AC25B4">
        <w:t>RSBLDGR3</w:t>
      </w:r>
      <w:r>
        <w:t>.</w:t>
      </w:r>
    </w:p>
    <w:p w:rsidR="002C3311" w:rsidRDefault="002C3311" w:rsidP="00DE27E1">
      <w:pPr>
        <w:ind w:left="1440" w:hanging="1440"/>
        <w:jc w:val="both"/>
      </w:pPr>
      <w:r w:rsidRPr="00AB7007">
        <w:t>GRZLVSR3</w:t>
      </w:r>
      <w:r w:rsidR="00641926">
        <w:fldChar w:fldCharType="begin"/>
      </w:r>
      <w:r>
        <w:instrText>xe "</w:instrText>
      </w:r>
      <w:r w:rsidRPr="00EC7687">
        <w:instrText>GRZLVSR3</w:instrText>
      </w:r>
      <w:r>
        <w:instrText>"</w:instrText>
      </w:r>
      <w:r w:rsidR="00641926">
        <w:fldChar w:fldCharType="end"/>
      </w:r>
      <w:r>
        <w:tab/>
      </w:r>
      <w:r w:rsidRPr="00AB7007">
        <w:t>Is the land used for - grazing livestock</w:t>
      </w:r>
      <w:r>
        <w:t xml:space="preserve">. Codes are the same as used for </w:t>
      </w:r>
      <w:r w:rsidRPr="00AC25B4">
        <w:t>RSBLDGR3</w:t>
      </w:r>
      <w:r>
        <w:t>.</w:t>
      </w:r>
    </w:p>
    <w:p w:rsidR="002C3311" w:rsidRDefault="002C3311" w:rsidP="00DE27E1">
      <w:pPr>
        <w:ind w:left="1440" w:hanging="1440"/>
        <w:jc w:val="both"/>
      </w:pPr>
      <w:r w:rsidRPr="001F485D">
        <w:t>GRFISHR3</w:t>
      </w:r>
      <w:r w:rsidR="00641926">
        <w:fldChar w:fldCharType="begin"/>
      </w:r>
      <w:r>
        <w:instrText>xe "</w:instrText>
      </w:r>
      <w:r w:rsidRPr="00EC7687">
        <w:instrText>GRFISHR3</w:instrText>
      </w:r>
      <w:r>
        <w:instrText>"</w:instrText>
      </w:r>
      <w:r w:rsidR="00641926">
        <w:fldChar w:fldCharType="end"/>
      </w:r>
      <w:r>
        <w:tab/>
      </w:r>
      <w:r w:rsidRPr="001F485D">
        <w:t>Is the land used for - aqua farming</w:t>
      </w:r>
      <w:r>
        <w:t xml:space="preserve">. Codes are the same as used for </w:t>
      </w:r>
      <w:r w:rsidRPr="00AC25B4">
        <w:t>RSBLDGR3</w:t>
      </w:r>
      <w:r>
        <w:t>.</w:t>
      </w:r>
    </w:p>
    <w:p w:rsidR="002C3311" w:rsidRDefault="002C3311" w:rsidP="00DE27E1">
      <w:pPr>
        <w:ind w:left="1440" w:hanging="1440"/>
        <w:jc w:val="both"/>
      </w:pPr>
      <w:r w:rsidRPr="0018273F">
        <w:t>FRFORR3</w:t>
      </w:r>
      <w:r w:rsidR="00641926">
        <w:fldChar w:fldCharType="begin"/>
      </w:r>
      <w:r>
        <w:instrText>xe "</w:instrText>
      </w:r>
      <w:r w:rsidRPr="00EC7687">
        <w:instrText>FRFORR3</w:instrText>
      </w:r>
      <w:r>
        <w:instrText>"</w:instrText>
      </w:r>
      <w:r w:rsidR="00641926">
        <w:fldChar w:fldCharType="end"/>
      </w:r>
      <w:r>
        <w:tab/>
      </w:r>
      <w:r w:rsidRPr="0018273F">
        <w:t>Is the land used for - renting out (including sharecropping out)</w:t>
      </w:r>
      <w:r>
        <w:t xml:space="preserve">. Codes are the same as used for </w:t>
      </w:r>
      <w:r w:rsidRPr="00AC25B4">
        <w:t>RSBLDGR3</w:t>
      </w:r>
      <w:r>
        <w:t>.</w:t>
      </w:r>
    </w:p>
    <w:p w:rsidR="002C3311" w:rsidRDefault="002C3311" w:rsidP="00DE27E1">
      <w:pPr>
        <w:ind w:left="1440" w:hanging="1440"/>
        <w:jc w:val="both"/>
      </w:pPr>
      <w:r w:rsidRPr="0018273F">
        <w:t>NONAGBR3</w:t>
      </w:r>
      <w:r w:rsidR="00641926">
        <w:fldChar w:fldCharType="begin"/>
      </w:r>
      <w:r>
        <w:instrText>xe "</w:instrText>
      </w:r>
      <w:r w:rsidRPr="00EC7687">
        <w:instrText>NONAGBR3</w:instrText>
      </w:r>
      <w:r>
        <w:instrText>"</w:instrText>
      </w:r>
      <w:r w:rsidR="00641926">
        <w:fldChar w:fldCharType="end"/>
      </w:r>
      <w:r>
        <w:tab/>
      </w:r>
      <w:r w:rsidRPr="0018273F">
        <w:t>Is the land used for - non-agricultural business</w:t>
      </w:r>
      <w:r>
        <w:t xml:space="preserve">. Codes are the same as used for </w:t>
      </w:r>
      <w:r w:rsidRPr="00AC25B4">
        <w:t>RSBLDGR3</w:t>
      </w:r>
      <w:r>
        <w:t>.</w:t>
      </w:r>
    </w:p>
    <w:p w:rsidR="002C3311" w:rsidRDefault="002C3311" w:rsidP="00DE27E1">
      <w:pPr>
        <w:ind w:left="1440" w:hanging="1440"/>
        <w:jc w:val="both"/>
      </w:pPr>
      <w:r w:rsidRPr="00F666A1">
        <w:t>OTLNUSR3</w:t>
      </w:r>
      <w:r w:rsidR="00641926">
        <w:fldChar w:fldCharType="begin"/>
      </w:r>
      <w:r>
        <w:instrText>xe "</w:instrText>
      </w:r>
      <w:r w:rsidRPr="00EC7687">
        <w:instrText>OTLNUSR3</w:instrText>
      </w:r>
      <w:r>
        <w:instrText>"</w:instrText>
      </w:r>
      <w:r w:rsidR="00641926">
        <w:fldChar w:fldCharType="end"/>
      </w:r>
      <w:r>
        <w:tab/>
      </w:r>
      <w:r w:rsidRPr="00F666A1">
        <w:t>Is the land used for - other things</w:t>
      </w:r>
      <w:r>
        <w:t xml:space="preserve">. Codes are the same as used for </w:t>
      </w:r>
      <w:r w:rsidRPr="00AC25B4">
        <w:t>RSBLDGR3</w:t>
      </w:r>
      <w:r>
        <w:t>.</w:t>
      </w:r>
    </w:p>
    <w:p w:rsidR="002C3311" w:rsidRPr="00185BEE" w:rsidRDefault="002C3311" w:rsidP="00DE27E1">
      <w:pPr>
        <w:ind w:left="1440" w:hanging="1440"/>
        <w:jc w:val="both"/>
      </w:pPr>
      <w:r w:rsidRPr="00185BEE">
        <w:t>SPOTLNUS</w:t>
      </w:r>
      <w:r>
        <w:tab/>
      </w:r>
      <w:r w:rsidRPr="00185BEE">
        <w:t>Specify other use of the land</w:t>
      </w:r>
    </w:p>
    <w:p w:rsidR="002C3311" w:rsidRDefault="002C3311" w:rsidP="00DE27E1">
      <w:pPr>
        <w:ind w:left="1440" w:hanging="1440"/>
        <w:jc w:val="both"/>
      </w:pPr>
      <w:r w:rsidRPr="00776063">
        <w:t>VUSNOWR3</w:t>
      </w:r>
      <w:r w:rsidR="00641926">
        <w:fldChar w:fldCharType="begin"/>
      </w:r>
      <w:r>
        <w:instrText>xe "</w:instrText>
      </w:r>
      <w:r w:rsidRPr="00EC7687">
        <w:instrText>VUSNOWR3</w:instrText>
      </w:r>
      <w:r>
        <w:instrText>"</w:instrText>
      </w:r>
      <w:r w:rsidR="00641926">
        <w:fldChar w:fldCharType="end"/>
      </w:r>
      <w:r>
        <w:tab/>
      </w:r>
      <w:r w:rsidRPr="00776063">
        <w:t>What is the total amount of land you ar</w:t>
      </w:r>
      <w:r>
        <w:t>e using now</w:t>
      </w:r>
      <w:r w:rsidRPr="00776063">
        <w:t xml:space="preserve"> (square metres)</w:t>
      </w:r>
      <w:r>
        <w:t>? Missing value codes are negative.</w:t>
      </w:r>
    </w:p>
    <w:p w:rsidR="002C3311" w:rsidRDefault="002C3311" w:rsidP="00DE27E1">
      <w:pPr>
        <w:ind w:left="1440" w:hanging="1440"/>
        <w:jc w:val="both"/>
      </w:pPr>
      <w:r w:rsidRPr="0090232B">
        <w:t>VUSLTMR3</w:t>
      </w:r>
      <w:r w:rsidR="00641926">
        <w:fldChar w:fldCharType="begin"/>
      </w:r>
      <w:r>
        <w:instrText>xe "</w:instrText>
      </w:r>
      <w:r w:rsidRPr="00EC7687">
        <w:instrText>VUSLTMR3</w:instrText>
      </w:r>
      <w:r>
        <w:instrText>"</w:instrText>
      </w:r>
      <w:r w:rsidR="00641926">
        <w:fldChar w:fldCharType="end"/>
      </w:r>
      <w:r>
        <w:tab/>
      </w:r>
      <w:r w:rsidRPr="0090232B">
        <w:t>What is the total amount of land for whic</w:t>
      </w:r>
      <w:r>
        <w:t>h you have long term use rights</w:t>
      </w:r>
      <w:r w:rsidRPr="0090232B">
        <w:t xml:space="preserve"> (square metres)</w:t>
      </w:r>
      <w:r>
        <w:t>? Missing value codes are negative.</w:t>
      </w:r>
    </w:p>
    <w:p w:rsidR="002C3311" w:rsidRDefault="002C3311" w:rsidP="001069E0">
      <w:pPr>
        <w:ind w:left="1440" w:hanging="1440"/>
        <w:jc w:val="both"/>
      </w:pPr>
      <w:r w:rsidRPr="00562246">
        <w:t>PLINCR3</w:t>
      </w:r>
      <w:r w:rsidR="00641926">
        <w:fldChar w:fldCharType="begin"/>
      </w:r>
      <w:r>
        <w:instrText>xe "</w:instrText>
      </w:r>
      <w:r w:rsidRPr="00EC7687">
        <w:instrText>PLINCR3</w:instrText>
      </w:r>
      <w:r>
        <w:instrText>"</w:instrText>
      </w:r>
      <w:r w:rsidR="00641926">
        <w:fldChar w:fldCharType="end"/>
      </w:r>
      <w:r>
        <w:tab/>
      </w:r>
      <w:r w:rsidRPr="00562246">
        <w:t>Did the house receive any income from this land in the last 12 months?</w:t>
      </w:r>
      <w:r w:rsidRPr="00DE27E1">
        <w:t xml:space="preserve"> </w:t>
      </w:r>
      <w:r>
        <w:t xml:space="preserve">Codes are the same as used for </w:t>
      </w:r>
      <w:r w:rsidRPr="00AC25B4">
        <w:t>RSBLDGR3</w:t>
      </w:r>
      <w:r>
        <w:t>.</w:t>
      </w:r>
    </w:p>
    <w:p w:rsidR="002C3311" w:rsidRDefault="002C3311" w:rsidP="001069E0">
      <w:pPr>
        <w:ind w:left="1440" w:hanging="1440"/>
        <w:jc w:val="both"/>
      </w:pPr>
      <w:r w:rsidRPr="00562246">
        <w:t>MCRPSR31</w:t>
      </w:r>
      <w:r w:rsidR="00641926">
        <w:fldChar w:fldCharType="begin"/>
      </w:r>
      <w:r>
        <w:instrText>xe "</w:instrText>
      </w:r>
      <w:r w:rsidRPr="00EC7687">
        <w:instrText>MCRPSR31</w:instrText>
      </w:r>
      <w:r>
        <w:instrText>"</w:instrText>
      </w:r>
      <w:r w:rsidR="00641926">
        <w:fldChar w:fldCharType="end"/>
      </w:r>
      <w:r>
        <w:t xml:space="preserve">, </w:t>
      </w:r>
      <w:r w:rsidRPr="009B5CB9">
        <w:t>MCRPSR32</w:t>
      </w:r>
      <w:r w:rsidR="00641926">
        <w:fldChar w:fldCharType="begin"/>
      </w:r>
      <w:r>
        <w:instrText>xe "</w:instrText>
      </w:r>
      <w:r w:rsidRPr="00EC7687">
        <w:instrText>MCRPSR32</w:instrText>
      </w:r>
      <w:r>
        <w:instrText>"</w:instrText>
      </w:r>
      <w:r w:rsidR="00641926">
        <w:fldChar w:fldCharType="end"/>
      </w:r>
      <w:r>
        <w:t>, MCRPSR33</w:t>
      </w:r>
      <w:r w:rsidR="00641926">
        <w:fldChar w:fldCharType="begin"/>
      </w:r>
      <w:r>
        <w:instrText>xe "</w:instrText>
      </w:r>
      <w:r w:rsidRPr="00EC7687">
        <w:instrText>MCRPSR33</w:instrText>
      </w:r>
      <w:r>
        <w:instrText>"</w:instrText>
      </w:r>
      <w:r w:rsidR="00641926">
        <w:fldChar w:fldCharType="end"/>
      </w:r>
      <w:r>
        <w:t>, MCRPSR34</w:t>
      </w:r>
      <w:r w:rsidR="00641926">
        <w:fldChar w:fldCharType="begin"/>
      </w:r>
      <w:r>
        <w:instrText>xe "</w:instrText>
      </w:r>
      <w:r w:rsidRPr="00EC7687">
        <w:instrText>MCRPSR34</w:instrText>
      </w:r>
      <w:r>
        <w:instrText>"</w:instrText>
      </w:r>
      <w:r w:rsidR="00641926">
        <w:fldChar w:fldCharType="end"/>
      </w:r>
    </w:p>
    <w:p w:rsidR="002C3311" w:rsidRDefault="002C3311" w:rsidP="001069E0">
      <w:pPr>
        <w:ind w:left="1440" w:hanging="1440"/>
        <w:jc w:val="both"/>
      </w:pPr>
      <w:r>
        <w:tab/>
      </w:r>
      <w:r w:rsidRPr="00562246">
        <w:t>What are the main crops you grow?</w:t>
      </w:r>
      <w:r>
        <w:t xml:space="preserve"> Provide 4 answers. Codes are:</w:t>
      </w:r>
    </w:p>
    <w:p w:rsidR="002C3311" w:rsidRDefault="002C3311" w:rsidP="00DE27E1">
      <w:pPr>
        <w:ind w:left="2160" w:hanging="1440"/>
        <w:jc w:val="both"/>
      </w:pPr>
      <w:r>
        <w:tab/>
        <w:t>03= Pears</w:t>
      </w:r>
    </w:p>
    <w:p w:rsidR="002C3311" w:rsidRDefault="002C3311" w:rsidP="00DE27E1">
      <w:pPr>
        <w:ind w:left="2160"/>
        <w:jc w:val="both"/>
      </w:pPr>
      <w:r>
        <w:t>04= Bananas</w:t>
      </w:r>
    </w:p>
    <w:p w:rsidR="002C3311" w:rsidRDefault="002C3311" w:rsidP="00DE27E1">
      <w:pPr>
        <w:ind w:left="2160"/>
        <w:jc w:val="both"/>
      </w:pPr>
      <w:r>
        <w:t>09= Black pepper</w:t>
      </w:r>
    </w:p>
    <w:p w:rsidR="002C3311" w:rsidRDefault="002C3311" w:rsidP="00DE27E1">
      <w:pPr>
        <w:ind w:left="2160"/>
        <w:jc w:val="both"/>
      </w:pPr>
      <w:r>
        <w:t>10= Cabbage</w:t>
      </w:r>
    </w:p>
    <w:p w:rsidR="002C3311" w:rsidRDefault="002C3311" w:rsidP="00DE27E1">
      <w:pPr>
        <w:ind w:left="2160"/>
        <w:jc w:val="both"/>
      </w:pPr>
      <w:r>
        <w:t>12= Carrot</w:t>
      </w:r>
    </w:p>
    <w:p w:rsidR="002C3311" w:rsidRDefault="002C3311" w:rsidP="00DE27E1">
      <w:pPr>
        <w:ind w:left="2160"/>
        <w:jc w:val="both"/>
      </w:pPr>
      <w:r>
        <w:t>14= Soya beans</w:t>
      </w:r>
    </w:p>
    <w:p w:rsidR="002C3311" w:rsidRDefault="002C3311" w:rsidP="00DE27E1">
      <w:pPr>
        <w:ind w:left="2160"/>
        <w:jc w:val="both"/>
      </w:pPr>
      <w:r>
        <w:t>15= Green beans</w:t>
      </w:r>
    </w:p>
    <w:p w:rsidR="002C3311" w:rsidRDefault="002C3311" w:rsidP="00DE27E1">
      <w:pPr>
        <w:ind w:left="2160"/>
        <w:jc w:val="both"/>
      </w:pPr>
      <w:r>
        <w:t>16= Chillies</w:t>
      </w:r>
    </w:p>
    <w:p w:rsidR="002C3311" w:rsidRDefault="002C3311" w:rsidP="00DE27E1">
      <w:pPr>
        <w:ind w:left="2160"/>
        <w:jc w:val="both"/>
      </w:pPr>
      <w:r>
        <w:t>17= Coffee</w:t>
      </w:r>
    </w:p>
    <w:p w:rsidR="002C3311" w:rsidRDefault="002C3311" w:rsidP="00DE27E1">
      <w:pPr>
        <w:ind w:left="2160"/>
        <w:jc w:val="both"/>
      </w:pPr>
      <w:r>
        <w:t>18= Cotton</w:t>
      </w:r>
    </w:p>
    <w:p w:rsidR="002C3311" w:rsidRDefault="002C3311" w:rsidP="00DE27E1">
      <w:pPr>
        <w:ind w:left="2160"/>
        <w:jc w:val="both"/>
      </w:pPr>
      <w:r>
        <w:t>21= Eucalyptus</w:t>
      </w:r>
    </w:p>
    <w:p w:rsidR="002C3311" w:rsidRDefault="002C3311" w:rsidP="00DE27E1">
      <w:pPr>
        <w:ind w:left="2160"/>
        <w:jc w:val="both"/>
      </w:pPr>
      <w:r>
        <w:t>25= Other fruits</w:t>
      </w:r>
    </w:p>
    <w:p w:rsidR="002C3311" w:rsidRDefault="002C3311" w:rsidP="00DE27E1">
      <w:pPr>
        <w:ind w:left="2160"/>
        <w:jc w:val="both"/>
      </w:pPr>
      <w:r>
        <w:t>26= Garlic</w:t>
      </w:r>
    </w:p>
    <w:p w:rsidR="002C3311" w:rsidRDefault="002C3311" w:rsidP="00DE27E1">
      <w:pPr>
        <w:ind w:left="2160"/>
        <w:jc w:val="both"/>
      </w:pPr>
      <w:r>
        <w:t>28= Ginger</w:t>
      </w:r>
    </w:p>
    <w:p w:rsidR="002C3311" w:rsidRDefault="002C3311" w:rsidP="00DE27E1">
      <w:pPr>
        <w:ind w:left="2160"/>
        <w:jc w:val="both"/>
      </w:pPr>
      <w:r>
        <w:t>31= Grass</w:t>
      </w:r>
    </w:p>
    <w:p w:rsidR="002C3311" w:rsidRDefault="002C3311" w:rsidP="00DE27E1">
      <w:pPr>
        <w:ind w:left="2160"/>
        <w:jc w:val="both"/>
      </w:pPr>
      <w:r>
        <w:t>32= Groundnuts</w:t>
      </w:r>
    </w:p>
    <w:p w:rsidR="002C3311" w:rsidRDefault="002C3311" w:rsidP="00DE27E1">
      <w:pPr>
        <w:ind w:left="2160"/>
        <w:jc w:val="both"/>
      </w:pPr>
      <w:r>
        <w:t>33= Guava</w:t>
      </w:r>
    </w:p>
    <w:p w:rsidR="002C3311" w:rsidRDefault="002C3311" w:rsidP="00DE27E1">
      <w:pPr>
        <w:ind w:left="2160"/>
        <w:jc w:val="both"/>
      </w:pPr>
      <w:r>
        <w:t>44= Maize</w:t>
      </w:r>
    </w:p>
    <w:p w:rsidR="002C3311" w:rsidRDefault="002C3311" w:rsidP="00DE27E1">
      <w:pPr>
        <w:ind w:left="2160"/>
        <w:jc w:val="both"/>
      </w:pPr>
      <w:r>
        <w:t>45= Mango</w:t>
      </w:r>
    </w:p>
    <w:p w:rsidR="002C3311" w:rsidRDefault="002C3311" w:rsidP="00DE27E1">
      <w:pPr>
        <w:ind w:left="2160"/>
        <w:jc w:val="both"/>
      </w:pPr>
      <w:r>
        <w:t>46= Mulberry</w:t>
      </w:r>
    </w:p>
    <w:p w:rsidR="002C3311" w:rsidRDefault="002C3311" w:rsidP="00DE27E1">
      <w:pPr>
        <w:ind w:left="2160"/>
        <w:jc w:val="both"/>
      </w:pPr>
      <w:r>
        <w:t>50= Onions</w:t>
      </w:r>
    </w:p>
    <w:p w:rsidR="002C3311" w:rsidRDefault="002C3311" w:rsidP="00DE27E1">
      <w:pPr>
        <w:ind w:left="2160"/>
        <w:jc w:val="both"/>
      </w:pPr>
      <w:r>
        <w:t>52= Other cereals</w:t>
      </w:r>
    </w:p>
    <w:p w:rsidR="002C3311" w:rsidRDefault="002C3311" w:rsidP="00DE27E1">
      <w:pPr>
        <w:ind w:left="2160"/>
        <w:jc w:val="both"/>
      </w:pPr>
      <w:r>
        <w:t>53= Paddy rice</w:t>
      </w:r>
    </w:p>
    <w:p w:rsidR="002C3311" w:rsidRDefault="002C3311" w:rsidP="00DE27E1">
      <w:pPr>
        <w:ind w:left="2160"/>
        <w:jc w:val="both"/>
      </w:pPr>
      <w:r>
        <w:t>54= Pineapple</w:t>
      </w:r>
    </w:p>
    <w:p w:rsidR="002C3311" w:rsidRDefault="002C3311" w:rsidP="00DE27E1">
      <w:pPr>
        <w:ind w:left="2160"/>
        <w:jc w:val="both"/>
      </w:pPr>
      <w:r>
        <w:t>55= Potatoes</w:t>
      </w:r>
    </w:p>
    <w:p w:rsidR="002C3311" w:rsidRDefault="002C3311" w:rsidP="00DE27E1">
      <w:pPr>
        <w:ind w:left="2160"/>
        <w:jc w:val="both"/>
      </w:pPr>
      <w:r>
        <w:t>56= Pumpkin</w:t>
      </w:r>
    </w:p>
    <w:p w:rsidR="002C3311" w:rsidRDefault="002C3311" w:rsidP="00DE27E1">
      <w:pPr>
        <w:ind w:left="2160"/>
        <w:jc w:val="both"/>
      </w:pPr>
      <w:r>
        <w:t>60= Sesame</w:t>
      </w:r>
    </w:p>
    <w:p w:rsidR="002C3311" w:rsidRDefault="002C3311" w:rsidP="00DE27E1">
      <w:pPr>
        <w:ind w:left="2160"/>
        <w:jc w:val="both"/>
      </w:pPr>
      <w:r>
        <w:t>65= Flowers</w:t>
      </w:r>
    </w:p>
    <w:p w:rsidR="002C3311" w:rsidRDefault="002C3311" w:rsidP="00DE27E1">
      <w:pPr>
        <w:ind w:left="2160"/>
        <w:jc w:val="both"/>
      </w:pPr>
      <w:r>
        <w:t>68= Other spiced herbs</w:t>
      </w:r>
    </w:p>
    <w:p w:rsidR="002C3311" w:rsidRDefault="002C3311" w:rsidP="00DE27E1">
      <w:pPr>
        <w:ind w:left="2160"/>
        <w:jc w:val="both"/>
      </w:pPr>
      <w:r>
        <w:t>69= Sweet potatoes</w:t>
      </w:r>
    </w:p>
    <w:p w:rsidR="002C3311" w:rsidRDefault="002C3311" w:rsidP="00DE27E1">
      <w:pPr>
        <w:ind w:left="2160"/>
        <w:jc w:val="both"/>
      </w:pPr>
      <w:r>
        <w:t>71= Tobacco</w:t>
      </w:r>
    </w:p>
    <w:p w:rsidR="002C3311" w:rsidRDefault="002C3311" w:rsidP="00DE27E1">
      <w:pPr>
        <w:ind w:left="2160"/>
        <w:jc w:val="both"/>
      </w:pPr>
      <w:r>
        <w:t>72= Tomato</w:t>
      </w:r>
    </w:p>
    <w:p w:rsidR="002C3311" w:rsidRDefault="002C3311" w:rsidP="00DE27E1">
      <w:pPr>
        <w:ind w:left="2160"/>
        <w:jc w:val="both"/>
      </w:pPr>
      <w:r>
        <w:t>74= Other vegetables</w:t>
      </w:r>
    </w:p>
    <w:p w:rsidR="002C3311" w:rsidRDefault="002C3311" w:rsidP="00DE27E1">
      <w:pPr>
        <w:ind w:left="2160"/>
        <w:jc w:val="both"/>
      </w:pPr>
      <w:r>
        <w:t>80= Sugarcane</w:t>
      </w:r>
    </w:p>
    <w:p w:rsidR="002C3311" w:rsidRDefault="002C3311" w:rsidP="00DE27E1">
      <w:pPr>
        <w:ind w:left="2160"/>
        <w:jc w:val="both"/>
      </w:pPr>
      <w:r>
        <w:t>85= Cassava/Manioc</w:t>
      </w:r>
    </w:p>
    <w:p w:rsidR="002C3311" w:rsidRDefault="002C3311" w:rsidP="00DE27E1">
      <w:pPr>
        <w:ind w:left="2160"/>
        <w:jc w:val="both"/>
      </w:pPr>
      <w:r>
        <w:t>91= Grapes</w:t>
      </w:r>
    </w:p>
    <w:p w:rsidR="002C3311" w:rsidRDefault="002C3311" w:rsidP="00DE27E1">
      <w:pPr>
        <w:ind w:left="2160"/>
        <w:jc w:val="both"/>
      </w:pPr>
      <w:r>
        <w:t>92= Apples</w:t>
      </w:r>
    </w:p>
    <w:p w:rsidR="002C3311" w:rsidRDefault="002C3311" w:rsidP="00DE27E1">
      <w:pPr>
        <w:ind w:left="2160"/>
        <w:jc w:val="both"/>
      </w:pPr>
      <w:r>
        <w:t>93= Papayas</w:t>
      </w:r>
    </w:p>
    <w:p w:rsidR="002C3311" w:rsidRDefault="002C3311" w:rsidP="00DE27E1">
      <w:pPr>
        <w:ind w:left="2160"/>
        <w:jc w:val="both"/>
      </w:pPr>
      <w:r>
        <w:t>109= Coconut</w:t>
      </w:r>
    </w:p>
    <w:p w:rsidR="002C3311" w:rsidRDefault="002C3311" w:rsidP="00DE27E1">
      <w:pPr>
        <w:ind w:left="2160"/>
        <w:jc w:val="both"/>
      </w:pPr>
      <w:r>
        <w:t>110= Plums</w:t>
      </w:r>
    </w:p>
    <w:p w:rsidR="002C3311" w:rsidRDefault="002C3311" w:rsidP="00DE27E1">
      <w:pPr>
        <w:ind w:left="2160"/>
        <w:jc w:val="both"/>
      </w:pPr>
      <w:r>
        <w:t>111= Longans/ litchis/ rambutans</w:t>
      </w:r>
    </w:p>
    <w:p w:rsidR="002C3311" w:rsidRDefault="002C3311" w:rsidP="00DE27E1">
      <w:pPr>
        <w:ind w:left="2160"/>
        <w:jc w:val="both"/>
      </w:pPr>
      <w:r>
        <w:t>112= Kohlrabi</w:t>
      </w:r>
    </w:p>
    <w:p w:rsidR="002C3311" w:rsidRDefault="002C3311" w:rsidP="00DE27E1">
      <w:pPr>
        <w:ind w:left="2160"/>
        <w:jc w:val="both"/>
      </w:pPr>
      <w:r>
        <w:t>114= Cashew</w:t>
      </w:r>
    </w:p>
    <w:p w:rsidR="002C3311" w:rsidRDefault="002C3311" w:rsidP="00DE27E1">
      <w:pPr>
        <w:ind w:left="2160"/>
        <w:jc w:val="both"/>
      </w:pPr>
      <w:r>
        <w:t>115= Jute/rush</w:t>
      </w:r>
    </w:p>
    <w:p w:rsidR="002C3311" w:rsidRDefault="002C3311" w:rsidP="00DE27E1">
      <w:pPr>
        <w:ind w:left="2160"/>
        <w:jc w:val="both"/>
      </w:pPr>
      <w:r>
        <w:t>116= Mustard seed</w:t>
      </w:r>
    </w:p>
    <w:p w:rsidR="002C3311" w:rsidRDefault="002C3311" w:rsidP="00DE27E1">
      <w:pPr>
        <w:ind w:left="2160"/>
        <w:jc w:val="both"/>
      </w:pPr>
      <w:r>
        <w:t>117= Breeding tree</w:t>
      </w:r>
    </w:p>
    <w:p w:rsidR="002C3311" w:rsidRDefault="002C3311" w:rsidP="00DE27E1">
      <w:pPr>
        <w:ind w:left="2160"/>
        <w:jc w:val="both"/>
      </w:pPr>
      <w:r>
        <w:t>118= Bonsai</w:t>
      </w:r>
    </w:p>
    <w:p w:rsidR="002C3311" w:rsidRDefault="002C3311" w:rsidP="00DE27E1">
      <w:pPr>
        <w:ind w:left="2160"/>
        <w:jc w:val="both"/>
      </w:pPr>
      <w:r>
        <w:t>119= Rubber</w:t>
      </w:r>
    </w:p>
    <w:p w:rsidR="002C3311" w:rsidRDefault="002C3311" w:rsidP="00DE27E1">
      <w:pPr>
        <w:ind w:left="2160"/>
        <w:jc w:val="both"/>
      </w:pPr>
      <w:r>
        <w:t>120= Mangosteens</w:t>
      </w:r>
    </w:p>
    <w:p w:rsidR="002C3311" w:rsidRDefault="002C3311" w:rsidP="00DE27E1">
      <w:pPr>
        <w:ind w:left="2160"/>
        <w:jc w:val="both"/>
      </w:pPr>
      <w:r>
        <w:t>122= Tea</w:t>
      </w:r>
    </w:p>
    <w:p w:rsidR="002C3311" w:rsidRDefault="002C3311" w:rsidP="00DE27E1">
      <w:pPr>
        <w:ind w:left="2160"/>
        <w:jc w:val="both"/>
      </w:pPr>
      <w:r>
        <w:t>126= Water spinach/ Water morning glory</w:t>
      </w:r>
    </w:p>
    <w:p w:rsidR="002C3311" w:rsidRDefault="002C3311" w:rsidP="001069E0">
      <w:pPr>
        <w:ind w:left="1440" w:hanging="1440"/>
        <w:jc w:val="both"/>
      </w:pPr>
      <w:r w:rsidRPr="009F11BE">
        <w:t>SPMCRPS1</w:t>
      </w:r>
      <w:r w:rsidR="00641926">
        <w:fldChar w:fldCharType="begin"/>
      </w:r>
      <w:r>
        <w:instrText>xe "</w:instrText>
      </w:r>
      <w:r w:rsidRPr="00EC7687">
        <w:instrText>SPMCRPS1</w:instrText>
      </w:r>
      <w:r>
        <w:instrText>"</w:instrText>
      </w:r>
      <w:r w:rsidR="00641926">
        <w:fldChar w:fldCharType="end"/>
      </w:r>
      <w:r>
        <w:t xml:space="preserve">, </w:t>
      </w:r>
      <w:r w:rsidRPr="009B5CB9">
        <w:t>SPMCRPS2</w:t>
      </w:r>
      <w:r w:rsidR="00641926">
        <w:fldChar w:fldCharType="begin"/>
      </w:r>
      <w:r>
        <w:instrText>xe "</w:instrText>
      </w:r>
      <w:r w:rsidRPr="00EC7687">
        <w:instrText>SPMCRPS2</w:instrText>
      </w:r>
      <w:r>
        <w:instrText>"</w:instrText>
      </w:r>
      <w:r w:rsidR="00641926">
        <w:fldChar w:fldCharType="end"/>
      </w:r>
      <w:r>
        <w:t>, SPMCRPS3</w:t>
      </w:r>
      <w:r w:rsidR="00641926">
        <w:fldChar w:fldCharType="begin"/>
      </w:r>
      <w:r>
        <w:instrText>xe "</w:instrText>
      </w:r>
      <w:r w:rsidRPr="00EC7687">
        <w:instrText>SPMCRPS3</w:instrText>
      </w:r>
      <w:r>
        <w:instrText>"</w:instrText>
      </w:r>
      <w:r w:rsidR="00641926">
        <w:fldChar w:fldCharType="end"/>
      </w:r>
      <w:r>
        <w:t>, SPMCRPS4</w:t>
      </w:r>
      <w:r w:rsidR="00641926">
        <w:fldChar w:fldCharType="begin"/>
      </w:r>
      <w:r>
        <w:instrText>xe "</w:instrText>
      </w:r>
      <w:r w:rsidRPr="00EC7687">
        <w:instrText>SPMCRPS4</w:instrText>
      </w:r>
      <w:r>
        <w:instrText>"</w:instrText>
      </w:r>
      <w:r w:rsidR="00641926">
        <w:fldChar w:fldCharType="end"/>
      </w:r>
    </w:p>
    <w:p w:rsidR="002C3311" w:rsidRDefault="002C3311" w:rsidP="00DE27E1">
      <w:pPr>
        <w:ind w:left="1440"/>
        <w:jc w:val="both"/>
      </w:pPr>
      <w:r w:rsidRPr="009F11BE">
        <w:t>Specify crops grown</w:t>
      </w:r>
    </w:p>
    <w:p w:rsidR="002C3311" w:rsidRDefault="002C3311" w:rsidP="00DE27E1">
      <w:pPr>
        <w:ind w:left="1440" w:hanging="1440"/>
        <w:jc w:val="both"/>
      </w:pPr>
      <w:r w:rsidRPr="00BD1152">
        <w:t>IRRGTR3</w:t>
      </w:r>
      <w:r w:rsidR="00641926">
        <w:fldChar w:fldCharType="begin"/>
      </w:r>
      <w:r>
        <w:instrText>xe "</w:instrText>
      </w:r>
      <w:r w:rsidRPr="00EC7687">
        <w:instrText>IRRGTR3</w:instrText>
      </w:r>
      <w:r>
        <w:instrText>"</w:instrText>
      </w:r>
      <w:r w:rsidR="00641926">
        <w:fldChar w:fldCharType="end"/>
      </w:r>
      <w:r>
        <w:tab/>
      </w:r>
      <w:r w:rsidRPr="00BD1152">
        <w:t>In the last 12 months have you irrigated any of the land?</w:t>
      </w:r>
      <w:r>
        <w:t xml:space="preserve"> Codes are: 00= No, 01= Yes</w:t>
      </w:r>
    </w:p>
    <w:p w:rsidR="002C3311" w:rsidRDefault="002C3311" w:rsidP="001069E0">
      <w:pPr>
        <w:ind w:left="1440" w:hanging="1440"/>
        <w:jc w:val="both"/>
      </w:pPr>
      <w:r w:rsidRPr="00694D47">
        <w:t>PRIRRR3</w:t>
      </w:r>
      <w:r w:rsidR="00641926">
        <w:fldChar w:fldCharType="begin"/>
      </w:r>
      <w:r>
        <w:instrText>xe "</w:instrText>
      </w:r>
      <w:r w:rsidRPr="00EC7687">
        <w:instrText>PRIRRR3</w:instrText>
      </w:r>
      <w:r>
        <w:instrText>"</w:instrText>
      </w:r>
      <w:r w:rsidR="00641926">
        <w:fldChar w:fldCharType="end"/>
      </w:r>
      <w:r>
        <w:tab/>
      </w:r>
      <w:r w:rsidRPr="00694D47">
        <w:t>Of the land what proportion was irrigated in the last dry season?</w:t>
      </w:r>
      <w:r>
        <w:t xml:space="preserve"> Codes are:</w:t>
      </w:r>
    </w:p>
    <w:p w:rsidR="002C3311" w:rsidRDefault="002C3311" w:rsidP="00DE27E1">
      <w:pPr>
        <w:ind w:left="2160"/>
        <w:jc w:val="both"/>
      </w:pPr>
      <w:r>
        <w:t>01= Less than half</w:t>
      </w:r>
    </w:p>
    <w:p w:rsidR="002C3311" w:rsidRDefault="002C3311" w:rsidP="00DE27E1">
      <w:pPr>
        <w:ind w:left="2160"/>
        <w:jc w:val="both"/>
      </w:pPr>
      <w:r>
        <w:t>02= Half</w:t>
      </w:r>
    </w:p>
    <w:p w:rsidR="002C3311" w:rsidRDefault="002C3311" w:rsidP="00DE27E1">
      <w:pPr>
        <w:ind w:left="2160"/>
        <w:jc w:val="both"/>
      </w:pPr>
      <w:r>
        <w:t>03= More than half</w:t>
      </w:r>
    </w:p>
    <w:p w:rsidR="002C3311" w:rsidRDefault="002C3311" w:rsidP="00DE27E1">
      <w:pPr>
        <w:ind w:left="2160"/>
        <w:jc w:val="both"/>
      </w:pPr>
      <w:r>
        <w:t>04= All</w:t>
      </w:r>
    </w:p>
    <w:p w:rsidR="002C3311" w:rsidRDefault="002C3311" w:rsidP="001069E0">
      <w:pPr>
        <w:ind w:left="1440" w:hanging="1440"/>
        <w:jc w:val="both"/>
      </w:pPr>
      <w:r w:rsidRPr="00694D47">
        <w:t>CHFERTR3</w:t>
      </w:r>
      <w:r w:rsidR="00641926">
        <w:fldChar w:fldCharType="begin"/>
      </w:r>
      <w:r>
        <w:instrText>xe "</w:instrText>
      </w:r>
      <w:r w:rsidRPr="00EC7687">
        <w:instrText>CHFERTR3</w:instrText>
      </w:r>
      <w:r>
        <w:instrText>"</w:instrText>
      </w:r>
      <w:r w:rsidR="00641926">
        <w:fldChar w:fldCharType="end"/>
      </w:r>
      <w:r>
        <w:tab/>
      </w:r>
      <w:r w:rsidRPr="00694D47">
        <w:t>In the last 12 months has anyone in the household used chemical fertiliser on your land?</w:t>
      </w:r>
      <w:r w:rsidRPr="00DE27E1">
        <w:t xml:space="preserve"> </w:t>
      </w:r>
      <w:r>
        <w:t>Codes are: 00= No, 01= Yes</w:t>
      </w:r>
    </w:p>
    <w:p w:rsidR="002C3311" w:rsidRDefault="002C3311" w:rsidP="00DE27E1">
      <w:pPr>
        <w:ind w:left="1440" w:hanging="1440"/>
        <w:jc w:val="both"/>
      </w:pPr>
      <w:r w:rsidRPr="00BB30D7">
        <w:rPr>
          <w:szCs w:val="20"/>
        </w:rPr>
        <w:t>ANIMALR3</w:t>
      </w:r>
      <w:r w:rsidR="00641926">
        <w:rPr>
          <w:szCs w:val="20"/>
        </w:rPr>
        <w:fldChar w:fldCharType="begin"/>
      </w:r>
      <w:r>
        <w:instrText>xe "</w:instrText>
      </w:r>
      <w:r w:rsidRPr="00EC7687">
        <w:rPr>
          <w:szCs w:val="20"/>
        </w:rPr>
        <w:instrText>ANIMALR3</w:instrText>
      </w:r>
      <w:r>
        <w:instrText>"</w:instrText>
      </w:r>
      <w:r w:rsidR="00641926">
        <w:rPr>
          <w:szCs w:val="20"/>
        </w:rPr>
        <w:fldChar w:fldCharType="end"/>
      </w:r>
      <w:r>
        <w:rPr>
          <w:szCs w:val="20"/>
        </w:rPr>
        <w:tab/>
      </w:r>
      <w:r w:rsidRPr="00BB30D7">
        <w:rPr>
          <w:szCs w:val="20"/>
        </w:rPr>
        <w:t>Has anyone in the household owned any livestock in the last 12 months</w:t>
      </w:r>
      <w:r>
        <w:rPr>
          <w:szCs w:val="20"/>
        </w:rPr>
        <w:t>? Codes are: 0</w:t>
      </w:r>
      <w:r>
        <w:t>0= No, 01= Yes</w:t>
      </w:r>
    </w:p>
    <w:p w:rsidR="002C3311" w:rsidRDefault="002C3311" w:rsidP="00DE27E1">
      <w:pPr>
        <w:ind w:left="1440" w:hanging="1440"/>
        <w:jc w:val="both"/>
      </w:pPr>
      <w:r w:rsidRPr="00BB30D7">
        <w:rPr>
          <w:szCs w:val="20"/>
        </w:rPr>
        <w:t>AYANR301</w:t>
      </w:r>
      <w:r w:rsidR="00641926">
        <w:rPr>
          <w:szCs w:val="20"/>
        </w:rPr>
        <w:fldChar w:fldCharType="begin"/>
      </w:r>
      <w:r>
        <w:instrText>xe "</w:instrText>
      </w:r>
      <w:r w:rsidRPr="00EC7687">
        <w:rPr>
          <w:szCs w:val="20"/>
        </w:rPr>
        <w:instrText>AYANR301</w:instrText>
      </w:r>
      <w:r>
        <w:instrText>"</w:instrText>
      </w:r>
      <w:r w:rsidR="00641926">
        <w:rPr>
          <w:szCs w:val="20"/>
        </w:rPr>
        <w:fldChar w:fldCharType="end"/>
      </w:r>
      <w:r>
        <w:rPr>
          <w:szCs w:val="20"/>
        </w:rPr>
        <w:tab/>
      </w:r>
      <w:r w:rsidRPr="00BB30D7">
        <w:rPr>
          <w:szCs w:val="20"/>
        </w:rPr>
        <w:t>Has anyone in the household owned any of the following in the last 12 months - cow (modern variety)</w:t>
      </w:r>
      <w:r>
        <w:rPr>
          <w:szCs w:val="20"/>
        </w:rPr>
        <w:t>?</w:t>
      </w:r>
      <w:r w:rsidRPr="00DE27E1">
        <w:rPr>
          <w:szCs w:val="20"/>
        </w:rPr>
        <w:t xml:space="preserve"> </w:t>
      </w:r>
      <w:r>
        <w:rPr>
          <w:szCs w:val="20"/>
        </w:rPr>
        <w:t>Codes are: 0</w:t>
      </w:r>
      <w:r>
        <w:t>0= No, 01= Yes</w:t>
      </w:r>
    </w:p>
    <w:p w:rsidR="002C3311" w:rsidRDefault="002C3311" w:rsidP="00DE27E1">
      <w:pPr>
        <w:ind w:left="1440" w:hanging="1440"/>
        <w:jc w:val="both"/>
      </w:pPr>
      <w:r w:rsidRPr="00BB30D7">
        <w:rPr>
          <w:szCs w:val="20"/>
        </w:rPr>
        <w:t>AYANR302</w:t>
      </w:r>
      <w:r w:rsidR="00641926">
        <w:rPr>
          <w:szCs w:val="20"/>
        </w:rPr>
        <w:fldChar w:fldCharType="begin"/>
      </w:r>
      <w:r>
        <w:instrText>xe "</w:instrText>
      </w:r>
      <w:r w:rsidRPr="00EC7687">
        <w:rPr>
          <w:szCs w:val="20"/>
        </w:rPr>
        <w:instrText>AYANR302</w:instrText>
      </w:r>
      <w:r>
        <w:instrText>"</w:instrText>
      </w:r>
      <w:r w:rsidR="00641926">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 cow (traditional variety)</w:t>
      </w:r>
      <w:r>
        <w:rPr>
          <w:szCs w:val="20"/>
        </w:rPr>
        <w:t>?</w:t>
      </w:r>
      <w:r w:rsidRPr="00DE27E1">
        <w:rPr>
          <w:szCs w:val="20"/>
        </w:rPr>
        <w:t xml:space="preserve"> </w:t>
      </w:r>
      <w:r>
        <w:rPr>
          <w:szCs w:val="20"/>
        </w:rPr>
        <w:t>Codes are: 0</w:t>
      </w:r>
      <w:r>
        <w:t>0= No, 01= Yes</w:t>
      </w:r>
    </w:p>
    <w:p w:rsidR="002C3311" w:rsidRDefault="002C3311" w:rsidP="00DE27E1">
      <w:pPr>
        <w:ind w:left="1440" w:hanging="1440"/>
        <w:jc w:val="both"/>
      </w:pPr>
      <w:r w:rsidRPr="00BB30D7">
        <w:rPr>
          <w:szCs w:val="20"/>
        </w:rPr>
        <w:t>AYANR303</w:t>
      </w:r>
      <w:r w:rsidR="00641926">
        <w:rPr>
          <w:szCs w:val="20"/>
        </w:rPr>
        <w:fldChar w:fldCharType="begin"/>
      </w:r>
      <w:r>
        <w:instrText>xe "</w:instrText>
      </w:r>
      <w:r w:rsidRPr="00EC7687">
        <w:rPr>
          <w:szCs w:val="20"/>
        </w:rPr>
        <w:instrText>AYANR303</w:instrText>
      </w:r>
      <w:r>
        <w:instrText>"</w:instrText>
      </w:r>
      <w:r w:rsidR="00641926">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w:t>
      </w:r>
      <w:r>
        <w:rPr>
          <w:szCs w:val="20"/>
        </w:rPr>
        <w:t>–</w:t>
      </w:r>
      <w:r w:rsidRPr="00BB30D7">
        <w:rPr>
          <w:szCs w:val="20"/>
        </w:rPr>
        <w:t xml:space="preserve"> calves</w:t>
      </w:r>
      <w:r>
        <w:rPr>
          <w:szCs w:val="20"/>
        </w:rPr>
        <w:t>?</w:t>
      </w:r>
      <w:r w:rsidRPr="00DE27E1">
        <w:rPr>
          <w:szCs w:val="20"/>
        </w:rPr>
        <w:t xml:space="preserve"> </w:t>
      </w:r>
      <w:r>
        <w:rPr>
          <w:szCs w:val="20"/>
        </w:rPr>
        <w:t>Codes are: 0</w:t>
      </w:r>
      <w:r>
        <w:t>0= No, 01= Yes</w:t>
      </w:r>
    </w:p>
    <w:p w:rsidR="002C3311" w:rsidRDefault="002C3311" w:rsidP="00DE27E1">
      <w:pPr>
        <w:ind w:left="1440" w:hanging="1440"/>
        <w:jc w:val="both"/>
        <w:rPr>
          <w:szCs w:val="20"/>
        </w:rPr>
      </w:pPr>
      <w:r w:rsidRPr="00BB30D7">
        <w:rPr>
          <w:szCs w:val="20"/>
        </w:rPr>
        <w:t>AYANR304</w:t>
      </w:r>
      <w:r w:rsidR="00641926">
        <w:rPr>
          <w:szCs w:val="20"/>
        </w:rPr>
        <w:fldChar w:fldCharType="begin"/>
      </w:r>
      <w:r>
        <w:instrText>xe "</w:instrText>
      </w:r>
      <w:r w:rsidRPr="00EC7687">
        <w:rPr>
          <w:szCs w:val="20"/>
        </w:rPr>
        <w:instrText>AYANR304</w:instrText>
      </w:r>
      <w:r>
        <w:instrText>"</w:instrText>
      </w:r>
      <w:r w:rsidR="00641926">
        <w:rPr>
          <w:szCs w:val="20"/>
        </w:rPr>
        <w:fldChar w:fldCharType="end"/>
      </w:r>
      <w:r>
        <w:rPr>
          <w:szCs w:val="20"/>
        </w:rPr>
        <w:tab/>
      </w:r>
      <w:r w:rsidRPr="00BB30D7">
        <w:rPr>
          <w:szCs w:val="20"/>
        </w:rPr>
        <w:t>Has anyone in the household owned any of the following in the l</w:t>
      </w:r>
      <w:r>
        <w:rPr>
          <w:szCs w:val="20"/>
        </w:rPr>
        <w:t>ast 12 months</w:t>
      </w:r>
      <w:r w:rsidRPr="00BB30D7">
        <w:rPr>
          <w:szCs w:val="20"/>
        </w:rPr>
        <w:t xml:space="preserve"> </w:t>
      </w:r>
      <w:r>
        <w:rPr>
          <w:szCs w:val="20"/>
        </w:rPr>
        <w:t>–</w:t>
      </w:r>
      <w:r w:rsidRPr="00BB30D7">
        <w:rPr>
          <w:szCs w:val="20"/>
        </w:rPr>
        <w:t xml:space="preserve"> heifer</w:t>
      </w:r>
      <w:r>
        <w:rPr>
          <w:szCs w:val="20"/>
        </w:rPr>
        <w:t>? Codes are: 0</w:t>
      </w:r>
      <w:r>
        <w:t>0= No, 01= Yes</w:t>
      </w:r>
    </w:p>
    <w:p w:rsidR="002C3311" w:rsidRDefault="002C3311" w:rsidP="001069E0">
      <w:pPr>
        <w:ind w:left="1440" w:hanging="1440"/>
        <w:jc w:val="both"/>
        <w:rPr>
          <w:szCs w:val="20"/>
        </w:rPr>
      </w:pPr>
      <w:r w:rsidRPr="00BB30D7">
        <w:rPr>
          <w:szCs w:val="20"/>
        </w:rPr>
        <w:t>AYANR306</w:t>
      </w:r>
      <w:r w:rsidR="00641926">
        <w:rPr>
          <w:szCs w:val="20"/>
        </w:rPr>
        <w:fldChar w:fldCharType="begin"/>
      </w:r>
      <w:r>
        <w:instrText>xe "</w:instrText>
      </w:r>
      <w:r w:rsidRPr="00EC7687">
        <w:rPr>
          <w:szCs w:val="20"/>
        </w:rPr>
        <w:instrText>AYANR306</w:instrText>
      </w:r>
      <w:r>
        <w:instrText>"</w:instrText>
      </w:r>
      <w:r w:rsidR="00641926">
        <w:rPr>
          <w:szCs w:val="20"/>
        </w:rPr>
        <w:fldChar w:fldCharType="end"/>
      </w:r>
      <w:r>
        <w:rPr>
          <w:szCs w:val="20"/>
        </w:rPr>
        <w:tab/>
      </w:r>
      <w:r w:rsidRPr="00BB30D7">
        <w:rPr>
          <w:szCs w:val="20"/>
        </w:rPr>
        <w:t xml:space="preserve">Has anyone in the household owned any of the following in the last 12 months </w:t>
      </w:r>
      <w:r>
        <w:rPr>
          <w:szCs w:val="20"/>
        </w:rPr>
        <w:t>–</w:t>
      </w:r>
      <w:r w:rsidRPr="00BB30D7">
        <w:rPr>
          <w:szCs w:val="20"/>
        </w:rPr>
        <w:t xml:space="preserve"> bullock</w:t>
      </w:r>
      <w:r>
        <w:rPr>
          <w:szCs w:val="20"/>
        </w:rPr>
        <w:t>? Codes are: 0</w:t>
      </w:r>
      <w:r>
        <w:t>0= No, 01= Yes</w:t>
      </w:r>
    </w:p>
    <w:p w:rsidR="002C3311" w:rsidRDefault="002C3311" w:rsidP="001069E0">
      <w:pPr>
        <w:ind w:left="1440" w:hanging="1440"/>
        <w:jc w:val="both"/>
        <w:rPr>
          <w:szCs w:val="20"/>
        </w:rPr>
      </w:pPr>
      <w:r w:rsidRPr="00BB30D7">
        <w:rPr>
          <w:szCs w:val="20"/>
        </w:rPr>
        <w:t>AYANR309</w:t>
      </w:r>
      <w:r w:rsidR="00641926">
        <w:rPr>
          <w:szCs w:val="20"/>
        </w:rPr>
        <w:fldChar w:fldCharType="begin"/>
      </w:r>
      <w:r>
        <w:instrText>xe "</w:instrText>
      </w:r>
      <w:r w:rsidRPr="00EC7687">
        <w:rPr>
          <w:szCs w:val="20"/>
        </w:rPr>
        <w:instrText>AYANR309</w:instrText>
      </w:r>
      <w:r>
        <w:instrText>"</w:instrText>
      </w:r>
      <w:r w:rsidR="00641926">
        <w:rPr>
          <w:szCs w:val="20"/>
        </w:rPr>
        <w:fldChar w:fldCharType="end"/>
      </w:r>
      <w:r>
        <w:rPr>
          <w:szCs w:val="20"/>
        </w:rPr>
        <w:tab/>
      </w:r>
      <w:r w:rsidRPr="00BB30D7">
        <w:rPr>
          <w:szCs w:val="20"/>
        </w:rPr>
        <w:t>Has anyone in the household owned any of the following in the last 12 months - he-buffalo</w:t>
      </w:r>
      <w:r>
        <w:rPr>
          <w:szCs w:val="20"/>
        </w:rPr>
        <w:t>? Codes are: 0</w:t>
      </w:r>
      <w:r>
        <w:t>0= No, 01= Yes</w:t>
      </w:r>
    </w:p>
    <w:p w:rsidR="002C3311" w:rsidRDefault="002C3311" w:rsidP="001069E0">
      <w:pPr>
        <w:ind w:left="1440" w:hanging="1440"/>
        <w:jc w:val="both"/>
        <w:rPr>
          <w:szCs w:val="20"/>
        </w:rPr>
      </w:pPr>
      <w:r w:rsidRPr="00BB30D7">
        <w:rPr>
          <w:szCs w:val="20"/>
        </w:rPr>
        <w:t>AYANR310</w:t>
      </w:r>
      <w:r w:rsidR="00641926">
        <w:rPr>
          <w:szCs w:val="20"/>
        </w:rPr>
        <w:fldChar w:fldCharType="begin"/>
      </w:r>
      <w:r>
        <w:instrText>xe "</w:instrText>
      </w:r>
      <w:r w:rsidRPr="00EC7687">
        <w:rPr>
          <w:szCs w:val="20"/>
        </w:rPr>
        <w:instrText>AYANR310</w:instrText>
      </w:r>
      <w:r>
        <w:instrText>"</w:instrText>
      </w:r>
      <w:r w:rsidR="00641926">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 donkey/horse/other</w:t>
      </w:r>
      <w:r>
        <w:rPr>
          <w:szCs w:val="20"/>
        </w:rPr>
        <w:t>? Codes are: 0</w:t>
      </w:r>
      <w:r>
        <w:t>0= No, 01= Yes</w:t>
      </w:r>
    </w:p>
    <w:p w:rsidR="002C3311" w:rsidRDefault="002C3311" w:rsidP="001069E0">
      <w:pPr>
        <w:ind w:left="1440" w:hanging="1440"/>
        <w:jc w:val="both"/>
        <w:rPr>
          <w:szCs w:val="20"/>
        </w:rPr>
      </w:pPr>
      <w:r w:rsidRPr="00BB30D7">
        <w:rPr>
          <w:szCs w:val="20"/>
        </w:rPr>
        <w:t>AYANR313</w:t>
      </w:r>
      <w:r w:rsidR="00641926">
        <w:rPr>
          <w:szCs w:val="20"/>
        </w:rPr>
        <w:fldChar w:fldCharType="begin"/>
      </w:r>
      <w:r>
        <w:instrText>xe "</w:instrText>
      </w:r>
      <w:r w:rsidRPr="00EC7687">
        <w:rPr>
          <w:szCs w:val="20"/>
        </w:rPr>
        <w:instrText>AYANR313</w:instrText>
      </w:r>
      <w:r>
        <w:instrText>"</w:instrText>
      </w:r>
      <w:r w:rsidR="00641926">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w:t>
      </w:r>
      <w:r>
        <w:rPr>
          <w:szCs w:val="20"/>
        </w:rPr>
        <w:t>–</w:t>
      </w:r>
      <w:r w:rsidRPr="00BB30D7">
        <w:rPr>
          <w:szCs w:val="20"/>
        </w:rPr>
        <w:t xml:space="preserve"> sheep</w:t>
      </w:r>
      <w:r>
        <w:rPr>
          <w:szCs w:val="20"/>
        </w:rPr>
        <w:t>? Codes are: 0</w:t>
      </w:r>
      <w:r>
        <w:t>0= No, 01= Yes</w:t>
      </w:r>
    </w:p>
    <w:p w:rsidR="002C3311" w:rsidRDefault="002C3311" w:rsidP="001069E0">
      <w:pPr>
        <w:ind w:left="1440" w:hanging="1440"/>
        <w:jc w:val="both"/>
        <w:rPr>
          <w:szCs w:val="20"/>
        </w:rPr>
      </w:pPr>
      <w:r w:rsidRPr="00BB30D7">
        <w:rPr>
          <w:szCs w:val="20"/>
        </w:rPr>
        <w:t>AYANR314</w:t>
      </w:r>
      <w:r w:rsidR="00641926">
        <w:rPr>
          <w:szCs w:val="20"/>
        </w:rPr>
        <w:fldChar w:fldCharType="begin"/>
      </w:r>
      <w:r>
        <w:instrText>xe "</w:instrText>
      </w:r>
      <w:r w:rsidRPr="00EC7687">
        <w:rPr>
          <w:szCs w:val="20"/>
        </w:rPr>
        <w:instrText>AYANR314</w:instrText>
      </w:r>
      <w:r>
        <w:instrText>"</w:instrText>
      </w:r>
      <w:r w:rsidR="00641926">
        <w:rPr>
          <w:szCs w:val="20"/>
        </w:rPr>
        <w:fldChar w:fldCharType="end"/>
      </w:r>
      <w:r>
        <w:rPr>
          <w:szCs w:val="20"/>
        </w:rPr>
        <w:tab/>
      </w:r>
      <w:r w:rsidRPr="00BB30D7">
        <w:rPr>
          <w:szCs w:val="20"/>
        </w:rPr>
        <w:t>Has anyone in the household owned any of the f</w:t>
      </w:r>
      <w:r>
        <w:rPr>
          <w:szCs w:val="20"/>
        </w:rPr>
        <w:t>ollowing in the last 12 months</w:t>
      </w:r>
      <w:r w:rsidRPr="00BB30D7">
        <w:rPr>
          <w:szCs w:val="20"/>
        </w:rPr>
        <w:t xml:space="preserve"> </w:t>
      </w:r>
      <w:r>
        <w:rPr>
          <w:szCs w:val="20"/>
        </w:rPr>
        <w:t>–</w:t>
      </w:r>
      <w:r w:rsidRPr="00BB30D7">
        <w:rPr>
          <w:szCs w:val="20"/>
        </w:rPr>
        <w:t xml:space="preserve"> goats</w:t>
      </w:r>
      <w:r>
        <w:rPr>
          <w:szCs w:val="20"/>
        </w:rPr>
        <w:t>? Codes are: 0</w:t>
      </w:r>
      <w:r>
        <w:t>0= No, 01= Yes</w:t>
      </w:r>
    </w:p>
    <w:p w:rsidR="002C3311" w:rsidRDefault="002C3311" w:rsidP="001069E0">
      <w:pPr>
        <w:ind w:left="1440" w:hanging="1440"/>
        <w:jc w:val="both"/>
        <w:rPr>
          <w:szCs w:val="20"/>
        </w:rPr>
      </w:pPr>
      <w:r w:rsidRPr="00BB30D7">
        <w:rPr>
          <w:szCs w:val="20"/>
        </w:rPr>
        <w:t>AYANR315</w:t>
      </w:r>
      <w:r w:rsidR="00641926">
        <w:rPr>
          <w:szCs w:val="20"/>
        </w:rPr>
        <w:fldChar w:fldCharType="begin"/>
      </w:r>
      <w:r>
        <w:instrText>xe "</w:instrText>
      </w:r>
      <w:r w:rsidRPr="00EC7687">
        <w:rPr>
          <w:szCs w:val="20"/>
        </w:rPr>
        <w:instrText>AYANR315</w:instrText>
      </w:r>
      <w:r>
        <w:instrText>"</w:instrText>
      </w:r>
      <w:r w:rsidR="00641926">
        <w:rPr>
          <w:szCs w:val="20"/>
        </w:rPr>
        <w:fldChar w:fldCharType="end"/>
      </w:r>
      <w:r>
        <w:rPr>
          <w:szCs w:val="20"/>
        </w:rPr>
        <w:tab/>
      </w:r>
      <w:r w:rsidRPr="00BB30D7">
        <w:rPr>
          <w:szCs w:val="20"/>
        </w:rPr>
        <w:t>Has anyone in the household owned any of the f</w:t>
      </w:r>
      <w:r>
        <w:rPr>
          <w:szCs w:val="20"/>
        </w:rPr>
        <w:t>ollowing in the last 12 months–</w:t>
      </w:r>
      <w:r w:rsidRPr="00BB30D7">
        <w:rPr>
          <w:szCs w:val="20"/>
        </w:rPr>
        <w:t xml:space="preserve"> pigs</w:t>
      </w:r>
      <w:r>
        <w:rPr>
          <w:szCs w:val="20"/>
        </w:rPr>
        <w:t>? Codes are: 0</w:t>
      </w:r>
      <w:r>
        <w:t>0= No, 01= Yes</w:t>
      </w:r>
    </w:p>
    <w:p w:rsidR="002C3311" w:rsidRDefault="002C3311" w:rsidP="001069E0">
      <w:pPr>
        <w:ind w:left="1440" w:hanging="1440"/>
        <w:jc w:val="both"/>
        <w:rPr>
          <w:szCs w:val="20"/>
        </w:rPr>
      </w:pPr>
      <w:r w:rsidRPr="00BB30D7">
        <w:rPr>
          <w:szCs w:val="20"/>
        </w:rPr>
        <w:t>AYANR316</w:t>
      </w:r>
      <w:r w:rsidR="00641926">
        <w:rPr>
          <w:szCs w:val="20"/>
        </w:rPr>
        <w:fldChar w:fldCharType="begin"/>
      </w:r>
      <w:r>
        <w:instrText>xe "</w:instrText>
      </w:r>
      <w:r w:rsidRPr="00EC7687">
        <w:rPr>
          <w:szCs w:val="20"/>
        </w:rPr>
        <w:instrText>AYANR316</w:instrText>
      </w:r>
      <w:r>
        <w:instrText>"</w:instrText>
      </w:r>
      <w:r w:rsidR="00641926">
        <w:rPr>
          <w:szCs w:val="20"/>
        </w:rPr>
        <w:fldChar w:fldCharType="end"/>
      </w:r>
      <w:r>
        <w:rPr>
          <w:szCs w:val="20"/>
        </w:rPr>
        <w:tab/>
      </w:r>
      <w:r w:rsidRPr="00BB30D7">
        <w:rPr>
          <w:szCs w:val="20"/>
        </w:rPr>
        <w:t>Has anyone in the household owned any of the following in the last 12 months - poultry/birds</w:t>
      </w:r>
      <w:r>
        <w:rPr>
          <w:szCs w:val="20"/>
        </w:rPr>
        <w:t>? Codes are: 0</w:t>
      </w:r>
      <w:r>
        <w:t>0= No, 01= Yes</w:t>
      </w:r>
    </w:p>
    <w:p w:rsidR="002C3311" w:rsidRDefault="002C3311" w:rsidP="001069E0">
      <w:pPr>
        <w:ind w:left="1440" w:hanging="1440"/>
        <w:jc w:val="both"/>
        <w:rPr>
          <w:szCs w:val="20"/>
        </w:rPr>
      </w:pPr>
      <w:r w:rsidRPr="00BB30D7">
        <w:rPr>
          <w:szCs w:val="20"/>
        </w:rPr>
        <w:t>AYANR317</w:t>
      </w:r>
      <w:r w:rsidR="00641926">
        <w:rPr>
          <w:szCs w:val="20"/>
        </w:rPr>
        <w:fldChar w:fldCharType="begin"/>
      </w:r>
      <w:r>
        <w:instrText>xe "</w:instrText>
      </w:r>
      <w:r w:rsidRPr="00EC7687">
        <w:rPr>
          <w:szCs w:val="20"/>
        </w:rPr>
        <w:instrText>AYANR317</w:instrText>
      </w:r>
      <w:r>
        <w:instrText>"</w:instrText>
      </w:r>
      <w:r w:rsidR="00641926">
        <w:rPr>
          <w:szCs w:val="20"/>
        </w:rPr>
        <w:fldChar w:fldCharType="end"/>
      </w:r>
      <w:r>
        <w:rPr>
          <w:szCs w:val="20"/>
        </w:rPr>
        <w:tab/>
      </w:r>
      <w:r w:rsidRPr="00BB30D7">
        <w:rPr>
          <w:szCs w:val="20"/>
        </w:rPr>
        <w:t xml:space="preserve">Has anyone in the household owned any of the following in the last 12 months </w:t>
      </w:r>
      <w:r>
        <w:rPr>
          <w:szCs w:val="20"/>
        </w:rPr>
        <w:t>–</w:t>
      </w:r>
      <w:r w:rsidRPr="00BB30D7">
        <w:rPr>
          <w:szCs w:val="20"/>
        </w:rPr>
        <w:t xml:space="preserve"> rabbits</w:t>
      </w:r>
      <w:r>
        <w:rPr>
          <w:szCs w:val="20"/>
        </w:rPr>
        <w:t>? Codes are: 0</w:t>
      </w:r>
      <w:r>
        <w:t>0= No, 01= Yes</w:t>
      </w:r>
    </w:p>
    <w:p w:rsidR="002C3311" w:rsidRDefault="002C3311" w:rsidP="001069E0">
      <w:pPr>
        <w:ind w:left="1440" w:hanging="1440"/>
        <w:jc w:val="both"/>
        <w:rPr>
          <w:szCs w:val="20"/>
        </w:rPr>
      </w:pPr>
      <w:r w:rsidRPr="00BB30D7">
        <w:rPr>
          <w:szCs w:val="20"/>
        </w:rPr>
        <w:t>AYANR353</w:t>
      </w:r>
      <w:r w:rsidR="00641926">
        <w:rPr>
          <w:szCs w:val="20"/>
        </w:rPr>
        <w:fldChar w:fldCharType="begin"/>
      </w:r>
      <w:r>
        <w:instrText>xe "</w:instrText>
      </w:r>
      <w:r w:rsidRPr="00EC7687">
        <w:rPr>
          <w:szCs w:val="20"/>
        </w:rPr>
        <w:instrText>AYANR353</w:instrText>
      </w:r>
      <w:r>
        <w:instrText>"</w:instrText>
      </w:r>
      <w:r w:rsidR="00641926">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w:t>
      </w:r>
      <w:r>
        <w:rPr>
          <w:szCs w:val="20"/>
        </w:rPr>
        <w:t>–</w:t>
      </w:r>
      <w:r w:rsidRPr="00BB30D7">
        <w:rPr>
          <w:szCs w:val="20"/>
        </w:rPr>
        <w:t xml:space="preserve"> snails</w:t>
      </w:r>
      <w:r>
        <w:rPr>
          <w:szCs w:val="20"/>
        </w:rPr>
        <w:t>? Codes are: 0</w:t>
      </w:r>
      <w:r>
        <w:t>0= No, 01= Yes</w:t>
      </w:r>
    </w:p>
    <w:p w:rsidR="002C3311" w:rsidRDefault="002C3311" w:rsidP="001069E0">
      <w:pPr>
        <w:ind w:left="1440" w:hanging="1440"/>
        <w:jc w:val="both"/>
        <w:rPr>
          <w:szCs w:val="20"/>
        </w:rPr>
      </w:pPr>
      <w:r w:rsidRPr="00BB30D7">
        <w:rPr>
          <w:szCs w:val="20"/>
        </w:rPr>
        <w:t>AYANR354</w:t>
      </w:r>
      <w:r w:rsidR="00641926">
        <w:rPr>
          <w:szCs w:val="20"/>
        </w:rPr>
        <w:fldChar w:fldCharType="begin"/>
      </w:r>
      <w:r>
        <w:instrText>xe "</w:instrText>
      </w:r>
      <w:r w:rsidRPr="00EC7687">
        <w:rPr>
          <w:szCs w:val="20"/>
        </w:rPr>
        <w:instrText>AYANR354</w:instrText>
      </w:r>
      <w:r>
        <w:instrText>"</w:instrText>
      </w:r>
      <w:r w:rsidR="00641926">
        <w:rPr>
          <w:szCs w:val="20"/>
        </w:rPr>
        <w:fldChar w:fldCharType="end"/>
      </w:r>
      <w:r>
        <w:rPr>
          <w:szCs w:val="20"/>
        </w:rPr>
        <w:tab/>
      </w:r>
      <w:r w:rsidRPr="00BB30D7">
        <w:rPr>
          <w:szCs w:val="20"/>
        </w:rPr>
        <w:t>Has anyone in the household owned any of the following in the last 12 months - bees (hives)</w:t>
      </w:r>
      <w:r>
        <w:rPr>
          <w:szCs w:val="20"/>
        </w:rPr>
        <w:t>? Codes are: 0</w:t>
      </w:r>
      <w:r>
        <w:t>0= No, 01= Yes</w:t>
      </w:r>
    </w:p>
    <w:p w:rsidR="002C3311" w:rsidRDefault="002C3311" w:rsidP="001069E0">
      <w:pPr>
        <w:ind w:left="1440" w:hanging="1440"/>
        <w:jc w:val="both"/>
        <w:rPr>
          <w:szCs w:val="20"/>
        </w:rPr>
      </w:pPr>
      <w:r w:rsidRPr="00BB30D7">
        <w:rPr>
          <w:szCs w:val="20"/>
        </w:rPr>
        <w:t>AYANR355</w:t>
      </w:r>
      <w:r w:rsidR="00641926">
        <w:rPr>
          <w:szCs w:val="20"/>
        </w:rPr>
        <w:fldChar w:fldCharType="begin"/>
      </w:r>
      <w:r>
        <w:instrText>xe "</w:instrText>
      </w:r>
      <w:r w:rsidRPr="00EC7687">
        <w:rPr>
          <w:szCs w:val="20"/>
        </w:rPr>
        <w:instrText>AYANR355</w:instrText>
      </w:r>
      <w:r>
        <w:instrText>"</w:instrText>
      </w:r>
      <w:r w:rsidR="00641926">
        <w:rPr>
          <w:szCs w:val="20"/>
        </w:rPr>
        <w:fldChar w:fldCharType="end"/>
      </w:r>
      <w:r>
        <w:rPr>
          <w:szCs w:val="20"/>
        </w:rPr>
        <w:tab/>
      </w:r>
      <w:r w:rsidRPr="00BB30D7">
        <w:rPr>
          <w:szCs w:val="20"/>
        </w:rPr>
        <w:t xml:space="preserve">Has anyone in the household owned any of the </w:t>
      </w:r>
      <w:r>
        <w:rPr>
          <w:szCs w:val="20"/>
        </w:rPr>
        <w:t>following in the last 12 months</w:t>
      </w:r>
      <w:r w:rsidRPr="00BB30D7">
        <w:rPr>
          <w:szCs w:val="20"/>
        </w:rPr>
        <w:t xml:space="preserve"> - fish ponds</w:t>
      </w:r>
      <w:r>
        <w:rPr>
          <w:szCs w:val="20"/>
        </w:rPr>
        <w:t>? Codes are: 0</w:t>
      </w:r>
      <w:r>
        <w:t>0= No, 01= Yes</w:t>
      </w:r>
    </w:p>
    <w:p w:rsidR="002C3311" w:rsidRPr="00543370" w:rsidRDefault="002C3311" w:rsidP="001069E0">
      <w:pPr>
        <w:ind w:left="1440" w:hanging="1440"/>
        <w:jc w:val="both"/>
      </w:pPr>
      <w:r w:rsidRPr="00BB30D7">
        <w:rPr>
          <w:szCs w:val="20"/>
        </w:rPr>
        <w:t>AYANR356</w:t>
      </w:r>
      <w:r w:rsidR="00641926">
        <w:rPr>
          <w:szCs w:val="20"/>
        </w:rPr>
        <w:fldChar w:fldCharType="begin"/>
      </w:r>
      <w:r>
        <w:instrText>xe "</w:instrText>
      </w:r>
      <w:r w:rsidRPr="00EC7687">
        <w:rPr>
          <w:szCs w:val="20"/>
        </w:rPr>
        <w:instrText>AYANR356</w:instrText>
      </w:r>
      <w:r>
        <w:instrText>"</w:instrText>
      </w:r>
      <w:r w:rsidR="00641926">
        <w:rPr>
          <w:szCs w:val="20"/>
        </w:rPr>
        <w:fldChar w:fldCharType="end"/>
      </w:r>
      <w:r>
        <w:rPr>
          <w:szCs w:val="20"/>
        </w:rPr>
        <w:tab/>
      </w:r>
      <w:r w:rsidRPr="00BB30D7">
        <w:rPr>
          <w:szCs w:val="20"/>
        </w:rPr>
        <w:t>Has anyone in the household owned any of the following in the last 12 months - marine shrimp tanks</w:t>
      </w:r>
      <w:r>
        <w:rPr>
          <w:szCs w:val="20"/>
        </w:rPr>
        <w:t>? Codes are: 0</w:t>
      </w:r>
      <w:r>
        <w:t>0= No, 01= Yes</w:t>
      </w:r>
    </w:p>
    <w:p w:rsidR="002C3311" w:rsidRDefault="002C3311" w:rsidP="001069E0">
      <w:pPr>
        <w:ind w:left="1440" w:hanging="1440"/>
        <w:jc w:val="both"/>
        <w:rPr>
          <w:szCs w:val="20"/>
        </w:rPr>
      </w:pPr>
      <w:r w:rsidRPr="00BB30D7">
        <w:rPr>
          <w:szCs w:val="20"/>
        </w:rPr>
        <w:t>AYANR357</w:t>
      </w:r>
      <w:r w:rsidR="00641926">
        <w:rPr>
          <w:szCs w:val="20"/>
        </w:rPr>
        <w:fldChar w:fldCharType="begin"/>
      </w:r>
      <w:r>
        <w:instrText>xe "</w:instrText>
      </w:r>
      <w:r w:rsidRPr="00EC7687">
        <w:rPr>
          <w:szCs w:val="20"/>
        </w:rPr>
        <w:instrText>AYANR357</w:instrText>
      </w:r>
      <w:r>
        <w:instrText>"</w:instrText>
      </w:r>
      <w:r w:rsidR="00641926">
        <w:rPr>
          <w:szCs w:val="20"/>
        </w:rPr>
        <w:fldChar w:fldCharType="end"/>
      </w:r>
      <w:r>
        <w:rPr>
          <w:szCs w:val="20"/>
        </w:rPr>
        <w:tab/>
      </w:r>
      <w:r w:rsidRPr="00BB30D7">
        <w:rPr>
          <w:szCs w:val="20"/>
        </w:rPr>
        <w:t>Has anyone in the household owned any of the following in the last 12 months - fresh water shrimp tanks</w:t>
      </w:r>
      <w:r>
        <w:rPr>
          <w:szCs w:val="20"/>
        </w:rPr>
        <w:t>? Codes are: 0</w:t>
      </w:r>
      <w:r>
        <w:t>0= No, 01= Yes</w:t>
      </w:r>
    </w:p>
    <w:p w:rsidR="002C3311" w:rsidRDefault="002C3311" w:rsidP="001069E0">
      <w:pPr>
        <w:ind w:left="1440" w:hanging="1440"/>
        <w:jc w:val="both"/>
        <w:rPr>
          <w:szCs w:val="20"/>
        </w:rPr>
      </w:pPr>
      <w:r w:rsidRPr="00BB30D7">
        <w:rPr>
          <w:szCs w:val="20"/>
        </w:rPr>
        <w:t>AYANR358</w:t>
      </w:r>
      <w:r w:rsidR="00641926">
        <w:rPr>
          <w:szCs w:val="20"/>
        </w:rPr>
        <w:fldChar w:fldCharType="begin"/>
      </w:r>
      <w:r>
        <w:instrText>xe "</w:instrText>
      </w:r>
      <w:r w:rsidRPr="00EC7687">
        <w:rPr>
          <w:szCs w:val="20"/>
        </w:rPr>
        <w:instrText>AYANR358</w:instrText>
      </w:r>
      <w:r>
        <w:instrText>"</w:instrText>
      </w:r>
      <w:r w:rsidR="00641926">
        <w:rPr>
          <w:szCs w:val="20"/>
        </w:rPr>
        <w:fldChar w:fldCharType="end"/>
      </w:r>
      <w:r>
        <w:rPr>
          <w:szCs w:val="20"/>
        </w:rPr>
        <w:tab/>
      </w:r>
      <w:r w:rsidRPr="00BB30D7">
        <w:rPr>
          <w:szCs w:val="20"/>
        </w:rPr>
        <w:t>Has anyone in the household owned any of the following in the last 12</w:t>
      </w:r>
      <w:r>
        <w:rPr>
          <w:szCs w:val="20"/>
        </w:rPr>
        <w:t xml:space="preserve"> months</w:t>
      </w:r>
      <w:r w:rsidRPr="00BB30D7">
        <w:rPr>
          <w:szCs w:val="20"/>
        </w:rPr>
        <w:t xml:space="preserve"> </w:t>
      </w:r>
      <w:r>
        <w:rPr>
          <w:szCs w:val="20"/>
        </w:rPr>
        <w:t>–</w:t>
      </w:r>
      <w:r w:rsidRPr="00BB30D7">
        <w:rPr>
          <w:szCs w:val="20"/>
        </w:rPr>
        <w:t xml:space="preserve"> other</w:t>
      </w:r>
      <w:r>
        <w:rPr>
          <w:szCs w:val="20"/>
        </w:rPr>
        <w:t>? Codes are: 0</w:t>
      </w:r>
      <w:r>
        <w:t>0= No, 01= Yes</w:t>
      </w:r>
    </w:p>
    <w:p w:rsidR="002C3311" w:rsidRDefault="002C3311" w:rsidP="001069E0">
      <w:pPr>
        <w:ind w:left="1440" w:hanging="1440"/>
        <w:jc w:val="both"/>
        <w:rPr>
          <w:szCs w:val="20"/>
        </w:rPr>
      </w:pPr>
      <w:r w:rsidRPr="00C26A79">
        <w:rPr>
          <w:szCs w:val="20"/>
        </w:rPr>
        <w:t>SPCAN58</w:t>
      </w:r>
      <w:r w:rsidR="00641926">
        <w:rPr>
          <w:szCs w:val="20"/>
        </w:rPr>
        <w:fldChar w:fldCharType="begin"/>
      </w:r>
      <w:r>
        <w:instrText>xe "</w:instrText>
      </w:r>
      <w:r w:rsidRPr="00EC7687">
        <w:rPr>
          <w:szCs w:val="20"/>
        </w:rPr>
        <w:instrText>SPCAN58</w:instrText>
      </w:r>
      <w:r>
        <w:instrText>"</w:instrText>
      </w:r>
      <w:r w:rsidR="00641926">
        <w:rPr>
          <w:szCs w:val="20"/>
        </w:rPr>
        <w:fldChar w:fldCharType="end"/>
      </w:r>
      <w:r>
        <w:rPr>
          <w:szCs w:val="20"/>
        </w:rPr>
        <w:tab/>
      </w:r>
      <w:r w:rsidRPr="00C26A79">
        <w:rPr>
          <w:szCs w:val="20"/>
        </w:rPr>
        <w:t>Specify other type of livestock</w:t>
      </w:r>
    </w:p>
    <w:p w:rsidR="002C3311" w:rsidRDefault="002C3311" w:rsidP="001069E0">
      <w:pPr>
        <w:ind w:left="1440" w:hanging="1440"/>
        <w:jc w:val="both"/>
        <w:rPr>
          <w:szCs w:val="20"/>
        </w:rPr>
      </w:pPr>
      <w:r w:rsidRPr="005E5D13">
        <w:rPr>
          <w:szCs w:val="20"/>
        </w:rPr>
        <w:t>NMAMR301</w:t>
      </w:r>
      <w:r w:rsidR="00641926">
        <w:rPr>
          <w:szCs w:val="20"/>
        </w:rPr>
        <w:fldChar w:fldCharType="begin"/>
      </w:r>
      <w:r>
        <w:instrText>xe "</w:instrText>
      </w:r>
      <w:r w:rsidRPr="00EC7687">
        <w:rPr>
          <w:szCs w:val="20"/>
        </w:rPr>
        <w:instrText>NMAMR301</w:instrText>
      </w:r>
      <w:r>
        <w:instrText>"</w:instrText>
      </w:r>
      <w:r w:rsidR="00641926">
        <w:rPr>
          <w:szCs w:val="20"/>
        </w:rPr>
        <w:fldChar w:fldCharType="end"/>
      </w:r>
      <w:r>
        <w:rPr>
          <w:szCs w:val="20"/>
        </w:rPr>
        <w:tab/>
      </w:r>
      <w:r w:rsidRPr="005E5D13">
        <w:rPr>
          <w:szCs w:val="20"/>
        </w:rPr>
        <w:t>How many of the following does the household currently own - cow (modern variety)</w:t>
      </w:r>
      <w:r>
        <w:rPr>
          <w:szCs w:val="20"/>
        </w:rPr>
        <w:t>? Missing value codes are negative</w:t>
      </w:r>
    </w:p>
    <w:p w:rsidR="002C3311" w:rsidRDefault="002C3311" w:rsidP="001069E0">
      <w:pPr>
        <w:ind w:left="1440" w:hanging="1440"/>
        <w:jc w:val="both"/>
        <w:rPr>
          <w:szCs w:val="20"/>
        </w:rPr>
      </w:pPr>
      <w:r w:rsidRPr="005E5D13">
        <w:rPr>
          <w:szCs w:val="20"/>
        </w:rPr>
        <w:t>NMAMR302</w:t>
      </w:r>
      <w:r w:rsidR="00641926">
        <w:rPr>
          <w:szCs w:val="20"/>
        </w:rPr>
        <w:fldChar w:fldCharType="begin"/>
      </w:r>
      <w:r>
        <w:instrText>xe "</w:instrText>
      </w:r>
      <w:r w:rsidRPr="00EC7687">
        <w:rPr>
          <w:szCs w:val="20"/>
        </w:rPr>
        <w:instrText>NMAMR302</w:instrText>
      </w:r>
      <w:r>
        <w:instrText>"</w:instrText>
      </w:r>
      <w:r w:rsidR="00641926">
        <w:rPr>
          <w:szCs w:val="20"/>
        </w:rPr>
        <w:fldChar w:fldCharType="end"/>
      </w:r>
      <w:r>
        <w:rPr>
          <w:szCs w:val="20"/>
        </w:rPr>
        <w:tab/>
      </w:r>
      <w:r w:rsidRPr="005E5D13">
        <w:rPr>
          <w:szCs w:val="20"/>
        </w:rPr>
        <w:t>How many of the following does the household currently own - cow (traditional variety)</w:t>
      </w:r>
      <w:r>
        <w:rPr>
          <w:szCs w:val="20"/>
        </w:rPr>
        <w:t>? Missing value codes are negative</w:t>
      </w:r>
    </w:p>
    <w:p w:rsidR="002C3311" w:rsidRDefault="002C3311" w:rsidP="001069E0">
      <w:pPr>
        <w:ind w:left="1440" w:hanging="1440"/>
        <w:jc w:val="both"/>
        <w:rPr>
          <w:szCs w:val="20"/>
        </w:rPr>
      </w:pPr>
      <w:r w:rsidRPr="005E5D13">
        <w:rPr>
          <w:szCs w:val="20"/>
        </w:rPr>
        <w:t>NMAMR303</w:t>
      </w:r>
      <w:r w:rsidR="00641926">
        <w:rPr>
          <w:szCs w:val="20"/>
        </w:rPr>
        <w:fldChar w:fldCharType="begin"/>
      </w:r>
      <w:r>
        <w:instrText>xe "</w:instrText>
      </w:r>
      <w:r w:rsidRPr="00EC7687">
        <w:rPr>
          <w:szCs w:val="20"/>
        </w:rPr>
        <w:instrText>NMAMR303</w:instrText>
      </w:r>
      <w:r>
        <w:instrText>"</w:instrText>
      </w:r>
      <w:r w:rsidR="00641926">
        <w:rPr>
          <w:szCs w:val="20"/>
        </w:rPr>
        <w:fldChar w:fldCharType="end"/>
      </w:r>
      <w:r>
        <w:rPr>
          <w:szCs w:val="20"/>
        </w:rPr>
        <w:tab/>
      </w:r>
      <w:r w:rsidRPr="005E5D13">
        <w:rPr>
          <w:szCs w:val="20"/>
        </w:rPr>
        <w:t xml:space="preserve">How many of the following does the household currently own </w:t>
      </w:r>
      <w:r>
        <w:rPr>
          <w:szCs w:val="20"/>
        </w:rPr>
        <w:t>–</w:t>
      </w:r>
      <w:r w:rsidRPr="005E5D13">
        <w:rPr>
          <w:szCs w:val="20"/>
        </w:rPr>
        <w:t xml:space="preserve"> calves</w:t>
      </w:r>
      <w:r>
        <w:rPr>
          <w:szCs w:val="20"/>
        </w:rPr>
        <w:t>? Missing value codes are negative</w:t>
      </w:r>
    </w:p>
    <w:p w:rsidR="002C3311" w:rsidRDefault="002C3311" w:rsidP="001069E0">
      <w:pPr>
        <w:ind w:left="1440" w:hanging="1440"/>
        <w:jc w:val="both"/>
        <w:rPr>
          <w:szCs w:val="20"/>
        </w:rPr>
      </w:pPr>
      <w:r w:rsidRPr="005E5D13">
        <w:rPr>
          <w:szCs w:val="20"/>
        </w:rPr>
        <w:t>NMAMR304</w:t>
      </w:r>
      <w:r w:rsidR="00641926">
        <w:rPr>
          <w:szCs w:val="20"/>
        </w:rPr>
        <w:fldChar w:fldCharType="begin"/>
      </w:r>
      <w:r>
        <w:instrText>xe "</w:instrText>
      </w:r>
      <w:r w:rsidRPr="00EC7687">
        <w:rPr>
          <w:szCs w:val="20"/>
        </w:rPr>
        <w:instrText>NMAMR304</w:instrText>
      </w:r>
      <w:r>
        <w:instrText>"</w:instrText>
      </w:r>
      <w:r w:rsidR="00641926">
        <w:rPr>
          <w:szCs w:val="20"/>
        </w:rPr>
        <w:fldChar w:fldCharType="end"/>
      </w:r>
      <w:r>
        <w:rPr>
          <w:szCs w:val="20"/>
        </w:rPr>
        <w:tab/>
      </w:r>
      <w:r w:rsidRPr="005E5D13">
        <w:rPr>
          <w:szCs w:val="20"/>
        </w:rPr>
        <w:t xml:space="preserve">How many of the following does the household currently own </w:t>
      </w:r>
      <w:r>
        <w:rPr>
          <w:szCs w:val="20"/>
        </w:rPr>
        <w:t>–</w:t>
      </w:r>
      <w:r w:rsidRPr="005E5D13">
        <w:rPr>
          <w:szCs w:val="20"/>
        </w:rPr>
        <w:t xml:space="preserve"> heifer</w:t>
      </w:r>
      <w:r>
        <w:rPr>
          <w:szCs w:val="20"/>
        </w:rPr>
        <w:t>? Missing value codes are negative</w:t>
      </w:r>
    </w:p>
    <w:p w:rsidR="002C3311" w:rsidRDefault="002C3311" w:rsidP="00543370">
      <w:pPr>
        <w:ind w:left="1440" w:hanging="1440"/>
        <w:jc w:val="both"/>
      </w:pPr>
      <w:r w:rsidRPr="005E5D13">
        <w:rPr>
          <w:szCs w:val="20"/>
        </w:rPr>
        <w:t>NMAMR306</w:t>
      </w:r>
      <w:r w:rsidR="00641926">
        <w:rPr>
          <w:szCs w:val="20"/>
        </w:rPr>
        <w:fldChar w:fldCharType="begin"/>
      </w:r>
      <w:r>
        <w:instrText>xe "</w:instrText>
      </w:r>
      <w:r w:rsidRPr="00EC7687">
        <w:rPr>
          <w:szCs w:val="20"/>
        </w:rPr>
        <w:instrText>NMAMR306</w:instrText>
      </w:r>
      <w:r>
        <w:instrText>"</w:instrText>
      </w:r>
      <w:r w:rsidR="00641926">
        <w:rPr>
          <w:szCs w:val="20"/>
        </w:rPr>
        <w:fldChar w:fldCharType="end"/>
      </w:r>
      <w:r>
        <w:rPr>
          <w:szCs w:val="20"/>
        </w:rPr>
        <w:tab/>
      </w:r>
      <w:r w:rsidRPr="005E5D13">
        <w:rPr>
          <w:szCs w:val="20"/>
        </w:rPr>
        <w:t xml:space="preserve">How many of the following does the household currently own </w:t>
      </w:r>
      <w:r>
        <w:rPr>
          <w:szCs w:val="20"/>
        </w:rPr>
        <w:t>–</w:t>
      </w:r>
      <w:r w:rsidRPr="005E5D13">
        <w:rPr>
          <w:szCs w:val="20"/>
        </w:rPr>
        <w:t xml:space="preserve"> bullock</w:t>
      </w:r>
      <w:r>
        <w:rPr>
          <w:szCs w:val="20"/>
        </w:rPr>
        <w:t>? Missing value codes are negative</w:t>
      </w:r>
    </w:p>
    <w:p w:rsidR="002C3311" w:rsidRDefault="002C3311" w:rsidP="001069E0">
      <w:pPr>
        <w:ind w:left="1440" w:hanging="1440"/>
        <w:jc w:val="both"/>
        <w:rPr>
          <w:szCs w:val="20"/>
        </w:rPr>
      </w:pPr>
      <w:r w:rsidRPr="005E5D13">
        <w:rPr>
          <w:szCs w:val="20"/>
        </w:rPr>
        <w:t>NMAMR309</w:t>
      </w:r>
      <w:r w:rsidR="00641926">
        <w:rPr>
          <w:szCs w:val="20"/>
        </w:rPr>
        <w:fldChar w:fldCharType="begin"/>
      </w:r>
      <w:r>
        <w:instrText>xe "</w:instrText>
      </w:r>
      <w:r w:rsidRPr="00EC7687">
        <w:rPr>
          <w:szCs w:val="20"/>
        </w:rPr>
        <w:instrText>NMAMR309</w:instrText>
      </w:r>
      <w:r>
        <w:instrText>"</w:instrText>
      </w:r>
      <w:r w:rsidR="00641926">
        <w:rPr>
          <w:szCs w:val="20"/>
        </w:rPr>
        <w:fldChar w:fldCharType="end"/>
      </w:r>
      <w:r>
        <w:rPr>
          <w:szCs w:val="20"/>
        </w:rPr>
        <w:tab/>
      </w:r>
      <w:r w:rsidRPr="005E5D13">
        <w:rPr>
          <w:szCs w:val="20"/>
        </w:rPr>
        <w:t>How many of the following does the household currently own - he-buffalo</w:t>
      </w:r>
      <w:r>
        <w:rPr>
          <w:szCs w:val="20"/>
        </w:rPr>
        <w:t>? Missing value codes are negative</w:t>
      </w:r>
    </w:p>
    <w:p w:rsidR="002C3311" w:rsidRDefault="002C3311" w:rsidP="001069E0">
      <w:pPr>
        <w:ind w:left="1440" w:hanging="1440"/>
        <w:jc w:val="both"/>
        <w:rPr>
          <w:szCs w:val="20"/>
        </w:rPr>
      </w:pPr>
      <w:r w:rsidRPr="005E5D13">
        <w:rPr>
          <w:szCs w:val="20"/>
        </w:rPr>
        <w:t>NMAMR310</w:t>
      </w:r>
      <w:r w:rsidR="00641926">
        <w:rPr>
          <w:szCs w:val="20"/>
        </w:rPr>
        <w:fldChar w:fldCharType="begin"/>
      </w:r>
      <w:r>
        <w:instrText>xe "</w:instrText>
      </w:r>
      <w:r w:rsidRPr="00EC7687">
        <w:rPr>
          <w:szCs w:val="20"/>
        </w:rPr>
        <w:instrText>NMAMR310</w:instrText>
      </w:r>
      <w:r>
        <w:instrText>"</w:instrText>
      </w:r>
      <w:r w:rsidR="00641926">
        <w:rPr>
          <w:szCs w:val="20"/>
        </w:rPr>
        <w:fldChar w:fldCharType="end"/>
      </w:r>
      <w:r>
        <w:rPr>
          <w:szCs w:val="20"/>
        </w:rPr>
        <w:tab/>
      </w:r>
      <w:r w:rsidRPr="005E5D13">
        <w:rPr>
          <w:szCs w:val="20"/>
        </w:rPr>
        <w:t>How many of the following does the household currently own - donkey/horse/other</w:t>
      </w:r>
      <w:r>
        <w:rPr>
          <w:szCs w:val="20"/>
        </w:rPr>
        <w:t>? Missing value codes are negative</w:t>
      </w:r>
    </w:p>
    <w:p w:rsidR="002C3311" w:rsidRDefault="002C3311" w:rsidP="001069E0">
      <w:pPr>
        <w:ind w:left="1440" w:hanging="1440"/>
        <w:jc w:val="both"/>
        <w:rPr>
          <w:szCs w:val="20"/>
        </w:rPr>
      </w:pPr>
      <w:r w:rsidRPr="005E5D13">
        <w:rPr>
          <w:szCs w:val="20"/>
        </w:rPr>
        <w:t>NMAMR313</w:t>
      </w:r>
      <w:r w:rsidR="00641926">
        <w:rPr>
          <w:szCs w:val="20"/>
        </w:rPr>
        <w:fldChar w:fldCharType="begin"/>
      </w:r>
      <w:r>
        <w:instrText>xe "</w:instrText>
      </w:r>
      <w:r w:rsidRPr="00EC7687">
        <w:rPr>
          <w:szCs w:val="20"/>
        </w:rPr>
        <w:instrText>NMAMR313</w:instrText>
      </w:r>
      <w:r>
        <w:instrText>"</w:instrText>
      </w:r>
      <w:r w:rsidR="00641926">
        <w:rPr>
          <w:szCs w:val="20"/>
        </w:rPr>
        <w:fldChar w:fldCharType="end"/>
      </w:r>
      <w:r>
        <w:rPr>
          <w:szCs w:val="20"/>
        </w:rPr>
        <w:tab/>
      </w:r>
      <w:r w:rsidRPr="005E5D13">
        <w:rPr>
          <w:szCs w:val="20"/>
        </w:rPr>
        <w:t xml:space="preserve">How many of the following does the household currently own </w:t>
      </w:r>
      <w:r>
        <w:rPr>
          <w:szCs w:val="20"/>
        </w:rPr>
        <w:t>–</w:t>
      </w:r>
      <w:r w:rsidRPr="005E5D13">
        <w:rPr>
          <w:szCs w:val="20"/>
        </w:rPr>
        <w:t xml:space="preserve"> sheep</w:t>
      </w:r>
      <w:r>
        <w:rPr>
          <w:szCs w:val="20"/>
        </w:rPr>
        <w:t>? Missing value codes are negative</w:t>
      </w:r>
    </w:p>
    <w:p w:rsidR="002C3311" w:rsidRDefault="002C3311" w:rsidP="001069E0">
      <w:pPr>
        <w:ind w:left="1440" w:hanging="1440"/>
        <w:jc w:val="both"/>
        <w:rPr>
          <w:szCs w:val="20"/>
        </w:rPr>
      </w:pPr>
      <w:r w:rsidRPr="005E5D13">
        <w:rPr>
          <w:szCs w:val="20"/>
        </w:rPr>
        <w:t>NMAMR314</w:t>
      </w:r>
      <w:r w:rsidR="00641926">
        <w:rPr>
          <w:szCs w:val="20"/>
        </w:rPr>
        <w:fldChar w:fldCharType="begin"/>
      </w:r>
      <w:r>
        <w:instrText>xe "</w:instrText>
      </w:r>
      <w:r w:rsidRPr="00EC7687">
        <w:rPr>
          <w:szCs w:val="20"/>
        </w:rPr>
        <w:instrText>NMAMR314</w:instrText>
      </w:r>
      <w:r>
        <w:instrText>"</w:instrText>
      </w:r>
      <w:r w:rsidR="00641926">
        <w:rPr>
          <w:szCs w:val="20"/>
        </w:rPr>
        <w:fldChar w:fldCharType="end"/>
      </w:r>
      <w:r>
        <w:rPr>
          <w:szCs w:val="20"/>
        </w:rPr>
        <w:tab/>
      </w:r>
      <w:r w:rsidRPr="005E5D13">
        <w:rPr>
          <w:szCs w:val="20"/>
        </w:rPr>
        <w:t xml:space="preserve">How many of the following does the household currently own </w:t>
      </w:r>
      <w:r>
        <w:rPr>
          <w:szCs w:val="20"/>
        </w:rPr>
        <w:t>–</w:t>
      </w:r>
      <w:r w:rsidRPr="005E5D13">
        <w:rPr>
          <w:szCs w:val="20"/>
        </w:rPr>
        <w:t xml:space="preserve"> goats</w:t>
      </w:r>
      <w:r>
        <w:rPr>
          <w:szCs w:val="20"/>
        </w:rPr>
        <w:t>? Missing value codes are negative</w:t>
      </w:r>
    </w:p>
    <w:p w:rsidR="002C3311" w:rsidRDefault="002C3311" w:rsidP="00543370">
      <w:pPr>
        <w:ind w:left="1440" w:hanging="1440"/>
        <w:jc w:val="both"/>
      </w:pPr>
      <w:r w:rsidRPr="00011F70">
        <w:t>NMAMR315</w:t>
      </w:r>
      <w:r w:rsidR="00641926">
        <w:fldChar w:fldCharType="begin"/>
      </w:r>
      <w:r>
        <w:instrText>xe "</w:instrText>
      </w:r>
      <w:r w:rsidRPr="00EC7687">
        <w:instrText>NMAMR315</w:instrText>
      </w:r>
      <w:r>
        <w:instrText>"</w:instrText>
      </w:r>
      <w:r w:rsidR="00641926">
        <w:fldChar w:fldCharType="end"/>
      </w:r>
      <w:r>
        <w:tab/>
      </w:r>
      <w:r w:rsidRPr="00011F70">
        <w:t xml:space="preserve">How many of the following does the household currently own </w:t>
      </w:r>
      <w:r>
        <w:t>–</w:t>
      </w:r>
      <w:r w:rsidRPr="00011F70">
        <w:t xml:space="preserve"> pigs</w:t>
      </w:r>
      <w:r>
        <w:t xml:space="preserve">? </w:t>
      </w:r>
      <w:r>
        <w:rPr>
          <w:szCs w:val="20"/>
        </w:rPr>
        <w:t>Missing value codes are negative</w:t>
      </w:r>
    </w:p>
    <w:p w:rsidR="002C3311" w:rsidRDefault="002C3311" w:rsidP="001069E0">
      <w:pPr>
        <w:ind w:left="1440" w:hanging="1440"/>
        <w:jc w:val="both"/>
      </w:pPr>
      <w:r w:rsidRPr="00011F70">
        <w:t>NMAMR316</w:t>
      </w:r>
      <w:r w:rsidR="00641926">
        <w:fldChar w:fldCharType="begin"/>
      </w:r>
      <w:r>
        <w:instrText>xe "</w:instrText>
      </w:r>
      <w:r w:rsidRPr="00EC7687">
        <w:instrText>NMAMR316</w:instrText>
      </w:r>
      <w:r>
        <w:instrText>"</w:instrText>
      </w:r>
      <w:r w:rsidR="00641926">
        <w:fldChar w:fldCharType="end"/>
      </w:r>
      <w:r>
        <w:tab/>
      </w:r>
      <w:r w:rsidRPr="00011F70">
        <w:t>How many of the following does the household currently own - poultry/birds</w:t>
      </w:r>
      <w:r>
        <w:t xml:space="preserve">? </w:t>
      </w:r>
      <w:r>
        <w:rPr>
          <w:szCs w:val="20"/>
        </w:rPr>
        <w:t>Missing value codes are negative</w:t>
      </w:r>
    </w:p>
    <w:p w:rsidR="002C3311" w:rsidRDefault="002C3311" w:rsidP="001069E0">
      <w:pPr>
        <w:ind w:left="1440" w:hanging="1440"/>
        <w:jc w:val="both"/>
      </w:pPr>
      <w:r w:rsidRPr="00011F70">
        <w:t>NMAMR317</w:t>
      </w:r>
      <w:r w:rsidR="00641926">
        <w:fldChar w:fldCharType="begin"/>
      </w:r>
      <w:r>
        <w:instrText>xe "</w:instrText>
      </w:r>
      <w:r w:rsidRPr="00EC7687">
        <w:instrText>NMAMR317</w:instrText>
      </w:r>
      <w:r>
        <w:instrText>"</w:instrText>
      </w:r>
      <w:r w:rsidR="00641926">
        <w:fldChar w:fldCharType="end"/>
      </w:r>
      <w:r>
        <w:tab/>
      </w:r>
      <w:r w:rsidRPr="00011F70">
        <w:t xml:space="preserve">How many of the following does the household currently own </w:t>
      </w:r>
      <w:r>
        <w:t>–</w:t>
      </w:r>
      <w:r w:rsidRPr="00011F70">
        <w:t xml:space="preserve"> rabbits</w:t>
      </w:r>
      <w:r>
        <w:t xml:space="preserve">? </w:t>
      </w:r>
      <w:r>
        <w:rPr>
          <w:szCs w:val="20"/>
        </w:rPr>
        <w:t>Missing value codes are negative</w:t>
      </w:r>
    </w:p>
    <w:p w:rsidR="002C3311" w:rsidRDefault="002C3311" w:rsidP="001069E0">
      <w:pPr>
        <w:ind w:left="1440" w:hanging="1440"/>
        <w:jc w:val="both"/>
      </w:pPr>
      <w:r w:rsidRPr="00011F70">
        <w:t>NMAMR353</w:t>
      </w:r>
      <w:r w:rsidR="00641926">
        <w:fldChar w:fldCharType="begin"/>
      </w:r>
      <w:r>
        <w:instrText>xe "</w:instrText>
      </w:r>
      <w:r w:rsidRPr="00EC7687">
        <w:instrText>NMAMR353</w:instrText>
      </w:r>
      <w:r>
        <w:instrText>"</w:instrText>
      </w:r>
      <w:r w:rsidR="00641926">
        <w:fldChar w:fldCharType="end"/>
      </w:r>
      <w:r>
        <w:tab/>
      </w:r>
      <w:r w:rsidRPr="00011F70">
        <w:t xml:space="preserve">How many of the following does the household currently own </w:t>
      </w:r>
      <w:r>
        <w:t>–</w:t>
      </w:r>
      <w:r w:rsidRPr="00011F70">
        <w:t xml:space="preserve"> snails</w:t>
      </w:r>
      <w:r>
        <w:t xml:space="preserve">? </w:t>
      </w:r>
      <w:r>
        <w:rPr>
          <w:szCs w:val="20"/>
        </w:rPr>
        <w:t>Missing value codes are negative</w:t>
      </w:r>
    </w:p>
    <w:p w:rsidR="002C3311" w:rsidRPr="00011F70" w:rsidRDefault="002C3311" w:rsidP="001069E0">
      <w:pPr>
        <w:ind w:left="1440" w:hanging="1440"/>
        <w:jc w:val="both"/>
      </w:pPr>
      <w:r w:rsidRPr="00011F70">
        <w:t>NMAMR354</w:t>
      </w:r>
      <w:r w:rsidR="00641926">
        <w:fldChar w:fldCharType="begin"/>
      </w:r>
      <w:r>
        <w:instrText>xe "</w:instrText>
      </w:r>
      <w:r w:rsidRPr="00EC7687">
        <w:instrText>NMAMR354</w:instrText>
      </w:r>
      <w:r>
        <w:instrText>"</w:instrText>
      </w:r>
      <w:r w:rsidR="00641926">
        <w:fldChar w:fldCharType="end"/>
      </w:r>
      <w:r>
        <w:tab/>
      </w:r>
      <w:r w:rsidRPr="00011F70">
        <w:t>How many of the following does the household currently own - bees (hives)</w:t>
      </w:r>
      <w:r>
        <w:t xml:space="preserve">? </w:t>
      </w:r>
      <w:r>
        <w:rPr>
          <w:szCs w:val="20"/>
        </w:rPr>
        <w:t>Missing value codes are negative</w:t>
      </w:r>
    </w:p>
    <w:p w:rsidR="002C3311" w:rsidRDefault="002C3311" w:rsidP="001069E0">
      <w:pPr>
        <w:ind w:left="1440" w:hanging="1440"/>
        <w:jc w:val="both"/>
      </w:pPr>
      <w:r w:rsidRPr="00011F70">
        <w:t>NMAMR355</w:t>
      </w:r>
      <w:r w:rsidR="00641926">
        <w:fldChar w:fldCharType="begin"/>
      </w:r>
      <w:r>
        <w:instrText>xe "</w:instrText>
      </w:r>
      <w:r w:rsidRPr="00EC7687">
        <w:instrText>NMAMR355</w:instrText>
      </w:r>
      <w:r>
        <w:instrText>"</w:instrText>
      </w:r>
      <w:r w:rsidR="00641926">
        <w:fldChar w:fldCharType="end"/>
      </w:r>
      <w:r>
        <w:tab/>
      </w:r>
      <w:r w:rsidRPr="00011F70">
        <w:t>How many of the following does the household currently own - fish ponds</w:t>
      </w:r>
      <w:r>
        <w:t xml:space="preserve">? </w:t>
      </w:r>
      <w:r>
        <w:rPr>
          <w:szCs w:val="20"/>
        </w:rPr>
        <w:t>Missing value codes are negative</w:t>
      </w:r>
    </w:p>
    <w:p w:rsidR="002C3311" w:rsidRPr="00011F70" w:rsidRDefault="002C3311" w:rsidP="001069E0">
      <w:pPr>
        <w:ind w:left="1440" w:hanging="1440"/>
        <w:jc w:val="both"/>
      </w:pPr>
      <w:r w:rsidRPr="00011F70">
        <w:t>NMAMR356</w:t>
      </w:r>
      <w:r w:rsidR="00641926">
        <w:fldChar w:fldCharType="begin"/>
      </w:r>
      <w:r>
        <w:instrText>xe "</w:instrText>
      </w:r>
      <w:r w:rsidRPr="00EC7687">
        <w:instrText>NMAMR356</w:instrText>
      </w:r>
      <w:r>
        <w:instrText>"</w:instrText>
      </w:r>
      <w:r w:rsidR="00641926">
        <w:fldChar w:fldCharType="end"/>
      </w:r>
      <w:r>
        <w:tab/>
      </w:r>
      <w:r w:rsidRPr="00011F70">
        <w:t>How many of the following does the household currently own - marine shrimp tanks</w:t>
      </w:r>
      <w:r>
        <w:t xml:space="preserve">? </w:t>
      </w:r>
      <w:r>
        <w:rPr>
          <w:szCs w:val="20"/>
        </w:rPr>
        <w:t>Missing value codes are negative</w:t>
      </w:r>
    </w:p>
    <w:p w:rsidR="002C3311" w:rsidRDefault="002C3311" w:rsidP="001069E0">
      <w:pPr>
        <w:ind w:left="1440"/>
        <w:jc w:val="both"/>
      </w:pPr>
      <w:r>
        <w:t>-77= NK, -79= Refused to answer, -88= N/A, -99= Missing</w:t>
      </w:r>
    </w:p>
    <w:p w:rsidR="002C3311" w:rsidRDefault="002C3311" w:rsidP="001069E0">
      <w:pPr>
        <w:ind w:left="1440" w:hanging="1440"/>
        <w:jc w:val="both"/>
        <w:rPr>
          <w:szCs w:val="20"/>
        </w:rPr>
      </w:pPr>
      <w:r w:rsidRPr="00011F70">
        <w:rPr>
          <w:szCs w:val="20"/>
        </w:rPr>
        <w:t>NMAMR357</w:t>
      </w:r>
      <w:r w:rsidR="00641926">
        <w:rPr>
          <w:szCs w:val="20"/>
        </w:rPr>
        <w:fldChar w:fldCharType="begin"/>
      </w:r>
      <w:r>
        <w:instrText>xe "</w:instrText>
      </w:r>
      <w:r w:rsidRPr="00EC7687">
        <w:rPr>
          <w:szCs w:val="20"/>
        </w:rPr>
        <w:instrText>NMAMR357</w:instrText>
      </w:r>
      <w:r>
        <w:instrText>"</w:instrText>
      </w:r>
      <w:r w:rsidR="00641926">
        <w:rPr>
          <w:szCs w:val="20"/>
        </w:rPr>
        <w:fldChar w:fldCharType="end"/>
      </w:r>
      <w:r>
        <w:rPr>
          <w:szCs w:val="20"/>
        </w:rPr>
        <w:tab/>
      </w:r>
      <w:r w:rsidRPr="00011F70">
        <w:rPr>
          <w:szCs w:val="20"/>
        </w:rPr>
        <w:t>How many of the following does the household currently own - fresh water shrimp tanks</w:t>
      </w:r>
    </w:p>
    <w:p w:rsidR="002C3311" w:rsidRDefault="002C3311" w:rsidP="001069E0">
      <w:pPr>
        <w:ind w:left="1440" w:hanging="1440"/>
        <w:jc w:val="both"/>
        <w:rPr>
          <w:szCs w:val="20"/>
        </w:rPr>
      </w:pPr>
      <w:r w:rsidRPr="00011F70">
        <w:rPr>
          <w:szCs w:val="20"/>
        </w:rPr>
        <w:t>NMAMR358</w:t>
      </w:r>
      <w:r w:rsidR="00641926">
        <w:rPr>
          <w:szCs w:val="20"/>
        </w:rPr>
        <w:fldChar w:fldCharType="begin"/>
      </w:r>
      <w:r>
        <w:instrText>xe "</w:instrText>
      </w:r>
      <w:r w:rsidRPr="00EC7687">
        <w:rPr>
          <w:szCs w:val="20"/>
        </w:rPr>
        <w:instrText>NMAMR358</w:instrText>
      </w:r>
      <w:r>
        <w:instrText>"</w:instrText>
      </w:r>
      <w:r w:rsidR="00641926">
        <w:rPr>
          <w:szCs w:val="20"/>
        </w:rPr>
        <w:fldChar w:fldCharType="end"/>
      </w:r>
      <w:r>
        <w:rPr>
          <w:szCs w:val="20"/>
        </w:rPr>
        <w:tab/>
      </w:r>
      <w:r w:rsidRPr="00011F70">
        <w:rPr>
          <w:szCs w:val="20"/>
        </w:rPr>
        <w:t>How many of the following does the household currently own - other animals</w:t>
      </w:r>
      <w:r>
        <w:rPr>
          <w:szCs w:val="20"/>
        </w:rPr>
        <w:t>? Missing value codes are negative</w:t>
      </w:r>
    </w:p>
    <w:p w:rsidR="002C3311" w:rsidRDefault="002C3311" w:rsidP="001069E0">
      <w:pPr>
        <w:ind w:left="1440" w:hanging="1440"/>
        <w:jc w:val="both"/>
        <w:rPr>
          <w:szCs w:val="20"/>
        </w:rPr>
      </w:pPr>
      <w:r w:rsidRPr="00011F70">
        <w:rPr>
          <w:szCs w:val="20"/>
        </w:rPr>
        <w:t>VLAMR301</w:t>
      </w:r>
      <w:r w:rsidR="00641926">
        <w:rPr>
          <w:szCs w:val="20"/>
        </w:rPr>
        <w:fldChar w:fldCharType="begin"/>
      </w:r>
      <w:r>
        <w:instrText>xe "</w:instrText>
      </w:r>
      <w:r w:rsidRPr="00EC7687">
        <w:rPr>
          <w:szCs w:val="20"/>
        </w:rPr>
        <w:instrText>VLAMR301</w:instrText>
      </w:r>
      <w:r>
        <w:instrText>"</w:instrText>
      </w:r>
      <w:r w:rsidR="00641926">
        <w:rPr>
          <w:szCs w:val="20"/>
        </w:rPr>
        <w:fldChar w:fldCharType="end"/>
      </w:r>
      <w:r>
        <w:rPr>
          <w:szCs w:val="20"/>
        </w:rPr>
        <w:tab/>
      </w:r>
      <w:r w:rsidRPr="00011F70">
        <w:rPr>
          <w:szCs w:val="20"/>
        </w:rPr>
        <w:t>If you were to sell your animals how much would people pay for them - cow (modern variety)</w:t>
      </w:r>
      <w:r>
        <w:rPr>
          <w:szCs w:val="20"/>
        </w:rPr>
        <w:t>? Missing value codes are negative</w:t>
      </w:r>
    </w:p>
    <w:p w:rsidR="002C3311" w:rsidRDefault="002C3311" w:rsidP="001069E0">
      <w:pPr>
        <w:ind w:left="1440" w:hanging="1440"/>
        <w:jc w:val="both"/>
      </w:pPr>
      <w:r w:rsidRPr="007A077E">
        <w:t>VLAMR302</w:t>
      </w:r>
      <w:r w:rsidR="00641926">
        <w:fldChar w:fldCharType="begin"/>
      </w:r>
      <w:r>
        <w:instrText>xe "</w:instrText>
      </w:r>
      <w:r w:rsidRPr="00EC7687">
        <w:instrText>VLAMR302</w:instrText>
      </w:r>
      <w:r>
        <w:instrText>"</w:instrText>
      </w:r>
      <w:r w:rsidR="00641926">
        <w:fldChar w:fldCharType="end"/>
      </w:r>
      <w:r>
        <w:tab/>
      </w:r>
      <w:r w:rsidRPr="007A077E">
        <w:t>If you were to sell your animals how much would people pay for them - cow (traditional variety)</w:t>
      </w:r>
      <w:r>
        <w:t xml:space="preserve">? </w:t>
      </w:r>
      <w:r>
        <w:rPr>
          <w:szCs w:val="20"/>
        </w:rPr>
        <w:t>Missing value codes are negative</w:t>
      </w:r>
    </w:p>
    <w:p w:rsidR="002C3311" w:rsidRDefault="002C3311" w:rsidP="001069E0">
      <w:pPr>
        <w:ind w:left="1440" w:hanging="1440"/>
        <w:jc w:val="both"/>
      </w:pPr>
      <w:r w:rsidRPr="007A077E">
        <w:t>VLAMR303</w:t>
      </w:r>
      <w:r w:rsidR="00641926">
        <w:fldChar w:fldCharType="begin"/>
      </w:r>
      <w:r>
        <w:instrText>xe "</w:instrText>
      </w:r>
      <w:r w:rsidRPr="00EC7687">
        <w:instrText>VLAMR303</w:instrText>
      </w:r>
      <w:r>
        <w:instrText>"</w:instrText>
      </w:r>
      <w:r w:rsidR="00641926">
        <w:fldChar w:fldCharType="end"/>
      </w:r>
      <w:r>
        <w:tab/>
      </w:r>
      <w:r w:rsidRPr="007A077E">
        <w:t xml:space="preserve">If you were to sell your animals how much would people pay for them </w:t>
      </w:r>
      <w:r>
        <w:t>–</w:t>
      </w:r>
      <w:r w:rsidRPr="007A077E">
        <w:t xml:space="preserve"> calves</w:t>
      </w:r>
      <w:r>
        <w:t xml:space="preserve">? </w:t>
      </w:r>
      <w:r>
        <w:rPr>
          <w:szCs w:val="20"/>
        </w:rPr>
        <w:t>Missing value codes are negative</w:t>
      </w:r>
    </w:p>
    <w:p w:rsidR="002C3311" w:rsidRDefault="002C3311" w:rsidP="00543370">
      <w:pPr>
        <w:ind w:left="1440" w:hanging="1440"/>
        <w:jc w:val="both"/>
      </w:pPr>
      <w:r w:rsidRPr="007A077E">
        <w:t>VLAMR304</w:t>
      </w:r>
      <w:r w:rsidR="00641926">
        <w:fldChar w:fldCharType="begin"/>
      </w:r>
      <w:r>
        <w:instrText>xe "</w:instrText>
      </w:r>
      <w:r w:rsidRPr="00EC7687">
        <w:instrText>VLAMR304</w:instrText>
      </w:r>
      <w:r>
        <w:instrText>"</w:instrText>
      </w:r>
      <w:r w:rsidR="00641926">
        <w:fldChar w:fldCharType="end"/>
      </w:r>
      <w:r>
        <w:tab/>
      </w:r>
      <w:r w:rsidRPr="007A077E">
        <w:t xml:space="preserve">If you were to sell your animals how much would people pay for them </w:t>
      </w:r>
      <w:r>
        <w:t>–</w:t>
      </w:r>
      <w:r w:rsidRPr="007A077E">
        <w:t xml:space="preserve"> heifer</w:t>
      </w:r>
      <w:r>
        <w:t xml:space="preserve">? </w:t>
      </w:r>
      <w:r>
        <w:rPr>
          <w:szCs w:val="20"/>
        </w:rPr>
        <w:t>Missing value codes are negative</w:t>
      </w:r>
    </w:p>
    <w:p w:rsidR="002C3311" w:rsidRPr="007A077E" w:rsidRDefault="002C3311" w:rsidP="001069E0">
      <w:pPr>
        <w:ind w:left="1440" w:hanging="1440"/>
        <w:jc w:val="both"/>
      </w:pPr>
      <w:r w:rsidRPr="007A077E">
        <w:t>VLAMR306</w:t>
      </w:r>
      <w:r w:rsidR="00641926">
        <w:fldChar w:fldCharType="begin"/>
      </w:r>
      <w:r>
        <w:instrText>xe "</w:instrText>
      </w:r>
      <w:r w:rsidRPr="00EC7687">
        <w:instrText>VLAMR306</w:instrText>
      </w:r>
      <w:r>
        <w:instrText>"</w:instrText>
      </w:r>
      <w:r w:rsidR="00641926">
        <w:fldChar w:fldCharType="end"/>
      </w:r>
      <w:r>
        <w:tab/>
      </w:r>
      <w:r w:rsidRPr="007A077E">
        <w:t xml:space="preserve">If you were to sell your animals how much would people pay for them </w:t>
      </w:r>
      <w:r>
        <w:t>–</w:t>
      </w:r>
      <w:r w:rsidRPr="007A077E">
        <w:t xml:space="preserve"> bullock</w:t>
      </w:r>
      <w:r>
        <w:t xml:space="preserve">? </w:t>
      </w:r>
      <w:r>
        <w:rPr>
          <w:szCs w:val="20"/>
        </w:rPr>
        <w:t>Missing value codes are negative</w:t>
      </w:r>
    </w:p>
    <w:p w:rsidR="002C3311" w:rsidRDefault="002C3311" w:rsidP="00543370">
      <w:pPr>
        <w:ind w:left="1440" w:hanging="1440"/>
        <w:jc w:val="both"/>
      </w:pPr>
      <w:r w:rsidRPr="007A077E">
        <w:rPr>
          <w:szCs w:val="20"/>
        </w:rPr>
        <w:t>VLAMR309</w:t>
      </w:r>
      <w:r w:rsidR="00641926">
        <w:rPr>
          <w:szCs w:val="20"/>
        </w:rPr>
        <w:fldChar w:fldCharType="begin"/>
      </w:r>
      <w:r>
        <w:instrText>xe "</w:instrText>
      </w:r>
      <w:r w:rsidRPr="00EC7687">
        <w:rPr>
          <w:szCs w:val="20"/>
        </w:rPr>
        <w:instrText>VLAMR309</w:instrText>
      </w:r>
      <w:r>
        <w:instrText>"</w:instrText>
      </w:r>
      <w:r w:rsidR="00641926">
        <w:rPr>
          <w:szCs w:val="20"/>
        </w:rPr>
        <w:fldChar w:fldCharType="end"/>
      </w:r>
      <w:r>
        <w:rPr>
          <w:szCs w:val="20"/>
        </w:rPr>
        <w:tab/>
      </w:r>
      <w:r w:rsidRPr="007A077E">
        <w:rPr>
          <w:szCs w:val="20"/>
        </w:rPr>
        <w:t>If you were to sell your animals how much would people pay for them - he-buffalo</w:t>
      </w:r>
      <w:r>
        <w:rPr>
          <w:szCs w:val="20"/>
        </w:rPr>
        <w:t>? Missing value codes are negative</w:t>
      </w:r>
    </w:p>
    <w:p w:rsidR="002C3311" w:rsidRDefault="002C3311" w:rsidP="001069E0">
      <w:pPr>
        <w:ind w:left="1440" w:hanging="1440"/>
        <w:jc w:val="both"/>
        <w:rPr>
          <w:szCs w:val="20"/>
        </w:rPr>
      </w:pPr>
      <w:r w:rsidRPr="007A077E">
        <w:rPr>
          <w:szCs w:val="20"/>
        </w:rPr>
        <w:t>VLAMR310</w:t>
      </w:r>
      <w:r w:rsidR="00641926">
        <w:rPr>
          <w:szCs w:val="20"/>
        </w:rPr>
        <w:fldChar w:fldCharType="begin"/>
      </w:r>
      <w:r>
        <w:instrText>xe "</w:instrText>
      </w:r>
      <w:r w:rsidRPr="00EC7687">
        <w:rPr>
          <w:szCs w:val="20"/>
        </w:rPr>
        <w:instrText>VLAMR310</w:instrText>
      </w:r>
      <w:r>
        <w:instrText>"</w:instrText>
      </w:r>
      <w:r w:rsidR="00641926">
        <w:rPr>
          <w:szCs w:val="20"/>
        </w:rPr>
        <w:fldChar w:fldCharType="end"/>
      </w:r>
      <w:r>
        <w:rPr>
          <w:szCs w:val="20"/>
        </w:rPr>
        <w:tab/>
      </w:r>
      <w:r w:rsidRPr="007A077E">
        <w:rPr>
          <w:szCs w:val="20"/>
        </w:rPr>
        <w:t>If you were to sell your animals how much would people pay for them - donkey/horse/other</w:t>
      </w:r>
      <w:r>
        <w:rPr>
          <w:szCs w:val="20"/>
        </w:rPr>
        <w:t>? Missing value codes are negative</w:t>
      </w:r>
    </w:p>
    <w:p w:rsidR="002C3311" w:rsidRDefault="002C3311" w:rsidP="001069E0">
      <w:pPr>
        <w:ind w:left="1440" w:hanging="1440"/>
        <w:jc w:val="both"/>
        <w:rPr>
          <w:szCs w:val="20"/>
        </w:rPr>
      </w:pPr>
      <w:r w:rsidRPr="007A077E">
        <w:rPr>
          <w:szCs w:val="20"/>
        </w:rPr>
        <w:t>VLAMR313</w:t>
      </w:r>
      <w:r w:rsidR="00641926">
        <w:rPr>
          <w:szCs w:val="20"/>
        </w:rPr>
        <w:fldChar w:fldCharType="begin"/>
      </w:r>
      <w:r>
        <w:instrText>xe "</w:instrText>
      </w:r>
      <w:r w:rsidRPr="00EC7687">
        <w:rPr>
          <w:szCs w:val="20"/>
        </w:rPr>
        <w:instrText>VLAMR313</w:instrText>
      </w:r>
      <w:r>
        <w:instrText>"</w:instrText>
      </w:r>
      <w:r w:rsidR="00641926">
        <w:rPr>
          <w:szCs w:val="20"/>
        </w:rPr>
        <w:fldChar w:fldCharType="end"/>
      </w:r>
      <w:r>
        <w:rPr>
          <w:szCs w:val="20"/>
        </w:rPr>
        <w:tab/>
      </w:r>
      <w:r w:rsidRPr="007A077E">
        <w:rPr>
          <w:szCs w:val="20"/>
        </w:rPr>
        <w:t xml:space="preserve">If you were to sell your animals how much would people pay for them </w:t>
      </w:r>
      <w:r>
        <w:rPr>
          <w:szCs w:val="20"/>
        </w:rPr>
        <w:t>–</w:t>
      </w:r>
      <w:r w:rsidRPr="007A077E">
        <w:rPr>
          <w:szCs w:val="20"/>
        </w:rPr>
        <w:t xml:space="preserve"> sheep</w:t>
      </w:r>
      <w:r>
        <w:rPr>
          <w:szCs w:val="20"/>
        </w:rPr>
        <w:t>? Missing value codes are negative</w:t>
      </w:r>
    </w:p>
    <w:p w:rsidR="002C3311" w:rsidRDefault="002C3311" w:rsidP="001069E0">
      <w:pPr>
        <w:ind w:left="1440" w:hanging="1440"/>
        <w:jc w:val="both"/>
        <w:rPr>
          <w:szCs w:val="20"/>
        </w:rPr>
      </w:pPr>
      <w:r w:rsidRPr="007A077E">
        <w:rPr>
          <w:szCs w:val="20"/>
        </w:rPr>
        <w:t>VLAMR314</w:t>
      </w:r>
      <w:r w:rsidR="00641926">
        <w:rPr>
          <w:szCs w:val="20"/>
        </w:rPr>
        <w:fldChar w:fldCharType="begin"/>
      </w:r>
      <w:r>
        <w:instrText>xe "</w:instrText>
      </w:r>
      <w:r w:rsidRPr="00EC7687">
        <w:rPr>
          <w:szCs w:val="20"/>
        </w:rPr>
        <w:instrText>VLAMR314</w:instrText>
      </w:r>
      <w:r>
        <w:instrText>"</w:instrText>
      </w:r>
      <w:r w:rsidR="00641926">
        <w:rPr>
          <w:szCs w:val="20"/>
        </w:rPr>
        <w:fldChar w:fldCharType="end"/>
      </w:r>
      <w:r>
        <w:rPr>
          <w:szCs w:val="20"/>
        </w:rPr>
        <w:tab/>
      </w:r>
      <w:r w:rsidRPr="007A077E">
        <w:rPr>
          <w:szCs w:val="20"/>
        </w:rPr>
        <w:t xml:space="preserve">If you were to sell your animals how much would people pay for them </w:t>
      </w:r>
      <w:r>
        <w:rPr>
          <w:szCs w:val="20"/>
        </w:rPr>
        <w:t>–</w:t>
      </w:r>
      <w:r w:rsidRPr="007A077E">
        <w:rPr>
          <w:szCs w:val="20"/>
        </w:rPr>
        <w:t xml:space="preserve"> goats</w:t>
      </w:r>
      <w:r>
        <w:rPr>
          <w:szCs w:val="20"/>
        </w:rPr>
        <w:t>? Missing value codes are negative</w:t>
      </w:r>
    </w:p>
    <w:p w:rsidR="002C3311" w:rsidRDefault="002C3311" w:rsidP="001069E0">
      <w:pPr>
        <w:ind w:left="1440" w:hanging="1440"/>
        <w:jc w:val="both"/>
        <w:rPr>
          <w:szCs w:val="20"/>
        </w:rPr>
      </w:pPr>
      <w:r w:rsidRPr="007A077E">
        <w:rPr>
          <w:szCs w:val="20"/>
        </w:rPr>
        <w:t>VLAMR315</w:t>
      </w:r>
      <w:r w:rsidR="00641926">
        <w:rPr>
          <w:szCs w:val="20"/>
        </w:rPr>
        <w:fldChar w:fldCharType="begin"/>
      </w:r>
      <w:r>
        <w:instrText>xe "</w:instrText>
      </w:r>
      <w:r w:rsidRPr="00EC7687">
        <w:rPr>
          <w:szCs w:val="20"/>
        </w:rPr>
        <w:instrText>VLAMR315</w:instrText>
      </w:r>
      <w:r>
        <w:instrText>"</w:instrText>
      </w:r>
      <w:r w:rsidR="00641926">
        <w:rPr>
          <w:szCs w:val="20"/>
        </w:rPr>
        <w:fldChar w:fldCharType="end"/>
      </w:r>
      <w:r>
        <w:rPr>
          <w:szCs w:val="20"/>
        </w:rPr>
        <w:tab/>
      </w:r>
      <w:r w:rsidRPr="007A077E">
        <w:rPr>
          <w:szCs w:val="20"/>
        </w:rPr>
        <w:t xml:space="preserve">If you were to sell your animals how much would people pay for them </w:t>
      </w:r>
      <w:r>
        <w:rPr>
          <w:szCs w:val="20"/>
        </w:rPr>
        <w:t>–</w:t>
      </w:r>
      <w:r w:rsidRPr="007A077E">
        <w:rPr>
          <w:szCs w:val="20"/>
        </w:rPr>
        <w:t xml:space="preserve"> pigs</w:t>
      </w:r>
      <w:r>
        <w:rPr>
          <w:szCs w:val="20"/>
        </w:rPr>
        <w:t>? Missing value codes are negative</w:t>
      </w:r>
    </w:p>
    <w:p w:rsidR="002C3311" w:rsidRDefault="002C3311" w:rsidP="001069E0">
      <w:pPr>
        <w:ind w:left="1440" w:hanging="1440"/>
        <w:jc w:val="both"/>
        <w:rPr>
          <w:szCs w:val="20"/>
        </w:rPr>
      </w:pPr>
      <w:r w:rsidRPr="007A077E">
        <w:rPr>
          <w:szCs w:val="20"/>
        </w:rPr>
        <w:t>VLAMR316</w:t>
      </w:r>
      <w:r w:rsidR="00641926">
        <w:rPr>
          <w:szCs w:val="20"/>
        </w:rPr>
        <w:fldChar w:fldCharType="begin"/>
      </w:r>
      <w:r>
        <w:instrText>xe "</w:instrText>
      </w:r>
      <w:r w:rsidRPr="00EC7687">
        <w:rPr>
          <w:szCs w:val="20"/>
        </w:rPr>
        <w:instrText>VLAMR316</w:instrText>
      </w:r>
      <w:r>
        <w:instrText>"</w:instrText>
      </w:r>
      <w:r w:rsidR="00641926">
        <w:rPr>
          <w:szCs w:val="20"/>
        </w:rPr>
        <w:fldChar w:fldCharType="end"/>
      </w:r>
      <w:r>
        <w:rPr>
          <w:szCs w:val="20"/>
        </w:rPr>
        <w:tab/>
      </w:r>
      <w:r w:rsidRPr="007A077E">
        <w:rPr>
          <w:szCs w:val="20"/>
        </w:rPr>
        <w:t>If you were to sell your animals how much would people pay for them - poultry/birds</w:t>
      </w:r>
      <w:r>
        <w:rPr>
          <w:szCs w:val="20"/>
        </w:rPr>
        <w:t>? Missing value codes are negative</w:t>
      </w:r>
    </w:p>
    <w:p w:rsidR="002C3311" w:rsidRDefault="002C3311" w:rsidP="001069E0">
      <w:pPr>
        <w:ind w:left="1440" w:hanging="1440"/>
        <w:jc w:val="both"/>
        <w:rPr>
          <w:szCs w:val="20"/>
        </w:rPr>
      </w:pPr>
      <w:r w:rsidRPr="007A077E">
        <w:rPr>
          <w:szCs w:val="20"/>
        </w:rPr>
        <w:t>VLAMR317</w:t>
      </w:r>
      <w:r w:rsidR="00641926">
        <w:rPr>
          <w:szCs w:val="20"/>
        </w:rPr>
        <w:fldChar w:fldCharType="begin"/>
      </w:r>
      <w:r>
        <w:instrText>xe "</w:instrText>
      </w:r>
      <w:r w:rsidRPr="00EC7687">
        <w:rPr>
          <w:szCs w:val="20"/>
        </w:rPr>
        <w:instrText>VLAMR317</w:instrText>
      </w:r>
      <w:r>
        <w:instrText>"</w:instrText>
      </w:r>
      <w:r w:rsidR="00641926">
        <w:rPr>
          <w:szCs w:val="20"/>
        </w:rPr>
        <w:fldChar w:fldCharType="end"/>
      </w:r>
      <w:r>
        <w:rPr>
          <w:szCs w:val="20"/>
        </w:rPr>
        <w:tab/>
      </w:r>
      <w:r w:rsidRPr="007A077E">
        <w:rPr>
          <w:szCs w:val="20"/>
        </w:rPr>
        <w:t xml:space="preserve">If you were to sell your animals how much would people pay for them </w:t>
      </w:r>
      <w:r>
        <w:rPr>
          <w:szCs w:val="20"/>
        </w:rPr>
        <w:t>–</w:t>
      </w:r>
      <w:r w:rsidRPr="007A077E">
        <w:rPr>
          <w:szCs w:val="20"/>
        </w:rPr>
        <w:t xml:space="preserve"> rabbits</w:t>
      </w:r>
      <w:r>
        <w:rPr>
          <w:szCs w:val="20"/>
        </w:rPr>
        <w:t>? Missing value codes are negative</w:t>
      </w:r>
    </w:p>
    <w:p w:rsidR="002C3311" w:rsidRDefault="002C3311" w:rsidP="001069E0">
      <w:pPr>
        <w:ind w:left="1440" w:hanging="1440"/>
        <w:jc w:val="both"/>
        <w:rPr>
          <w:szCs w:val="20"/>
        </w:rPr>
      </w:pPr>
      <w:r w:rsidRPr="007A077E">
        <w:rPr>
          <w:szCs w:val="20"/>
        </w:rPr>
        <w:t>VLAMR353</w:t>
      </w:r>
      <w:r w:rsidR="00641926">
        <w:rPr>
          <w:szCs w:val="20"/>
        </w:rPr>
        <w:fldChar w:fldCharType="begin"/>
      </w:r>
      <w:r>
        <w:instrText>xe "</w:instrText>
      </w:r>
      <w:r w:rsidRPr="00EC7687">
        <w:rPr>
          <w:szCs w:val="20"/>
        </w:rPr>
        <w:instrText>VLAMR353</w:instrText>
      </w:r>
      <w:r>
        <w:instrText>"</w:instrText>
      </w:r>
      <w:r w:rsidR="00641926">
        <w:rPr>
          <w:szCs w:val="20"/>
        </w:rPr>
        <w:fldChar w:fldCharType="end"/>
      </w:r>
      <w:r>
        <w:rPr>
          <w:szCs w:val="20"/>
        </w:rPr>
        <w:tab/>
      </w:r>
      <w:r w:rsidRPr="007A077E">
        <w:rPr>
          <w:szCs w:val="20"/>
        </w:rPr>
        <w:t xml:space="preserve">If you were to sell your animals how much would people pay for them </w:t>
      </w:r>
      <w:r>
        <w:rPr>
          <w:szCs w:val="20"/>
        </w:rPr>
        <w:t>–</w:t>
      </w:r>
      <w:r w:rsidRPr="007A077E">
        <w:rPr>
          <w:szCs w:val="20"/>
        </w:rPr>
        <w:t xml:space="preserve"> snails</w:t>
      </w:r>
      <w:r>
        <w:rPr>
          <w:szCs w:val="20"/>
        </w:rPr>
        <w:t>? Missing value codes are negative</w:t>
      </w:r>
    </w:p>
    <w:p w:rsidR="002C3311" w:rsidRDefault="002C3311" w:rsidP="001069E0">
      <w:pPr>
        <w:ind w:left="1440" w:hanging="1440"/>
        <w:jc w:val="both"/>
        <w:rPr>
          <w:szCs w:val="20"/>
        </w:rPr>
      </w:pPr>
      <w:r w:rsidRPr="007A077E">
        <w:rPr>
          <w:szCs w:val="20"/>
        </w:rPr>
        <w:t>VLAMR354</w:t>
      </w:r>
      <w:r w:rsidR="00641926">
        <w:rPr>
          <w:szCs w:val="20"/>
        </w:rPr>
        <w:fldChar w:fldCharType="begin"/>
      </w:r>
      <w:r>
        <w:instrText>xe "</w:instrText>
      </w:r>
      <w:r w:rsidRPr="00EC7687">
        <w:rPr>
          <w:szCs w:val="20"/>
        </w:rPr>
        <w:instrText>VLAMR354</w:instrText>
      </w:r>
      <w:r>
        <w:instrText>"</w:instrText>
      </w:r>
      <w:r w:rsidR="00641926">
        <w:rPr>
          <w:szCs w:val="20"/>
        </w:rPr>
        <w:fldChar w:fldCharType="end"/>
      </w:r>
      <w:r>
        <w:rPr>
          <w:szCs w:val="20"/>
        </w:rPr>
        <w:tab/>
      </w:r>
      <w:r w:rsidRPr="007A077E">
        <w:rPr>
          <w:szCs w:val="20"/>
        </w:rPr>
        <w:t>If you were to sell your animals how much would people pay for them - bees (hives)</w:t>
      </w:r>
      <w:r>
        <w:rPr>
          <w:szCs w:val="20"/>
        </w:rPr>
        <w:t>? Missing value codes are negative</w:t>
      </w:r>
    </w:p>
    <w:p w:rsidR="002C3311" w:rsidRDefault="002C3311" w:rsidP="001069E0">
      <w:pPr>
        <w:ind w:left="1440" w:hanging="1440"/>
        <w:jc w:val="both"/>
        <w:rPr>
          <w:szCs w:val="20"/>
        </w:rPr>
      </w:pPr>
      <w:r w:rsidRPr="007A077E">
        <w:rPr>
          <w:szCs w:val="20"/>
        </w:rPr>
        <w:t>VLAMR355</w:t>
      </w:r>
      <w:r w:rsidR="00641926">
        <w:rPr>
          <w:szCs w:val="20"/>
        </w:rPr>
        <w:fldChar w:fldCharType="begin"/>
      </w:r>
      <w:r>
        <w:instrText>xe "</w:instrText>
      </w:r>
      <w:r w:rsidRPr="00EC7687">
        <w:rPr>
          <w:szCs w:val="20"/>
        </w:rPr>
        <w:instrText>VLAMR355</w:instrText>
      </w:r>
      <w:r>
        <w:instrText>"</w:instrText>
      </w:r>
      <w:r w:rsidR="00641926">
        <w:rPr>
          <w:szCs w:val="20"/>
        </w:rPr>
        <w:fldChar w:fldCharType="end"/>
      </w:r>
      <w:r>
        <w:rPr>
          <w:szCs w:val="20"/>
        </w:rPr>
        <w:tab/>
      </w:r>
      <w:r w:rsidRPr="007A077E">
        <w:rPr>
          <w:szCs w:val="20"/>
        </w:rPr>
        <w:t>If you were to sell your animals how much would people pay for them - fish ponds</w:t>
      </w:r>
      <w:r>
        <w:rPr>
          <w:szCs w:val="20"/>
        </w:rPr>
        <w:t>? Missing value codes are negative</w:t>
      </w:r>
    </w:p>
    <w:p w:rsidR="002C3311" w:rsidRDefault="002C3311" w:rsidP="001069E0">
      <w:pPr>
        <w:ind w:left="1440" w:hanging="1440"/>
        <w:jc w:val="both"/>
        <w:rPr>
          <w:szCs w:val="20"/>
        </w:rPr>
      </w:pPr>
      <w:r w:rsidRPr="007A077E">
        <w:rPr>
          <w:szCs w:val="20"/>
        </w:rPr>
        <w:t>VLAMR356</w:t>
      </w:r>
      <w:r w:rsidR="00641926">
        <w:rPr>
          <w:szCs w:val="20"/>
        </w:rPr>
        <w:fldChar w:fldCharType="begin"/>
      </w:r>
      <w:r>
        <w:instrText>xe "</w:instrText>
      </w:r>
      <w:r w:rsidRPr="00EC7687">
        <w:rPr>
          <w:szCs w:val="20"/>
        </w:rPr>
        <w:instrText>VLAMR356</w:instrText>
      </w:r>
      <w:r>
        <w:instrText>"</w:instrText>
      </w:r>
      <w:r w:rsidR="00641926">
        <w:rPr>
          <w:szCs w:val="20"/>
        </w:rPr>
        <w:fldChar w:fldCharType="end"/>
      </w:r>
      <w:r>
        <w:rPr>
          <w:szCs w:val="20"/>
        </w:rPr>
        <w:tab/>
      </w:r>
      <w:r w:rsidRPr="007A077E">
        <w:rPr>
          <w:szCs w:val="20"/>
        </w:rPr>
        <w:t>If you were to sell your animals how much would people pay for them - marine shrimp tanks</w:t>
      </w:r>
      <w:r>
        <w:rPr>
          <w:szCs w:val="20"/>
        </w:rPr>
        <w:t>? Missing value codes are negative</w:t>
      </w:r>
    </w:p>
    <w:p w:rsidR="002C3311" w:rsidRDefault="002C3311" w:rsidP="001069E0">
      <w:pPr>
        <w:ind w:left="1440" w:hanging="1440"/>
        <w:jc w:val="both"/>
        <w:rPr>
          <w:szCs w:val="20"/>
        </w:rPr>
      </w:pPr>
      <w:r w:rsidRPr="007A077E">
        <w:rPr>
          <w:szCs w:val="20"/>
        </w:rPr>
        <w:t>VLAMR357</w:t>
      </w:r>
      <w:r w:rsidR="00641926">
        <w:rPr>
          <w:szCs w:val="20"/>
        </w:rPr>
        <w:fldChar w:fldCharType="begin"/>
      </w:r>
      <w:r>
        <w:instrText>xe "</w:instrText>
      </w:r>
      <w:r w:rsidRPr="00EC7687">
        <w:rPr>
          <w:szCs w:val="20"/>
        </w:rPr>
        <w:instrText>VLAMR357</w:instrText>
      </w:r>
      <w:r>
        <w:instrText>"</w:instrText>
      </w:r>
      <w:r w:rsidR="00641926">
        <w:rPr>
          <w:szCs w:val="20"/>
        </w:rPr>
        <w:fldChar w:fldCharType="end"/>
      </w:r>
      <w:r>
        <w:rPr>
          <w:szCs w:val="20"/>
        </w:rPr>
        <w:tab/>
      </w:r>
      <w:r w:rsidRPr="007A077E">
        <w:rPr>
          <w:szCs w:val="20"/>
        </w:rPr>
        <w:t>If you were to sell your animals how much would people pay for them - fresh water shrimp tanks</w:t>
      </w:r>
      <w:r>
        <w:rPr>
          <w:szCs w:val="20"/>
        </w:rPr>
        <w:t>? Missing value codes are negative</w:t>
      </w:r>
    </w:p>
    <w:p w:rsidR="002C3311" w:rsidRDefault="002C3311" w:rsidP="001069E0">
      <w:pPr>
        <w:ind w:left="1440" w:hanging="1440"/>
        <w:jc w:val="both"/>
        <w:rPr>
          <w:szCs w:val="20"/>
        </w:rPr>
      </w:pPr>
      <w:r w:rsidRPr="007A077E">
        <w:rPr>
          <w:szCs w:val="20"/>
        </w:rPr>
        <w:t>VLAMR358</w:t>
      </w:r>
      <w:r w:rsidR="00641926">
        <w:rPr>
          <w:szCs w:val="20"/>
        </w:rPr>
        <w:fldChar w:fldCharType="begin"/>
      </w:r>
      <w:r>
        <w:instrText>xe "</w:instrText>
      </w:r>
      <w:r w:rsidRPr="00EC7687">
        <w:rPr>
          <w:szCs w:val="20"/>
        </w:rPr>
        <w:instrText>VLAMR358</w:instrText>
      </w:r>
      <w:r>
        <w:instrText>"</w:instrText>
      </w:r>
      <w:r w:rsidR="00641926">
        <w:rPr>
          <w:szCs w:val="20"/>
        </w:rPr>
        <w:fldChar w:fldCharType="end"/>
      </w:r>
      <w:r>
        <w:rPr>
          <w:szCs w:val="20"/>
        </w:rPr>
        <w:tab/>
      </w:r>
      <w:r w:rsidRPr="007A077E">
        <w:rPr>
          <w:szCs w:val="20"/>
        </w:rPr>
        <w:t>If you were to sell your animals how much would people pay for them - other animals</w:t>
      </w:r>
      <w:r>
        <w:rPr>
          <w:szCs w:val="20"/>
        </w:rPr>
        <w:t>? Missing value codes are negative</w:t>
      </w:r>
    </w:p>
    <w:p w:rsidR="002C3311" w:rsidRDefault="002C3311" w:rsidP="001069E0">
      <w:pPr>
        <w:ind w:left="1440" w:hanging="1440"/>
        <w:jc w:val="both"/>
        <w:rPr>
          <w:szCs w:val="20"/>
        </w:rPr>
      </w:pPr>
      <w:r w:rsidRPr="007A077E">
        <w:rPr>
          <w:szCs w:val="20"/>
        </w:rPr>
        <w:t>WRKPMPR3</w:t>
      </w:r>
      <w:r w:rsidR="00641926">
        <w:rPr>
          <w:szCs w:val="20"/>
        </w:rPr>
        <w:fldChar w:fldCharType="begin"/>
      </w:r>
      <w:r>
        <w:instrText>xe "</w:instrText>
      </w:r>
      <w:r w:rsidRPr="00EC7687">
        <w:rPr>
          <w:szCs w:val="20"/>
        </w:rPr>
        <w:instrText>WRKPMPR3</w:instrText>
      </w:r>
      <w:r>
        <w:instrText>"</w:instrText>
      </w:r>
      <w:r w:rsidR="00641926">
        <w:rPr>
          <w:szCs w:val="20"/>
        </w:rPr>
        <w:fldChar w:fldCharType="end"/>
      </w:r>
      <w:r>
        <w:rPr>
          <w:szCs w:val="20"/>
        </w:rPr>
        <w:tab/>
      </w:r>
      <w:r w:rsidRPr="007A077E">
        <w:rPr>
          <w:szCs w:val="20"/>
        </w:rPr>
        <w:t>Do you have a working pump in your home?</w:t>
      </w:r>
      <w:r>
        <w:rPr>
          <w:szCs w:val="20"/>
        </w:rPr>
        <w:t xml:space="preserve"> Codes are:</w:t>
      </w:r>
    </w:p>
    <w:p w:rsidR="002C3311" w:rsidRDefault="002C3311" w:rsidP="00543370">
      <w:pPr>
        <w:ind w:left="2160"/>
        <w:jc w:val="both"/>
        <w:rPr>
          <w:szCs w:val="20"/>
        </w:rPr>
      </w:pPr>
      <w:r>
        <w:rPr>
          <w:szCs w:val="20"/>
        </w:rPr>
        <w:t>00= No</w:t>
      </w:r>
    </w:p>
    <w:p w:rsidR="002C3311" w:rsidRDefault="002C3311" w:rsidP="00543370">
      <w:pPr>
        <w:ind w:left="2160"/>
        <w:jc w:val="both"/>
        <w:rPr>
          <w:szCs w:val="20"/>
        </w:rPr>
      </w:pPr>
      <w:r>
        <w:rPr>
          <w:szCs w:val="20"/>
        </w:rPr>
        <w:t>01= Yes, we own it</w:t>
      </w:r>
    </w:p>
    <w:p w:rsidR="002C3311" w:rsidRDefault="002C3311" w:rsidP="00543370">
      <w:pPr>
        <w:ind w:left="2160"/>
        <w:jc w:val="both"/>
      </w:pPr>
      <w:r>
        <w:rPr>
          <w:szCs w:val="20"/>
        </w:rPr>
        <w:t>02= Rented or borrowed</w:t>
      </w:r>
    </w:p>
    <w:p w:rsidR="002C3311" w:rsidRPr="00251531" w:rsidRDefault="002C3311" w:rsidP="001069E0">
      <w:pPr>
        <w:ind w:left="1440" w:hanging="1440"/>
        <w:jc w:val="both"/>
        <w:rPr>
          <w:szCs w:val="20"/>
        </w:rPr>
      </w:pPr>
      <w:r w:rsidRPr="00251531">
        <w:rPr>
          <w:szCs w:val="20"/>
        </w:rPr>
        <w:t>WRKSEWR3</w:t>
      </w:r>
      <w:r w:rsidR="00641926">
        <w:rPr>
          <w:szCs w:val="20"/>
        </w:rPr>
        <w:fldChar w:fldCharType="begin"/>
      </w:r>
      <w:r>
        <w:instrText>xe "</w:instrText>
      </w:r>
      <w:r w:rsidRPr="00EC7687">
        <w:rPr>
          <w:szCs w:val="20"/>
        </w:rPr>
        <w:instrText>WRKSEWR3</w:instrText>
      </w:r>
      <w:r>
        <w:instrText>"</w:instrText>
      </w:r>
      <w:r w:rsidR="00641926">
        <w:rPr>
          <w:szCs w:val="20"/>
        </w:rPr>
        <w:fldChar w:fldCharType="end"/>
      </w:r>
      <w:r>
        <w:rPr>
          <w:szCs w:val="20"/>
        </w:rPr>
        <w:tab/>
      </w:r>
      <w:r w:rsidRPr="00251531">
        <w:rPr>
          <w:szCs w:val="20"/>
        </w:rPr>
        <w:t>Do you have a working sewing machine in your home?</w:t>
      </w:r>
      <w:r>
        <w:rPr>
          <w:szCs w:val="20"/>
        </w:rPr>
        <w:t xml:space="preserve"> Codes are the same as used for </w:t>
      </w:r>
      <w:r w:rsidRPr="007A077E">
        <w:rPr>
          <w:szCs w:val="20"/>
        </w:rPr>
        <w:t>WRKPMPR3</w:t>
      </w:r>
      <w:r>
        <w:rPr>
          <w:szCs w:val="20"/>
        </w:rPr>
        <w:t>.</w:t>
      </w:r>
    </w:p>
    <w:p w:rsidR="002C3311" w:rsidRPr="00251531" w:rsidRDefault="002C3311" w:rsidP="00543370">
      <w:pPr>
        <w:ind w:left="1440" w:hanging="1440"/>
        <w:jc w:val="both"/>
        <w:rPr>
          <w:szCs w:val="20"/>
        </w:rPr>
      </w:pPr>
      <w:r w:rsidRPr="000B4950">
        <w:t>WRKTRCR3</w:t>
      </w:r>
      <w:r w:rsidR="00641926">
        <w:fldChar w:fldCharType="begin"/>
      </w:r>
      <w:r>
        <w:instrText>xe "</w:instrText>
      </w:r>
      <w:r w:rsidRPr="00EC7687">
        <w:instrText>WRKTRCR3</w:instrText>
      </w:r>
      <w:r>
        <w:instrText>"</w:instrText>
      </w:r>
      <w:r w:rsidR="00641926">
        <w:fldChar w:fldCharType="end"/>
      </w:r>
      <w:r>
        <w:tab/>
      </w:r>
      <w:r w:rsidRPr="000B4950">
        <w:t>Do you have a tractor in your home?</w:t>
      </w:r>
      <w:r w:rsidRPr="00543370">
        <w:rPr>
          <w:szCs w:val="20"/>
        </w:rPr>
        <w:t xml:space="preserve"> </w:t>
      </w:r>
      <w:r>
        <w:rPr>
          <w:szCs w:val="20"/>
        </w:rPr>
        <w:t xml:space="preserve">Codes are the same as used for </w:t>
      </w:r>
      <w:r w:rsidRPr="007A077E">
        <w:rPr>
          <w:szCs w:val="20"/>
        </w:rPr>
        <w:t>WRKPMPR3</w:t>
      </w:r>
      <w:r>
        <w:rPr>
          <w:szCs w:val="20"/>
        </w:rPr>
        <w:t>.</w:t>
      </w:r>
    </w:p>
    <w:p w:rsidR="002C3311" w:rsidRPr="00543370" w:rsidRDefault="002C3311" w:rsidP="00543370">
      <w:pPr>
        <w:jc w:val="both"/>
        <w:rPr>
          <w:szCs w:val="20"/>
        </w:rPr>
      </w:pPr>
      <w:r w:rsidRPr="00543370">
        <w:rPr>
          <w:kern w:val="32"/>
          <w:szCs w:val="20"/>
        </w:rPr>
        <w:t>RMTR301</w:t>
      </w:r>
      <w:r w:rsidR="00641926">
        <w:rPr>
          <w:kern w:val="32"/>
          <w:szCs w:val="20"/>
        </w:rPr>
        <w:fldChar w:fldCharType="begin"/>
      </w:r>
      <w:r>
        <w:instrText>xe "</w:instrText>
      </w:r>
      <w:r w:rsidRPr="00EC7687">
        <w:rPr>
          <w:kern w:val="32"/>
          <w:szCs w:val="20"/>
        </w:rPr>
        <w:instrText>RMTR301</w:instrText>
      </w:r>
      <w:r>
        <w:instrText>"</w:instrText>
      </w:r>
      <w:r w:rsidR="00641926">
        <w:rPr>
          <w:kern w:val="32"/>
          <w:szCs w:val="20"/>
        </w:rPr>
        <w:fldChar w:fldCharType="end"/>
      </w:r>
      <w:r w:rsidRPr="00543370">
        <w:rPr>
          <w:kern w:val="32"/>
          <w:szCs w:val="20"/>
        </w:rPr>
        <w:tab/>
        <w:t>Received from this source? - retirement pension</w:t>
      </w:r>
      <w:r>
        <w:rPr>
          <w:kern w:val="32"/>
          <w:szCs w:val="20"/>
        </w:rPr>
        <w:t>. Codes are: 0</w:t>
      </w:r>
      <w:r w:rsidRPr="00543370">
        <w:rPr>
          <w:szCs w:val="20"/>
        </w:rPr>
        <w:t xml:space="preserve">0= No, </w:t>
      </w:r>
      <w:r>
        <w:rPr>
          <w:szCs w:val="20"/>
        </w:rPr>
        <w:t>0</w:t>
      </w:r>
      <w:r w:rsidRPr="00543370">
        <w:rPr>
          <w:szCs w:val="20"/>
        </w:rPr>
        <w:t>1= Yes</w:t>
      </w:r>
    </w:p>
    <w:p w:rsidR="002C3311" w:rsidRDefault="002C3311" w:rsidP="00543370">
      <w:pPr>
        <w:ind w:left="1440" w:hanging="1440"/>
        <w:jc w:val="both"/>
        <w:rPr>
          <w:kern w:val="32"/>
          <w:szCs w:val="20"/>
        </w:rPr>
      </w:pPr>
      <w:r w:rsidRPr="00543370">
        <w:rPr>
          <w:kern w:val="32"/>
          <w:szCs w:val="20"/>
        </w:rPr>
        <w:t>RMTR302</w:t>
      </w:r>
      <w:r w:rsidR="00641926">
        <w:rPr>
          <w:kern w:val="32"/>
          <w:szCs w:val="20"/>
        </w:rPr>
        <w:fldChar w:fldCharType="begin"/>
      </w:r>
      <w:r>
        <w:instrText>xe "</w:instrText>
      </w:r>
      <w:r w:rsidRPr="00EC7687">
        <w:rPr>
          <w:kern w:val="32"/>
          <w:szCs w:val="20"/>
        </w:rPr>
        <w:instrText>RMTR302</w:instrText>
      </w:r>
      <w:r>
        <w:instrText>"</w:instrText>
      </w:r>
      <w:r w:rsidR="00641926">
        <w:rPr>
          <w:kern w:val="32"/>
          <w:szCs w:val="20"/>
        </w:rPr>
        <w:fldChar w:fldCharType="end"/>
      </w:r>
      <w:r w:rsidRPr="00543370">
        <w:rPr>
          <w:kern w:val="32"/>
          <w:szCs w:val="20"/>
        </w:rPr>
        <w:tab/>
        <w:t>Received from this source? - social security/social subsidy</w:t>
      </w:r>
      <w:r>
        <w:rPr>
          <w:kern w:val="32"/>
          <w:szCs w:val="20"/>
        </w:rPr>
        <w:t>. Codes are: 0</w:t>
      </w:r>
      <w:r w:rsidRPr="00543370">
        <w:rPr>
          <w:szCs w:val="20"/>
        </w:rPr>
        <w:t xml:space="preserve">0= No, </w:t>
      </w:r>
      <w:r>
        <w:rPr>
          <w:szCs w:val="20"/>
        </w:rPr>
        <w:t>0</w:t>
      </w:r>
      <w:r w:rsidRPr="00543370">
        <w:rPr>
          <w:szCs w:val="20"/>
        </w:rPr>
        <w:t>1= Yes</w:t>
      </w:r>
      <w:r w:rsidRPr="00543370">
        <w:rPr>
          <w:kern w:val="32"/>
          <w:szCs w:val="20"/>
        </w:rPr>
        <w:t xml:space="preserve"> </w:t>
      </w:r>
    </w:p>
    <w:p w:rsidR="002C3311" w:rsidRDefault="002C3311" w:rsidP="00543370">
      <w:pPr>
        <w:jc w:val="both"/>
        <w:rPr>
          <w:kern w:val="32"/>
          <w:szCs w:val="20"/>
        </w:rPr>
      </w:pPr>
      <w:r w:rsidRPr="00543370">
        <w:rPr>
          <w:kern w:val="32"/>
          <w:szCs w:val="20"/>
        </w:rPr>
        <w:t>RMTR303</w:t>
      </w:r>
      <w:r w:rsidR="00641926">
        <w:rPr>
          <w:kern w:val="32"/>
          <w:szCs w:val="20"/>
        </w:rPr>
        <w:fldChar w:fldCharType="begin"/>
      </w:r>
      <w:r>
        <w:instrText>xe "</w:instrText>
      </w:r>
      <w:r w:rsidRPr="00EC7687">
        <w:rPr>
          <w:kern w:val="32"/>
          <w:szCs w:val="20"/>
        </w:rPr>
        <w:instrText>RMTR303</w:instrText>
      </w:r>
      <w:r>
        <w:instrText>"</w:instrText>
      </w:r>
      <w:r w:rsidR="00641926">
        <w:rPr>
          <w:kern w:val="32"/>
          <w:szCs w:val="20"/>
        </w:rPr>
        <w:fldChar w:fldCharType="end"/>
      </w:r>
      <w:r w:rsidRPr="00543370">
        <w:rPr>
          <w:kern w:val="32"/>
          <w:szCs w:val="20"/>
        </w:rPr>
        <w:tab/>
        <w:t>Received from this source? - food aid</w:t>
      </w:r>
      <w:r>
        <w:rPr>
          <w:kern w:val="32"/>
          <w:szCs w:val="20"/>
        </w:rPr>
        <w:t>. Codes are: 0</w:t>
      </w:r>
      <w:r w:rsidRPr="00543370">
        <w:rPr>
          <w:szCs w:val="20"/>
        </w:rPr>
        <w:t xml:space="preserve">0= No, </w:t>
      </w:r>
      <w:r>
        <w:rPr>
          <w:szCs w:val="20"/>
        </w:rPr>
        <w:t>0</w:t>
      </w:r>
      <w:r w:rsidRPr="00543370">
        <w:rPr>
          <w:szCs w:val="20"/>
        </w:rPr>
        <w:t>1= Yes</w:t>
      </w:r>
      <w:r w:rsidRPr="00543370">
        <w:rPr>
          <w:kern w:val="32"/>
          <w:szCs w:val="20"/>
        </w:rPr>
        <w:t xml:space="preserve"> </w:t>
      </w:r>
    </w:p>
    <w:p w:rsidR="002C3311" w:rsidRDefault="002C3311" w:rsidP="00543370">
      <w:pPr>
        <w:ind w:left="1440" w:hanging="1440"/>
        <w:jc w:val="both"/>
        <w:rPr>
          <w:kern w:val="32"/>
          <w:szCs w:val="20"/>
        </w:rPr>
      </w:pPr>
      <w:r w:rsidRPr="00543370">
        <w:rPr>
          <w:kern w:val="32"/>
          <w:szCs w:val="20"/>
        </w:rPr>
        <w:t>RMTR304</w:t>
      </w:r>
      <w:r w:rsidR="00641926">
        <w:rPr>
          <w:kern w:val="32"/>
          <w:szCs w:val="20"/>
        </w:rPr>
        <w:fldChar w:fldCharType="begin"/>
      </w:r>
      <w:r>
        <w:instrText>xe "</w:instrText>
      </w:r>
      <w:r w:rsidRPr="00EC7687">
        <w:rPr>
          <w:kern w:val="32"/>
          <w:szCs w:val="20"/>
        </w:rPr>
        <w:instrText>RMTR304</w:instrText>
      </w:r>
      <w:r>
        <w:instrText>"</w:instrText>
      </w:r>
      <w:r w:rsidR="00641926">
        <w:rPr>
          <w:kern w:val="32"/>
          <w:szCs w:val="20"/>
        </w:rPr>
        <w:fldChar w:fldCharType="end"/>
      </w:r>
      <w:r w:rsidRPr="00543370">
        <w:rPr>
          <w:kern w:val="32"/>
          <w:szCs w:val="20"/>
        </w:rPr>
        <w:tab/>
        <w:t>Received from this source? - other type of government benefit</w:t>
      </w:r>
      <w:r>
        <w:rPr>
          <w:kern w:val="32"/>
          <w:szCs w:val="20"/>
        </w:rPr>
        <w:t>. Codes are: 0</w:t>
      </w:r>
      <w:r w:rsidRPr="00543370">
        <w:rPr>
          <w:szCs w:val="20"/>
        </w:rPr>
        <w:t xml:space="preserve">0= No, </w:t>
      </w:r>
      <w:r>
        <w:rPr>
          <w:szCs w:val="20"/>
        </w:rPr>
        <w:t>0</w:t>
      </w:r>
      <w:r w:rsidRPr="00543370">
        <w:rPr>
          <w:szCs w:val="20"/>
        </w:rPr>
        <w:t>1= Yes</w:t>
      </w:r>
      <w:r w:rsidRPr="00543370">
        <w:rPr>
          <w:kern w:val="32"/>
          <w:szCs w:val="20"/>
        </w:rPr>
        <w:t xml:space="preserve"> </w:t>
      </w:r>
    </w:p>
    <w:p w:rsidR="002C3311" w:rsidRPr="00543370" w:rsidRDefault="002C3311" w:rsidP="00543370">
      <w:pPr>
        <w:jc w:val="both"/>
        <w:rPr>
          <w:kern w:val="32"/>
          <w:szCs w:val="20"/>
        </w:rPr>
      </w:pPr>
      <w:r w:rsidRPr="00543370">
        <w:rPr>
          <w:kern w:val="32"/>
          <w:szCs w:val="20"/>
        </w:rPr>
        <w:t>RMTR305</w:t>
      </w:r>
      <w:r w:rsidR="00641926">
        <w:rPr>
          <w:kern w:val="32"/>
          <w:szCs w:val="20"/>
        </w:rPr>
        <w:fldChar w:fldCharType="begin"/>
      </w:r>
      <w:r>
        <w:instrText>xe "</w:instrText>
      </w:r>
      <w:r w:rsidRPr="00EC7687">
        <w:rPr>
          <w:kern w:val="32"/>
          <w:szCs w:val="20"/>
        </w:rPr>
        <w:instrText>RMTR305</w:instrText>
      </w:r>
      <w:r>
        <w:instrText>"</w:instrText>
      </w:r>
      <w:r w:rsidR="00641926">
        <w:rPr>
          <w:kern w:val="32"/>
          <w:szCs w:val="20"/>
        </w:rPr>
        <w:fldChar w:fldCharType="end"/>
      </w:r>
      <w:r w:rsidRPr="00543370">
        <w:rPr>
          <w:kern w:val="32"/>
          <w:szCs w:val="20"/>
        </w:rPr>
        <w:tab/>
        <w:t>Received from this source? - religious organisation</w:t>
      </w:r>
      <w:r>
        <w:rPr>
          <w:kern w:val="32"/>
          <w:szCs w:val="20"/>
        </w:rPr>
        <w:t>. Codes are: 0</w:t>
      </w:r>
      <w:r w:rsidRPr="00543370">
        <w:rPr>
          <w:szCs w:val="20"/>
        </w:rPr>
        <w:t xml:space="preserve">0= No, </w:t>
      </w:r>
      <w:r>
        <w:rPr>
          <w:szCs w:val="20"/>
        </w:rPr>
        <w:t>0</w:t>
      </w:r>
      <w:r w:rsidRPr="00543370">
        <w:rPr>
          <w:szCs w:val="20"/>
        </w:rPr>
        <w:t>1= Yes</w:t>
      </w:r>
    </w:p>
    <w:p w:rsidR="002C3311" w:rsidRPr="00543370" w:rsidRDefault="002C3311" w:rsidP="001069E0">
      <w:pPr>
        <w:jc w:val="both"/>
        <w:rPr>
          <w:kern w:val="32"/>
          <w:szCs w:val="20"/>
        </w:rPr>
      </w:pPr>
      <w:r w:rsidRPr="00543370">
        <w:rPr>
          <w:kern w:val="32"/>
          <w:szCs w:val="20"/>
        </w:rPr>
        <w:t>RMTR306</w:t>
      </w:r>
      <w:r w:rsidR="00641926">
        <w:rPr>
          <w:kern w:val="32"/>
          <w:szCs w:val="20"/>
        </w:rPr>
        <w:fldChar w:fldCharType="begin"/>
      </w:r>
      <w:r>
        <w:instrText>xe "</w:instrText>
      </w:r>
      <w:r w:rsidRPr="00EC7687">
        <w:rPr>
          <w:kern w:val="32"/>
          <w:szCs w:val="20"/>
        </w:rPr>
        <w:instrText>RMTR306</w:instrText>
      </w:r>
      <w:r>
        <w:instrText>"</w:instrText>
      </w:r>
      <w:r w:rsidR="00641926">
        <w:rPr>
          <w:kern w:val="32"/>
          <w:szCs w:val="20"/>
        </w:rPr>
        <w:fldChar w:fldCharType="end"/>
      </w:r>
      <w:r w:rsidRPr="00543370">
        <w:rPr>
          <w:kern w:val="32"/>
          <w:szCs w:val="20"/>
        </w:rPr>
        <w:tab/>
        <w:t xml:space="preserve">Received from this source? - charity </w:t>
      </w:r>
      <w:r w:rsidR="00346982">
        <w:rPr>
          <w:kern w:val="32"/>
          <w:szCs w:val="20"/>
        </w:rPr>
        <w:t>&gt;SECTION &lt;yls:roundThreeStudySection&gt; &lt;yls:studySectionGroups&gt;</w:t>
      </w:r>
      <w:r w:rsidR="00346982">
        <w:rPr>
          <w:kern w:val="32"/>
          <w:szCs w:val="20"/>
        </w:rPr>
        <w:tab/>
      </w:r>
      <w:r w:rsidRPr="00543370">
        <w:rPr>
          <w:kern w:val="32"/>
          <w:szCs w:val="20"/>
        </w:rPr>
        <w:t>/NGOs</w:t>
      </w:r>
      <w:r>
        <w:rPr>
          <w:kern w:val="32"/>
          <w:szCs w:val="20"/>
        </w:rPr>
        <w:t>. Codes are: 0</w:t>
      </w:r>
      <w:r w:rsidRPr="00543370">
        <w:rPr>
          <w:szCs w:val="20"/>
        </w:rPr>
        <w:t xml:space="preserve">0= No, </w:t>
      </w:r>
      <w:r>
        <w:rPr>
          <w:szCs w:val="20"/>
        </w:rPr>
        <w:t>0</w:t>
      </w:r>
      <w:r w:rsidRPr="00543370">
        <w:rPr>
          <w:szCs w:val="20"/>
        </w:rPr>
        <w:t>1= Yes</w:t>
      </w:r>
    </w:p>
    <w:p w:rsidR="002C3311" w:rsidRPr="00543370" w:rsidRDefault="002C3311" w:rsidP="001069E0">
      <w:pPr>
        <w:ind w:left="1440" w:hanging="1440"/>
        <w:jc w:val="both"/>
        <w:rPr>
          <w:kern w:val="32"/>
          <w:szCs w:val="20"/>
        </w:rPr>
      </w:pPr>
      <w:r w:rsidRPr="00543370">
        <w:rPr>
          <w:kern w:val="32"/>
          <w:szCs w:val="20"/>
        </w:rPr>
        <w:t>RMTR307</w:t>
      </w:r>
      <w:r w:rsidR="00641926">
        <w:rPr>
          <w:kern w:val="32"/>
          <w:szCs w:val="20"/>
        </w:rPr>
        <w:fldChar w:fldCharType="begin"/>
      </w:r>
      <w:r>
        <w:instrText>xe "</w:instrText>
      </w:r>
      <w:r w:rsidRPr="00EC7687">
        <w:rPr>
          <w:kern w:val="32"/>
          <w:szCs w:val="20"/>
        </w:rPr>
        <w:instrText>RMTR307</w:instrText>
      </w:r>
      <w:r>
        <w:instrText>"</w:instrText>
      </w:r>
      <w:r w:rsidR="00641926">
        <w:rPr>
          <w:kern w:val="32"/>
          <w:szCs w:val="20"/>
        </w:rPr>
        <w:fldChar w:fldCharType="end"/>
      </w:r>
      <w:r w:rsidRPr="00543370">
        <w:rPr>
          <w:kern w:val="32"/>
          <w:szCs w:val="20"/>
        </w:rPr>
        <w:tab/>
        <w:t xml:space="preserve">Received from this source? - other transfers from </w:t>
      </w:r>
      <w:r w:rsidR="00346982">
        <w:rPr>
          <w:kern w:val="32"/>
          <w:szCs w:val="20"/>
        </w:rPr>
        <w:t>&gt;SECTION &lt;yls:roundThreeStudySection&gt; &lt;yls:studySectionGroups&gt;</w:t>
      </w:r>
      <w:r w:rsidR="00346982">
        <w:rPr>
          <w:kern w:val="32"/>
          <w:szCs w:val="20"/>
        </w:rPr>
        <w:tab/>
      </w:r>
      <w:r w:rsidRPr="00543370">
        <w:rPr>
          <w:kern w:val="32"/>
          <w:szCs w:val="20"/>
        </w:rPr>
        <w:t xml:space="preserve"> or organisations</w:t>
      </w:r>
      <w:r>
        <w:rPr>
          <w:kern w:val="32"/>
          <w:szCs w:val="20"/>
        </w:rPr>
        <w:t>. Codes are: 0</w:t>
      </w:r>
      <w:r w:rsidRPr="00543370">
        <w:rPr>
          <w:szCs w:val="20"/>
        </w:rPr>
        <w:t xml:space="preserve">0= No, </w:t>
      </w:r>
      <w:r>
        <w:rPr>
          <w:szCs w:val="20"/>
        </w:rPr>
        <w:t>0</w:t>
      </w:r>
      <w:r w:rsidRPr="00543370">
        <w:rPr>
          <w:szCs w:val="20"/>
        </w:rPr>
        <w:t>1= Yes</w:t>
      </w:r>
    </w:p>
    <w:p w:rsidR="002C3311" w:rsidRPr="00543370" w:rsidRDefault="002C3311" w:rsidP="001069E0">
      <w:pPr>
        <w:ind w:left="1440" w:hanging="1440"/>
        <w:jc w:val="both"/>
        <w:rPr>
          <w:kern w:val="32"/>
          <w:szCs w:val="20"/>
        </w:rPr>
      </w:pPr>
      <w:r w:rsidRPr="00543370">
        <w:rPr>
          <w:kern w:val="32"/>
          <w:szCs w:val="20"/>
        </w:rPr>
        <w:t>RMTR308</w:t>
      </w:r>
      <w:r w:rsidR="00641926">
        <w:rPr>
          <w:kern w:val="32"/>
          <w:szCs w:val="20"/>
        </w:rPr>
        <w:fldChar w:fldCharType="begin"/>
      </w:r>
      <w:r>
        <w:instrText>xe "</w:instrText>
      </w:r>
      <w:r w:rsidRPr="00EC7687">
        <w:rPr>
          <w:kern w:val="32"/>
          <w:szCs w:val="20"/>
        </w:rPr>
        <w:instrText>RMTR308</w:instrText>
      </w:r>
      <w:r>
        <w:instrText>"</w:instrText>
      </w:r>
      <w:r w:rsidR="00641926">
        <w:rPr>
          <w:kern w:val="32"/>
          <w:szCs w:val="20"/>
        </w:rPr>
        <w:fldChar w:fldCharType="end"/>
      </w:r>
      <w:r w:rsidRPr="00543370">
        <w:rPr>
          <w:kern w:val="32"/>
          <w:szCs w:val="20"/>
        </w:rPr>
        <w:tab/>
        <w:t>Received from this source? - individuals outside the household</w:t>
      </w:r>
      <w:r>
        <w:rPr>
          <w:kern w:val="32"/>
          <w:szCs w:val="20"/>
        </w:rPr>
        <w:t>. Codes are: 0</w:t>
      </w:r>
      <w:r w:rsidRPr="00543370">
        <w:rPr>
          <w:szCs w:val="20"/>
        </w:rPr>
        <w:t xml:space="preserve">0= No, </w:t>
      </w:r>
      <w:r>
        <w:rPr>
          <w:szCs w:val="20"/>
        </w:rPr>
        <w:t>0</w:t>
      </w:r>
      <w:r w:rsidRPr="00543370">
        <w:rPr>
          <w:szCs w:val="20"/>
        </w:rPr>
        <w:t>1= Yes</w:t>
      </w:r>
    </w:p>
    <w:p w:rsidR="002C3311" w:rsidRPr="00543370" w:rsidRDefault="002C3311" w:rsidP="001069E0">
      <w:pPr>
        <w:ind w:left="1440" w:hanging="1440"/>
        <w:jc w:val="both"/>
        <w:rPr>
          <w:kern w:val="32"/>
          <w:szCs w:val="20"/>
        </w:rPr>
      </w:pPr>
      <w:r w:rsidRPr="00543370">
        <w:rPr>
          <w:kern w:val="32"/>
          <w:szCs w:val="20"/>
        </w:rPr>
        <w:t>RMTR309</w:t>
      </w:r>
      <w:r w:rsidR="00641926">
        <w:rPr>
          <w:kern w:val="32"/>
          <w:szCs w:val="20"/>
        </w:rPr>
        <w:fldChar w:fldCharType="begin"/>
      </w:r>
      <w:r>
        <w:instrText>xe "</w:instrText>
      </w:r>
      <w:r w:rsidRPr="00EC7687">
        <w:rPr>
          <w:kern w:val="32"/>
          <w:szCs w:val="20"/>
        </w:rPr>
        <w:instrText>RMTR309</w:instrText>
      </w:r>
      <w:r>
        <w:instrText>"</w:instrText>
      </w:r>
      <w:r w:rsidR="00641926">
        <w:rPr>
          <w:kern w:val="32"/>
          <w:szCs w:val="20"/>
        </w:rPr>
        <w:fldChar w:fldCharType="end"/>
      </w:r>
      <w:r w:rsidRPr="00543370">
        <w:rPr>
          <w:kern w:val="32"/>
          <w:szCs w:val="20"/>
        </w:rPr>
        <w:tab/>
        <w:t>Received from this source? – alimony</w:t>
      </w:r>
      <w:r>
        <w:rPr>
          <w:kern w:val="32"/>
          <w:szCs w:val="20"/>
        </w:rPr>
        <w:t>. Codes are: 0</w:t>
      </w:r>
      <w:r w:rsidRPr="00543370">
        <w:rPr>
          <w:szCs w:val="20"/>
        </w:rPr>
        <w:t xml:space="preserve">0= No, </w:t>
      </w:r>
      <w:r>
        <w:rPr>
          <w:szCs w:val="20"/>
        </w:rPr>
        <w:t>0</w:t>
      </w:r>
      <w:r w:rsidRPr="00543370">
        <w:rPr>
          <w:szCs w:val="20"/>
        </w:rPr>
        <w:t>1= Yes</w:t>
      </w:r>
    </w:p>
    <w:p w:rsidR="002C3311" w:rsidRPr="00543370" w:rsidRDefault="002C3311" w:rsidP="001069E0">
      <w:pPr>
        <w:ind w:left="1440" w:hanging="1440"/>
        <w:jc w:val="both"/>
        <w:rPr>
          <w:kern w:val="32"/>
          <w:szCs w:val="20"/>
        </w:rPr>
      </w:pPr>
      <w:r w:rsidRPr="00543370">
        <w:rPr>
          <w:kern w:val="32"/>
          <w:szCs w:val="20"/>
        </w:rPr>
        <w:t>RMTR310</w:t>
      </w:r>
      <w:r w:rsidR="00641926">
        <w:rPr>
          <w:kern w:val="32"/>
          <w:szCs w:val="20"/>
        </w:rPr>
        <w:fldChar w:fldCharType="begin"/>
      </w:r>
      <w:r>
        <w:instrText>xe "</w:instrText>
      </w:r>
      <w:r w:rsidRPr="00EC7687">
        <w:rPr>
          <w:kern w:val="32"/>
          <w:szCs w:val="20"/>
        </w:rPr>
        <w:instrText>RMTR310</w:instrText>
      </w:r>
      <w:r>
        <w:instrText>"</w:instrText>
      </w:r>
      <w:r w:rsidR="00641926">
        <w:rPr>
          <w:kern w:val="32"/>
          <w:szCs w:val="20"/>
        </w:rPr>
        <w:fldChar w:fldCharType="end"/>
      </w:r>
      <w:r w:rsidRPr="00543370">
        <w:rPr>
          <w:kern w:val="32"/>
          <w:szCs w:val="20"/>
        </w:rPr>
        <w:tab/>
        <w:t>Received from this source? - other transfers and remittances</w:t>
      </w:r>
      <w:r>
        <w:rPr>
          <w:kern w:val="32"/>
          <w:szCs w:val="20"/>
        </w:rPr>
        <w:t>. Codes are: 0</w:t>
      </w:r>
      <w:r w:rsidRPr="00543370">
        <w:rPr>
          <w:szCs w:val="20"/>
        </w:rPr>
        <w:t xml:space="preserve">0= No, </w:t>
      </w:r>
      <w:r>
        <w:rPr>
          <w:szCs w:val="20"/>
        </w:rPr>
        <w:t>0</w:t>
      </w:r>
      <w:r w:rsidRPr="00543370">
        <w:rPr>
          <w:szCs w:val="20"/>
        </w:rPr>
        <w:t>1= Yes</w:t>
      </w:r>
    </w:p>
    <w:p w:rsidR="002C3311" w:rsidRPr="00543370" w:rsidRDefault="002C3311" w:rsidP="001069E0">
      <w:pPr>
        <w:jc w:val="both"/>
        <w:rPr>
          <w:kern w:val="32"/>
          <w:szCs w:val="20"/>
        </w:rPr>
      </w:pPr>
      <w:r w:rsidRPr="00543370">
        <w:rPr>
          <w:kern w:val="32"/>
          <w:szCs w:val="20"/>
        </w:rPr>
        <w:t>RMTR311</w:t>
      </w:r>
      <w:r w:rsidR="00641926">
        <w:rPr>
          <w:kern w:val="32"/>
          <w:szCs w:val="20"/>
        </w:rPr>
        <w:fldChar w:fldCharType="begin"/>
      </w:r>
      <w:r>
        <w:instrText>xe "</w:instrText>
      </w:r>
      <w:r w:rsidRPr="00EC7687">
        <w:rPr>
          <w:kern w:val="32"/>
          <w:szCs w:val="20"/>
        </w:rPr>
        <w:instrText>RMTR311</w:instrText>
      </w:r>
      <w:r>
        <w:instrText>"</w:instrText>
      </w:r>
      <w:r w:rsidR="00641926">
        <w:rPr>
          <w:kern w:val="32"/>
          <w:szCs w:val="20"/>
        </w:rPr>
        <w:fldChar w:fldCharType="end"/>
      </w:r>
      <w:r w:rsidRPr="00543370">
        <w:rPr>
          <w:kern w:val="32"/>
          <w:szCs w:val="20"/>
        </w:rPr>
        <w:tab/>
        <w:t>Received from this source? - interest from savings</w:t>
      </w:r>
      <w:r>
        <w:rPr>
          <w:kern w:val="32"/>
          <w:szCs w:val="20"/>
        </w:rPr>
        <w:t>. Codes are: 0</w:t>
      </w:r>
      <w:r w:rsidRPr="00543370">
        <w:rPr>
          <w:szCs w:val="20"/>
        </w:rPr>
        <w:t xml:space="preserve">0= No, </w:t>
      </w:r>
      <w:r>
        <w:rPr>
          <w:szCs w:val="20"/>
        </w:rPr>
        <w:t>0</w:t>
      </w:r>
      <w:r w:rsidRPr="00543370">
        <w:rPr>
          <w:szCs w:val="20"/>
        </w:rPr>
        <w:t>1= Yes</w:t>
      </w:r>
    </w:p>
    <w:p w:rsidR="002C3311" w:rsidRPr="00543370" w:rsidRDefault="002C3311" w:rsidP="00543370">
      <w:pPr>
        <w:ind w:left="1440" w:hanging="1440"/>
        <w:jc w:val="both"/>
        <w:rPr>
          <w:kern w:val="32"/>
          <w:szCs w:val="20"/>
        </w:rPr>
      </w:pPr>
      <w:r w:rsidRPr="00543370">
        <w:rPr>
          <w:kern w:val="32"/>
          <w:szCs w:val="20"/>
        </w:rPr>
        <w:t>RMTR312</w:t>
      </w:r>
      <w:r w:rsidR="00641926">
        <w:rPr>
          <w:kern w:val="32"/>
          <w:szCs w:val="20"/>
        </w:rPr>
        <w:fldChar w:fldCharType="begin"/>
      </w:r>
      <w:r>
        <w:instrText>xe "</w:instrText>
      </w:r>
      <w:r w:rsidRPr="00EC7687">
        <w:rPr>
          <w:kern w:val="32"/>
          <w:szCs w:val="20"/>
        </w:rPr>
        <w:instrText>RMTR312</w:instrText>
      </w:r>
      <w:r>
        <w:instrText>"</w:instrText>
      </w:r>
      <w:r w:rsidR="00641926">
        <w:rPr>
          <w:kern w:val="32"/>
          <w:szCs w:val="20"/>
        </w:rPr>
        <w:fldChar w:fldCharType="end"/>
      </w:r>
      <w:r w:rsidRPr="00543370">
        <w:rPr>
          <w:kern w:val="32"/>
          <w:szCs w:val="20"/>
        </w:rPr>
        <w:tab/>
        <w:t>Received from this source? - rent from property or other assets</w:t>
      </w:r>
      <w:r>
        <w:rPr>
          <w:kern w:val="32"/>
          <w:szCs w:val="20"/>
        </w:rPr>
        <w:t>. Codes are: 0</w:t>
      </w:r>
      <w:r w:rsidRPr="00543370">
        <w:rPr>
          <w:szCs w:val="20"/>
        </w:rPr>
        <w:t xml:space="preserve">0= No, </w:t>
      </w:r>
      <w:r>
        <w:rPr>
          <w:szCs w:val="20"/>
        </w:rPr>
        <w:t>0</w:t>
      </w:r>
      <w:r w:rsidRPr="00543370">
        <w:rPr>
          <w:szCs w:val="20"/>
        </w:rPr>
        <w:t>1= Yes</w:t>
      </w:r>
    </w:p>
    <w:p w:rsidR="002C3311" w:rsidRPr="00543370" w:rsidRDefault="002C3311" w:rsidP="001069E0">
      <w:pPr>
        <w:ind w:left="1440" w:hanging="1440"/>
        <w:jc w:val="both"/>
        <w:rPr>
          <w:kern w:val="32"/>
          <w:szCs w:val="20"/>
        </w:rPr>
      </w:pPr>
      <w:r w:rsidRPr="00543370">
        <w:rPr>
          <w:kern w:val="32"/>
          <w:szCs w:val="20"/>
        </w:rPr>
        <w:t>RMTR313</w:t>
      </w:r>
      <w:r w:rsidR="00641926">
        <w:rPr>
          <w:kern w:val="32"/>
          <w:szCs w:val="20"/>
        </w:rPr>
        <w:fldChar w:fldCharType="begin"/>
      </w:r>
      <w:r>
        <w:instrText>xe "</w:instrText>
      </w:r>
      <w:r w:rsidRPr="00EC7687">
        <w:rPr>
          <w:kern w:val="32"/>
          <w:szCs w:val="20"/>
        </w:rPr>
        <w:instrText>RMTR313</w:instrText>
      </w:r>
      <w:r>
        <w:instrText>"</w:instrText>
      </w:r>
      <w:r w:rsidR="00641926">
        <w:rPr>
          <w:kern w:val="32"/>
          <w:szCs w:val="20"/>
        </w:rPr>
        <w:fldChar w:fldCharType="end"/>
      </w:r>
      <w:r w:rsidRPr="00543370">
        <w:rPr>
          <w:kern w:val="32"/>
          <w:szCs w:val="20"/>
        </w:rPr>
        <w:tab/>
        <w:t>Received from this source? - household members who have temporarily migrated</w:t>
      </w:r>
      <w:r>
        <w:rPr>
          <w:kern w:val="32"/>
          <w:szCs w:val="20"/>
        </w:rPr>
        <w:t>. Codes are: 0</w:t>
      </w:r>
      <w:r w:rsidRPr="00543370">
        <w:rPr>
          <w:szCs w:val="20"/>
        </w:rPr>
        <w:t xml:space="preserve">0= No, </w:t>
      </w:r>
      <w:r>
        <w:rPr>
          <w:szCs w:val="20"/>
        </w:rPr>
        <w:t>0</w:t>
      </w:r>
      <w:r w:rsidRPr="00543370">
        <w:rPr>
          <w:szCs w:val="20"/>
        </w:rPr>
        <w:t>1= Yes</w:t>
      </w:r>
    </w:p>
    <w:p w:rsidR="002C3311" w:rsidRPr="00543370" w:rsidRDefault="002C3311" w:rsidP="001069E0">
      <w:pPr>
        <w:ind w:left="1440" w:hanging="1440"/>
        <w:jc w:val="both"/>
        <w:rPr>
          <w:kern w:val="32"/>
          <w:szCs w:val="20"/>
        </w:rPr>
      </w:pPr>
      <w:r w:rsidRPr="00543370">
        <w:rPr>
          <w:kern w:val="32"/>
          <w:szCs w:val="20"/>
        </w:rPr>
        <w:t>CASHR301</w:t>
      </w:r>
      <w:r w:rsidR="00641926">
        <w:rPr>
          <w:kern w:val="32"/>
          <w:szCs w:val="20"/>
        </w:rPr>
        <w:fldChar w:fldCharType="begin"/>
      </w:r>
      <w:r>
        <w:instrText>xe "</w:instrText>
      </w:r>
      <w:r w:rsidRPr="00EC7687">
        <w:rPr>
          <w:kern w:val="32"/>
          <w:szCs w:val="20"/>
        </w:rPr>
        <w:instrText>CASHR301</w:instrText>
      </w:r>
      <w:r>
        <w:instrText>"</w:instrText>
      </w:r>
      <w:r w:rsidR="00641926">
        <w:rPr>
          <w:kern w:val="32"/>
          <w:szCs w:val="20"/>
        </w:rPr>
        <w:fldChar w:fldCharType="end"/>
      </w:r>
      <w:r w:rsidRPr="00543370">
        <w:rPr>
          <w:kern w:val="32"/>
          <w:szCs w:val="20"/>
        </w:rPr>
        <w:tab/>
        <w:t>Total value of cash received in last 12 months from - retirement pension</w:t>
      </w:r>
      <w:r>
        <w:rPr>
          <w:kern w:val="32"/>
          <w:szCs w:val="20"/>
        </w:rPr>
        <w:t>. Missing value codes are negative.</w:t>
      </w:r>
    </w:p>
    <w:p w:rsidR="002C3311" w:rsidRPr="00543370" w:rsidRDefault="002C3311" w:rsidP="006B4A9A">
      <w:pPr>
        <w:ind w:left="1440" w:hanging="1440"/>
        <w:jc w:val="both"/>
        <w:rPr>
          <w:kern w:val="32"/>
          <w:szCs w:val="20"/>
        </w:rPr>
      </w:pPr>
      <w:r w:rsidRPr="00543370">
        <w:rPr>
          <w:szCs w:val="20"/>
        </w:rPr>
        <w:t>CASHR302</w:t>
      </w:r>
      <w:r w:rsidR="00641926">
        <w:rPr>
          <w:szCs w:val="20"/>
        </w:rPr>
        <w:fldChar w:fldCharType="begin"/>
      </w:r>
      <w:r>
        <w:instrText>xe "</w:instrText>
      </w:r>
      <w:r w:rsidRPr="00EC7687">
        <w:rPr>
          <w:szCs w:val="20"/>
        </w:rPr>
        <w:instrText>CASHR302</w:instrText>
      </w:r>
      <w:r>
        <w:instrText>"</w:instrText>
      </w:r>
      <w:r w:rsidR="00641926">
        <w:rPr>
          <w:szCs w:val="20"/>
        </w:rPr>
        <w:fldChar w:fldCharType="end"/>
      </w:r>
      <w:r w:rsidRPr="00543370">
        <w:rPr>
          <w:szCs w:val="20"/>
        </w:rPr>
        <w:tab/>
        <w:t>Total value of cash received in last 12 months from - social security/social subsidy</w:t>
      </w:r>
      <w:r>
        <w:rPr>
          <w:kern w:val="32"/>
          <w:szCs w:val="20"/>
        </w:rPr>
        <w:t>. Missing value codes are negative.</w:t>
      </w:r>
    </w:p>
    <w:p w:rsidR="002C3311" w:rsidRPr="00543370" w:rsidRDefault="002C3311" w:rsidP="006B4A9A">
      <w:pPr>
        <w:ind w:left="1440" w:hanging="1440"/>
        <w:jc w:val="both"/>
        <w:rPr>
          <w:kern w:val="32"/>
          <w:szCs w:val="20"/>
        </w:rPr>
      </w:pPr>
      <w:r w:rsidRPr="00543370">
        <w:rPr>
          <w:szCs w:val="20"/>
        </w:rPr>
        <w:t>CASHR303</w:t>
      </w:r>
      <w:r w:rsidR="00641926">
        <w:rPr>
          <w:szCs w:val="20"/>
        </w:rPr>
        <w:fldChar w:fldCharType="begin"/>
      </w:r>
      <w:r>
        <w:instrText>xe "</w:instrText>
      </w:r>
      <w:r w:rsidRPr="00EC7687">
        <w:rPr>
          <w:szCs w:val="20"/>
        </w:rPr>
        <w:instrText>CASHR303</w:instrText>
      </w:r>
      <w:r>
        <w:instrText>"</w:instrText>
      </w:r>
      <w:r w:rsidR="00641926">
        <w:rPr>
          <w:szCs w:val="20"/>
        </w:rPr>
        <w:fldChar w:fldCharType="end"/>
      </w:r>
      <w:r w:rsidRPr="00543370">
        <w:rPr>
          <w:szCs w:val="20"/>
        </w:rPr>
        <w:tab/>
        <w:t>Total value of cash received in last 12 months from - food aid</w:t>
      </w:r>
      <w:r>
        <w:rPr>
          <w:kern w:val="32"/>
          <w:szCs w:val="20"/>
        </w:rPr>
        <w:t>. Missing value codes are negative.</w:t>
      </w:r>
    </w:p>
    <w:p w:rsidR="002C3311" w:rsidRPr="00543370" w:rsidRDefault="002C3311" w:rsidP="006B4A9A">
      <w:pPr>
        <w:ind w:left="1440" w:hanging="1440"/>
        <w:jc w:val="both"/>
        <w:rPr>
          <w:kern w:val="32"/>
          <w:szCs w:val="20"/>
        </w:rPr>
      </w:pPr>
      <w:r w:rsidRPr="00543370">
        <w:rPr>
          <w:szCs w:val="20"/>
        </w:rPr>
        <w:t>CASHR304</w:t>
      </w:r>
      <w:r w:rsidR="00641926">
        <w:rPr>
          <w:szCs w:val="20"/>
        </w:rPr>
        <w:fldChar w:fldCharType="begin"/>
      </w:r>
      <w:r>
        <w:instrText>xe "</w:instrText>
      </w:r>
      <w:r w:rsidRPr="00EC7687">
        <w:rPr>
          <w:szCs w:val="20"/>
        </w:rPr>
        <w:instrText>CASHR304</w:instrText>
      </w:r>
      <w:r>
        <w:instrText>"</w:instrText>
      </w:r>
      <w:r w:rsidR="00641926">
        <w:rPr>
          <w:szCs w:val="20"/>
        </w:rPr>
        <w:fldChar w:fldCharType="end"/>
      </w:r>
      <w:r w:rsidRPr="00543370">
        <w:rPr>
          <w:szCs w:val="20"/>
        </w:rPr>
        <w:tab/>
        <w:t>Total value of cash received in last 12 months from - other type of government benefit</w:t>
      </w:r>
      <w:r>
        <w:rPr>
          <w:kern w:val="32"/>
          <w:szCs w:val="20"/>
        </w:rPr>
        <w:t>. Missing value codes are negative.</w:t>
      </w:r>
    </w:p>
    <w:p w:rsidR="002C3311" w:rsidRPr="00543370" w:rsidRDefault="002C3311" w:rsidP="006B4A9A">
      <w:pPr>
        <w:ind w:left="1440" w:hanging="1440"/>
        <w:jc w:val="both"/>
        <w:rPr>
          <w:kern w:val="32"/>
          <w:szCs w:val="20"/>
        </w:rPr>
      </w:pPr>
      <w:r w:rsidRPr="00543370">
        <w:rPr>
          <w:szCs w:val="20"/>
        </w:rPr>
        <w:t>CASHR305</w:t>
      </w:r>
      <w:r w:rsidR="00641926">
        <w:rPr>
          <w:szCs w:val="20"/>
        </w:rPr>
        <w:fldChar w:fldCharType="begin"/>
      </w:r>
      <w:r>
        <w:instrText>xe "</w:instrText>
      </w:r>
      <w:r w:rsidRPr="00EC7687">
        <w:rPr>
          <w:szCs w:val="20"/>
        </w:rPr>
        <w:instrText>CASHR305</w:instrText>
      </w:r>
      <w:r>
        <w:instrText>"</w:instrText>
      </w:r>
      <w:r w:rsidR="00641926">
        <w:rPr>
          <w:szCs w:val="20"/>
        </w:rPr>
        <w:fldChar w:fldCharType="end"/>
      </w:r>
      <w:r w:rsidRPr="00543370">
        <w:rPr>
          <w:szCs w:val="20"/>
        </w:rPr>
        <w:tab/>
        <w:t>Total value of cash received in last 12 months from - religious organisation</w:t>
      </w:r>
      <w:r>
        <w:rPr>
          <w:kern w:val="32"/>
          <w:szCs w:val="20"/>
        </w:rPr>
        <w:t>. Missing value codes are negative.</w:t>
      </w:r>
    </w:p>
    <w:p w:rsidR="002C3311" w:rsidRPr="00543370" w:rsidRDefault="002C3311" w:rsidP="006B4A9A">
      <w:pPr>
        <w:ind w:left="1440" w:hanging="1440"/>
        <w:jc w:val="both"/>
        <w:rPr>
          <w:kern w:val="32"/>
          <w:szCs w:val="20"/>
        </w:rPr>
      </w:pPr>
      <w:r w:rsidRPr="00543370">
        <w:rPr>
          <w:szCs w:val="20"/>
        </w:rPr>
        <w:t>CASHR306</w:t>
      </w:r>
      <w:r w:rsidR="00641926">
        <w:rPr>
          <w:szCs w:val="20"/>
        </w:rPr>
        <w:fldChar w:fldCharType="begin"/>
      </w:r>
      <w:r>
        <w:instrText>xe "</w:instrText>
      </w:r>
      <w:r w:rsidRPr="00EC7687">
        <w:rPr>
          <w:szCs w:val="20"/>
        </w:rPr>
        <w:instrText>CASHR306</w:instrText>
      </w:r>
      <w:r>
        <w:instrText>"</w:instrText>
      </w:r>
      <w:r w:rsidR="00641926">
        <w:rPr>
          <w:szCs w:val="20"/>
        </w:rPr>
        <w:fldChar w:fldCharType="end"/>
      </w:r>
      <w:r w:rsidRPr="00543370">
        <w:rPr>
          <w:szCs w:val="20"/>
        </w:rPr>
        <w:tab/>
        <w:t xml:space="preserve">Total value of cash received in last 12 months from - charity </w:t>
      </w:r>
      <w:r w:rsidR="00346982">
        <w:rPr>
          <w:szCs w:val="20"/>
        </w:rPr>
        <w:t>&gt;SECTION &lt;yls:roundThreeStudySection&gt; &lt;yls:studySectionGroups&gt;</w:t>
      </w:r>
      <w:r w:rsidR="00346982">
        <w:rPr>
          <w:szCs w:val="20"/>
        </w:rPr>
        <w:tab/>
      </w:r>
      <w:r w:rsidRPr="00543370">
        <w:rPr>
          <w:szCs w:val="20"/>
        </w:rPr>
        <w:t>/NGOs</w:t>
      </w:r>
      <w:r>
        <w:rPr>
          <w:kern w:val="32"/>
          <w:szCs w:val="20"/>
        </w:rPr>
        <w:t>. Missing value codes are negative.</w:t>
      </w:r>
    </w:p>
    <w:p w:rsidR="002C3311" w:rsidRPr="00543370" w:rsidRDefault="002C3311" w:rsidP="006B4A9A">
      <w:pPr>
        <w:ind w:left="1440" w:hanging="1440"/>
        <w:jc w:val="both"/>
        <w:rPr>
          <w:kern w:val="32"/>
          <w:szCs w:val="20"/>
        </w:rPr>
      </w:pPr>
      <w:r w:rsidRPr="00B802E3">
        <w:t>CASHR307</w:t>
      </w:r>
      <w:r w:rsidR="00641926">
        <w:fldChar w:fldCharType="begin"/>
      </w:r>
      <w:r>
        <w:instrText>xe "</w:instrText>
      </w:r>
      <w:r w:rsidRPr="00EC7687">
        <w:instrText>CASHR307</w:instrText>
      </w:r>
      <w:r>
        <w:instrText>"</w:instrText>
      </w:r>
      <w:r w:rsidR="00641926">
        <w:fldChar w:fldCharType="end"/>
      </w:r>
      <w:r>
        <w:tab/>
      </w:r>
      <w:r w:rsidRPr="00B802E3">
        <w:t xml:space="preserve">Total value of cash received in last 12 months from - other transfers from </w:t>
      </w:r>
      <w:r w:rsidR="00346982">
        <w:t>&gt;SECTION &lt;yls:roundThreeStudySection&gt; &lt;yls:studySectionGroups&gt;</w:t>
      </w:r>
      <w:r w:rsidR="00346982">
        <w:tab/>
      </w:r>
      <w:r w:rsidRPr="00B802E3">
        <w:t xml:space="preserve"> or organisations</w:t>
      </w:r>
      <w:r>
        <w:rPr>
          <w:kern w:val="32"/>
          <w:szCs w:val="20"/>
        </w:rPr>
        <w:t>. Missing value codes are negative.</w:t>
      </w:r>
    </w:p>
    <w:p w:rsidR="002C3311" w:rsidRPr="00543370" w:rsidRDefault="002C3311" w:rsidP="006B4A9A">
      <w:pPr>
        <w:ind w:left="1440" w:hanging="1440"/>
        <w:jc w:val="both"/>
        <w:rPr>
          <w:kern w:val="32"/>
          <w:szCs w:val="20"/>
        </w:rPr>
      </w:pPr>
      <w:r w:rsidRPr="00B802E3">
        <w:t>ASHR308</w:t>
      </w:r>
      <w:r w:rsidR="00641926">
        <w:fldChar w:fldCharType="begin"/>
      </w:r>
      <w:r>
        <w:instrText>xe "</w:instrText>
      </w:r>
      <w:r w:rsidRPr="00EC7687">
        <w:instrText>ASHR308</w:instrText>
      </w:r>
      <w:r>
        <w:instrText>"</w:instrText>
      </w:r>
      <w:r w:rsidR="00641926">
        <w:fldChar w:fldCharType="end"/>
      </w:r>
      <w:r>
        <w:tab/>
      </w:r>
      <w:r w:rsidRPr="00B802E3">
        <w:t>Total value of cash received in last 12 months from - individuals outside the household</w:t>
      </w:r>
      <w:r>
        <w:rPr>
          <w:kern w:val="32"/>
          <w:szCs w:val="20"/>
        </w:rPr>
        <w:t>. Missing value codes are negative.</w:t>
      </w:r>
    </w:p>
    <w:p w:rsidR="002C3311" w:rsidRPr="00543370" w:rsidRDefault="002C3311" w:rsidP="006B4A9A">
      <w:pPr>
        <w:ind w:left="1440" w:hanging="1440"/>
        <w:jc w:val="both"/>
        <w:rPr>
          <w:kern w:val="32"/>
          <w:szCs w:val="20"/>
        </w:rPr>
      </w:pPr>
      <w:r w:rsidRPr="00E33B09">
        <w:t>CASHR309</w:t>
      </w:r>
      <w:r w:rsidR="00641926">
        <w:fldChar w:fldCharType="begin"/>
      </w:r>
      <w:r>
        <w:instrText>xe "</w:instrText>
      </w:r>
      <w:r w:rsidRPr="00EC7687">
        <w:instrText>CASHR309</w:instrText>
      </w:r>
      <w:r>
        <w:instrText>"</w:instrText>
      </w:r>
      <w:r w:rsidR="00641926">
        <w:fldChar w:fldCharType="end"/>
      </w:r>
      <w:r>
        <w:tab/>
      </w:r>
      <w:r w:rsidRPr="00E33B09">
        <w:t xml:space="preserve">Total value of cash received in last 12 months from </w:t>
      </w:r>
      <w:r>
        <w:t>–</w:t>
      </w:r>
      <w:r w:rsidRPr="00E33B09">
        <w:t xml:space="preserve"> alimony</w:t>
      </w:r>
      <w:r>
        <w:rPr>
          <w:kern w:val="32"/>
          <w:szCs w:val="20"/>
        </w:rPr>
        <w:t>. Missing value codes are negative.</w:t>
      </w:r>
    </w:p>
    <w:p w:rsidR="002C3311" w:rsidRPr="00543370" w:rsidRDefault="002C3311" w:rsidP="006B4A9A">
      <w:pPr>
        <w:ind w:left="1440" w:hanging="1440"/>
        <w:jc w:val="both"/>
        <w:rPr>
          <w:kern w:val="32"/>
          <w:szCs w:val="20"/>
        </w:rPr>
      </w:pPr>
      <w:r w:rsidRPr="00E33B09">
        <w:t>CASHR310</w:t>
      </w:r>
      <w:r w:rsidR="00641926">
        <w:fldChar w:fldCharType="begin"/>
      </w:r>
      <w:r>
        <w:instrText>xe "</w:instrText>
      </w:r>
      <w:r w:rsidRPr="00EC7687">
        <w:instrText>CASHR310</w:instrText>
      </w:r>
      <w:r>
        <w:instrText>"</w:instrText>
      </w:r>
      <w:r w:rsidR="00641926">
        <w:fldChar w:fldCharType="end"/>
      </w:r>
      <w:r>
        <w:tab/>
      </w:r>
      <w:r w:rsidRPr="00E33B09">
        <w:t>Total value of cash received in last 12 months from - other transfers and remittances</w:t>
      </w:r>
      <w:r>
        <w:rPr>
          <w:kern w:val="32"/>
          <w:szCs w:val="20"/>
        </w:rPr>
        <w:t>. Missing value codes are negative.</w:t>
      </w:r>
    </w:p>
    <w:p w:rsidR="002C3311" w:rsidRPr="00543370" w:rsidRDefault="002C3311" w:rsidP="006B4A9A">
      <w:pPr>
        <w:ind w:left="1440" w:hanging="1440"/>
        <w:jc w:val="both"/>
        <w:rPr>
          <w:kern w:val="32"/>
          <w:szCs w:val="20"/>
        </w:rPr>
      </w:pPr>
      <w:r w:rsidRPr="00E33B09">
        <w:t>CASHR311</w:t>
      </w:r>
      <w:r w:rsidR="00641926">
        <w:fldChar w:fldCharType="begin"/>
      </w:r>
      <w:r>
        <w:instrText>xe "</w:instrText>
      </w:r>
      <w:r w:rsidRPr="00EC7687">
        <w:instrText>CASHR311</w:instrText>
      </w:r>
      <w:r>
        <w:instrText>"</w:instrText>
      </w:r>
      <w:r w:rsidR="00641926">
        <w:fldChar w:fldCharType="end"/>
      </w:r>
      <w:r>
        <w:tab/>
      </w:r>
      <w:r w:rsidRPr="00E33B09">
        <w:t>Total value of cash received in last 12 months from - interest from savings</w:t>
      </w:r>
      <w:r>
        <w:rPr>
          <w:kern w:val="32"/>
          <w:szCs w:val="20"/>
        </w:rPr>
        <w:t>. Missing value codes are negative.</w:t>
      </w:r>
    </w:p>
    <w:p w:rsidR="002C3311" w:rsidRPr="00543370" w:rsidRDefault="002C3311" w:rsidP="006B4A9A">
      <w:pPr>
        <w:ind w:left="1440" w:hanging="1440"/>
        <w:jc w:val="both"/>
        <w:rPr>
          <w:kern w:val="32"/>
          <w:szCs w:val="20"/>
        </w:rPr>
      </w:pPr>
      <w:r w:rsidRPr="00E33B09">
        <w:t>CASHR312</w:t>
      </w:r>
      <w:r w:rsidR="00641926">
        <w:fldChar w:fldCharType="begin"/>
      </w:r>
      <w:r>
        <w:instrText>xe "</w:instrText>
      </w:r>
      <w:r w:rsidRPr="00EC7687">
        <w:instrText>CASHR312</w:instrText>
      </w:r>
      <w:r>
        <w:instrText>"</w:instrText>
      </w:r>
      <w:r w:rsidR="00641926">
        <w:fldChar w:fldCharType="end"/>
      </w:r>
      <w:r>
        <w:tab/>
      </w:r>
      <w:r w:rsidRPr="00E33B09">
        <w:t>Total value of cash received in last 12 months from - rent from property or other assets</w:t>
      </w:r>
      <w:r>
        <w:rPr>
          <w:kern w:val="32"/>
          <w:szCs w:val="20"/>
        </w:rPr>
        <w:t>. Missing value codes are negative.</w:t>
      </w:r>
    </w:p>
    <w:p w:rsidR="002C3311" w:rsidRPr="00543370" w:rsidRDefault="002C3311" w:rsidP="006B4A9A">
      <w:pPr>
        <w:ind w:left="1440" w:hanging="1440"/>
        <w:jc w:val="both"/>
        <w:rPr>
          <w:kern w:val="32"/>
          <w:szCs w:val="20"/>
        </w:rPr>
      </w:pPr>
      <w:r w:rsidRPr="00E33B09">
        <w:t>CASHR313</w:t>
      </w:r>
      <w:r w:rsidR="00641926">
        <w:fldChar w:fldCharType="begin"/>
      </w:r>
      <w:r>
        <w:instrText>xe "</w:instrText>
      </w:r>
      <w:r w:rsidRPr="00EC7687">
        <w:instrText>CASHR313</w:instrText>
      </w:r>
      <w:r>
        <w:instrText>"</w:instrText>
      </w:r>
      <w:r w:rsidR="00641926">
        <w:fldChar w:fldCharType="end"/>
      </w:r>
      <w:r>
        <w:tab/>
      </w:r>
      <w:r w:rsidRPr="00E33B09">
        <w:t xml:space="preserve">Total value of cash received in last 12 months from - household members who </w:t>
      </w:r>
      <w:r>
        <w:rPr>
          <w:kern w:val="32"/>
          <w:szCs w:val="20"/>
        </w:rPr>
        <w:t>. Missing value codes are negative.</w:t>
      </w:r>
    </w:p>
    <w:p w:rsidR="002C3311" w:rsidRPr="00543370" w:rsidRDefault="002C3311" w:rsidP="006B4A9A">
      <w:pPr>
        <w:ind w:left="1440" w:hanging="1440"/>
        <w:jc w:val="both"/>
        <w:rPr>
          <w:kern w:val="32"/>
          <w:szCs w:val="20"/>
        </w:rPr>
      </w:pPr>
      <w:r w:rsidRPr="00E33B09">
        <w:t>KINDR301</w:t>
      </w:r>
      <w:r w:rsidR="00641926">
        <w:fldChar w:fldCharType="begin"/>
      </w:r>
      <w:r>
        <w:instrText>xe "</w:instrText>
      </w:r>
      <w:r w:rsidRPr="00EC7687">
        <w:instrText>KINDR301</w:instrText>
      </w:r>
      <w:r>
        <w:instrText>"</w:instrText>
      </w:r>
      <w:r w:rsidR="00641926">
        <w:fldChar w:fldCharType="end"/>
      </w:r>
      <w:r>
        <w:tab/>
      </w:r>
      <w:r w:rsidRPr="00E33B09">
        <w:t>Total value of in kind payments received in last 12 months from - retirement pension</w:t>
      </w:r>
      <w:r>
        <w:rPr>
          <w:kern w:val="32"/>
          <w:szCs w:val="20"/>
        </w:rPr>
        <w:t>. Missing value codes are negative.</w:t>
      </w:r>
    </w:p>
    <w:p w:rsidR="002C3311" w:rsidRPr="00543370" w:rsidRDefault="002C3311" w:rsidP="006B4A9A">
      <w:pPr>
        <w:ind w:left="1440" w:hanging="1440"/>
        <w:jc w:val="both"/>
        <w:rPr>
          <w:kern w:val="32"/>
          <w:szCs w:val="20"/>
        </w:rPr>
      </w:pPr>
      <w:r w:rsidRPr="00AD25F0">
        <w:t>KINDR302</w:t>
      </w:r>
      <w:r w:rsidR="00641926">
        <w:fldChar w:fldCharType="begin"/>
      </w:r>
      <w:r>
        <w:instrText>xe "</w:instrText>
      </w:r>
      <w:r w:rsidRPr="00EC7687">
        <w:instrText>KINDR302</w:instrText>
      </w:r>
      <w:r>
        <w:instrText>"</w:instrText>
      </w:r>
      <w:r w:rsidR="00641926">
        <w:fldChar w:fldCharType="end"/>
      </w:r>
      <w:r>
        <w:tab/>
      </w:r>
      <w:r w:rsidRPr="00AD25F0">
        <w:t>Total value of in kind payments received in last 12 months from - social security/social subsidy</w:t>
      </w:r>
      <w:r>
        <w:rPr>
          <w:kern w:val="32"/>
          <w:szCs w:val="20"/>
        </w:rPr>
        <w:t>. Missing value codes are negative.</w:t>
      </w:r>
    </w:p>
    <w:p w:rsidR="002C3311" w:rsidRPr="006B4A9A" w:rsidRDefault="002C3311" w:rsidP="006B4A9A">
      <w:pPr>
        <w:ind w:left="1440" w:hanging="1440"/>
        <w:jc w:val="both"/>
        <w:rPr>
          <w:kern w:val="32"/>
          <w:szCs w:val="20"/>
        </w:rPr>
      </w:pPr>
      <w:r w:rsidRPr="002C60E7">
        <w:t>KINDR303</w:t>
      </w:r>
      <w:r w:rsidR="00641926">
        <w:fldChar w:fldCharType="begin"/>
      </w:r>
      <w:r>
        <w:instrText>xe "</w:instrText>
      </w:r>
      <w:r w:rsidRPr="00EC7687">
        <w:instrText>KINDR303</w:instrText>
      </w:r>
      <w:r>
        <w:instrText>"</w:instrText>
      </w:r>
      <w:r w:rsidR="00641926">
        <w:fldChar w:fldCharType="end"/>
      </w:r>
      <w:r>
        <w:tab/>
      </w:r>
      <w:r w:rsidRPr="002C60E7">
        <w:t>Total value of in kind payments received in last 12 months from - food aid</w:t>
      </w:r>
      <w:r>
        <w:rPr>
          <w:kern w:val="32"/>
          <w:szCs w:val="20"/>
        </w:rPr>
        <w:t xml:space="preserve">. Missing </w:t>
      </w:r>
      <w:r w:rsidRPr="006B4A9A">
        <w:rPr>
          <w:kern w:val="32"/>
          <w:szCs w:val="20"/>
        </w:rPr>
        <w:t>value codes are negative.</w:t>
      </w:r>
    </w:p>
    <w:p w:rsidR="002C3311" w:rsidRPr="00543370" w:rsidRDefault="002C3311" w:rsidP="006B4A9A">
      <w:pPr>
        <w:ind w:left="1440" w:hanging="1440"/>
        <w:jc w:val="both"/>
        <w:rPr>
          <w:kern w:val="32"/>
          <w:szCs w:val="20"/>
        </w:rPr>
      </w:pPr>
      <w:r w:rsidRPr="006B4A9A">
        <w:t>KINDR304</w:t>
      </w:r>
      <w:r w:rsidR="00641926">
        <w:fldChar w:fldCharType="begin"/>
      </w:r>
      <w:r>
        <w:instrText>xe "</w:instrText>
      </w:r>
      <w:r w:rsidRPr="00EC7687">
        <w:instrText>KINDR304</w:instrText>
      </w:r>
      <w:r>
        <w:instrText>"</w:instrText>
      </w:r>
      <w:r w:rsidR="00641926">
        <w:fldChar w:fldCharType="end"/>
      </w:r>
      <w:r w:rsidRPr="006B4A9A">
        <w:tab/>
        <w:t>Total value of in kind payments received in last 12 months from - other type of government benefit</w:t>
      </w:r>
      <w:r>
        <w:rPr>
          <w:kern w:val="32"/>
          <w:szCs w:val="20"/>
        </w:rPr>
        <w:t>. Missing value codes are negative.</w:t>
      </w:r>
    </w:p>
    <w:p w:rsidR="002C3311" w:rsidRPr="00543370" w:rsidRDefault="002C3311" w:rsidP="006B4A9A">
      <w:pPr>
        <w:ind w:left="1440" w:hanging="1440"/>
        <w:jc w:val="both"/>
        <w:rPr>
          <w:kern w:val="32"/>
          <w:szCs w:val="20"/>
        </w:rPr>
      </w:pPr>
      <w:r w:rsidRPr="002C60E7">
        <w:t>KINDR305</w:t>
      </w:r>
      <w:r w:rsidR="00641926">
        <w:fldChar w:fldCharType="begin"/>
      </w:r>
      <w:r>
        <w:instrText>xe "</w:instrText>
      </w:r>
      <w:r w:rsidRPr="00EC7687">
        <w:instrText>KINDR305</w:instrText>
      </w:r>
      <w:r>
        <w:instrText>"</w:instrText>
      </w:r>
      <w:r w:rsidR="00641926">
        <w:fldChar w:fldCharType="end"/>
      </w:r>
      <w:r>
        <w:tab/>
      </w:r>
      <w:r w:rsidRPr="002C60E7">
        <w:t>Total value of in kind payments received in last 12 months from - religious organisation</w:t>
      </w:r>
      <w:r>
        <w:rPr>
          <w:kern w:val="32"/>
          <w:szCs w:val="20"/>
        </w:rPr>
        <w:t>. Missing value codes are negative.</w:t>
      </w:r>
    </w:p>
    <w:p w:rsidR="002C3311" w:rsidRPr="00543370" w:rsidRDefault="002C3311" w:rsidP="006B4A9A">
      <w:pPr>
        <w:ind w:left="1440" w:hanging="1440"/>
        <w:jc w:val="both"/>
        <w:rPr>
          <w:kern w:val="32"/>
          <w:szCs w:val="20"/>
        </w:rPr>
      </w:pPr>
      <w:r w:rsidRPr="002C60E7">
        <w:t>KINDR306</w:t>
      </w:r>
      <w:r w:rsidR="00641926">
        <w:fldChar w:fldCharType="begin"/>
      </w:r>
      <w:r>
        <w:instrText>xe "</w:instrText>
      </w:r>
      <w:r w:rsidRPr="00EC7687">
        <w:instrText>KINDR306</w:instrText>
      </w:r>
      <w:r>
        <w:instrText>"</w:instrText>
      </w:r>
      <w:r w:rsidR="00641926">
        <w:fldChar w:fldCharType="end"/>
      </w:r>
      <w:r>
        <w:tab/>
      </w:r>
      <w:r w:rsidRPr="002C60E7">
        <w:t xml:space="preserve">Total value of in kind payments received in last 12 months from - charity </w:t>
      </w:r>
      <w:r w:rsidR="00346982">
        <w:t>&gt;SECTION &lt;yls:roundThreeStudySection&gt; &lt;yls:studySectionGroups&gt;</w:t>
      </w:r>
      <w:r w:rsidR="00346982">
        <w:tab/>
      </w:r>
      <w:r w:rsidRPr="002C60E7">
        <w:t>/NGOs</w:t>
      </w:r>
      <w:r>
        <w:rPr>
          <w:kern w:val="32"/>
          <w:szCs w:val="20"/>
        </w:rPr>
        <w:t>. Missing value codes are negative.</w:t>
      </w:r>
    </w:p>
    <w:p w:rsidR="002C3311" w:rsidRPr="00543370" w:rsidRDefault="002C3311" w:rsidP="006B4A9A">
      <w:pPr>
        <w:ind w:left="1440" w:hanging="1440"/>
        <w:jc w:val="both"/>
        <w:rPr>
          <w:kern w:val="32"/>
          <w:szCs w:val="20"/>
        </w:rPr>
      </w:pPr>
      <w:r w:rsidRPr="004B5AF2">
        <w:t>KINDR307</w:t>
      </w:r>
      <w:r w:rsidR="00641926">
        <w:fldChar w:fldCharType="begin"/>
      </w:r>
      <w:r>
        <w:instrText>xe "</w:instrText>
      </w:r>
      <w:r w:rsidRPr="00EC7687">
        <w:instrText>KINDR307</w:instrText>
      </w:r>
      <w:r>
        <w:instrText>"</w:instrText>
      </w:r>
      <w:r w:rsidR="00641926">
        <w:fldChar w:fldCharType="end"/>
      </w:r>
      <w:r>
        <w:tab/>
      </w:r>
      <w:r w:rsidRPr="004B5AF2">
        <w:t xml:space="preserve">Total value of in kind payments received in last 12 months from - other transfers from </w:t>
      </w:r>
      <w:r w:rsidR="00346982">
        <w:t>&gt;SECTION &lt;yls:roundThreeStudySection&gt; &lt;yls:studySectionGroups&gt;</w:t>
      </w:r>
      <w:r w:rsidR="00346982">
        <w:tab/>
      </w:r>
      <w:r w:rsidRPr="004B5AF2">
        <w:t xml:space="preserve"> or organisations</w:t>
      </w:r>
      <w:r>
        <w:rPr>
          <w:kern w:val="32"/>
          <w:szCs w:val="20"/>
        </w:rPr>
        <w:t>. Missing value codes are negative.</w:t>
      </w:r>
    </w:p>
    <w:p w:rsidR="002C3311" w:rsidRPr="00543370" w:rsidRDefault="002C3311" w:rsidP="006B4A9A">
      <w:pPr>
        <w:ind w:left="1440" w:hanging="1440"/>
        <w:jc w:val="both"/>
        <w:rPr>
          <w:kern w:val="32"/>
          <w:szCs w:val="20"/>
        </w:rPr>
      </w:pPr>
      <w:r w:rsidRPr="004B5AF2">
        <w:t>KINDR308</w:t>
      </w:r>
      <w:r w:rsidR="00641926">
        <w:fldChar w:fldCharType="begin"/>
      </w:r>
      <w:r>
        <w:instrText>xe "</w:instrText>
      </w:r>
      <w:r w:rsidRPr="00EC7687">
        <w:instrText>KINDR308</w:instrText>
      </w:r>
      <w:r>
        <w:instrText>"</w:instrText>
      </w:r>
      <w:r w:rsidR="00641926">
        <w:fldChar w:fldCharType="end"/>
      </w:r>
      <w:r>
        <w:tab/>
      </w:r>
      <w:r w:rsidRPr="004B5AF2">
        <w:t>Total value of in kind payments received in last 12 months from - individuals outside the household</w:t>
      </w:r>
      <w:r>
        <w:rPr>
          <w:kern w:val="32"/>
          <w:szCs w:val="20"/>
        </w:rPr>
        <w:t>. Missing value codes are negative.</w:t>
      </w:r>
    </w:p>
    <w:p w:rsidR="002C3311" w:rsidRPr="00543370" w:rsidRDefault="002C3311" w:rsidP="006B4A9A">
      <w:pPr>
        <w:ind w:left="1440" w:hanging="1440"/>
        <w:jc w:val="both"/>
        <w:rPr>
          <w:kern w:val="32"/>
          <w:szCs w:val="20"/>
        </w:rPr>
      </w:pPr>
      <w:r w:rsidRPr="00E60D13">
        <w:t>KINDR309</w:t>
      </w:r>
      <w:r w:rsidR="00641926">
        <w:fldChar w:fldCharType="begin"/>
      </w:r>
      <w:r>
        <w:instrText>xe "</w:instrText>
      </w:r>
      <w:r w:rsidRPr="00EC7687">
        <w:instrText>KINDR309</w:instrText>
      </w:r>
      <w:r>
        <w:instrText>"</w:instrText>
      </w:r>
      <w:r w:rsidR="00641926">
        <w:fldChar w:fldCharType="end"/>
      </w:r>
      <w:r>
        <w:tab/>
      </w:r>
      <w:r w:rsidRPr="00E60D13">
        <w:t xml:space="preserve">Total value of in kind payments received in last 12 months from </w:t>
      </w:r>
      <w:r>
        <w:t>–</w:t>
      </w:r>
      <w:r w:rsidRPr="00E60D13">
        <w:t xml:space="preserve"> alimony</w:t>
      </w:r>
      <w:r>
        <w:rPr>
          <w:kern w:val="32"/>
          <w:szCs w:val="20"/>
        </w:rPr>
        <w:t>. Missing value codes are negative.</w:t>
      </w:r>
    </w:p>
    <w:p w:rsidR="002C3311" w:rsidRPr="00543370" w:rsidRDefault="002C3311" w:rsidP="006B4A9A">
      <w:pPr>
        <w:ind w:left="1440" w:hanging="1440"/>
        <w:jc w:val="both"/>
        <w:rPr>
          <w:kern w:val="32"/>
          <w:szCs w:val="20"/>
        </w:rPr>
      </w:pPr>
      <w:r w:rsidRPr="00E60D13">
        <w:t>KINDR310</w:t>
      </w:r>
      <w:r w:rsidR="00641926">
        <w:fldChar w:fldCharType="begin"/>
      </w:r>
      <w:r>
        <w:instrText>xe "</w:instrText>
      </w:r>
      <w:r w:rsidRPr="00EC7687">
        <w:instrText>KINDR310</w:instrText>
      </w:r>
      <w:r>
        <w:instrText>"</w:instrText>
      </w:r>
      <w:r w:rsidR="00641926">
        <w:fldChar w:fldCharType="end"/>
      </w:r>
      <w:r>
        <w:tab/>
      </w:r>
      <w:r w:rsidRPr="00E60D13">
        <w:t>Total value of in kind payments received in last 12 months from - other transfers and remittances</w:t>
      </w:r>
      <w:r>
        <w:rPr>
          <w:kern w:val="32"/>
          <w:szCs w:val="20"/>
        </w:rPr>
        <w:t>. Missing value codes are negative.</w:t>
      </w:r>
    </w:p>
    <w:p w:rsidR="002C3311" w:rsidRPr="00543370" w:rsidRDefault="002C3311" w:rsidP="006B4A9A">
      <w:pPr>
        <w:ind w:left="1440" w:hanging="1440"/>
        <w:jc w:val="both"/>
        <w:rPr>
          <w:kern w:val="32"/>
          <w:szCs w:val="20"/>
        </w:rPr>
      </w:pPr>
      <w:r w:rsidRPr="00E60D13">
        <w:t>KINDR311</w:t>
      </w:r>
      <w:r w:rsidR="00641926">
        <w:fldChar w:fldCharType="begin"/>
      </w:r>
      <w:r>
        <w:instrText>xe "</w:instrText>
      </w:r>
      <w:r w:rsidRPr="00EC7687">
        <w:instrText>KINDR311</w:instrText>
      </w:r>
      <w:r>
        <w:instrText>"</w:instrText>
      </w:r>
      <w:r w:rsidR="00641926">
        <w:fldChar w:fldCharType="end"/>
      </w:r>
      <w:r>
        <w:tab/>
      </w:r>
      <w:r w:rsidRPr="00E60D13">
        <w:t>Total value of in kind payments received in last 12 months from - interest from savings</w:t>
      </w:r>
      <w:r>
        <w:rPr>
          <w:kern w:val="32"/>
          <w:szCs w:val="20"/>
        </w:rPr>
        <w:t>. Missing value codes are negative.</w:t>
      </w:r>
    </w:p>
    <w:p w:rsidR="002C3311" w:rsidRPr="00543370" w:rsidRDefault="002C3311" w:rsidP="006B4A9A">
      <w:pPr>
        <w:ind w:left="1440" w:hanging="1440"/>
        <w:jc w:val="both"/>
        <w:rPr>
          <w:kern w:val="32"/>
          <w:szCs w:val="20"/>
        </w:rPr>
      </w:pPr>
      <w:r w:rsidRPr="00E60D13">
        <w:t>KINDR312</w:t>
      </w:r>
      <w:r w:rsidR="00641926">
        <w:fldChar w:fldCharType="begin"/>
      </w:r>
      <w:r>
        <w:instrText>xe "</w:instrText>
      </w:r>
      <w:r w:rsidRPr="00EC7687">
        <w:instrText>KINDR312</w:instrText>
      </w:r>
      <w:r>
        <w:instrText>"</w:instrText>
      </w:r>
      <w:r w:rsidR="00641926">
        <w:fldChar w:fldCharType="end"/>
      </w:r>
      <w:r>
        <w:tab/>
      </w:r>
      <w:r w:rsidRPr="00E60D13">
        <w:t>Total value of in kind payments received in last 12 months from - rent from property or other assets</w:t>
      </w:r>
      <w:r>
        <w:rPr>
          <w:kern w:val="32"/>
          <w:szCs w:val="20"/>
        </w:rPr>
        <w:t>. Missing value codes are negative.</w:t>
      </w:r>
    </w:p>
    <w:p w:rsidR="002C3311" w:rsidRPr="00543370" w:rsidRDefault="002C3311" w:rsidP="006B4A9A">
      <w:pPr>
        <w:ind w:left="1440" w:hanging="1440"/>
        <w:jc w:val="both"/>
        <w:rPr>
          <w:kern w:val="32"/>
          <w:szCs w:val="20"/>
        </w:rPr>
      </w:pPr>
      <w:r w:rsidRPr="00E60D13">
        <w:t>KINDR313</w:t>
      </w:r>
      <w:r w:rsidR="00641926">
        <w:fldChar w:fldCharType="begin"/>
      </w:r>
      <w:r>
        <w:instrText>xe "</w:instrText>
      </w:r>
      <w:r w:rsidRPr="00EC7687">
        <w:instrText>KINDR313</w:instrText>
      </w:r>
      <w:r>
        <w:instrText>"</w:instrText>
      </w:r>
      <w:r w:rsidR="00641926">
        <w:fldChar w:fldCharType="end"/>
      </w:r>
      <w:r>
        <w:tab/>
      </w:r>
      <w:r w:rsidRPr="00E60D13">
        <w:t>Total value of in kind payments received in last 12 months from - household members who have temporarily migrated</w:t>
      </w:r>
      <w:r>
        <w:rPr>
          <w:kern w:val="32"/>
          <w:szCs w:val="20"/>
        </w:rPr>
        <w:t>. Missing value codes are negative.</w:t>
      </w:r>
    </w:p>
    <w:p w:rsidR="002C3311" w:rsidRDefault="002C3311" w:rsidP="006B4A9A">
      <w:pPr>
        <w:ind w:left="1440" w:hanging="1440"/>
        <w:jc w:val="both"/>
      </w:pPr>
      <w:r w:rsidRPr="00367216">
        <w:t>DRCTR301</w:t>
      </w:r>
      <w:r w:rsidR="00641926">
        <w:fldChar w:fldCharType="begin"/>
      </w:r>
      <w:r>
        <w:instrText>xe "</w:instrText>
      </w:r>
      <w:r w:rsidRPr="00EC7687">
        <w:instrText>DRCTR301</w:instrText>
      </w:r>
      <w:r>
        <w:instrText>"</w:instrText>
      </w:r>
      <w:r w:rsidR="00641926">
        <w:fldChar w:fldCharType="end"/>
      </w:r>
      <w:r>
        <w:tab/>
      </w:r>
      <w:r w:rsidRPr="00367216">
        <w:t>Did any of the money or goods go directly towards or to NAME? - retirement pension</w:t>
      </w:r>
      <w:r>
        <w:t>? Codes are: 00</w:t>
      </w:r>
      <w:r>
        <w:rPr>
          <w:szCs w:val="20"/>
        </w:rPr>
        <w:t>= No, 01= Yes</w:t>
      </w:r>
    </w:p>
    <w:p w:rsidR="002C3311" w:rsidRPr="00AB6E3C" w:rsidRDefault="002C3311" w:rsidP="001069E0">
      <w:pPr>
        <w:ind w:left="1440" w:hanging="1440"/>
        <w:jc w:val="both"/>
      </w:pPr>
      <w:r w:rsidRPr="00AB6E3C">
        <w:t>DRCTR302</w:t>
      </w:r>
      <w:r w:rsidR="00641926">
        <w:fldChar w:fldCharType="begin"/>
      </w:r>
      <w:r>
        <w:instrText>xe "</w:instrText>
      </w:r>
      <w:r w:rsidRPr="00EC7687">
        <w:instrText>DRCTR302</w:instrText>
      </w:r>
      <w:r>
        <w:instrText>"</w:instrText>
      </w:r>
      <w:r w:rsidR="00641926">
        <w:fldChar w:fldCharType="end"/>
      </w:r>
      <w:r>
        <w:tab/>
      </w:r>
      <w:r w:rsidRPr="00AB6E3C">
        <w:t>Did any of the money or goods go directly towards or to NAME? - social security/social subsidy</w:t>
      </w:r>
      <w:r>
        <w:t>? Codes are: 00</w:t>
      </w:r>
      <w:r>
        <w:rPr>
          <w:szCs w:val="20"/>
        </w:rPr>
        <w:t>= No, 01= Yes</w:t>
      </w:r>
    </w:p>
    <w:p w:rsidR="002C3311" w:rsidRPr="00D9121F" w:rsidRDefault="002C3311" w:rsidP="001069E0">
      <w:pPr>
        <w:ind w:left="1440" w:hanging="1440"/>
        <w:jc w:val="both"/>
      </w:pPr>
      <w:r w:rsidRPr="00D9121F">
        <w:t>DRCTR303</w:t>
      </w:r>
      <w:r w:rsidR="00641926">
        <w:fldChar w:fldCharType="begin"/>
      </w:r>
      <w:r>
        <w:instrText>xe "</w:instrText>
      </w:r>
      <w:r w:rsidRPr="00EC7687">
        <w:instrText>DRCTR303</w:instrText>
      </w:r>
      <w:r>
        <w:instrText>"</w:instrText>
      </w:r>
      <w:r w:rsidR="00641926">
        <w:fldChar w:fldCharType="end"/>
      </w:r>
      <w:r>
        <w:tab/>
      </w:r>
      <w:r w:rsidRPr="00D9121F">
        <w:t>Did any of the money or goods go directly towards or to NAME? - food aid</w:t>
      </w:r>
      <w:r>
        <w:t>? Codes are: 00</w:t>
      </w:r>
      <w:r>
        <w:rPr>
          <w:szCs w:val="20"/>
        </w:rPr>
        <w:t>= No, 01= Yes</w:t>
      </w:r>
    </w:p>
    <w:p w:rsidR="002C3311" w:rsidRPr="00E52162" w:rsidRDefault="002C3311" w:rsidP="001069E0">
      <w:pPr>
        <w:ind w:left="1440" w:hanging="1440"/>
        <w:jc w:val="both"/>
      </w:pPr>
      <w:r w:rsidRPr="00E52162">
        <w:t>DRCTR304</w:t>
      </w:r>
      <w:r w:rsidR="00641926">
        <w:fldChar w:fldCharType="begin"/>
      </w:r>
      <w:r>
        <w:instrText>xe "</w:instrText>
      </w:r>
      <w:r w:rsidRPr="00EC7687">
        <w:instrText>DRCTR304</w:instrText>
      </w:r>
      <w:r>
        <w:instrText>"</w:instrText>
      </w:r>
      <w:r w:rsidR="00641926">
        <w:fldChar w:fldCharType="end"/>
      </w:r>
      <w:r>
        <w:tab/>
      </w:r>
      <w:r w:rsidRPr="00E52162">
        <w:t>Did any of the money or goods go directly towards or to NAME? - other type of government benefit</w:t>
      </w:r>
    </w:p>
    <w:p w:rsidR="002C3311" w:rsidRDefault="002C3311" w:rsidP="001069E0">
      <w:pPr>
        <w:ind w:left="1440"/>
        <w:jc w:val="both"/>
      </w:pPr>
      <w:r>
        <w:rPr>
          <w:szCs w:val="20"/>
        </w:rPr>
        <w:t xml:space="preserve">0= No, 1= Yes, </w:t>
      </w:r>
      <w:r>
        <w:t>77= NK, 79= Refused to answer, 88= N/A, 99= Missing</w:t>
      </w:r>
    </w:p>
    <w:p w:rsidR="002C3311" w:rsidRDefault="002C3311" w:rsidP="001069E0">
      <w:pPr>
        <w:ind w:left="1440" w:hanging="1440"/>
        <w:jc w:val="both"/>
      </w:pPr>
      <w:r w:rsidRPr="00730DF0">
        <w:t>DRCTR305</w:t>
      </w:r>
      <w:r w:rsidR="00641926">
        <w:fldChar w:fldCharType="begin"/>
      </w:r>
      <w:r>
        <w:instrText>xe "</w:instrText>
      </w:r>
      <w:r w:rsidRPr="00EC7687">
        <w:instrText>DRCTR305</w:instrText>
      </w:r>
      <w:r>
        <w:instrText>"</w:instrText>
      </w:r>
      <w:r w:rsidR="00641926">
        <w:fldChar w:fldCharType="end"/>
      </w:r>
      <w:r>
        <w:tab/>
      </w:r>
      <w:r w:rsidRPr="00730DF0">
        <w:t>Did any of the money or goods go directly towards or to NAME? - religious organisation</w:t>
      </w:r>
      <w:r>
        <w:t>? Codes are: 00</w:t>
      </w:r>
      <w:r>
        <w:rPr>
          <w:szCs w:val="20"/>
        </w:rPr>
        <w:t>= No, 01= Yes</w:t>
      </w:r>
    </w:p>
    <w:p w:rsidR="002C3311" w:rsidRDefault="002C3311" w:rsidP="001069E0">
      <w:pPr>
        <w:ind w:left="1440" w:hanging="1440"/>
        <w:jc w:val="both"/>
      </w:pPr>
      <w:r w:rsidRPr="00730DF0">
        <w:t>DRCTR306</w:t>
      </w:r>
      <w:r w:rsidR="00641926">
        <w:fldChar w:fldCharType="begin"/>
      </w:r>
      <w:r>
        <w:instrText>xe "</w:instrText>
      </w:r>
      <w:r w:rsidRPr="00EC7687">
        <w:instrText>DRCTR306</w:instrText>
      </w:r>
      <w:r>
        <w:instrText>"</w:instrText>
      </w:r>
      <w:r w:rsidR="00641926">
        <w:fldChar w:fldCharType="end"/>
      </w:r>
      <w:r>
        <w:tab/>
      </w:r>
      <w:r w:rsidRPr="00730DF0">
        <w:t xml:space="preserve">Did any of the money or goods go directly towards or to NAME? - charity </w:t>
      </w:r>
      <w:r w:rsidR="00346982">
        <w:t>&gt;SECTION &lt;yls:roundThreeStudySection&gt; &lt;yls:studySectionGroups&gt;</w:t>
      </w:r>
      <w:r w:rsidR="00346982">
        <w:tab/>
      </w:r>
      <w:r w:rsidRPr="00730DF0">
        <w:t>/NGOs</w:t>
      </w:r>
      <w:r>
        <w:t>? Codes are: 00</w:t>
      </w:r>
      <w:r>
        <w:rPr>
          <w:szCs w:val="20"/>
        </w:rPr>
        <w:t>= No, 01= Yes</w:t>
      </w:r>
    </w:p>
    <w:p w:rsidR="002C3311" w:rsidRPr="00730DF0" w:rsidRDefault="002C3311" w:rsidP="001069E0">
      <w:pPr>
        <w:ind w:left="1440" w:hanging="1440"/>
        <w:jc w:val="both"/>
      </w:pPr>
      <w:r w:rsidRPr="00730DF0">
        <w:t>DRCTR307</w:t>
      </w:r>
      <w:r w:rsidR="00641926">
        <w:fldChar w:fldCharType="begin"/>
      </w:r>
      <w:r>
        <w:instrText>xe "</w:instrText>
      </w:r>
      <w:r w:rsidRPr="00EC7687">
        <w:instrText>DRCTR307</w:instrText>
      </w:r>
      <w:r>
        <w:instrText>"</w:instrText>
      </w:r>
      <w:r w:rsidR="00641926">
        <w:fldChar w:fldCharType="end"/>
      </w:r>
      <w:r>
        <w:tab/>
      </w:r>
      <w:r w:rsidRPr="00730DF0">
        <w:t xml:space="preserve">Did any of the money or goods go directly towards or to NAME? - other transfers from </w:t>
      </w:r>
      <w:r w:rsidR="00346982">
        <w:t>&gt;SECTION &lt;yls:roundThreeStudySection&gt; &lt;yls:studySectionGroups&gt;</w:t>
      </w:r>
      <w:r w:rsidR="00346982">
        <w:tab/>
      </w:r>
      <w:r w:rsidRPr="00730DF0">
        <w:t xml:space="preserve"> or organisations</w:t>
      </w:r>
      <w:r>
        <w:t>? Codes are: 00</w:t>
      </w:r>
      <w:r>
        <w:rPr>
          <w:szCs w:val="20"/>
        </w:rPr>
        <w:t>= No, 01= Yes</w:t>
      </w:r>
    </w:p>
    <w:p w:rsidR="002C3311" w:rsidRDefault="002C3311" w:rsidP="001069E0">
      <w:pPr>
        <w:ind w:left="1440" w:hanging="1440"/>
        <w:jc w:val="both"/>
      </w:pPr>
      <w:r w:rsidRPr="00730DF0">
        <w:t>DRCTR308</w:t>
      </w:r>
      <w:r w:rsidR="00641926">
        <w:fldChar w:fldCharType="begin"/>
      </w:r>
      <w:r>
        <w:instrText>xe "</w:instrText>
      </w:r>
      <w:r w:rsidRPr="00EC7687">
        <w:instrText>DRCTR308</w:instrText>
      </w:r>
      <w:r>
        <w:instrText>"</w:instrText>
      </w:r>
      <w:r w:rsidR="00641926">
        <w:fldChar w:fldCharType="end"/>
      </w:r>
      <w:r>
        <w:tab/>
      </w:r>
      <w:r w:rsidRPr="00730DF0">
        <w:t>Did any of the money or goods go directly towards or to NAME? - individuals outside the household</w:t>
      </w:r>
      <w:r>
        <w:t>? Codes are: 00</w:t>
      </w:r>
      <w:r>
        <w:rPr>
          <w:szCs w:val="20"/>
        </w:rPr>
        <w:t>= No, 01= Yes</w:t>
      </w:r>
    </w:p>
    <w:p w:rsidR="002C3311" w:rsidRDefault="002C3311" w:rsidP="001069E0">
      <w:pPr>
        <w:ind w:left="1440" w:hanging="1440"/>
        <w:jc w:val="both"/>
      </w:pPr>
      <w:r w:rsidRPr="00730DF0">
        <w:t>DRCTR309</w:t>
      </w:r>
      <w:r w:rsidR="00641926">
        <w:fldChar w:fldCharType="begin"/>
      </w:r>
      <w:r>
        <w:instrText>xe "</w:instrText>
      </w:r>
      <w:r w:rsidRPr="00EC7687">
        <w:instrText>DRCTR309</w:instrText>
      </w:r>
      <w:r>
        <w:instrText>"</w:instrText>
      </w:r>
      <w:r w:rsidR="00641926">
        <w:fldChar w:fldCharType="end"/>
      </w:r>
      <w:r>
        <w:tab/>
      </w:r>
      <w:r w:rsidRPr="00730DF0">
        <w:t xml:space="preserve">Did any of the money or goods go directly towards or to NAME? </w:t>
      </w:r>
      <w:r>
        <w:t>–</w:t>
      </w:r>
      <w:r w:rsidRPr="00730DF0">
        <w:t xml:space="preserve"> alimony</w:t>
      </w:r>
      <w:r>
        <w:t>? Codes are: 00</w:t>
      </w:r>
      <w:r>
        <w:rPr>
          <w:szCs w:val="20"/>
        </w:rPr>
        <w:t>= No, 01= Yes</w:t>
      </w:r>
    </w:p>
    <w:p w:rsidR="002C3311" w:rsidRPr="00730DF0" w:rsidRDefault="002C3311" w:rsidP="001069E0">
      <w:pPr>
        <w:ind w:left="1440" w:hanging="1440"/>
        <w:jc w:val="both"/>
      </w:pPr>
      <w:r w:rsidRPr="00730DF0">
        <w:t>DRCTR310</w:t>
      </w:r>
      <w:r w:rsidR="00641926">
        <w:fldChar w:fldCharType="begin"/>
      </w:r>
      <w:r>
        <w:instrText>xe "</w:instrText>
      </w:r>
      <w:r w:rsidRPr="00EC7687">
        <w:instrText>DRCTR310</w:instrText>
      </w:r>
      <w:r>
        <w:instrText>"</w:instrText>
      </w:r>
      <w:r w:rsidR="00641926">
        <w:fldChar w:fldCharType="end"/>
      </w:r>
      <w:r>
        <w:tab/>
      </w:r>
      <w:r w:rsidRPr="00730DF0">
        <w:t>Did any of the money or goods go directly towards or to NAME? - other transfers and remittances</w:t>
      </w:r>
      <w:r>
        <w:t>? Codes are: 00</w:t>
      </w:r>
      <w:r>
        <w:rPr>
          <w:szCs w:val="20"/>
        </w:rPr>
        <w:t>= No, 01= Yes</w:t>
      </w:r>
    </w:p>
    <w:p w:rsidR="002C3311" w:rsidRPr="00730DF0" w:rsidRDefault="002C3311" w:rsidP="001069E0">
      <w:pPr>
        <w:ind w:left="1440" w:hanging="1440"/>
        <w:jc w:val="both"/>
      </w:pPr>
      <w:r w:rsidRPr="00730DF0">
        <w:t>DRCTR311</w:t>
      </w:r>
      <w:r w:rsidR="00641926">
        <w:fldChar w:fldCharType="begin"/>
      </w:r>
      <w:r>
        <w:instrText>xe "</w:instrText>
      </w:r>
      <w:r w:rsidRPr="00EC7687">
        <w:instrText>DRCTR311</w:instrText>
      </w:r>
      <w:r>
        <w:instrText>"</w:instrText>
      </w:r>
      <w:r w:rsidR="00641926">
        <w:fldChar w:fldCharType="end"/>
      </w:r>
      <w:r>
        <w:tab/>
      </w:r>
      <w:r w:rsidRPr="00730DF0">
        <w:t>Did any of the money or goods go directly towards or to NAME? - interest from savings</w:t>
      </w:r>
      <w:r>
        <w:t>? Codes are: 00</w:t>
      </w:r>
      <w:r>
        <w:rPr>
          <w:szCs w:val="20"/>
        </w:rPr>
        <w:t>= No, 01= Yes</w:t>
      </w:r>
    </w:p>
    <w:p w:rsidR="002C3311" w:rsidRDefault="002C3311" w:rsidP="001069E0">
      <w:pPr>
        <w:ind w:left="1440" w:hanging="1440"/>
        <w:jc w:val="both"/>
      </w:pPr>
      <w:r w:rsidRPr="00730DF0">
        <w:t>DRCTR312</w:t>
      </w:r>
      <w:r w:rsidR="00641926">
        <w:fldChar w:fldCharType="begin"/>
      </w:r>
      <w:r>
        <w:instrText>xe "</w:instrText>
      </w:r>
      <w:r w:rsidRPr="00EC7687">
        <w:instrText>DRCTR312</w:instrText>
      </w:r>
      <w:r>
        <w:instrText>"</w:instrText>
      </w:r>
      <w:r w:rsidR="00641926">
        <w:fldChar w:fldCharType="end"/>
      </w:r>
      <w:r>
        <w:tab/>
      </w:r>
      <w:r w:rsidRPr="00730DF0">
        <w:t>Did any of the money or goods go directly towards or to NAME? - rent from property or other assets</w:t>
      </w:r>
      <w:r>
        <w:t>? Codes are: 00</w:t>
      </w:r>
      <w:r>
        <w:rPr>
          <w:szCs w:val="20"/>
        </w:rPr>
        <w:t>= No, 01= Yes</w:t>
      </w:r>
    </w:p>
    <w:p w:rsidR="002C3311" w:rsidRPr="000708C8" w:rsidRDefault="002C3311" w:rsidP="001069E0">
      <w:pPr>
        <w:ind w:left="1440" w:hanging="1440"/>
        <w:jc w:val="both"/>
      </w:pPr>
      <w:r w:rsidRPr="000708C8">
        <w:t>DRCTR313</w:t>
      </w:r>
      <w:r w:rsidR="00641926">
        <w:fldChar w:fldCharType="begin"/>
      </w:r>
      <w:r>
        <w:instrText>xe "</w:instrText>
      </w:r>
      <w:r w:rsidRPr="00EC7687">
        <w:instrText>DRCTR313</w:instrText>
      </w:r>
      <w:r>
        <w:instrText>"</w:instrText>
      </w:r>
      <w:r w:rsidR="00641926">
        <w:fldChar w:fldCharType="end"/>
      </w:r>
      <w:r>
        <w:tab/>
      </w:r>
      <w:r w:rsidRPr="000708C8">
        <w:t>Did any of the money or goods go directly towards or to NAME? - household members who have temporarily migrated</w:t>
      </w:r>
      <w:r>
        <w:t>? Codes are: 00</w:t>
      </w:r>
      <w:r>
        <w:rPr>
          <w:szCs w:val="20"/>
        </w:rPr>
        <w:t>= No, 01= Yes</w:t>
      </w:r>
    </w:p>
    <w:p w:rsidR="002C3311" w:rsidRDefault="002C3311" w:rsidP="001069E0">
      <w:pPr>
        <w:ind w:left="1440" w:hanging="1440"/>
        <w:jc w:val="both"/>
      </w:pPr>
      <w:r w:rsidRPr="000708C8">
        <w:t>ETSUPPR3</w:t>
      </w:r>
      <w:r w:rsidR="00641926">
        <w:fldChar w:fldCharType="begin"/>
      </w:r>
      <w:r>
        <w:instrText>xe "</w:instrText>
      </w:r>
      <w:r w:rsidRPr="00EC7687">
        <w:instrText>ETSUPPR3</w:instrText>
      </w:r>
      <w:r>
        <w:instrText>"</w:instrText>
      </w:r>
      <w:r w:rsidR="00641926">
        <w:fldChar w:fldCharType="end"/>
      </w:r>
      <w:r>
        <w:tab/>
      </w:r>
      <w:r w:rsidRPr="000708C8">
        <w:t>Has your household received support or assistance through programmes provided by NGOs or GOs since our last visit?</w:t>
      </w:r>
      <w:r w:rsidRPr="006B4A9A">
        <w:t xml:space="preserve"> </w:t>
      </w:r>
      <w:r>
        <w:t>Codes are: 00</w:t>
      </w:r>
      <w:r>
        <w:rPr>
          <w:szCs w:val="20"/>
        </w:rPr>
        <w:t>= No, 01= Yes</w:t>
      </w:r>
    </w:p>
    <w:p w:rsidR="002C3311" w:rsidRPr="00792E98" w:rsidRDefault="002C3311" w:rsidP="001069E0">
      <w:pPr>
        <w:ind w:left="1440" w:hanging="1440"/>
        <w:jc w:val="both"/>
      </w:pPr>
      <w:r w:rsidRPr="00792E98">
        <w:t>VNPRHSER3</w:t>
      </w:r>
      <w:r w:rsidR="00641926">
        <w:fldChar w:fldCharType="begin"/>
      </w:r>
      <w:r>
        <w:instrText>xe "</w:instrText>
      </w:r>
      <w:r w:rsidRPr="00EC7687">
        <w:instrText>VNPRHSER3</w:instrText>
      </w:r>
      <w:r>
        <w:instrText>"</w:instrText>
      </w:r>
      <w:r w:rsidR="00641926">
        <w:fldChar w:fldCharType="end"/>
      </w:r>
      <w:r>
        <w:tab/>
      </w:r>
      <w:r w:rsidRPr="00792E98">
        <w:t xml:space="preserve">Is household included in list of poor households created by Commune Committee on the MOLISA criteria for Hunger </w:t>
      </w:r>
      <w:r>
        <w:t>Eradication &amp; Poverty Reduction</w:t>
      </w:r>
      <w:r w:rsidRPr="006B4A9A">
        <w:t xml:space="preserve"> </w:t>
      </w:r>
      <w:r>
        <w:t>? Codes are: 00</w:t>
      </w:r>
      <w:r>
        <w:rPr>
          <w:szCs w:val="20"/>
        </w:rPr>
        <w:t>= No, 01= Yes</w:t>
      </w:r>
    </w:p>
    <w:p w:rsidR="002C3311" w:rsidRPr="003712FC" w:rsidRDefault="002C3311" w:rsidP="006B4A9A">
      <w:pPr>
        <w:ind w:left="1440" w:hanging="1440"/>
        <w:jc w:val="both"/>
      </w:pPr>
      <w:r w:rsidRPr="003712FC">
        <w:t>BRWLNR3</w:t>
      </w:r>
      <w:r w:rsidR="00641926">
        <w:fldChar w:fldCharType="begin"/>
      </w:r>
      <w:r>
        <w:instrText>xe "</w:instrText>
      </w:r>
      <w:r w:rsidRPr="00EC7687">
        <w:instrText>BRWLNR3</w:instrText>
      </w:r>
      <w:r>
        <w:instrText>"</w:instrText>
      </w:r>
      <w:r w:rsidR="00641926">
        <w:fldChar w:fldCharType="end"/>
      </w:r>
      <w:r>
        <w:tab/>
      </w:r>
      <w:r w:rsidRPr="003712FC">
        <w:t xml:space="preserve">Has your household taken out </w:t>
      </w:r>
      <w:r>
        <w:t>any loans in the last 12 months? Codes are: 00</w:t>
      </w:r>
      <w:r>
        <w:rPr>
          <w:szCs w:val="20"/>
        </w:rPr>
        <w:t>= No, 01= Yes</w:t>
      </w:r>
    </w:p>
    <w:p w:rsidR="002C3311" w:rsidRDefault="002C3311" w:rsidP="001069E0">
      <w:pPr>
        <w:jc w:val="both"/>
      </w:pPr>
      <w:r w:rsidRPr="000C0B5F">
        <w:t>NOBWLNR3</w:t>
      </w:r>
      <w:r w:rsidR="00641926">
        <w:fldChar w:fldCharType="begin"/>
      </w:r>
      <w:r>
        <w:instrText>xe "</w:instrText>
      </w:r>
      <w:r w:rsidRPr="00EC7687">
        <w:instrText>NOBWLNR3</w:instrText>
      </w:r>
      <w:r>
        <w:instrText>"</w:instrText>
      </w:r>
      <w:r w:rsidR="00641926">
        <w:fldChar w:fldCharType="end"/>
      </w:r>
      <w:r>
        <w:tab/>
      </w:r>
      <w:r w:rsidRPr="000C0B5F">
        <w:t>Why have your household not taken out any loans?</w:t>
      </w:r>
      <w:r w:rsidRPr="006B4A9A">
        <w:t xml:space="preserve"> </w:t>
      </w:r>
      <w:r>
        <w:t>Codes are:</w:t>
      </w:r>
    </w:p>
    <w:p w:rsidR="002C3311" w:rsidRDefault="002C3311" w:rsidP="006B4A9A">
      <w:pPr>
        <w:ind w:left="2160"/>
        <w:jc w:val="both"/>
      </w:pPr>
      <w:r>
        <w:t>01= Don`t need the money</w:t>
      </w:r>
    </w:p>
    <w:p w:rsidR="002C3311" w:rsidRDefault="002C3311" w:rsidP="006B4A9A">
      <w:pPr>
        <w:ind w:left="2160"/>
        <w:jc w:val="both"/>
      </w:pPr>
      <w:r>
        <w:t>02= Unable to get a loan</w:t>
      </w:r>
    </w:p>
    <w:p w:rsidR="002C3311" w:rsidRDefault="002C3311" w:rsidP="006B4A9A">
      <w:pPr>
        <w:ind w:left="2160"/>
        <w:jc w:val="both"/>
      </w:pPr>
      <w:r>
        <w:t>03= Loans are too expensive</w:t>
      </w:r>
    </w:p>
    <w:p w:rsidR="002C3311" w:rsidRDefault="002C3311" w:rsidP="006B4A9A">
      <w:pPr>
        <w:ind w:left="2160"/>
        <w:jc w:val="both"/>
      </w:pPr>
      <w:r>
        <w:t>04= Other (specify)</w:t>
      </w:r>
    </w:p>
    <w:p w:rsidR="002C3311" w:rsidRDefault="002C3311" w:rsidP="001069E0">
      <w:pPr>
        <w:jc w:val="both"/>
      </w:pPr>
      <w:r w:rsidRPr="00802C29">
        <w:t>WHLNR31</w:t>
      </w:r>
      <w:r w:rsidR="00641926">
        <w:fldChar w:fldCharType="begin"/>
      </w:r>
      <w:r>
        <w:instrText>xe "</w:instrText>
      </w:r>
      <w:r w:rsidRPr="00EC7687">
        <w:instrText>WHLNR31</w:instrText>
      </w:r>
      <w:r>
        <w:instrText>"</w:instrText>
      </w:r>
      <w:r w:rsidR="00641926">
        <w:fldChar w:fldCharType="end"/>
      </w:r>
      <w:r>
        <w:t>,</w:t>
      </w:r>
      <w:r w:rsidRPr="006B4A9A">
        <w:t xml:space="preserve"> </w:t>
      </w:r>
      <w:r w:rsidRPr="001F4F71">
        <w:t>WHLNR32</w:t>
      </w:r>
      <w:r w:rsidR="00641926">
        <w:fldChar w:fldCharType="begin"/>
      </w:r>
      <w:r>
        <w:instrText>xe "</w:instrText>
      </w:r>
      <w:r w:rsidRPr="00EC7687">
        <w:instrText>WHLNR32</w:instrText>
      </w:r>
      <w:r>
        <w:instrText>"</w:instrText>
      </w:r>
      <w:r w:rsidR="00641926">
        <w:fldChar w:fldCharType="end"/>
      </w:r>
      <w:r>
        <w:t>, WHLNR33</w:t>
      </w:r>
      <w:r w:rsidR="00641926">
        <w:fldChar w:fldCharType="begin"/>
      </w:r>
      <w:r>
        <w:instrText>xe "</w:instrText>
      </w:r>
      <w:r w:rsidRPr="00EC7687">
        <w:instrText>WHLNR33</w:instrText>
      </w:r>
      <w:r>
        <w:instrText>"</w:instrText>
      </w:r>
      <w:r w:rsidR="00641926">
        <w:fldChar w:fldCharType="end"/>
      </w:r>
    </w:p>
    <w:p w:rsidR="002C3311" w:rsidRDefault="002C3311" w:rsidP="001069E0">
      <w:pPr>
        <w:jc w:val="both"/>
      </w:pPr>
      <w:r>
        <w:tab/>
      </w:r>
      <w:r w:rsidRPr="00802C29">
        <w:t>What are the main reasons you have taken an informal loan?</w:t>
      </w:r>
      <w:r>
        <w:t xml:space="preserve"> Codes are:</w:t>
      </w:r>
    </w:p>
    <w:p w:rsidR="002C3311" w:rsidRDefault="002C3311" w:rsidP="006B4A9A">
      <w:pPr>
        <w:ind w:left="2160"/>
        <w:jc w:val="both"/>
      </w:pPr>
      <w:r>
        <w:t>01= Easy to be approved for loan</w:t>
      </w:r>
    </w:p>
    <w:p w:rsidR="002C3311" w:rsidRDefault="002C3311" w:rsidP="006B4A9A">
      <w:pPr>
        <w:ind w:left="2160"/>
        <w:jc w:val="both"/>
      </w:pPr>
      <w:r>
        <w:t>02= Mortgage not required</w:t>
      </w:r>
    </w:p>
    <w:p w:rsidR="002C3311" w:rsidRDefault="002C3311" w:rsidP="006B4A9A">
      <w:pPr>
        <w:ind w:left="2160"/>
        <w:jc w:val="both"/>
      </w:pPr>
      <w:r>
        <w:t>03= Low loan value</w:t>
      </w:r>
    </w:p>
    <w:p w:rsidR="002C3311" w:rsidRDefault="002C3311" w:rsidP="006B4A9A">
      <w:pPr>
        <w:ind w:left="2160"/>
        <w:jc w:val="both"/>
      </w:pPr>
      <w:r>
        <w:t>04= Do not know procedures for loans from formal sources</w:t>
      </w:r>
    </w:p>
    <w:p w:rsidR="002C3311" w:rsidRDefault="002C3311" w:rsidP="006B4A9A">
      <w:pPr>
        <w:ind w:left="2160"/>
        <w:jc w:val="both"/>
      </w:pPr>
      <w:r>
        <w:t>05= Formal loan procedures are too complicated</w:t>
      </w:r>
    </w:p>
    <w:p w:rsidR="002C3311" w:rsidRDefault="002C3311" w:rsidP="006B4A9A">
      <w:pPr>
        <w:ind w:left="2160"/>
        <w:jc w:val="both"/>
      </w:pPr>
      <w:r>
        <w:t>06= Interest rates for formal loans are too high</w:t>
      </w:r>
    </w:p>
    <w:p w:rsidR="002C3311" w:rsidRDefault="002C3311" w:rsidP="006B4A9A">
      <w:pPr>
        <w:ind w:left="2160"/>
        <w:jc w:val="both"/>
      </w:pPr>
      <w:r>
        <w:t>07= Term/tenure of loans from formal loan sources is not suitable</w:t>
      </w:r>
    </w:p>
    <w:p w:rsidR="002C3311" w:rsidRDefault="002C3311" w:rsidP="006B4A9A">
      <w:pPr>
        <w:ind w:left="2160"/>
        <w:jc w:val="both"/>
      </w:pPr>
      <w:r>
        <w:t>08= I can repay the loan with products</w:t>
      </w:r>
    </w:p>
    <w:p w:rsidR="002C3311" w:rsidRDefault="002C3311" w:rsidP="006B4A9A">
      <w:pPr>
        <w:ind w:left="2160"/>
        <w:jc w:val="both"/>
      </w:pPr>
      <w:r>
        <w:t>09= Bank branch is too far away for a formal loan</w:t>
      </w:r>
    </w:p>
    <w:p w:rsidR="002C3311" w:rsidRDefault="002C3311" w:rsidP="006B4A9A">
      <w:pPr>
        <w:ind w:left="2160"/>
        <w:jc w:val="both"/>
      </w:pPr>
      <w:r>
        <w:t>10= It is more confidential to borrow from informal sources</w:t>
      </w:r>
    </w:p>
    <w:p w:rsidR="002C3311" w:rsidRDefault="002C3311" w:rsidP="006B4A9A">
      <w:pPr>
        <w:ind w:left="2160"/>
        <w:jc w:val="both"/>
      </w:pPr>
      <w:r>
        <w:t>11= Other (specify)</w:t>
      </w:r>
    </w:p>
    <w:p w:rsidR="002C3311" w:rsidRDefault="002C3311" w:rsidP="001069E0">
      <w:pPr>
        <w:jc w:val="both"/>
      </w:pPr>
      <w:r w:rsidRPr="00894016">
        <w:t>SPWHLN1</w:t>
      </w:r>
      <w:r w:rsidR="00641926">
        <w:fldChar w:fldCharType="begin"/>
      </w:r>
      <w:r>
        <w:instrText>xe "</w:instrText>
      </w:r>
      <w:r w:rsidRPr="00EC7687">
        <w:instrText>SPWHLN1</w:instrText>
      </w:r>
      <w:r>
        <w:instrText>"</w:instrText>
      </w:r>
      <w:r w:rsidR="00641926">
        <w:fldChar w:fldCharType="end"/>
      </w:r>
      <w:r>
        <w:t xml:space="preserve">, </w:t>
      </w:r>
      <w:r w:rsidRPr="00894016">
        <w:t>SPWHLN2</w:t>
      </w:r>
      <w:r w:rsidR="00641926">
        <w:fldChar w:fldCharType="begin"/>
      </w:r>
      <w:r>
        <w:instrText>xe "</w:instrText>
      </w:r>
      <w:r w:rsidRPr="00EC7687">
        <w:instrText>SPWHLN2</w:instrText>
      </w:r>
      <w:r>
        <w:instrText>"</w:instrText>
      </w:r>
      <w:r w:rsidR="00641926">
        <w:fldChar w:fldCharType="end"/>
      </w:r>
      <w:r>
        <w:t xml:space="preserve">, </w:t>
      </w:r>
      <w:r w:rsidRPr="00894016">
        <w:t>SPWHLN3</w:t>
      </w:r>
      <w:r w:rsidR="00641926">
        <w:fldChar w:fldCharType="begin"/>
      </w:r>
      <w:r>
        <w:instrText>xe "</w:instrText>
      </w:r>
      <w:r w:rsidRPr="00EC7687">
        <w:instrText>SPWHLN3</w:instrText>
      </w:r>
      <w:r>
        <w:instrText>"</w:instrText>
      </w:r>
      <w:r w:rsidR="00641926">
        <w:fldChar w:fldCharType="end"/>
      </w:r>
    </w:p>
    <w:p w:rsidR="002C3311" w:rsidRPr="00894016" w:rsidRDefault="002C3311" w:rsidP="006B4A9A">
      <w:pPr>
        <w:ind w:left="720" w:firstLine="720"/>
        <w:jc w:val="both"/>
      </w:pPr>
      <w:r w:rsidRPr="00894016">
        <w:t>Specify reason for taking out informal loan</w:t>
      </w:r>
    </w:p>
    <w:p w:rsidR="002C3311" w:rsidRDefault="002C3311" w:rsidP="006B4A9A">
      <w:pPr>
        <w:ind w:left="1440" w:hanging="1440"/>
        <w:jc w:val="both"/>
      </w:pPr>
      <w:r w:rsidRPr="00C9598E">
        <w:t>CNSRTER3</w:t>
      </w:r>
      <w:r w:rsidR="00641926">
        <w:fldChar w:fldCharType="begin"/>
      </w:r>
      <w:r>
        <w:instrText>xe "</w:instrText>
      </w:r>
      <w:r w:rsidRPr="00EC7687">
        <w:instrText>CNSRTER3</w:instrText>
      </w:r>
      <w:r>
        <w:instrText>"</w:instrText>
      </w:r>
      <w:r w:rsidR="00641926">
        <w:fldChar w:fldCharType="end"/>
      </w:r>
      <w:r>
        <w:tab/>
      </w:r>
      <w:r w:rsidRPr="00C9598E">
        <w:t>For your formal loan do you have a concessionary interest rate?</w:t>
      </w:r>
      <w:r>
        <w:t xml:space="preserve"> Codes are: 0</w:t>
      </w:r>
      <w:r>
        <w:rPr>
          <w:szCs w:val="20"/>
        </w:rPr>
        <w:t>0= No, 01= Yes</w:t>
      </w:r>
    </w:p>
    <w:p w:rsidR="002C3311" w:rsidRDefault="002C3311" w:rsidP="006B4A9A">
      <w:pPr>
        <w:ind w:left="1440" w:hanging="1440"/>
        <w:jc w:val="both"/>
      </w:pPr>
      <w:r w:rsidRPr="00606F4D">
        <w:t>CLLTRLR3</w:t>
      </w:r>
      <w:r w:rsidR="00641926">
        <w:fldChar w:fldCharType="begin"/>
      </w:r>
      <w:r>
        <w:instrText>xe "</w:instrText>
      </w:r>
      <w:r w:rsidRPr="00EC7687">
        <w:instrText>CLLTRLR3</w:instrText>
      </w:r>
      <w:r>
        <w:instrText>"</w:instrText>
      </w:r>
      <w:r w:rsidR="00641926">
        <w:fldChar w:fldCharType="end"/>
      </w:r>
      <w:r>
        <w:tab/>
      </w:r>
      <w:r w:rsidRPr="00606F4D">
        <w:t>Do you have to put up any collateral for the loan?</w:t>
      </w:r>
      <w:r w:rsidRPr="006B4A9A">
        <w:t xml:space="preserve"> </w:t>
      </w:r>
      <w:r>
        <w:t>Codes are: 0</w:t>
      </w:r>
      <w:r>
        <w:rPr>
          <w:szCs w:val="20"/>
        </w:rPr>
        <w:t>0= No, 01= Yes</w:t>
      </w:r>
    </w:p>
    <w:p w:rsidR="002C3311" w:rsidRDefault="002C3311" w:rsidP="006B4A9A">
      <w:pPr>
        <w:ind w:left="1440" w:hanging="1440"/>
        <w:jc w:val="both"/>
      </w:pPr>
      <w:r w:rsidRPr="00F952E5">
        <w:t>ESYAPPR3</w:t>
      </w:r>
      <w:r w:rsidR="00641926">
        <w:fldChar w:fldCharType="begin"/>
      </w:r>
      <w:r>
        <w:instrText>xe "</w:instrText>
      </w:r>
      <w:r w:rsidRPr="00EC7687">
        <w:instrText>ESYAPPR3</w:instrText>
      </w:r>
      <w:r>
        <w:instrText>"</w:instrText>
      </w:r>
      <w:r w:rsidR="00641926">
        <w:fldChar w:fldCharType="end"/>
      </w:r>
      <w:r>
        <w:tab/>
      </w:r>
      <w:r w:rsidRPr="00F952E5">
        <w:t>Was it easy for your household to be approved for the formal loan?</w:t>
      </w:r>
      <w:r w:rsidRPr="006B4A9A">
        <w:t xml:space="preserve"> </w:t>
      </w:r>
      <w:r>
        <w:t>Codes are: 0</w:t>
      </w:r>
      <w:r>
        <w:rPr>
          <w:szCs w:val="20"/>
        </w:rPr>
        <w:t>0= No, 01= Yes</w:t>
      </w:r>
    </w:p>
    <w:p w:rsidR="002C3311" w:rsidRDefault="002C3311" w:rsidP="006B4A9A">
      <w:pPr>
        <w:ind w:left="1440" w:hanging="1440"/>
        <w:jc w:val="both"/>
      </w:pPr>
      <w:r w:rsidRPr="00834DE4">
        <w:t>DFFAPR31</w:t>
      </w:r>
      <w:r w:rsidR="00641926">
        <w:fldChar w:fldCharType="begin"/>
      </w:r>
      <w:r>
        <w:instrText>xe "</w:instrText>
      </w:r>
      <w:r w:rsidRPr="00EC7687">
        <w:instrText>DFFAPR31</w:instrText>
      </w:r>
      <w:r>
        <w:instrText>"</w:instrText>
      </w:r>
      <w:r w:rsidR="00641926">
        <w:fldChar w:fldCharType="end"/>
      </w:r>
      <w:r>
        <w:t xml:space="preserve">, </w:t>
      </w:r>
      <w:r w:rsidRPr="00081AAC">
        <w:t>DFFAPR32</w:t>
      </w:r>
      <w:r w:rsidR="00641926">
        <w:fldChar w:fldCharType="begin"/>
      </w:r>
      <w:r>
        <w:instrText>xe "</w:instrText>
      </w:r>
      <w:r w:rsidRPr="00EC7687">
        <w:instrText>DFFAPR32</w:instrText>
      </w:r>
      <w:r>
        <w:instrText>"</w:instrText>
      </w:r>
      <w:r w:rsidR="00641926">
        <w:fldChar w:fldCharType="end"/>
      </w:r>
    </w:p>
    <w:p w:rsidR="002C3311" w:rsidRDefault="002C3311" w:rsidP="006B4A9A">
      <w:pPr>
        <w:ind w:left="1440"/>
        <w:jc w:val="both"/>
      </w:pPr>
      <w:r w:rsidRPr="00834DE4">
        <w:t>Why was it difficult for your household to be approved for the formal loan?</w:t>
      </w:r>
      <w:r>
        <w:t xml:space="preserve"> Codes are:</w:t>
      </w:r>
    </w:p>
    <w:p w:rsidR="002C3311" w:rsidRDefault="002C3311" w:rsidP="006B4A9A">
      <w:pPr>
        <w:ind w:left="2160"/>
        <w:jc w:val="both"/>
      </w:pPr>
      <w:r>
        <w:t>01= Complicated procedures</w:t>
      </w:r>
    </w:p>
    <w:p w:rsidR="002C3311" w:rsidRDefault="002C3311" w:rsidP="006B4A9A">
      <w:pPr>
        <w:ind w:left="2160"/>
        <w:jc w:val="both"/>
      </w:pPr>
      <w:r>
        <w:t>02= Attitude of bank staff</w:t>
      </w:r>
    </w:p>
    <w:p w:rsidR="002C3311" w:rsidRDefault="002C3311" w:rsidP="006B4A9A">
      <w:pPr>
        <w:ind w:left="2160"/>
        <w:jc w:val="both"/>
      </w:pPr>
      <w:r>
        <w:t>03= Difficult to obtain poverty certificate from commune authority</w:t>
      </w:r>
    </w:p>
    <w:p w:rsidR="002C3311" w:rsidRDefault="002C3311" w:rsidP="006B4A9A">
      <w:pPr>
        <w:ind w:left="2160"/>
        <w:jc w:val="both"/>
      </w:pPr>
      <w:r>
        <w:t>04= Other (specify</w:t>
      </w:r>
      <w:r>
        <w:rPr>
          <w:szCs w:val="20"/>
        </w:rPr>
        <w:t>)</w:t>
      </w:r>
    </w:p>
    <w:p w:rsidR="002C3311" w:rsidRDefault="002C3311" w:rsidP="001069E0">
      <w:pPr>
        <w:jc w:val="both"/>
      </w:pPr>
      <w:r w:rsidRPr="00081AAC">
        <w:t>SPDFFAPR1</w:t>
      </w:r>
      <w:r w:rsidR="00641926">
        <w:fldChar w:fldCharType="begin"/>
      </w:r>
      <w:r>
        <w:instrText>xe "</w:instrText>
      </w:r>
      <w:r w:rsidRPr="00EC7687">
        <w:instrText>SPDFFAPR1</w:instrText>
      </w:r>
      <w:r>
        <w:instrText>"</w:instrText>
      </w:r>
      <w:r w:rsidR="00641926">
        <w:fldChar w:fldCharType="end"/>
      </w:r>
      <w:r>
        <w:t xml:space="preserve">, </w:t>
      </w:r>
      <w:r>
        <w:tab/>
      </w:r>
      <w:r w:rsidRPr="00081AAC">
        <w:t>SPDFFAPR2</w:t>
      </w:r>
      <w:r w:rsidR="00641926">
        <w:fldChar w:fldCharType="begin"/>
      </w:r>
      <w:r>
        <w:instrText>xe "</w:instrText>
      </w:r>
      <w:r w:rsidRPr="00EC7687">
        <w:instrText>SPDFFAPR2</w:instrText>
      </w:r>
      <w:r>
        <w:instrText>"</w:instrText>
      </w:r>
      <w:r w:rsidR="00641926">
        <w:fldChar w:fldCharType="end"/>
      </w:r>
    </w:p>
    <w:p w:rsidR="002C3311" w:rsidRPr="00081AAC" w:rsidRDefault="002C3311" w:rsidP="006B4A9A">
      <w:pPr>
        <w:ind w:left="720" w:firstLine="720"/>
        <w:jc w:val="both"/>
      </w:pPr>
      <w:r w:rsidRPr="00081AAC">
        <w:t>Specify why it was difficult to be approved for the formal loan</w:t>
      </w:r>
    </w:p>
    <w:p w:rsidR="002C3311" w:rsidRDefault="002C3311" w:rsidP="006B4A9A">
      <w:pPr>
        <w:ind w:left="1440" w:hanging="1440"/>
        <w:jc w:val="both"/>
      </w:pPr>
      <w:r w:rsidRPr="00FE3D87">
        <w:t>OREMITR3</w:t>
      </w:r>
      <w:r w:rsidR="00641926">
        <w:fldChar w:fldCharType="begin"/>
      </w:r>
      <w:r>
        <w:instrText>xe "</w:instrText>
      </w:r>
      <w:r w:rsidRPr="00EC7687">
        <w:instrText>OREMITR3</w:instrText>
      </w:r>
      <w:r>
        <w:instrText>"</w:instrText>
      </w:r>
      <w:r w:rsidR="00641926">
        <w:fldChar w:fldCharType="end"/>
      </w:r>
      <w:r>
        <w:tab/>
      </w:r>
      <w:r w:rsidRPr="00FE3D87">
        <w:t>During the last 12 months has any household member given money or goods to support individuals outside the household?</w:t>
      </w:r>
      <w:r>
        <w:t xml:space="preserve"> Codes are: 0</w:t>
      </w:r>
      <w:r>
        <w:rPr>
          <w:szCs w:val="20"/>
        </w:rPr>
        <w:t>0= No, 01= Yes</w:t>
      </w:r>
    </w:p>
    <w:p w:rsidR="002C3311" w:rsidRPr="002A2CA2" w:rsidRDefault="002C3311" w:rsidP="001069E0">
      <w:pPr>
        <w:jc w:val="both"/>
        <w:rPr>
          <w:szCs w:val="18"/>
        </w:rPr>
      </w:pPr>
      <w:r w:rsidRPr="00F77E4A">
        <w:rPr>
          <w:szCs w:val="18"/>
        </w:rPr>
        <w:t>DEBTR3</w:t>
      </w:r>
      <w:r w:rsidR="00641926">
        <w:rPr>
          <w:szCs w:val="18"/>
        </w:rPr>
        <w:fldChar w:fldCharType="begin"/>
      </w:r>
      <w:r>
        <w:instrText>xe "</w:instrText>
      </w:r>
      <w:r w:rsidRPr="00EC7687">
        <w:rPr>
          <w:szCs w:val="18"/>
        </w:rPr>
        <w:instrText>DEBTR3</w:instrText>
      </w:r>
      <w:r>
        <w:instrText>"</w:instrText>
      </w:r>
      <w:r w:rsidR="00641926">
        <w:rPr>
          <w:szCs w:val="18"/>
        </w:rPr>
        <w:fldChar w:fldCharType="end"/>
      </w:r>
      <w:r>
        <w:rPr>
          <w:szCs w:val="18"/>
        </w:rPr>
        <w:tab/>
      </w:r>
      <w:r w:rsidRPr="002A2CA2">
        <w:rPr>
          <w:szCs w:val="18"/>
        </w:rPr>
        <w:t>Do you have any serious debts?</w:t>
      </w:r>
      <w:r w:rsidRPr="006B4A9A">
        <w:t xml:space="preserve"> </w:t>
      </w:r>
      <w:r>
        <w:t>Codes are: 0</w:t>
      </w:r>
      <w:r>
        <w:rPr>
          <w:szCs w:val="20"/>
        </w:rPr>
        <w:t>0= No, 01= Yes</w:t>
      </w:r>
    </w:p>
    <w:p w:rsidR="002C3311" w:rsidRDefault="002C3311" w:rsidP="001069E0">
      <w:pPr>
        <w:jc w:val="both"/>
      </w:pPr>
      <w:r w:rsidRPr="007515F3">
        <w:t>PLANR301</w:t>
      </w:r>
      <w:r w:rsidR="00641926">
        <w:fldChar w:fldCharType="begin"/>
      </w:r>
      <w:r>
        <w:instrText>xe "</w:instrText>
      </w:r>
      <w:r w:rsidRPr="00EC7687">
        <w:instrText>PLANR301</w:instrText>
      </w:r>
      <w:r>
        <w:instrText>"</w:instrText>
      </w:r>
      <w:r w:rsidR="00641926">
        <w:fldChar w:fldCharType="end"/>
      </w:r>
      <w:r>
        <w:t xml:space="preserve">, </w:t>
      </w:r>
      <w:r w:rsidRPr="00AC27C6">
        <w:t>PLANR302</w:t>
      </w:r>
      <w:r w:rsidR="00641926">
        <w:fldChar w:fldCharType="begin"/>
      </w:r>
      <w:r>
        <w:instrText>xe "</w:instrText>
      </w:r>
      <w:r w:rsidRPr="00EC7687">
        <w:instrText>PLANR302</w:instrText>
      </w:r>
      <w:r>
        <w:instrText>"</w:instrText>
      </w:r>
      <w:r w:rsidR="00641926">
        <w:fldChar w:fldCharType="end"/>
      </w:r>
      <w:r>
        <w:t xml:space="preserve">, </w:t>
      </w:r>
      <w:r w:rsidRPr="00AC27C6">
        <w:t>PLANR303</w:t>
      </w:r>
      <w:r w:rsidR="00641926">
        <w:fldChar w:fldCharType="begin"/>
      </w:r>
      <w:r>
        <w:instrText>xe "</w:instrText>
      </w:r>
      <w:r w:rsidRPr="00EC7687">
        <w:instrText>PLANR303</w:instrText>
      </w:r>
      <w:r>
        <w:instrText>"</w:instrText>
      </w:r>
      <w:r w:rsidR="00641926">
        <w:fldChar w:fldCharType="end"/>
      </w:r>
    </w:p>
    <w:p w:rsidR="002C3311" w:rsidRDefault="002C3311" w:rsidP="001069E0">
      <w:pPr>
        <w:jc w:val="both"/>
      </w:pPr>
      <w:r>
        <w:tab/>
      </w:r>
      <w:r>
        <w:tab/>
      </w:r>
      <w:r w:rsidRPr="007515F3">
        <w:t>What would you do in case of hard times?</w:t>
      </w:r>
      <w:r>
        <w:t xml:space="preserve"> Codes are:</w:t>
      </w:r>
    </w:p>
    <w:p w:rsidR="002C3311" w:rsidRDefault="002C3311" w:rsidP="006B4A9A">
      <w:pPr>
        <w:ind w:left="2160"/>
        <w:jc w:val="both"/>
      </w:pPr>
      <w:r>
        <w:t>01= Nothing haven`t thought about it</w:t>
      </w:r>
    </w:p>
    <w:p w:rsidR="002C3311" w:rsidRDefault="002C3311" w:rsidP="006B4A9A">
      <w:pPr>
        <w:ind w:left="2160"/>
        <w:jc w:val="both"/>
      </w:pPr>
      <w:r>
        <w:t>02= Ask relatives for help</w:t>
      </w:r>
    </w:p>
    <w:p w:rsidR="002C3311" w:rsidRDefault="002C3311" w:rsidP="006B4A9A">
      <w:pPr>
        <w:ind w:left="2160"/>
        <w:jc w:val="both"/>
      </w:pPr>
      <w:r>
        <w:t>03= Ask friends/neighbours for help</w:t>
      </w:r>
    </w:p>
    <w:p w:rsidR="002C3311" w:rsidRDefault="002C3311" w:rsidP="006B4A9A">
      <w:pPr>
        <w:ind w:left="2160"/>
        <w:jc w:val="both"/>
      </w:pPr>
      <w:r>
        <w:t>04= Look for work</w:t>
      </w:r>
    </w:p>
    <w:p w:rsidR="002C3311" w:rsidRDefault="002C3311" w:rsidP="006B4A9A">
      <w:pPr>
        <w:ind w:left="2160"/>
        <w:jc w:val="both"/>
      </w:pPr>
      <w:r>
        <w:t>05= Use of formal savings</w:t>
      </w:r>
    </w:p>
    <w:p w:rsidR="002C3311" w:rsidRDefault="002C3311" w:rsidP="006B4A9A">
      <w:pPr>
        <w:ind w:left="2160"/>
        <w:jc w:val="both"/>
      </w:pPr>
      <w:r>
        <w:t>06= Use of informal savings</w:t>
      </w:r>
    </w:p>
    <w:p w:rsidR="002C3311" w:rsidRDefault="002C3311" w:rsidP="006B4A9A">
      <w:pPr>
        <w:ind w:left="2160"/>
        <w:jc w:val="both"/>
      </w:pPr>
      <w:r>
        <w:t>07= Ask for credit or loan from the bank</w:t>
      </w:r>
    </w:p>
    <w:p w:rsidR="002C3311" w:rsidRDefault="002C3311" w:rsidP="006B4A9A">
      <w:pPr>
        <w:ind w:left="2160"/>
        <w:jc w:val="both"/>
      </w:pPr>
      <w:r>
        <w:t>08= Borrow from money lender,</w:t>
      </w:r>
    </w:p>
    <w:p w:rsidR="002C3311" w:rsidRDefault="002C3311" w:rsidP="006B4A9A">
      <w:pPr>
        <w:ind w:left="2160"/>
        <w:jc w:val="both"/>
      </w:pPr>
      <w:r>
        <w:t>09= Get credit from informal loan system</w:t>
      </w:r>
    </w:p>
    <w:p w:rsidR="002C3311" w:rsidRDefault="002C3311" w:rsidP="006B4A9A">
      <w:pPr>
        <w:ind w:left="2160"/>
        <w:jc w:val="both"/>
      </w:pPr>
      <w:r>
        <w:t>10= Migrate to another part of the country</w:t>
      </w:r>
    </w:p>
    <w:p w:rsidR="002C3311" w:rsidRDefault="002C3311" w:rsidP="006B4A9A">
      <w:pPr>
        <w:ind w:left="2160"/>
        <w:jc w:val="both"/>
      </w:pPr>
      <w:r>
        <w:t>11= Make use of the Good for Work Programme</w:t>
      </w:r>
    </w:p>
    <w:p w:rsidR="002C3311" w:rsidRDefault="002C3311" w:rsidP="006B4A9A">
      <w:pPr>
        <w:ind w:left="2160"/>
        <w:jc w:val="both"/>
      </w:pPr>
      <w:r>
        <w:t>12= Work longer hours</w:t>
      </w:r>
    </w:p>
    <w:p w:rsidR="002C3311" w:rsidRDefault="002C3311" w:rsidP="006B4A9A">
      <w:pPr>
        <w:ind w:left="2160"/>
        <w:jc w:val="both"/>
      </w:pPr>
      <w:r>
        <w:t>13= Send children to work</w:t>
      </w:r>
    </w:p>
    <w:p w:rsidR="002C3311" w:rsidRDefault="002C3311" w:rsidP="006B4A9A">
      <w:pPr>
        <w:ind w:left="2160"/>
        <w:jc w:val="both"/>
      </w:pPr>
      <w:r>
        <w:t>14= Take children out of school</w:t>
      </w:r>
    </w:p>
    <w:p w:rsidR="002C3311" w:rsidRDefault="002C3311" w:rsidP="006B4A9A">
      <w:pPr>
        <w:ind w:left="2160"/>
        <w:jc w:val="both"/>
      </w:pPr>
      <w:r>
        <w:t>15= Emigrate to another country</w:t>
      </w:r>
    </w:p>
    <w:p w:rsidR="002C3311" w:rsidRDefault="002C3311" w:rsidP="006B4A9A">
      <w:pPr>
        <w:ind w:left="2160"/>
        <w:jc w:val="both"/>
      </w:pPr>
      <w:r>
        <w:t>16= Faith/pray to God/ Allah</w:t>
      </w:r>
    </w:p>
    <w:p w:rsidR="002C3311" w:rsidRDefault="002C3311" w:rsidP="006B4A9A">
      <w:pPr>
        <w:ind w:left="2160"/>
        <w:jc w:val="both"/>
      </w:pPr>
      <w:r>
        <w:t>17= Sell properties or assets</w:t>
      </w:r>
    </w:p>
    <w:p w:rsidR="002C3311" w:rsidRDefault="002C3311" w:rsidP="006B4A9A">
      <w:pPr>
        <w:ind w:left="2160"/>
        <w:jc w:val="both"/>
      </w:pPr>
      <w:r>
        <w:t>18= Mortgage assets</w:t>
      </w:r>
    </w:p>
    <w:p w:rsidR="002C3311" w:rsidRDefault="002C3311" w:rsidP="006B4A9A">
      <w:pPr>
        <w:ind w:left="2160"/>
        <w:jc w:val="both"/>
      </w:pPr>
      <w:r>
        <w:t>19= Borrow from farmers</w:t>
      </w:r>
    </w:p>
    <w:p w:rsidR="002C3311" w:rsidRDefault="002C3311" w:rsidP="006B4A9A">
      <w:pPr>
        <w:ind w:left="2160"/>
        <w:jc w:val="both"/>
      </w:pPr>
      <w:r>
        <w:t>20= Other (specify)</w:t>
      </w:r>
    </w:p>
    <w:p w:rsidR="002C3311" w:rsidRDefault="002C3311" w:rsidP="006B4A9A">
      <w:pPr>
        <w:ind w:left="2160"/>
        <w:jc w:val="both"/>
      </w:pPr>
      <w:r>
        <w:t>21= Borrow from neighbours</w:t>
      </w:r>
    </w:p>
    <w:p w:rsidR="002C3311" w:rsidRDefault="002C3311" w:rsidP="006B4A9A">
      <w:pPr>
        <w:ind w:left="2160"/>
        <w:jc w:val="both"/>
      </w:pPr>
      <w:r>
        <w:t>22= Borrow from family</w:t>
      </w:r>
    </w:p>
    <w:p w:rsidR="002C3311" w:rsidRDefault="002C3311" w:rsidP="006B4A9A">
      <w:pPr>
        <w:ind w:left="2160"/>
        <w:jc w:val="both"/>
      </w:pPr>
      <w:r>
        <w:t>30= Sell my animals</w:t>
      </w:r>
    </w:p>
    <w:p w:rsidR="002C3311" w:rsidRDefault="002C3311" w:rsidP="006B4A9A">
      <w:pPr>
        <w:ind w:left="2160"/>
        <w:jc w:val="both"/>
      </w:pPr>
      <w:r>
        <w:t>31= Return to my home town</w:t>
      </w:r>
    </w:p>
    <w:p w:rsidR="002C3311" w:rsidRDefault="002C3311" w:rsidP="006B4A9A">
      <w:pPr>
        <w:ind w:left="2160"/>
        <w:jc w:val="both"/>
      </w:pPr>
      <w:r>
        <w:t>33= Leave/move-in with my family</w:t>
      </w:r>
    </w:p>
    <w:p w:rsidR="002C3311" w:rsidRDefault="002C3311" w:rsidP="006B4A9A">
      <w:pPr>
        <w:ind w:left="2160"/>
        <w:jc w:val="both"/>
      </w:pPr>
      <w:r>
        <w:t>34= Use savings</w:t>
      </w:r>
    </w:p>
    <w:p w:rsidR="002C3311" w:rsidRDefault="002C3311" w:rsidP="006B4A9A">
      <w:pPr>
        <w:ind w:left="2160"/>
        <w:jc w:val="both"/>
      </w:pPr>
      <w:r>
        <w:t>35= Ask for help from government/authority</w:t>
      </w:r>
    </w:p>
    <w:p w:rsidR="002C3311" w:rsidRDefault="002C3311" w:rsidP="006B4A9A">
      <w:pPr>
        <w:ind w:left="2160"/>
        <w:jc w:val="both"/>
      </w:pPr>
      <w:r>
        <w:t>37= Start own business</w:t>
      </w:r>
    </w:p>
    <w:p w:rsidR="002C3311" w:rsidRDefault="002C3311" w:rsidP="001069E0">
      <w:pPr>
        <w:jc w:val="both"/>
      </w:pPr>
      <w:r w:rsidRPr="00AC27C6">
        <w:t>SPPLAN01</w:t>
      </w:r>
      <w:r w:rsidR="00641926">
        <w:fldChar w:fldCharType="begin"/>
      </w:r>
      <w:r>
        <w:instrText>xe "</w:instrText>
      </w:r>
      <w:r w:rsidRPr="00EC7687">
        <w:instrText>SPPLAN01</w:instrText>
      </w:r>
      <w:r>
        <w:instrText>"</w:instrText>
      </w:r>
      <w:r w:rsidR="00641926">
        <w:fldChar w:fldCharType="end"/>
      </w:r>
      <w:r>
        <w:t xml:space="preserve">, </w:t>
      </w:r>
      <w:r w:rsidRPr="00AC27C6">
        <w:t>SPPLAN02</w:t>
      </w:r>
      <w:r w:rsidR="00641926">
        <w:fldChar w:fldCharType="begin"/>
      </w:r>
      <w:r>
        <w:instrText>xe "</w:instrText>
      </w:r>
      <w:r w:rsidRPr="00EC7687">
        <w:instrText>SPPLAN02</w:instrText>
      </w:r>
      <w:r>
        <w:instrText>"</w:instrText>
      </w:r>
      <w:r w:rsidR="00641926">
        <w:fldChar w:fldCharType="end"/>
      </w:r>
      <w:r>
        <w:t>, SPPLAN03</w:t>
      </w:r>
      <w:r w:rsidR="00641926">
        <w:fldChar w:fldCharType="begin"/>
      </w:r>
      <w:r>
        <w:instrText>xe "</w:instrText>
      </w:r>
      <w:r w:rsidRPr="00EC7687">
        <w:instrText>SPPLAN03</w:instrText>
      </w:r>
      <w:r>
        <w:instrText>"</w:instrText>
      </w:r>
      <w:r w:rsidR="00641926">
        <w:fldChar w:fldCharType="end"/>
      </w:r>
    </w:p>
    <w:p w:rsidR="002C3311" w:rsidRDefault="002C3311" w:rsidP="001069E0">
      <w:pPr>
        <w:jc w:val="both"/>
      </w:pPr>
      <w:r>
        <w:tab/>
      </w:r>
      <w:r>
        <w:tab/>
      </w:r>
      <w:r w:rsidRPr="00AC27C6">
        <w:t>Specify action in case of hard times</w:t>
      </w:r>
    </w:p>
    <w:p w:rsidR="002C3311" w:rsidRDefault="002C3311" w:rsidP="001069E0">
      <w:pPr>
        <w:ind w:left="1440" w:hanging="1440"/>
        <w:jc w:val="both"/>
      </w:pPr>
      <w:r w:rsidRPr="00493DE6">
        <w:t>RAISER3</w:t>
      </w:r>
      <w:r w:rsidR="00641926">
        <w:fldChar w:fldCharType="begin"/>
      </w:r>
      <w:r>
        <w:instrText>xe "</w:instrText>
      </w:r>
      <w:r w:rsidRPr="00EC7687">
        <w:instrText>RAISER3</w:instrText>
      </w:r>
      <w:r>
        <w:instrText>"</w:instrText>
      </w:r>
      <w:r w:rsidR="00641926">
        <w:fldChar w:fldCharType="end"/>
      </w:r>
      <w:r>
        <w:tab/>
      </w:r>
      <w:r w:rsidRPr="00493DE6">
        <w:t>Would your household be able to raise 300,000 VND in one week if you needed it?</w:t>
      </w:r>
      <w:r>
        <w:t xml:space="preserve"> Codes are:</w:t>
      </w:r>
      <w:r>
        <w:tab/>
      </w:r>
    </w:p>
    <w:p w:rsidR="002C3311" w:rsidRDefault="002C3311" w:rsidP="006B4A9A">
      <w:pPr>
        <w:ind w:left="2160"/>
        <w:jc w:val="both"/>
      </w:pPr>
      <w:r>
        <w:t>01= Yes, very easily</w:t>
      </w:r>
    </w:p>
    <w:p w:rsidR="002C3311" w:rsidRDefault="002C3311" w:rsidP="006B4A9A">
      <w:pPr>
        <w:ind w:left="2160"/>
        <w:jc w:val="both"/>
      </w:pPr>
      <w:r>
        <w:t>02= Probably</w:t>
      </w:r>
    </w:p>
    <w:p w:rsidR="002C3311" w:rsidRDefault="002C3311" w:rsidP="006B4A9A">
      <w:pPr>
        <w:ind w:left="2160"/>
        <w:jc w:val="both"/>
      </w:pPr>
      <w:r>
        <w:t>03= Not at all</w:t>
      </w:r>
    </w:p>
    <w:p w:rsidR="002C3311" w:rsidRDefault="002C3311" w:rsidP="001069E0">
      <w:pPr>
        <w:jc w:val="both"/>
      </w:pPr>
      <w:r w:rsidRPr="0043671D">
        <w:t>HOWRSR3</w:t>
      </w:r>
      <w:r w:rsidR="00641926">
        <w:fldChar w:fldCharType="begin"/>
      </w:r>
      <w:r>
        <w:instrText>xe "</w:instrText>
      </w:r>
      <w:r w:rsidRPr="00EC7687">
        <w:instrText>HOWRSR3</w:instrText>
      </w:r>
      <w:r>
        <w:instrText>"</w:instrText>
      </w:r>
      <w:r w:rsidR="00641926">
        <w:fldChar w:fldCharType="end"/>
      </w:r>
      <w:r>
        <w:tab/>
      </w:r>
      <w:r w:rsidRPr="0043671D">
        <w:t>How would your household try to raise 300,000 VND in one week?</w:t>
      </w:r>
      <w:r>
        <w:t xml:space="preserve"> Codes are:</w:t>
      </w:r>
    </w:p>
    <w:p w:rsidR="002C3311" w:rsidRDefault="002C3311" w:rsidP="006B4A9A">
      <w:pPr>
        <w:ind w:left="2160"/>
        <w:jc w:val="both"/>
      </w:pPr>
      <w:r>
        <w:t>01= From relatives/friends in the same village/town</w:t>
      </w:r>
    </w:p>
    <w:p w:rsidR="002C3311" w:rsidRDefault="002C3311" w:rsidP="006B4A9A">
      <w:pPr>
        <w:ind w:left="2160"/>
        <w:jc w:val="both"/>
      </w:pPr>
      <w:r>
        <w:t>02= From relatives/friends in different location</w:t>
      </w:r>
    </w:p>
    <w:p w:rsidR="002C3311" w:rsidRDefault="002C3311" w:rsidP="006B4A9A">
      <w:pPr>
        <w:ind w:left="2160"/>
        <w:jc w:val="both"/>
      </w:pPr>
      <w:r>
        <w:t>03= From savings</w:t>
      </w:r>
    </w:p>
    <w:p w:rsidR="002C3311" w:rsidRDefault="002C3311" w:rsidP="006B4A9A">
      <w:pPr>
        <w:ind w:left="2160"/>
        <w:jc w:val="both"/>
      </w:pPr>
      <w:r>
        <w:t>04= Micro-finance</w:t>
      </w:r>
    </w:p>
    <w:p w:rsidR="002C3311" w:rsidRDefault="002C3311" w:rsidP="006B4A9A">
      <w:pPr>
        <w:ind w:left="2160"/>
        <w:jc w:val="both"/>
      </w:pPr>
      <w:r>
        <w:t>05= Self durable goods/equipment</w:t>
      </w:r>
    </w:p>
    <w:p w:rsidR="002C3311" w:rsidRDefault="002C3311" w:rsidP="006B4A9A">
      <w:pPr>
        <w:ind w:left="2160"/>
        <w:jc w:val="both"/>
      </w:pPr>
      <w:r>
        <w:t>06= Sell land/house</w:t>
      </w:r>
    </w:p>
    <w:p w:rsidR="002C3311" w:rsidRDefault="002C3311" w:rsidP="006B4A9A">
      <w:pPr>
        <w:ind w:left="2160"/>
        <w:jc w:val="both"/>
      </w:pPr>
      <w:r>
        <w:t>07= Sell livestock</w:t>
      </w:r>
    </w:p>
    <w:p w:rsidR="002C3311" w:rsidRDefault="002C3311" w:rsidP="006B4A9A">
      <w:pPr>
        <w:ind w:left="2160"/>
        <w:jc w:val="both"/>
      </w:pPr>
      <w:r>
        <w:t>08= Sell stocks or crops</w:t>
      </w:r>
    </w:p>
    <w:p w:rsidR="002C3311" w:rsidRDefault="002C3311" w:rsidP="006B4A9A">
      <w:pPr>
        <w:ind w:left="2160"/>
        <w:jc w:val="both"/>
      </w:pPr>
      <w:r>
        <w:t>09= Taking a loan (formal)</w:t>
      </w:r>
    </w:p>
    <w:p w:rsidR="002C3311" w:rsidRDefault="002C3311" w:rsidP="006B4A9A">
      <w:pPr>
        <w:ind w:left="2160"/>
        <w:jc w:val="both"/>
      </w:pPr>
      <w:r>
        <w:t>10= Taking a loan (informal)</w:t>
      </w:r>
    </w:p>
    <w:p w:rsidR="002C3311" w:rsidRDefault="002C3311" w:rsidP="006B4A9A">
      <w:pPr>
        <w:ind w:left="2160"/>
        <w:jc w:val="both"/>
      </w:pPr>
      <w:r>
        <w:t>11= Taking extra work</w:t>
      </w:r>
    </w:p>
    <w:p w:rsidR="002C3311" w:rsidRDefault="002C3311" w:rsidP="006B4A9A">
      <w:pPr>
        <w:ind w:left="2160"/>
        <w:jc w:val="both"/>
      </w:pPr>
      <w:r>
        <w:t>12= Other (specify)</w:t>
      </w:r>
    </w:p>
    <w:p w:rsidR="002C3311" w:rsidRDefault="002C3311" w:rsidP="001069E0">
      <w:pPr>
        <w:jc w:val="both"/>
      </w:pPr>
      <w:r w:rsidRPr="00B6584E">
        <w:t>SPCHOWRS</w:t>
      </w:r>
      <w:r w:rsidR="00641926">
        <w:fldChar w:fldCharType="begin"/>
      </w:r>
      <w:r>
        <w:instrText>xe "</w:instrText>
      </w:r>
      <w:r w:rsidRPr="00EC7687">
        <w:instrText>SPCHOWRS</w:instrText>
      </w:r>
      <w:r>
        <w:instrText>"</w:instrText>
      </w:r>
      <w:r w:rsidR="00641926">
        <w:fldChar w:fldCharType="end"/>
      </w:r>
      <w:r>
        <w:tab/>
      </w:r>
      <w:r w:rsidRPr="00B6584E">
        <w:t>Specify how you would raise 300,000 VND in one week</w:t>
      </w:r>
    </w:p>
    <w:p w:rsidR="002C3311" w:rsidRDefault="00B859F0" w:rsidP="001069E0">
      <w:pPr>
        <w:jc w:val="both"/>
      </w:pPr>
      <w:r w:rsidRPr="00B859F0">
        <w:rPr>
          <w:rFonts w:ascii="Arial" w:hAnsi="Arial" w:cs="Arial"/>
          <w:b/>
          <w:bCs/>
          <w:kern w:val="32"/>
          <w:sz w:val="32"/>
          <w:szCs w:val="32"/>
        </w:rPr>
        <w:t>&gt;SECTION &lt;yls:roundThreeStudySection&gt; &lt;yls:studySectionHouseholdFoodAndNonFoodConsumptionAndExpenditure&gt;</w:t>
      </w:r>
    </w:p>
    <w:p w:rsidR="002C3311" w:rsidRDefault="002C3311" w:rsidP="006B4A9A">
      <w:pPr>
        <w:jc w:val="both"/>
      </w:pPr>
      <w:r w:rsidRPr="008D4C95">
        <w:t>IDR34</w:t>
      </w:r>
      <w:r w:rsidR="00641926">
        <w:fldChar w:fldCharType="begin"/>
      </w:r>
      <w:r>
        <w:instrText>xe "</w:instrText>
      </w:r>
      <w:r w:rsidRPr="00EC7687">
        <w:instrText>IDR34</w:instrText>
      </w:r>
      <w:r>
        <w:instrText>"</w:instrText>
      </w:r>
      <w:r w:rsidR="00641926">
        <w:fldChar w:fldCharType="end"/>
      </w:r>
      <w:r>
        <w:tab/>
      </w:r>
      <w:r>
        <w:tab/>
      </w:r>
      <w:r w:rsidRPr="008D4C95">
        <w:t xml:space="preserve">ID of respondent for </w:t>
      </w:r>
      <w:r w:rsidR="00346982">
        <w:t>&gt;SECTION &lt;yls:roundThreeStudySection&gt; &lt;yls:studySectionSelfAdministeredSectionFour&gt;</w:t>
      </w:r>
      <w:r w:rsidR="00346982">
        <w:tab/>
      </w:r>
      <w:r>
        <w:t>. Code is: 90= Not a member of the household</w:t>
      </w:r>
    </w:p>
    <w:p w:rsidR="002C3311" w:rsidRDefault="002C3311" w:rsidP="006B4A9A">
      <w:pPr>
        <w:ind w:left="1440" w:hanging="1440"/>
        <w:jc w:val="both"/>
      </w:pPr>
      <w:r w:rsidRPr="008D4C95">
        <w:t>BQNTR300</w:t>
      </w:r>
      <w:r w:rsidR="00641926">
        <w:fldChar w:fldCharType="begin"/>
      </w:r>
      <w:r>
        <w:instrText>xe "</w:instrText>
      </w:r>
      <w:r w:rsidRPr="00EC7687">
        <w:instrText>BQNTR300</w:instrText>
      </w:r>
      <w:r>
        <w:instrText>"</w:instrText>
      </w:r>
      <w:r w:rsidR="00641926">
        <w:fldChar w:fldCharType="end"/>
      </w:r>
      <w:r>
        <w:tab/>
      </w:r>
      <w:r w:rsidRPr="008D4C95">
        <w:t>Quantity bought and consumed in last 2 weeks of - oil seeds</w:t>
      </w:r>
      <w:r>
        <w:t>. Code is: 00= None. Missing value codes are negative.</w:t>
      </w:r>
    </w:p>
    <w:p w:rsidR="002C3311" w:rsidRDefault="002C3311" w:rsidP="003D44F5">
      <w:pPr>
        <w:ind w:left="1440" w:hanging="1440"/>
        <w:jc w:val="both"/>
      </w:pPr>
      <w:r w:rsidRPr="00B563DF">
        <w:t>BQNTR301</w:t>
      </w:r>
      <w:r w:rsidR="00641926">
        <w:fldChar w:fldCharType="begin"/>
      </w:r>
      <w:r>
        <w:instrText>xe "</w:instrText>
      </w:r>
      <w:r w:rsidRPr="00EC7687">
        <w:instrText>BQNTR301</w:instrText>
      </w:r>
      <w:r>
        <w:instrText>"</w:instrText>
      </w:r>
      <w:r w:rsidR="00641926">
        <w:fldChar w:fldCharType="end"/>
      </w:r>
      <w:r>
        <w:tab/>
      </w:r>
      <w:r w:rsidRPr="00B563DF">
        <w:t>Quantity bought and consumed in last 2 weeks of - pulses/lentils/beans</w:t>
      </w:r>
      <w:r>
        <w:t>. Code is: 00= None. Missing value codes are negative.</w:t>
      </w:r>
    </w:p>
    <w:p w:rsidR="002C3311" w:rsidRDefault="002C3311" w:rsidP="003D44F5">
      <w:pPr>
        <w:ind w:left="1440" w:hanging="1440"/>
        <w:jc w:val="both"/>
      </w:pPr>
      <w:r w:rsidRPr="00B563DF">
        <w:t>BQNTR302</w:t>
      </w:r>
      <w:r w:rsidR="00641926">
        <w:fldChar w:fldCharType="begin"/>
      </w:r>
      <w:r>
        <w:instrText>xe "</w:instrText>
      </w:r>
      <w:r w:rsidRPr="00EC7687">
        <w:instrText>BQNTR302</w:instrText>
      </w:r>
      <w:r>
        <w:instrText>"</w:instrText>
      </w:r>
      <w:r w:rsidR="00641926">
        <w:fldChar w:fldCharType="end"/>
      </w:r>
      <w:r>
        <w:tab/>
      </w:r>
      <w:r w:rsidRPr="00B563DF">
        <w:t>Quantity bought and consumed in last 2 weeks of - pasta/rice</w:t>
      </w:r>
      <w:r>
        <w:t>. Code is: 00= None. Missing value codes are negative.</w:t>
      </w:r>
    </w:p>
    <w:p w:rsidR="002C3311" w:rsidRDefault="002C3311" w:rsidP="003D44F5">
      <w:pPr>
        <w:ind w:left="1440" w:hanging="1440"/>
        <w:jc w:val="both"/>
      </w:pPr>
      <w:r w:rsidRPr="00B563DF">
        <w:t>BQNTR320</w:t>
      </w:r>
      <w:r w:rsidR="00641926">
        <w:fldChar w:fldCharType="begin"/>
      </w:r>
      <w:r>
        <w:instrText>xe "</w:instrText>
      </w:r>
      <w:r w:rsidRPr="00EC7687">
        <w:instrText>BQNTR320</w:instrText>
      </w:r>
      <w:r>
        <w:instrText>"</w:instrText>
      </w:r>
      <w:r w:rsidR="00641926">
        <w:fldChar w:fldCharType="end"/>
      </w:r>
      <w:r>
        <w:tab/>
      </w:r>
      <w:r w:rsidRPr="00B563DF">
        <w:t>Quantity bought and consumed in last 2 weeks of - bread/wheat flour</w:t>
      </w:r>
      <w:r>
        <w:t>. Code is: 00= None. Missing value codes are negative.</w:t>
      </w:r>
    </w:p>
    <w:p w:rsidR="002C3311" w:rsidRDefault="002C3311" w:rsidP="003D44F5">
      <w:pPr>
        <w:ind w:left="1440" w:hanging="1440"/>
        <w:jc w:val="both"/>
      </w:pPr>
      <w:r w:rsidRPr="008323C8">
        <w:t>BQNTR303</w:t>
      </w:r>
      <w:r w:rsidR="00641926">
        <w:fldChar w:fldCharType="begin"/>
      </w:r>
      <w:r>
        <w:instrText>xe "</w:instrText>
      </w:r>
      <w:r w:rsidRPr="00EC7687">
        <w:instrText>BQNTR303</w:instrText>
      </w:r>
      <w:r>
        <w:instrText>"</w:instrText>
      </w:r>
      <w:r w:rsidR="00641926">
        <w:fldChar w:fldCharType="end"/>
      </w:r>
      <w:r>
        <w:tab/>
      </w:r>
      <w:r w:rsidRPr="008323C8">
        <w:t xml:space="preserve">Quantity bought and consumed in last 2 weeks of </w:t>
      </w:r>
      <w:r>
        <w:t>–</w:t>
      </w:r>
      <w:r w:rsidRPr="008323C8">
        <w:t xml:space="preserve"> cereals</w:t>
      </w:r>
      <w:r>
        <w:t>. Code is: 00= None. Missing value codes are negative.</w:t>
      </w:r>
    </w:p>
    <w:p w:rsidR="002C3311" w:rsidRDefault="002C3311" w:rsidP="003D44F5">
      <w:pPr>
        <w:ind w:left="1440" w:hanging="1440"/>
        <w:jc w:val="both"/>
      </w:pPr>
      <w:r w:rsidRPr="008323C8">
        <w:t>BQNTR304</w:t>
      </w:r>
      <w:r w:rsidR="00641926">
        <w:fldChar w:fldCharType="begin"/>
      </w:r>
      <w:r>
        <w:instrText>xe "</w:instrText>
      </w:r>
      <w:r w:rsidRPr="00EC7687">
        <w:instrText>BQNTR304</w:instrText>
      </w:r>
      <w:r>
        <w:instrText>"</w:instrText>
      </w:r>
      <w:r w:rsidR="00641926">
        <w:fldChar w:fldCharType="end"/>
      </w:r>
      <w:r>
        <w:tab/>
      </w:r>
      <w:r w:rsidRPr="008323C8">
        <w:t>Quantity bought and consumed in last 2 weeks of - tubers/potatoes/root crops</w:t>
      </w:r>
      <w:r>
        <w:t>. Code is: 00= None. Missing value codes are negative.</w:t>
      </w:r>
    </w:p>
    <w:p w:rsidR="002C3311" w:rsidRDefault="002C3311" w:rsidP="003D44F5">
      <w:pPr>
        <w:ind w:left="1440" w:hanging="1440"/>
        <w:jc w:val="both"/>
      </w:pPr>
      <w:r w:rsidRPr="008323C8">
        <w:t>BQNTR305</w:t>
      </w:r>
      <w:r w:rsidR="00641926">
        <w:fldChar w:fldCharType="begin"/>
      </w:r>
      <w:r>
        <w:instrText>xe "</w:instrText>
      </w:r>
      <w:r w:rsidRPr="00EC7687">
        <w:instrText>BQNTR305</w:instrText>
      </w:r>
      <w:r>
        <w:instrText>"</w:instrText>
      </w:r>
      <w:r w:rsidR="00641926">
        <w:fldChar w:fldCharType="end"/>
      </w:r>
      <w:r>
        <w:tab/>
      </w:r>
      <w:r w:rsidRPr="008323C8">
        <w:t>Quantity bought and consumed in last 2 weeks of - meat products</w:t>
      </w:r>
      <w:r>
        <w:t>. Code is: 00= None. Missing value codes are negative.</w:t>
      </w:r>
    </w:p>
    <w:p w:rsidR="002C3311" w:rsidRDefault="002C3311" w:rsidP="003D44F5">
      <w:pPr>
        <w:ind w:left="1440" w:hanging="1440"/>
        <w:jc w:val="both"/>
      </w:pPr>
      <w:r w:rsidRPr="008323C8">
        <w:t>BQNTR306</w:t>
      </w:r>
      <w:r w:rsidR="00641926">
        <w:fldChar w:fldCharType="begin"/>
      </w:r>
      <w:r>
        <w:instrText>xe "</w:instrText>
      </w:r>
      <w:r w:rsidRPr="00EC7687">
        <w:instrText>BQNTR306</w:instrText>
      </w:r>
      <w:r>
        <w:instrText>"</w:instrText>
      </w:r>
      <w:r w:rsidR="00641926">
        <w:fldChar w:fldCharType="end"/>
      </w:r>
      <w:r>
        <w:tab/>
      </w:r>
      <w:r w:rsidRPr="008323C8">
        <w:t>Quantity bought and consumed in last 2 weeks of - powdered/formula milk</w:t>
      </w:r>
      <w:r>
        <w:t>. Code is: 00= None. Missing value codes are negative.</w:t>
      </w:r>
    </w:p>
    <w:p w:rsidR="002C3311" w:rsidRDefault="002C3311" w:rsidP="003D44F5">
      <w:pPr>
        <w:ind w:left="1440" w:hanging="1440"/>
        <w:jc w:val="both"/>
      </w:pPr>
      <w:r w:rsidRPr="008323C8">
        <w:t>BQNTR307</w:t>
      </w:r>
      <w:r w:rsidR="00641926">
        <w:fldChar w:fldCharType="begin"/>
      </w:r>
      <w:r>
        <w:instrText>xe "</w:instrText>
      </w:r>
      <w:r w:rsidRPr="00EC7687">
        <w:instrText>BQNTR307</w:instrText>
      </w:r>
      <w:r>
        <w:instrText>"</w:instrText>
      </w:r>
      <w:r w:rsidR="00641926">
        <w:fldChar w:fldCharType="end"/>
      </w:r>
      <w:r>
        <w:tab/>
      </w:r>
      <w:r w:rsidRPr="008323C8">
        <w:t>Quantity bought and consumed in last 2 weeks of - milk or milk products</w:t>
      </w:r>
      <w:r>
        <w:t>. Code is: 00= None. Missing value codes are negative.</w:t>
      </w:r>
    </w:p>
    <w:p w:rsidR="002C3311" w:rsidRDefault="002C3311" w:rsidP="003D44F5">
      <w:pPr>
        <w:ind w:left="1440" w:hanging="1440"/>
        <w:jc w:val="both"/>
      </w:pPr>
      <w:r w:rsidRPr="008323C8">
        <w:t>BQNTR308</w:t>
      </w:r>
      <w:r w:rsidR="00641926">
        <w:fldChar w:fldCharType="begin"/>
      </w:r>
      <w:r>
        <w:instrText>xe "</w:instrText>
      </w:r>
      <w:r w:rsidRPr="00EC7687">
        <w:instrText>BQNTR308</w:instrText>
      </w:r>
      <w:r>
        <w:instrText>"</w:instrText>
      </w:r>
      <w:r w:rsidR="00641926">
        <w:fldChar w:fldCharType="end"/>
      </w:r>
      <w:r>
        <w:tab/>
      </w:r>
      <w:r w:rsidRPr="008323C8">
        <w:t>Quantity bought and consumed in last 2 weeks of - fresh fish</w:t>
      </w:r>
      <w:r>
        <w:t>. Code is: 00= None. Missing value codes are negative.</w:t>
      </w:r>
    </w:p>
    <w:p w:rsidR="002C3311" w:rsidRDefault="002C3311" w:rsidP="003D44F5">
      <w:pPr>
        <w:ind w:left="1440" w:hanging="1440"/>
        <w:jc w:val="both"/>
      </w:pPr>
      <w:r w:rsidRPr="008323C8">
        <w:t>BQNTR309</w:t>
      </w:r>
      <w:r w:rsidR="00641926">
        <w:fldChar w:fldCharType="begin"/>
      </w:r>
      <w:r>
        <w:instrText>xe "</w:instrText>
      </w:r>
      <w:r w:rsidRPr="00EC7687">
        <w:instrText>BQNTR309</w:instrText>
      </w:r>
      <w:r>
        <w:instrText>"</w:instrText>
      </w:r>
      <w:r w:rsidR="00641926">
        <w:fldChar w:fldCharType="end"/>
      </w:r>
      <w:r>
        <w:tab/>
      </w:r>
      <w:r w:rsidRPr="008323C8">
        <w:t>Quantity bought and consumed in last 2 weeks of - processed fish</w:t>
      </w:r>
      <w:r>
        <w:t>. Code is: 00= None. Missing value codes are negative.</w:t>
      </w:r>
    </w:p>
    <w:p w:rsidR="002C3311" w:rsidRDefault="002C3311" w:rsidP="003D44F5">
      <w:pPr>
        <w:ind w:left="1440" w:hanging="1440"/>
        <w:jc w:val="both"/>
      </w:pPr>
      <w:r w:rsidRPr="008323C8">
        <w:t>BQNTR310</w:t>
      </w:r>
      <w:r w:rsidR="00641926">
        <w:fldChar w:fldCharType="begin"/>
      </w:r>
      <w:r>
        <w:instrText>xe "</w:instrText>
      </w:r>
      <w:r w:rsidRPr="00EC7687">
        <w:instrText>BQNTR310</w:instrText>
      </w:r>
      <w:r>
        <w:instrText>"</w:instrText>
      </w:r>
      <w:r w:rsidR="00641926">
        <w:fldChar w:fldCharType="end"/>
      </w:r>
      <w:r>
        <w:tab/>
      </w:r>
      <w:r w:rsidRPr="008323C8">
        <w:t xml:space="preserve">Quantity bought and consumed in last 2 weeks of </w:t>
      </w:r>
      <w:r>
        <w:t>–</w:t>
      </w:r>
      <w:r w:rsidRPr="008323C8">
        <w:t xml:space="preserve"> eggs</w:t>
      </w:r>
      <w:r>
        <w:t>. Code is: 00= None. Missing value codes are negative.</w:t>
      </w:r>
    </w:p>
    <w:p w:rsidR="002C3311" w:rsidRDefault="002C3311" w:rsidP="003D44F5">
      <w:pPr>
        <w:ind w:left="1440" w:hanging="1440"/>
        <w:jc w:val="both"/>
      </w:pPr>
      <w:r w:rsidRPr="008323C8">
        <w:t>BQNTR311</w:t>
      </w:r>
      <w:r w:rsidR="00641926">
        <w:fldChar w:fldCharType="begin"/>
      </w:r>
      <w:r>
        <w:instrText>xe "</w:instrText>
      </w:r>
      <w:r w:rsidRPr="00EC7687">
        <w:instrText>BQNTR311</w:instrText>
      </w:r>
      <w:r>
        <w:instrText>"</w:instrText>
      </w:r>
      <w:r w:rsidR="00641926">
        <w:fldChar w:fldCharType="end"/>
      </w:r>
      <w:r>
        <w:tab/>
      </w:r>
      <w:r w:rsidRPr="008323C8">
        <w:t>Quantity bought and consumed in last 2 weeks of - vegetables</w:t>
      </w:r>
      <w:r>
        <w:t>. Code is: 00= None. Missing value codes are negative.</w:t>
      </w:r>
    </w:p>
    <w:p w:rsidR="002C3311" w:rsidRDefault="002C3311" w:rsidP="003D44F5">
      <w:pPr>
        <w:ind w:left="1440" w:hanging="1440"/>
        <w:jc w:val="both"/>
      </w:pPr>
      <w:r w:rsidRPr="008323C8">
        <w:t>BQNTR312</w:t>
      </w:r>
      <w:r w:rsidR="00641926">
        <w:fldChar w:fldCharType="begin"/>
      </w:r>
      <w:r>
        <w:instrText>xe "</w:instrText>
      </w:r>
      <w:r w:rsidRPr="00EC7687">
        <w:instrText>BQNTR312</w:instrText>
      </w:r>
      <w:r>
        <w:instrText>"</w:instrText>
      </w:r>
      <w:r w:rsidR="00641926">
        <w:fldChar w:fldCharType="end"/>
      </w:r>
      <w:r>
        <w:tab/>
      </w:r>
      <w:r w:rsidRPr="008323C8">
        <w:t xml:space="preserve">Quantity bought and consumed in last 2 weeks of </w:t>
      </w:r>
      <w:r>
        <w:t>–</w:t>
      </w:r>
      <w:r w:rsidRPr="008323C8">
        <w:t xml:space="preserve"> fruit</w:t>
      </w:r>
      <w:r>
        <w:t>. Code is: 00= None. Missing value codes are negative.</w:t>
      </w:r>
    </w:p>
    <w:p w:rsidR="002C3311" w:rsidRDefault="002C3311" w:rsidP="003D44F5">
      <w:pPr>
        <w:ind w:left="1440" w:hanging="1440"/>
        <w:jc w:val="both"/>
      </w:pPr>
      <w:r w:rsidRPr="008323C8">
        <w:t>BQNTR313</w:t>
      </w:r>
      <w:r w:rsidR="00641926">
        <w:fldChar w:fldCharType="begin"/>
      </w:r>
      <w:r>
        <w:instrText>xe "</w:instrText>
      </w:r>
      <w:r w:rsidRPr="00EC7687">
        <w:instrText>BQNTR313</w:instrText>
      </w:r>
      <w:r>
        <w:instrText>"</w:instrText>
      </w:r>
      <w:r w:rsidR="00641926">
        <w:fldChar w:fldCharType="end"/>
      </w:r>
      <w:r>
        <w:tab/>
      </w:r>
      <w:r w:rsidRPr="008323C8">
        <w:t>Quantity bought and consumed in last 2 weeks of - salt/spices</w:t>
      </w:r>
      <w:r>
        <w:t>. Code is: 00= None. Missing value codes are negative.</w:t>
      </w:r>
    </w:p>
    <w:p w:rsidR="002C3311" w:rsidRDefault="002C3311" w:rsidP="003D44F5">
      <w:pPr>
        <w:ind w:left="1440" w:hanging="1440"/>
        <w:jc w:val="both"/>
      </w:pPr>
      <w:r w:rsidRPr="00EB2412">
        <w:t>BQNTR314</w:t>
      </w:r>
      <w:r w:rsidR="00641926">
        <w:fldChar w:fldCharType="begin"/>
      </w:r>
      <w:r>
        <w:instrText>xe "</w:instrText>
      </w:r>
      <w:r w:rsidRPr="00EC7687">
        <w:instrText>BQNTR314</w:instrText>
      </w:r>
      <w:r>
        <w:instrText>"</w:instrText>
      </w:r>
      <w:r w:rsidR="00641926">
        <w:fldChar w:fldCharType="end"/>
      </w:r>
      <w:r>
        <w:tab/>
      </w:r>
      <w:r w:rsidRPr="00EB2412">
        <w:t>Quantity bought and consumed in last 2 weeks of - oil</w:t>
      </w:r>
      <w:r>
        <w:t>. Code is: 00= None. Missing value codes are negative.</w:t>
      </w:r>
    </w:p>
    <w:p w:rsidR="002C3311" w:rsidRDefault="002C3311" w:rsidP="003D44F5">
      <w:pPr>
        <w:ind w:left="1440" w:hanging="1440"/>
        <w:jc w:val="both"/>
      </w:pPr>
      <w:r w:rsidRPr="000475E0">
        <w:t>BQNTR315</w:t>
      </w:r>
      <w:r w:rsidR="00641926">
        <w:fldChar w:fldCharType="begin"/>
      </w:r>
      <w:r>
        <w:instrText>xe "</w:instrText>
      </w:r>
      <w:r w:rsidRPr="00EC7687">
        <w:instrText>BQNTR315</w:instrText>
      </w:r>
      <w:r>
        <w:instrText>"</w:instrText>
      </w:r>
      <w:r w:rsidR="00641926">
        <w:fldChar w:fldCharType="end"/>
      </w:r>
      <w:r>
        <w:tab/>
      </w:r>
      <w:r w:rsidRPr="000475E0">
        <w:t>Quantity bought and consumed in last 2 weeks of - sugar/honey</w:t>
      </w:r>
      <w:r>
        <w:t>. Code is: 00= None. Missing value codes are negative.</w:t>
      </w:r>
    </w:p>
    <w:p w:rsidR="002C3311" w:rsidRDefault="002C3311" w:rsidP="003D44F5">
      <w:pPr>
        <w:ind w:left="1440" w:hanging="1440"/>
        <w:jc w:val="both"/>
      </w:pPr>
      <w:r w:rsidRPr="007E1A73">
        <w:t>BQNTR316</w:t>
      </w:r>
      <w:r w:rsidR="00641926">
        <w:fldChar w:fldCharType="begin"/>
      </w:r>
      <w:r>
        <w:instrText>xe "</w:instrText>
      </w:r>
      <w:r w:rsidRPr="00EC7687">
        <w:instrText>BQNTR316</w:instrText>
      </w:r>
      <w:r>
        <w:instrText>"</w:instrText>
      </w:r>
      <w:r w:rsidR="00641926">
        <w:fldChar w:fldCharType="end"/>
      </w:r>
      <w:r>
        <w:tab/>
      </w:r>
      <w:r w:rsidRPr="007E1A73">
        <w:t>Quantity bought and consumed in last 2 weeks of - prepared food</w:t>
      </w:r>
      <w:r>
        <w:t>. Code is: 00= None. Missing value codes are negative.</w:t>
      </w:r>
    </w:p>
    <w:p w:rsidR="002C3311" w:rsidRDefault="002C3311" w:rsidP="003D44F5">
      <w:pPr>
        <w:ind w:left="1440" w:hanging="1440"/>
        <w:jc w:val="both"/>
      </w:pPr>
      <w:r w:rsidRPr="001D3DB2">
        <w:t>BQNTR317</w:t>
      </w:r>
      <w:r w:rsidR="00641926">
        <w:fldChar w:fldCharType="begin"/>
      </w:r>
      <w:r>
        <w:instrText>xe "</w:instrText>
      </w:r>
      <w:r w:rsidRPr="00EC7687">
        <w:instrText>BQNTR317</w:instrText>
      </w:r>
      <w:r>
        <w:instrText>"</w:instrText>
      </w:r>
      <w:r w:rsidR="00641926">
        <w:fldChar w:fldCharType="end"/>
      </w:r>
      <w:r>
        <w:tab/>
      </w:r>
      <w:r w:rsidRPr="001D3DB2">
        <w:t>Quantity bought and consumed in last 2 weeks of - packaged sweets</w:t>
      </w:r>
      <w:r>
        <w:t>. Code is: 00= None. Missing value codes are negative.</w:t>
      </w:r>
    </w:p>
    <w:p w:rsidR="002C3311" w:rsidRDefault="002C3311" w:rsidP="003D44F5">
      <w:pPr>
        <w:ind w:left="1440" w:hanging="1440"/>
        <w:jc w:val="both"/>
      </w:pPr>
      <w:r w:rsidRPr="001D3DB2">
        <w:t>BQNTR318</w:t>
      </w:r>
      <w:r w:rsidR="00641926">
        <w:fldChar w:fldCharType="begin"/>
      </w:r>
      <w:r>
        <w:instrText>xe "</w:instrText>
      </w:r>
      <w:r w:rsidRPr="00EC7687">
        <w:instrText>BQNTR318</w:instrText>
      </w:r>
      <w:r>
        <w:instrText>"</w:instrText>
      </w:r>
      <w:r w:rsidR="00641926">
        <w:fldChar w:fldCharType="end"/>
      </w:r>
      <w:r>
        <w:tab/>
      </w:r>
      <w:r w:rsidRPr="001D3DB2">
        <w:t>Quantity bought and consumed in last 2 weeks of - coffee and tea</w:t>
      </w:r>
      <w:r>
        <w:t>. Code is: 00= None. Missing value codes are negative.</w:t>
      </w:r>
    </w:p>
    <w:p w:rsidR="002C3311" w:rsidRDefault="002C3311" w:rsidP="003D44F5">
      <w:pPr>
        <w:ind w:left="1440" w:hanging="1440"/>
        <w:jc w:val="both"/>
      </w:pPr>
      <w:r w:rsidRPr="00223C6F">
        <w:t>BQNTR319</w:t>
      </w:r>
      <w:r w:rsidR="00641926">
        <w:fldChar w:fldCharType="begin"/>
      </w:r>
      <w:r>
        <w:instrText>xe "</w:instrText>
      </w:r>
      <w:r w:rsidRPr="00EC7687">
        <w:instrText>BQNTR319</w:instrText>
      </w:r>
      <w:r>
        <w:instrText>"</w:instrText>
      </w:r>
      <w:r w:rsidR="00641926">
        <w:fldChar w:fldCharType="end"/>
      </w:r>
      <w:r>
        <w:tab/>
      </w:r>
      <w:r w:rsidRPr="00223C6F">
        <w:t>Quantity bought and consumed in last 2 weeks of - soft drinks</w:t>
      </w:r>
      <w:r>
        <w:t>. Code is: 00= None. Missing value codes are negative.</w:t>
      </w:r>
    </w:p>
    <w:p w:rsidR="002C3311" w:rsidRDefault="002C3311" w:rsidP="003D44F5">
      <w:pPr>
        <w:ind w:left="1440" w:hanging="1440"/>
        <w:jc w:val="both"/>
      </w:pPr>
      <w:r w:rsidRPr="00223C6F">
        <w:t>BQNTR321</w:t>
      </w:r>
      <w:r w:rsidR="00641926">
        <w:fldChar w:fldCharType="begin"/>
      </w:r>
      <w:r>
        <w:instrText>xe "</w:instrText>
      </w:r>
      <w:r w:rsidRPr="00EC7687">
        <w:instrText>BQNTR321</w:instrText>
      </w:r>
      <w:r>
        <w:instrText>"</w:instrText>
      </w:r>
      <w:r w:rsidR="00641926">
        <w:fldChar w:fldCharType="end"/>
      </w:r>
      <w:r>
        <w:tab/>
      </w:r>
      <w:r w:rsidRPr="00223C6F">
        <w:t xml:space="preserve">Quantity bought and consumed in last 2 weeks of </w:t>
      </w:r>
      <w:r>
        <w:t>–</w:t>
      </w:r>
      <w:r w:rsidRPr="00223C6F">
        <w:t xml:space="preserve"> alcohol</w:t>
      </w:r>
      <w:r>
        <w:t>. Code is: 00= None. Missing value codes are negative.</w:t>
      </w:r>
    </w:p>
    <w:p w:rsidR="002C3311" w:rsidRDefault="002C3311" w:rsidP="003D44F5">
      <w:pPr>
        <w:ind w:left="1440" w:hanging="1440"/>
        <w:jc w:val="both"/>
      </w:pPr>
      <w:r w:rsidRPr="00223C6F">
        <w:t>BQNTR324</w:t>
      </w:r>
      <w:r w:rsidR="00641926">
        <w:fldChar w:fldCharType="begin"/>
      </w:r>
      <w:r>
        <w:instrText>xe "</w:instrText>
      </w:r>
      <w:r w:rsidRPr="00EC7687">
        <w:instrText>BQNTR324</w:instrText>
      </w:r>
      <w:r>
        <w:instrText>"</w:instrText>
      </w:r>
      <w:r w:rsidR="00641926">
        <w:fldChar w:fldCharType="end"/>
      </w:r>
      <w:r>
        <w:tab/>
      </w:r>
      <w:r w:rsidRPr="00223C6F">
        <w:t>Quantity bought and consumed in last 2 weeks of - other food item</w:t>
      </w:r>
      <w:r>
        <w:t>. Code is: 00= None. Missing value codes are negative.</w:t>
      </w:r>
    </w:p>
    <w:p w:rsidR="002C3311" w:rsidRPr="00223C6F" w:rsidRDefault="002C3311" w:rsidP="003D44F5">
      <w:pPr>
        <w:jc w:val="both"/>
      </w:pPr>
      <w:r w:rsidRPr="00223C6F">
        <w:t>SPECFOD1</w:t>
      </w:r>
      <w:r w:rsidR="00641926">
        <w:fldChar w:fldCharType="begin"/>
      </w:r>
      <w:r>
        <w:instrText>xe "</w:instrText>
      </w:r>
      <w:r w:rsidRPr="00EC7687">
        <w:instrText>SPECFOD1</w:instrText>
      </w:r>
      <w:r>
        <w:instrText>"</w:instrText>
      </w:r>
      <w:r w:rsidR="00641926">
        <w:fldChar w:fldCharType="end"/>
      </w:r>
      <w:r>
        <w:tab/>
      </w:r>
      <w:r w:rsidRPr="00223C6F">
        <w:t>Specify other food item bought and consume in last 2 weeks</w:t>
      </w:r>
    </w:p>
    <w:p w:rsidR="002C3311" w:rsidRDefault="002C3311" w:rsidP="001069E0">
      <w:pPr>
        <w:jc w:val="both"/>
      </w:pPr>
      <w:r w:rsidRPr="00CC55FA">
        <w:t>BUNTR300</w:t>
      </w:r>
      <w:r w:rsidR="00641926">
        <w:fldChar w:fldCharType="begin"/>
      </w:r>
      <w:r>
        <w:instrText>xe "</w:instrText>
      </w:r>
      <w:r w:rsidRPr="00EC7687">
        <w:instrText>BUNTR300</w:instrText>
      </w:r>
      <w:r>
        <w:instrText>"</w:instrText>
      </w:r>
      <w:r w:rsidR="00641926">
        <w:fldChar w:fldCharType="end"/>
      </w:r>
      <w:r>
        <w:tab/>
      </w:r>
      <w:r w:rsidRPr="00CC55FA">
        <w:t>Local units for - oil seeds</w:t>
      </w:r>
      <w:r>
        <w:t>. Codes are:</w:t>
      </w:r>
    </w:p>
    <w:p w:rsidR="002C3311" w:rsidRDefault="002C3311" w:rsidP="003D44F5">
      <w:pPr>
        <w:ind w:left="2160"/>
        <w:jc w:val="both"/>
      </w:pPr>
      <w:r>
        <w:t>01= Kilogram</w:t>
      </w:r>
    </w:p>
    <w:p w:rsidR="002C3311" w:rsidRDefault="002C3311" w:rsidP="003D44F5">
      <w:pPr>
        <w:ind w:left="2160"/>
        <w:jc w:val="both"/>
      </w:pPr>
      <w:r>
        <w:t>09= Meals (eat out)</w:t>
      </w:r>
    </w:p>
    <w:p w:rsidR="002C3311" w:rsidRDefault="002C3311" w:rsidP="003D44F5">
      <w:pPr>
        <w:ind w:left="2160"/>
        <w:jc w:val="both"/>
      </w:pPr>
      <w:r>
        <w:t>12= Packets</w:t>
      </w:r>
    </w:p>
    <w:p w:rsidR="002C3311" w:rsidRDefault="002C3311" w:rsidP="003D44F5">
      <w:pPr>
        <w:ind w:left="2160"/>
        <w:jc w:val="both"/>
      </w:pPr>
      <w:r>
        <w:t>13= Bags</w:t>
      </w:r>
    </w:p>
    <w:p w:rsidR="002C3311" w:rsidRDefault="002C3311" w:rsidP="003D44F5">
      <w:pPr>
        <w:ind w:left="2160"/>
        <w:jc w:val="both"/>
      </w:pPr>
      <w:r>
        <w:t>14= Bundles</w:t>
      </w:r>
    </w:p>
    <w:p w:rsidR="002C3311" w:rsidRDefault="002C3311" w:rsidP="003D44F5">
      <w:pPr>
        <w:ind w:left="2160"/>
        <w:jc w:val="both"/>
      </w:pPr>
      <w:r>
        <w:t>15= Pieces</w:t>
      </w:r>
    </w:p>
    <w:p w:rsidR="002C3311" w:rsidRDefault="002C3311" w:rsidP="003D44F5">
      <w:pPr>
        <w:ind w:left="2160"/>
        <w:jc w:val="both"/>
      </w:pPr>
      <w:r>
        <w:t>16= Bars</w:t>
      </w:r>
    </w:p>
    <w:p w:rsidR="002C3311" w:rsidRDefault="002C3311" w:rsidP="003D44F5">
      <w:pPr>
        <w:ind w:left="2160"/>
        <w:jc w:val="both"/>
      </w:pPr>
      <w:r>
        <w:t>17= Boxes</w:t>
      </w:r>
    </w:p>
    <w:p w:rsidR="002C3311" w:rsidRDefault="002C3311" w:rsidP="003D44F5">
      <w:pPr>
        <w:ind w:left="2160"/>
        <w:jc w:val="both"/>
      </w:pPr>
      <w:r>
        <w:t>18= Leaves</w:t>
      </w:r>
    </w:p>
    <w:p w:rsidR="002C3311" w:rsidRDefault="002C3311" w:rsidP="003D44F5">
      <w:pPr>
        <w:ind w:left="2160"/>
        <w:jc w:val="both"/>
      </w:pPr>
      <w:r>
        <w:t>19= Litres</w:t>
      </w:r>
    </w:p>
    <w:p w:rsidR="002C3311" w:rsidRDefault="002C3311" w:rsidP="003D44F5">
      <w:pPr>
        <w:ind w:left="2160"/>
        <w:jc w:val="both"/>
      </w:pPr>
      <w:r>
        <w:t>25= Citrus fruits, apple, egg, etc.</w:t>
      </w:r>
    </w:p>
    <w:p w:rsidR="002C3311" w:rsidRDefault="002C3311" w:rsidP="003D44F5">
      <w:pPr>
        <w:ind w:left="2160"/>
        <w:jc w:val="both"/>
      </w:pPr>
      <w:r>
        <w:t>29= Bottles</w:t>
      </w:r>
    </w:p>
    <w:p w:rsidR="002C3311" w:rsidRDefault="002C3311" w:rsidP="003D44F5">
      <w:pPr>
        <w:ind w:left="2160"/>
        <w:jc w:val="both"/>
      </w:pPr>
      <w:r>
        <w:t>45= Plastic bag</w:t>
      </w:r>
    </w:p>
    <w:p w:rsidR="002C3311" w:rsidRDefault="002C3311" w:rsidP="003D44F5">
      <w:pPr>
        <w:ind w:left="2160"/>
        <w:jc w:val="both"/>
      </w:pPr>
      <w:r>
        <w:t>48= Small plastic bag</w:t>
      </w:r>
    </w:p>
    <w:p w:rsidR="002C3311" w:rsidRDefault="002C3311" w:rsidP="003D44F5">
      <w:pPr>
        <w:ind w:left="2160"/>
        <w:jc w:val="both"/>
      </w:pPr>
      <w:r>
        <w:t>50= Bunch</w:t>
      </w:r>
    </w:p>
    <w:p w:rsidR="002C3311" w:rsidRDefault="002C3311" w:rsidP="003D44F5">
      <w:pPr>
        <w:ind w:left="2160"/>
        <w:jc w:val="both"/>
      </w:pPr>
      <w:r>
        <w:t>56= Number</w:t>
      </w:r>
    </w:p>
    <w:p w:rsidR="002C3311" w:rsidRDefault="002C3311" w:rsidP="001069E0">
      <w:pPr>
        <w:jc w:val="both"/>
      </w:pPr>
      <w:r w:rsidRPr="00B459BA">
        <w:t>SPECBU00</w:t>
      </w:r>
      <w:r w:rsidR="00641926">
        <w:fldChar w:fldCharType="begin"/>
      </w:r>
      <w:r>
        <w:instrText>xe "</w:instrText>
      </w:r>
      <w:r w:rsidRPr="00EC7687">
        <w:instrText>SPECBU00</w:instrText>
      </w:r>
      <w:r>
        <w:instrText>"</w:instrText>
      </w:r>
      <w:r w:rsidR="00641926">
        <w:fldChar w:fldCharType="end"/>
      </w:r>
      <w:r>
        <w:tab/>
      </w:r>
      <w:r w:rsidRPr="00B459BA">
        <w:t>Specify local units for - oil seeds</w:t>
      </w:r>
    </w:p>
    <w:p w:rsidR="002C3311" w:rsidRDefault="002C3311" w:rsidP="001069E0">
      <w:pPr>
        <w:jc w:val="both"/>
      </w:pPr>
      <w:r w:rsidRPr="00B459BA">
        <w:t>BUNTR301</w:t>
      </w:r>
      <w:r w:rsidR="00641926">
        <w:fldChar w:fldCharType="begin"/>
      </w:r>
      <w:r>
        <w:instrText>xe "</w:instrText>
      </w:r>
      <w:r w:rsidRPr="00EC7687">
        <w:instrText>BUNTR301</w:instrText>
      </w:r>
      <w:r>
        <w:instrText>"</w:instrText>
      </w:r>
      <w:r w:rsidR="00641926">
        <w:fldChar w:fldCharType="end"/>
      </w:r>
      <w:r>
        <w:tab/>
      </w:r>
      <w:r w:rsidRPr="00B459BA">
        <w:t>Local units for - pulses/lentils/beans</w:t>
      </w:r>
      <w:r>
        <w:t xml:space="preserve">. Codes are the same as used for </w:t>
      </w:r>
      <w:r w:rsidRPr="00CC55FA">
        <w:t>BUNTR300</w:t>
      </w:r>
      <w:r>
        <w:t>.</w:t>
      </w:r>
    </w:p>
    <w:p w:rsidR="002C3311" w:rsidRDefault="002C3311" w:rsidP="001069E0">
      <w:pPr>
        <w:jc w:val="both"/>
      </w:pPr>
      <w:r w:rsidRPr="00B459BA">
        <w:t>SPECBU01</w:t>
      </w:r>
      <w:r w:rsidR="00641926">
        <w:fldChar w:fldCharType="begin"/>
      </w:r>
      <w:r>
        <w:instrText>xe "</w:instrText>
      </w:r>
      <w:r w:rsidRPr="00EC7687">
        <w:instrText>SPECBU01</w:instrText>
      </w:r>
      <w:r>
        <w:instrText>"</w:instrText>
      </w:r>
      <w:r w:rsidR="00641926">
        <w:fldChar w:fldCharType="end"/>
      </w:r>
      <w:r>
        <w:tab/>
      </w:r>
      <w:r w:rsidRPr="00B459BA">
        <w:t>Specify local units for - pulses/lentils/beans</w:t>
      </w:r>
    </w:p>
    <w:p w:rsidR="002C3311" w:rsidRDefault="002C3311" w:rsidP="001069E0">
      <w:pPr>
        <w:jc w:val="both"/>
      </w:pPr>
      <w:r w:rsidRPr="00B459BA">
        <w:t>BUNTR302</w:t>
      </w:r>
      <w:r w:rsidR="00641926">
        <w:fldChar w:fldCharType="begin"/>
      </w:r>
      <w:r>
        <w:instrText>xe "</w:instrText>
      </w:r>
      <w:r w:rsidRPr="00EC7687">
        <w:instrText>BUNTR302</w:instrText>
      </w:r>
      <w:r>
        <w:instrText>"</w:instrText>
      </w:r>
      <w:r w:rsidR="00641926">
        <w:fldChar w:fldCharType="end"/>
      </w:r>
      <w:r>
        <w:tab/>
      </w:r>
      <w:r w:rsidRPr="00B459BA">
        <w:t>Local units for - pasta/rice</w:t>
      </w:r>
      <w:r>
        <w:t xml:space="preserve">. Codes are the same as used for </w:t>
      </w:r>
      <w:r w:rsidRPr="00CC55FA">
        <w:t>BUNTR300</w:t>
      </w:r>
      <w:r>
        <w:t>.</w:t>
      </w:r>
    </w:p>
    <w:p w:rsidR="002C3311" w:rsidRDefault="002C3311" w:rsidP="001069E0">
      <w:pPr>
        <w:jc w:val="both"/>
      </w:pPr>
      <w:r w:rsidRPr="00B459BA">
        <w:t>SPECBU02</w:t>
      </w:r>
      <w:r w:rsidR="00641926">
        <w:fldChar w:fldCharType="begin"/>
      </w:r>
      <w:r>
        <w:instrText>xe "</w:instrText>
      </w:r>
      <w:r w:rsidRPr="00EC7687">
        <w:instrText>SPECBU02</w:instrText>
      </w:r>
      <w:r>
        <w:instrText>"</w:instrText>
      </w:r>
      <w:r w:rsidR="00641926">
        <w:fldChar w:fldCharType="end"/>
      </w:r>
      <w:r>
        <w:tab/>
      </w:r>
      <w:r w:rsidRPr="00B459BA">
        <w:t>Specify local units for - pasta/rice</w:t>
      </w:r>
    </w:p>
    <w:p w:rsidR="002C3311" w:rsidRDefault="002C3311" w:rsidP="001069E0">
      <w:pPr>
        <w:jc w:val="both"/>
      </w:pPr>
      <w:r w:rsidRPr="00B459BA">
        <w:t>BUNTR320</w:t>
      </w:r>
      <w:r w:rsidR="00641926">
        <w:fldChar w:fldCharType="begin"/>
      </w:r>
      <w:r>
        <w:instrText>xe "</w:instrText>
      </w:r>
      <w:r w:rsidRPr="00EC7687">
        <w:instrText>BUNTR320</w:instrText>
      </w:r>
      <w:r>
        <w:instrText>"</w:instrText>
      </w:r>
      <w:r w:rsidR="00641926">
        <w:fldChar w:fldCharType="end"/>
      </w:r>
      <w:r>
        <w:tab/>
      </w:r>
      <w:r w:rsidRPr="00B459BA">
        <w:t>Local units for - bread/wheat flour</w:t>
      </w:r>
      <w:r>
        <w:t xml:space="preserve">. Codes are the same as used for </w:t>
      </w:r>
      <w:r w:rsidRPr="00CC55FA">
        <w:t>BUNTR300</w:t>
      </w:r>
      <w:r>
        <w:t>.</w:t>
      </w:r>
    </w:p>
    <w:p w:rsidR="002C3311" w:rsidRDefault="002C3311" w:rsidP="001069E0">
      <w:pPr>
        <w:jc w:val="both"/>
      </w:pPr>
      <w:r w:rsidRPr="00B459BA">
        <w:t>SPECBU20</w:t>
      </w:r>
      <w:r w:rsidR="00641926">
        <w:fldChar w:fldCharType="begin"/>
      </w:r>
      <w:r>
        <w:instrText>xe "</w:instrText>
      </w:r>
      <w:r w:rsidRPr="00EC7687">
        <w:instrText>SPECBU20</w:instrText>
      </w:r>
      <w:r>
        <w:instrText>"</w:instrText>
      </w:r>
      <w:r w:rsidR="00641926">
        <w:fldChar w:fldCharType="end"/>
      </w:r>
      <w:r>
        <w:tab/>
      </w:r>
      <w:r w:rsidRPr="00B459BA">
        <w:t>Specify local units for - bread/wheat flour</w:t>
      </w:r>
    </w:p>
    <w:p w:rsidR="002C3311" w:rsidRDefault="002C3311" w:rsidP="001069E0">
      <w:pPr>
        <w:jc w:val="both"/>
      </w:pPr>
      <w:r w:rsidRPr="00B459BA">
        <w:t>BUNTR303</w:t>
      </w:r>
      <w:r w:rsidR="00641926">
        <w:fldChar w:fldCharType="begin"/>
      </w:r>
      <w:r>
        <w:instrText>xe "</w:instrText>
      </w:r>
      <w:r w:rsidRPr="00EC7687">
        <w:instrText>BUNTR303</w:instrText>
      </w:r>
      <w:r>
        <w:instrText>"</w:instrText>
      </w:r>
      <w:r w:rsidR="00641926">
        <w:fldChar w:fldCharType="end"/>
      </w:r>
      <w:r>
        <w:tab/>
      </w:r>
      <w:r w:rsidRPr="00B459BA">
        <w:t xml:space="preserve">Local units for </w:t>
      </w:r>
      <w:r>
        <w:t>–</w:t>
      </w:r>
      <w:r w:rsidRPr="00B459BA">
        <w:t xml:space="preserve"> cereals</w:t>
      </w:r>
      <w:r>
        <w:t xml:space="preserve">. Codes are the same as used for </w:t>
      </w:r>
      <w:r w:rsidRPr="00CC55FA">
        <w:t>BUNTR300</w:t>
      </w:r>
      <w:r>
        <w:t>.</w:t>
      </w:r>
    </w:p>
    <w:p w:rsidR="002C3311" w:rsidRDefault="002C3311" w:rsidP="001069E0">
      <w:pPr>
        <w:jc w:val="both"/>
      </w:pPr>
      <w:r w:rsidRPr="00B459BA">
        <w:t>SPECBU03</w:t>
      </w:r>
      <w:r w:rsidR="00641926">
        <w:fldChar w:fldCharType="begin"/>
      </w:r>
      <w:r>
        <w:instrText>xe "</w:instrText>
      </w:r>
      <w:r w:rsidRPr="00EC7687">
        <w:instrText>SPECBU03</w:instrText>
      </w:r>
      <w:r>
        <w:instrText>"</w:instrText>
      </w:r>
      <w:r w:rsidR="00641926">
        <w:fldChar w:fldCharType="end"/>
      </w:r>
      <w:r>
        <w:tab/>
      </w:r>
      <w:r w:rsidRPr="00B459BA">
        <w:t xml:space="preserve">Specify local units for </w:t>
      </w:r>
      <w:r>
        <w:t>–</w:t>
      </w:r>
      <w:r w:rsidRPr="00B459BA">
        <w:t xml:space="preserve"> cereals</w:t>
      </w:r>
    </w:p>
    <w:p w:rsidR="002C3311" w:rsidRDefault="002C3311" w:rsidP="003D44F5">
      <w:pPr>
        <w:ind w:left="1440" w:hanging="1440"/>
        <w:jc w:val="both"/>
      </w:pPr>
      <w:r w:rsidRPr="00B459BA">
        <w:t>BUNTR304</w:t>
      </w:r>
      <w:r>
        <w:tab/>
      </w:r>
      <w:r w:rsidRPr="00B459BA">
        <w:t>Local units for - tubers/potatoes/root crops</w:t>
      </w:r>
      <w:r>
        <w:t xml:space="preserve">. Codes are the same as used for </w:t>
      </w:r>
      <w:r w:rsidRPr="00CC55FA">
        <w:t>BUNTR300</w:t>
      </w:r>
      <w:r>
        <w:t>.</w:t>
      </w:r>
    </w:p>
    <w:p w:rsidR="002C3311" w:rsidRDefault="002C3311" w:rsidP="001069E0">
      <w:pPr>
        <w:jc w:val="both"/>
      </w:pPr>
      <w:r w:rsidRPr="00B459BA">
        <w:t>SPECBU04</w:t>
      </w:r>
      <w:r w:rsidR="00641926">
        <w:fldChar w:fldCharType="begin"/>
      </w:r>
      <w:r>
        <w:instrText>xe "</w:instrText>
      </w:r>
      <w:r w:rsidRPr="00EC7687">
        <w:instrText>SPECBU04</w:instrText>
      </w:r>
      <w:r>
        <w:instrText>"</w:instrText>
      </w:r>
      <w:r w:rsidR="00641926">
        <w:fldChar w:fldCharType="end"/>
      </w:r>
      <w:r>
        <w:tab/>
      </w:r>
      <w:r w:rsidRPr="00B459BA">
        <w:t>Specify local units for - tubers/potatoes/root crops</w:t>
      </w:r>
    </w:p>
    <w:p w:rsidR="002C3311" w:rsidRDefault="002C3311" w:rsidP="001069E0">
      <w:pPr>
        <w:jc w:val="both"/>
      </w:pPr>
      <w:r w:rsidRPr="00B459BA">
        <w:t>BUNTR305</w:t>
      </w:r>
      <w:r w:rsidR="00641926">
        <w:fldChar w:fldCharType="begin"/>
      </w:r>
      <w:r>
        <w:instrText>xe "</w:instrText>
      </w:r>
      <w:r w:rsidRPr="00EC7687">
        <w:instrText>BUNTR305</w:instrText>
      </w:r>
      <w:r>
        <w:instrText>"</w:instrText>
      </w:r>
      <w:r w:rsidR="00641926">
        <w:fldChar w:fldCharType="end"/>
      </w:r>
      <w:r>
        <w:tab/>
      </w:r>
      <w:r w:rsidRPr="00B459BA">
        <w:t>Local units for - meat products</w:t>
      </w:r>
      <w:r>
        <w:t xml:space="preserve">. Codes are the same as used for </w:t>
      </w:r>
      <w:r w:rsidRPr="00CC55FA">
        <w:t>BUNTR300</w:t>
      </w:r>
      <w:r>
        <w:t>.</w:t>
      </w:r>
    </w:p>
    <w:p w:rsidR="002C3311" w:rsidRDefault="002C3311" w:rsidP="001069E0">
      <w:pPr>
        <w:jc w:val="both"/>
      </w:pPr>
      <w:r w:rsidRPr="00B459BA">
        <w:t>SPECBU05</w:t>
      </w:r>
      <w:r w:rsidR="00641926">
        <w:fldChar w:fldCharType="begin"/>
      </w:r>
      <w:r>
        <w:instrText>xe "</w:instrText>
      </w:r>
      <w:r w:rsidRPr="00EC7687">
        <w:instrText>SPECBU05</w:instrText>
      </w:r>
      <w:r>
        <w:instrText>"</w:instrText>
      </w:r>
      <w:r w:rsidR="00641926">
        <w:fldChar w:fldCharType="end"/>
      </w:r>
      <w:r>
        <w:tab/>
      </w:r>
      <w:r w:rsidRPr="00B459BA">
        <w:t>Specify local units for - meat products</w:t>
      </w:r>
    </w:p>
    <w:p w:rsidR="002C3311" w:rsidRDefault="002C3311" w:rsidP="003D44F5">
      <w:pPr>
        <w:ind w:left="1440" w:hanging="1440"/>
        <w:jc w:val="both"/>
      </w:pPr>
      <w:r w:rsidRPr="00B459BA">
        <w:t>BUNTR306</w:t>
      </w:r>
      <w:r w:rsidR="00641926">
        <w:fldChar w:fldCharType="begin"/>
      </w:r>
      <w:r>
        <w:instrText>xe "</w:instrText>
      </w:r>
      <w:r w:rsidRPr="00EC7687">
        <w:instrText>BUNTR306</w:instrText>
      </w:r>
      <w:r>
        <w:instrText>"</w:instrText>
      </w:r>
      <w:r w:rsidR="00641926">
        <w:fldChar w:fldCharType="end"/>
      </w:r>
      <w:r>
        <w:tab/>
      </w:r>
      <w:r w:rsidRPr="00B459BA">
        <w:t>Local units for - powdered/formula milk</w:t>
      </w:r>
      <w:r>
        <w:t xml:space="preserve">. Codes are the same as used for </w:t>
      </w:r>
      <w:r w:rsidRPr="00CC55FA">
        <w:t>BUNTR300</w:t>
      </w:r>
      <w:r>
        <w:t>.</w:t>
      </w:r>
    </w:p>
    <w:p w:rsidR="002C3311" w:rsidRDefault="002C3311" w:rsidP="001069E0">
      <w:pPr>
        <w:jc w:val="both"/>
      </w:pPr>
      <w:r w:rsidRPr="00B459BA">
        <w:t>SPECBU06</w:t>
      </w:r>
      <w:r w:rsidR="00641926">
        <w:fldChar w:fldCharType="begin"/>
      </w:r>
      <w:r>
        <w:instrText>xe "</w:instrText>
      </w:r>
      <w:r w:rsidRPr="00EC7687">
        <w:instrText>SPECBU06</w:instrText>
      </w:r>
      <w:r>
        <w:instrText>"</w:instrText>
      </w:r>
      <w:r w:rsidR="00641926">
        <w:fldChar w:fldCharType="end"/>
      </w:r>
      <w:r>
        <w:tab/>
      </w:r>
      <w:r w:rsidRPr="00B459BA">
        <w:t>Specify local units for - powdered/formula milk</w:t>
      </w:r>
    </w:p>
    <w:p w:rsidR="002C3311" w:rsidRDefault="002C3311" w:rsidP="001069E0">
      <w:pPr>
        <w:jc w:val="both"/>
      </w:pPr>
      <w:r w:rsidRPr="00B459BA">
        <w:t>BUNTR307</w:t>
      </w:r>
      <w:r w:rsidR="00641926">
        <w:fldChar w:fldCharType="begin"/>
      </w:r>
      <w:r>
        <w:instrText>xe "</w:instrText>
      </w:r>
      <w:r w:rsidRPr="00EC7687">
        <w:instrText>BUNTR307</w:instrText>
      </w:r>
      <w:r>
        <w:instrText>"</w:instrText>
      </w:r>
      <w:r w:rsidR="00641926">
        <w:fldChar w:fldCharType="end"/>
      </w:r>
      <w:r>
        <w:tab/>
      </w:r>
      <w:r w:rsidRPr="00B459BA">
        <w:t>Local units for - milk or milk products</w:t>
      </w:r>
      <w:r>
        <w:t xml:space="preserve">. Codes are the same as used for </w:t>
      </w:r>
      <w:r w:rsidRPr="00CC55FA">
        <w:t>BUNTR300</w:t>
      </w:r>
      <w:r>
        <w:t>.</w:t>
      </w:r>
    </w:p>
    <w:p w:rsidR="002C3311" w:rsidRDefault="002C3311" w:rsidP="001069E0">
      <w:pPr>
        <w:jc w:val="both"/>
      </w:pPr>
      <w:r w:rsidRPr="00B459BA">
        <w:t>SPECBU07</w:t>
      </w:r>
      <w:r w:rsidR="00641926">
        <w:fldChar w:fldCharType="begin"/>
      </w:r>
      <w:r>
        <w:instrText>xe "</w:instrText>
      </w:r>
      <w:r w:rsidRPr="00EC7687">
        <w:instrText>SPECBU07</w:instrText>
      </w:r>
      <w:r>
        <w:instrText>"</w:instrText>
      </w:r>
      <w:r w:rsidR="00641926">
        <w:fldChar w:fldCharType="end"/>
      </w:r>
      <w:r>
        <w:tab/>
      </w:r>
      <w:r w:rsidRPr="00B459BA">
        <w:t>Specify local units for - milk or milk products</w:t>
      </w:r>
    </w:p>
    <w:p w:rsidR="002C3311" w:rsidRDefault="002C3311" w:rsidP="001069E0">
      <w:pPr>
        <w:jc w:val="both"/>
      </w:pPr>
      <w:r w:rsidRPr="00B459BA">
        <w:t>BUNTR308</w:t>
      </w:r>
      <w:r w:rsidR="00641926">
        <w:fldChar w:fldCharType="begin"/>
      </w:r>
      <w:r>
        <w:instrText>xe "</w:instrText>
      </w:r>
      <w:r w:rsidRPr="00EC7687">
        <w:instrText>BUNTR308</w:instrText>
      </w:r>
      <w:r>
        <w:instrText>"</w:instrText>
      </w:r>
      <w:r w:rsidR="00641926">
        <w:fldChar w:fldCharType="end"/>
      </w:r>
      <w:r>
        <w:tab/>
      </w:r>
      <w:r w:rsidRPr="00B459BA">
        <w:t>Local units for - fresh fish</w:t>
      </w:r>
      <w:r>
        <w:t xml:space="preserve">. Codes are the same as used for </w:t>
      </w:r>
      <w:r w:rsidRPr="00CC55FA">
        <w:t>BUNTR300</w:t>
      </w:r>
      <w:r>
        <w:t>.</w:t>
      </w:r>
    </w:p>
    <w:p w:rsidR="002C3311" w:rsidRDefault="002C3311" w:rsidP="001069E0">
      <w:pPr>
        <w:jc w:val="both"/>
      </w:pPr>
      <w:r w:rsidRPr="00B459BA">
        <w:t>SPECBU08</w:t>
      </w:r>
      <w:r w:rsidR="00641926">
        <w:fldChar w:fldCharType="begin"/>
      </w:r>
      <w:r>
        <w:instrText>xe "</w:instrText>
      </w:r>
      <w:r w:rsidRPr="00EC7687">
        <w:instrText>SPECBU08</w:instrText>
      </w:r>
      <w:r>
        <w:instrText>"</w:instrText>
      </w:r>
      <w:r w:rsidR="00641926">
        <w:fldChar w:fldCharType="end"/>
      </w:r>
      <w:r>
        <w:tab/>
      </w:r>
      <w:r w:rsidRPr="00B459BA">
        <w:t>Specify local units for - fresh fish</w:t>
      </w:r>
    </w:p>
    <w:p w:rsidR="002C3311" w:rsidRDefault="002C3311" w:rsidP="001069E0">
      <w:pPr>
        <w:jc w:val="both"/>
      </w:pPr>
      <w:r w:rsidRPr="00B459BA">
        <w:t>BUNTR309</w:t>
      </w:r>
      <w:r w:rsidR="00641926">
        <w:fldChar w:fldCharType="begin"/>
      </w:r>
      <w:r>
        <w:instrText>xe "</w:instrText>
      </w:r>
      <w:r w:rsidRPr="00EC7687">
        <w:instrText>BUNTR309</w:instrText>
      </w:r>
      <w:r>
        <w:instrText>"</w:instrText>
      </w:r>
      <w:r w:rsidR="00641926">
        <w:fldChar w:fldCharType="end"/>
      </w:r>
      <w:r>
        <w:tab/>
      </w:r>
      <w:r w:rsidRPr="00B459BA">
        <w:t>Local units for - processed fish</w:t>
      </w:r>
      <w:r>
        <w:t xml:space="preserve">. Codes are the same as used for </w:t>
      </w:r>
      <w:r w:rsidRPr="00CC55FA">
        <w:t>BUNTR300</w:t>
      </w:r>
      <w:r>
        <w:t>.</w:t>
      </w:r>
    </w:p>
    <w:p w:rsidR="002C3311" w:rsidRDefault="002C3311" w:rsidP="001069E0">
      <w:pPr>
        <w:jc w:val="both"/>
      </w:pPr>
      <w:r w:rsidRPr="00B459BA">
        <w:t>SPECBU09</w:t>
      </w:r>
      <w:r w:rsidR="00641926">
        <w:fldChar w:fldCharType="begin"/>
      </w:r>
      <w:r>
        <w:instrText>xe "</w:instrText>
      </w:r>
      <w:r w:rsidRPr="00EC7687">
        <w:instrText>SPECBU09</w:instrText>
      </w:r>
      <w:r>
        <w:instrText>"</w:instrText>
      </w:r>
      <w:r w:rsidR="00641926">
        <w:fldChar w:fldCharType="end"/>
      </w:r>
      <w:r>
        <w:tab/>
      </w:r>
      <w:r w:rsidRPr="00B459BA">
        <w:t>Specify local units for - processed fish</w:t>
      </w:r>
    </w:p>
    <w:p w:rsidR="002C3311" w:rsidRDefault="002C3311" w:rsidP="001069E0">
      <w:pPr>
        <w:jc w:val="both"/>
      </w:pPr>
      <w:r w:rsidRPr="00B459BA">
        <w:t>BUNTR310</w:t>
      </w:r>
      <w:r w:rsidR="00641926">
        <w:fldChar w:fldCharType="begin"/>
      </w:r>
      <w:r>
        <w:instrText>xe "</w:instrText>
      </w:r>
      <w:r w:rsidRPr="00EC7687">
        <w:instrText>BUNTR310</w:instrText>
      </w:r>
      <w:r>
        <w:instrText>"</w:instrText>
      </w:r>
      <w:r w:rsidR="00641926">
        <w:fldChar w:fldCharType="end"/>
      </w:r>
      <w:r>
        <w:tab/>
      </w:r>
      <w:r w:rsidRPr="00B459BA">
        <w:t xml:space="preserve">Local units for </w:t>
      </w:r>
      <w:r>
        <w:t>–</w:t>
      </w:r>
      <w:r w:rsidRPr="00B459BA">
        <w:t xml:space="preserve"> eggs</w:t>
      </w:r>
      <w:r>
        <w:t xml:space="preserve">. Codes are the same as used for </w:t>
      </w:r>
      <w:r w:rsidRPr="00CC55FA">
        <w:t>BUNTR300</w:t>
      </w:r>
      <w:r>
        <w:t>.</w:t>
      </w:r>
    </w:p>
    <w:p w:rsidR="002C3311" w:rsidRDefault="002C3311" w:rsidP="001069E0">
      <w:pPr>
        <w:jc w:val="both"/>
      </w:pPr>
      <w:r w:rsidRPr="00B459BA">
        <w:t>SPECBU10</w:t>
      </w:r>
      <w:r w:rsidR="00641926">
        <w:fldChar w:fldCharType="begin"/>
      </w:r>
      <w:r>
        <w:instrText>xe "</w:instrText>
      </w:r>
      <w:r w:rsidRPr="00EC7687">
        <w:instrText>SPECBU10</w:instrText>
      </w:r>
      <w:r>
        <w:instrText>"</w:instrText>
      </w:r>
      <w:r w:rsidR="00641926">
        <w:fldChar w:fldCharType="end"/>
      </w:r>
      <w:r>
        <w:tab/>
      </w:r>
      <w:r w:rsidRPr="00B459BA">
        <w:t xml:space="preserve">Specify local units for </w:t>
      </w:r>
      <w:r>
        <w:t>–</w:t>
      </w:r>
      <w:r w:rsidRPr="00B459BA">
        <w:t xml:space="preserve"> eggs</w:t>
      </w:r>
    </w:p>
    <w:p w:rsidR="002C3311" w:rsidRDefault="002C3311" w:rsidP="001069E0">
      <w:pPr>
        <w:jc w:val="both"/>
      </w:pPr>
      <w:r w:rsidRPr="00B459BA">
        <w:t>BUNTR311</w:t>
      </w:r>
      <w:r w:rsidR="00641926">
        <w:fldChar w:fldCharType="begin"/>
      </w:r>
      <w:r>
        <w:instrText>xe "</w:instrText>
      </w:r>
      <w:r w:rsidRPr="00EC7687">
        <w:instrText>BUNTR311</w:instrText>
      </w:r>
      <w:r>
        <w:instrText>"</w:instrText>
      </w:r>
      <w:r w:rsidR="00641926">
        <w:fldChar w:fldCharType="end"/>
      </w:r>
      <w:r>
        <w:tab/>
      </w:r>
      <w:r w:rsidRPr="00B459BA">
        <w:t xml:space="preserve">Local units for </w:t>
      </w:r>
      <w:r>
        <w:t>–</w:t>
      </w:r>
      <w:r w:rsidRPr="00B459BA">
        <w:t xml:space="preserve"> vegetables</w:t>
      </w:r>
      <w:r>
        <w:t xml:space="preserve">. Codes are the same as used for </w:t>
      </w:r>
      <w:r w:rsidRPr="00CC55FA">
        <w:t>BUNTR300</w:t>
      </w:r>
      <w:r>
        <w:t>.</w:t>
      </w:r>
    </w:p>
    <w:p w:rsidR="002C3311" w:rsidRDefault="002C3311" w:rsidP="001069E0">
      <w:pPr>
        <w:jc w:val="both"/>
      </w:pPr>
      <w:r w:rsidRPr="00B459BA">
        <w:t>SPECBU11</w:t>
      </w:r>
      <w:r w:rsidR="00641926">
        <w:fldChar w:fldCharType="begin"/>
      </w:r>
      <w:r>
        <w:instrText>xe "</w:instrText>
      </w:r>
      <w:r w:rsidRPr="00EC7687">
        <w:instrText>SPECBU11</w:instrText>
      </w:r>
      <w:r>
        <w:instrText>"</w:instrText>
      </w:r>
      <w:r w:rsidR="00641926">
        <w:fldChar w:fldCharType="end"/>
      </w:r>
      <w:r>
        <w:tab/>
      </w:r>
      <w:r w:rsidRPr="00B459BA">
        <w:t xml:space="preserve">Specify local units for </w:t>
      </w:r>
      <w:r>
        <w:t>–</w:t>
      </w:r>
      <w:r w:rsidRPr="00B459BA">
        <w:t xml:space="preserve"> vegetables</w:t>
      </w:r>
    </w:p>
    <w:p w:rsidR="002C3311" w:rsidRPr="00B459BA" w:rsidRDefault="002C3311" w:rsidP="001069E0">
      <w:pPr>
        <w:jc w:val="both"/>
      </w:pPr>
      <w:r w:rsidRPr="00B459BA">
        <w:t>BUNTR312</w:t>
      </w:r>
      <w:r w:rsidR="00641926">
        <w:fldChar w:fldCharType="begin"/>
      </w:r>
      <w:r>
        <w:instrText>xe "</w:instrText>
      </w:r>
      <w:r w:rsidRPr="00EC7687">
        <w:instrText>BUNTR312</w:instrText>
      </w:r>
      <w:r>
        <w:instrText>"</w:instrText>
      </w:r>
      <w:r w:rsidR="00641926">
        <w:fldChar w:fldCharType="end"/>
      </w:r>
      <w:r>
        <w:tab/>
      </w:r>
      <w:r w:rsidRPr="00B459BA">
        <w:t>Local units for - fruit</w:t>
      </w:r>
      <w:r>
        <w:t xml:space="preserve">. Codes are the same as used for </w:t>
      </w:r>
      <w:r w:rsidRPr="00CC55FA">
        <w:t>BUNTR300</w:t>
      </w:r>
      <w:r>
        <w:t>.</w:t>
      </w:r>
    </w:p>
    <w:p w:rsidR="002C3311" w:rsidRDefault="002C3311" w:rsidP="001069E0">
      <w:pPr>
        <w:jc w:val="both"/>
      </w:pPr>
      <w:r w:rsidRPr="00B459BA">
        <w:t>SPECBU12</w:t>
      </w:r>
      <w:r w:rsidR="00641926">
        <w:fldChar w:fldCharType="begin"/>
      </w:r>
      <w:r>
        <w:instrText>xe "</w:instrText>
      </w:r>
      <w:r w:rsidRPr="00EC7687">
        <w:instrText>SPECBU12</w:instrText>
      </w:r>
      <w:r>
        <w:instrText>"</w:instrText>
      </w:r>
      <w:r w:rsidR="00641926">
        <w:fldChar w:fldCharType="end"/>
      </w:r>
      <w:r>
        <w:tab/>
      </w:r>
      <w:r w:rsidRPr="00B459BA">
        <w:t xml:space="preserve">Specify local units for </w:t>
      </w:r>
      <w:r>
        <w:t>–</w:t>
      </w:r>
      <w:r w:rsidRPr="00B459BA">
        <w:t xml:space="preserve"> fruit</w:t>
      </w:r>
    </w:p>
    <w:p w:rsidR="002C3311" w:rsidRDefault="002C3311" w:rsidP="001069E0">
      <w:pPr>
        <w:jc w:val="both"/>
      </w:pPr>
      <w:r w:rsidRPr="00B459BA">
        <w:t>BUNTR313</w:t>
      </w:r>
      <w:r w:rsidR="00641926">
        <w:fldChar w:fldCharType="begin"/>
      </w:r>
      <w:r>
        <w:instrText>xe "</w:instrText>
      </w:r>
      <w:r w:rsidRPr="00EC7687">
        <w:instrText>BUNTR313</w:instrText>
      </w:r>
      <w:r>
        <w:instrText>"</w:instrText>
      </w:r>
      <w:r w:rsidR="00641926">
        <w:fldChar w:fldCharType="end"/>
      </w:r>
      <w:r>
        <w:tab/>
      </w:r>
      <w:r w:rsidRPr="00B459BA">
        <w:t>Local units for - salt/spices</w:t>
      </w:r>
      <w:r>
        <w:t xml:space="preserve">. Codes are the same as used for </w:t>
      </w:r>
      <w:r w:rsidRPr="00CC55FA">
        <w:t>BUNTR300</w:t>
      </w:r>
      <w:r>
        <w:t>.</w:t>
      </w:r>
    </w:p>
    <w:p w:rsidR="002C3311" w:rsidRDefault="002C3311" w:rsidP="001069E0">
      <w:pPr>
        <w:jc w:val="both"/>
      </w:pPr>
      <w:r w:rsidRPr="00B459BA">
        <w:t>SPECBU13</w:t>
      </w:r>
      <w:r w:rsidR="00641926">
        <w:fldChar w:fldCharType="begin"/>
      </w:r>
      <w:r>
        <w:instrText>xe "</w:instrText>
      </w:r>
      <w:r w:rsidRPr="00EC7687">
        <w:instrText>SPECBU13</w:instrText>
      </w:r>
      <w:r>
        <w:instrText>"</w:instrText>
      </w:r>
      <w:r w:rsidR="00641926">
        <w:fldChar w:fldCharType="end"/>
      </w:r>
      <w:r>
        <w:tab/>
      </w:r>
      <w:r w:rsidRPr="00B459BA">
        <w:t>Specify local units for - salt/spices</w:t>
      </w:r>
    </w:p>
    <w:p w:rsidR="002C3311" w:rsidRDefault="002C3311" w:rsidP="001069E0">
      <w:pPr>
        <w:jc w:val="both"/>
      </w:pPr>
      <w:r w:rsidRPr="00B459BA">
        <w:t>BUNTR314</w:t>
      </w:r>
      <w:r w:rsidR="00641926">
        <w:fldChar w:fldCharType="begin"/>
      </w:r>
      <w:r>
        <w:instrText>xe "</w:instrText>
      </w:r>
      <w:r w:rsidRPr="00EC7687">
        <w:instrText>BUNTR314</w:instrText>
      </w:r>
      <w:r>
        <w:instrText>"</w:instrText>
      </w:r>
      <w:r w:rsidR="00641926">
        <w:fldChar w:fldCharType="end"/>
      </w:r>
      <w:r>
        <w:tab/>
      </w:r>
      <w:r w:rsidRPr="00B459BA">
        <w:t xml:space="preserve">Local units for </w:t>
      </w:r>
      <w:r>
        <w:t>–</w:t>
      </w:r>
      <w:r w:rsidRPr="00B459BA">
        <w:t xml:space="preserve"> oil</w:t>
      </w:r>
      <w:r>
        <w:t xml:space="preserve">. Codes are the same as used for </w:t>
      </w:r>
      <w:r w:rsidRPr="00CC55FA">
        <w:t>BUNTR300</w:t>
      </w:r>
      <w:r>
        <w:t>.</w:t>
      </w:r>
    </w:p>
    <w:p w:rsidR="002C3311" w:rsidRDefault="002C3311" w:rsidP="001069E0">
      <w:pPr>
        <w:jc w:val="both"/>
      </w:pPr>
      <w:r w:rsidRPr="00B459BA">
        <w:t>SPECBU14</w:t>
      </w:r>
      <w:r w:rsidR="00641926">
        <w:fldChar w:fldCharType="begin"/>
      </w:r>
      <w:r>
        <w:instrText>xe "</w:instrText>
      </w:r>
      <w:r w:rsidRPr="00EC7687">
        <w:instrText>SPECBU14</w:instrText>
      </w:r>
      <w:r>
        <w:instrText>"</w:instrText>
      </w:r>
      <w:r w:rsidR="00641926">
        <w:fldChar w:fldCharType="end"/>
      </w:r>
      <w:r>
        <w:tab/>
      </w:r>
      <w:r w:rsidRPr="00B459BA">
        <w:t xml:space="preserve">Specify local units for </w:t>
      </w:r>
      <w:r>
        <w:t>–</w:t>
      </w:r>
      <w:r w:rsidRPr="00B459BA">
        <w:t xml:space="preserve"> oil</w:t>
      </w:r>
    </w:p>
    <w:p w:rsidR="002C3311" w:rsidRDefault="002C3311" w:rsidP="001069E0">
      <w:pPr>
        <w:jc w:val="both"/>
      </w:pPr>
      <w:r w:rsidRPr="00B459BA">
        <w:t>BUNTR315</w:t>
      </w:r>
      <w:r w:rsidR="00641926">
        <w:fldChar w:fldCharType="begin"/>
      </w:r>
      <w:r>
        <w:instrText>xe "</w:instrText>
      </w:r>
      <w:r w:rsidRPr="00EC7687">
        <w:instrText>BUNTR315</w:instrText>
      </w:r>
      <w:r>
        <w:instrText>"</w:instrText>
      </w:r>
      <w:r w:rsidR="00641926">
        <w:fldChar w:fldCharType="end"/>
      </w:r>
      <w:r>
        <w:tab/>
      </w:r>
      <w:r w:rsidRPr="00B459BA">
        <w:t>Local units for - sugar/honey</w:t>
      </w:r>
      <w:r>
        <w:t xml:space="preserve">. Codes are the same as used for </w:t>
      </w:r>
      <w:r w:rsidRPr="00CC55FA">
        <w:t>BUNTR300</w:t>
      </w:r>
      <w:r>
        <w:t>.</w:t>
      </w:r>
    </w:p>
    <w:p w:rsidR="002C3311" w:rsidRDefault="002C3311" w:rsidP="001069E0">
      <w:pPr>
        <w:jc w:val="both"/>
      </w:pPr>
      <w:r w:rsidRPr="00B459BA">
        <w:t>SPECBU15</w:t>
      </w:r>
      <w:r w:rsidR="00641926">
        <w:fldChar w:fldCharType="begin"/>
      </w:r>
      <w:r>
        <w:instrText>xe "</w:instrText>
      </w:r>
      <w:r w:rsidRPr="00EC7687">
        <w:instrText>SPECBU15</w:instrText>
      </w:r>
      <w:r>
        <w:instrText>"</w:instrText>
      </w:r>
      <w:r w:rsidR="00641926">
        <w:fldChar w:fldCharType="end"/>
      </w:r>
      <w:r>
        <w:tab/>
      </w:r>
      <w:r w:rsidRPr="00B459BA">
        <w:t>Specify local units for - sugar/honey</w:t>
      </w:r>
    </w:p>
    <w:p w:rsidR="002C3311" w:rsidRPr="00B459BA" w:rsidRDefault="002C3311" w:rsidP="001069E0">
      <w:pPr>
        <w:jc w:val="both"/>
      </w:pPr>
      <w:r w:rsidRPr="00B459BA">
        <w:t>BUNTR316</w:t>
      </w:r>
      <w:r w:rsidR="00641926">
        <w:fldChar w:fldCharType="begin"/>
      </w:r>
      <w:r>
        <w:instrText>xe "</w:instrText>
      </w:r>
      <w:r w:rsidRPr="00EC7687">
        <w:instrText>BUNTR316</w:instrText>
      </w:r>
      <w:r>
        <w:instrText>"</w:instrText>
      </w:r>
      <w:r w:rsidR="00641926">
        <w:fldChar w:fldCharType="end"/>
      </w:r>
      <w:r>
        <w:tab/>
      </w:r>
      <w:r w:rsidRPr="00B459BA">
        <w:t>Local units for - prepared food</w:t>
      </w:r>
      <w:r>
        <w:t xml:space="preserve">. Codes are the same as used for </w:t>
      </w:r>
      <w:r w:rsidRPr="00CC55FA">
        <w:t>BUNTR300</w:t>
      </w:r>
      <w:r>
        <w:t>.</w:t>
      </w:r>
    </w:p>
    <w:p w:rsidR="002C3311" w:rsidRPr="00B459BA" w:rsidRDefault="002C3311" w:rsidP="001069E0">
      <w:pPr>
        <w:jc w:val="both"/>
      </w:pPr>
      <w:r w:rsidRPr="00B459BA">
        <w:t>SPECBU16</w:t>
      </w:r>
      <w:r w:rsidR="00641926">
        <w:fldChar w:fldCharType="begin"/>
      </w:r>
      <w:r>
        <w:instrText>xe "</w:instrText>
      </w:r>
      <w:r w:rsidRPr="00EC7687">
        <w:instrText>SPECBU16</w:instrText>
      </w:r>
      <w:r>
        <w:instrText>"</w:instrText>
      </w:r>
      <w:r w:rsidR="00641926">
        <w:fldChar w:fldCharType="end"/>
      </w:r>
      <w:r>
        <w:tab/>
      </w:r>
      <w:r w:rsidRPr="00B459BA">
        <w:t>Specify local units for - prepared food</w:t>
      </w:r>
    </w:p>
    <w:p w:rsidR="002C3311" w:rsidRDefault="002C3311" w:rsidP="001069E0">
      <w:pPr>
        <w:jc w:val="both"/>
      </w:pPr>
      <w:r w:rsidRPr="00B459BA">
        <w:t>BUNTR317</w:t>
      </w:r>
      <w:r w:rsidR="00641926">
        <w:fldChar w:fldCharType="begin"/>
      </w:r>
      <w:r>
        <w:instrText>xe "</w:instrText>
      </w:r>
      <w:r w:rsidRPr="00EC7687">
        <w:instrText>BUNTR317</w:instrText>
      </w:r>
      <w:r>
        <w:instrText>"</w:instrText>
      </w:r>
      <w:r w:rsidR="00641926">
        <w:fldChar w:fldCharType="end"/>
      </w:r>
      <w:r>
        <w:tab/>
      </w:r>
      <w:r w:rsidRPr="00B459BA">
        <w:t>Local units for - packaged sweets</w:t>
      </w:r>
      <w:r>
        <w:t xml:space="preserve">. Codes are the same as used for </w:t>
      </w:r>
      <w:r w:rsidRPr="00CC55FA">
        <w:t>BUNTR300</w:t>
      </w:r>
      <w:r>
        <w:t>.</w:t>
      </w:r>
    </w:p>
    <w:p w:rsidR="002C3311" w:rsidRDefault="002C3311" w:rsidP="001069E0">
      <w:pPr>
        <w:jc w:val="both"/>
      </w:pPr>
      <w:r w:rsidRPr="00B459BA">
        <w:t>SPECBU17</w:t>
      </w:r>
      <w:r w:rsidR="00641926">
        <w:fldChar w:fldCharType="begin"/>
      </w:r>
      <w:r>
        <w:instrText>xe "</w:instrText>
      </w:r>
      <w:r w:rsidRPr="00EC7687">
        <w:instrText>SPECBU17</w:instrText>
      </w:r>
      <w:r>
        <w:instrText>"</w:instrText>
      </w:r>
      <w:r w:rsidR="00641926">
        <w:fldChar w:fldCharType="end"/>
      </w:r>
      <w:r>
        <w:tab/>
      </w:r>
      <w:r w:rsidRPr="00B459BA">
        <w:t>Specify local units for - packaged sweets</w:t>
      </w:r>
    </w:p>
    <w:p w:rsidR="002C3311" w:rsidRDefault="002C3311" w:rsidP="001069E0">
      <w:pPr>
        <w:jc w:val="both"/>
      </w:pPr>
      <w:r w:rsidRPr="00E70F8F">
        <w:t>BUNTR318</w:t>
      </w:r>
      <w:r w:rsidR="00641926">
        <w:fldChar w:fldCharType="begin"/>
      </w:r>
      <w:r>
        <w:instrText>xe "</w:instrText>
      </w:r>
      <w:r w:rsidRPr="00EC7687">
        <w:instrText>BUNTR318</w:instrText>
      </w:r>
      <w:r>
        <w:instrText>"</w:instrText>
      </w:r>
      <w:r w:rsidR="00641926">
        <w:fldChar w:fldCharType="end"/>
      </w:r>
      <w:r>
        <w:tab/>
      </w:r>
      <w:r w:rsidRPr="00E70F8F">
        <w:t>Local units for - coffee and tea</w:t>
      </w:r>
      <w:r>
        <w:t xml:space="preserve">. Codes are the same as used for </w:t>
      </w:r>
      <w:r w:rsidRPr="00CC55FA">
        <w:t>BUNTR300</w:t>
      </w:r>
      <w:r>
        <w:t>.</w:t>
      </w:r>
    </w:p>
    <w:p w:rsidR="002C3311" w:rsidRDefault="002C3311" w:rsidP="001069E0">
      <w:pPr>
        <w:jc w:val="both"/>
      </w:pPr>
      <w:r w:rsidRPr="00E70F8F">
        <w:t>SPECBU18</w:t>
      </w:r>
      <w:r w:rsidR="00641926">
        <w:fldChar w:fldCharType="begin"/>
      </w:r>
      <w:r>
        <w:instrText>xe "</w:instrText>
      </w:r>
      <w:r w:rsidRPr="00EC7687">
        <w:instrText>SPECBU18</w:instrText>
      </w:r>
      <w:r>
        <w:instrText>"</w:instrText>
      </w:r>
      <w:r w:rsidR="00641926">
        <w:fldChar w:fldCharType="end"/>
      </w:r>
      <w:r>
        <w:tab/>
      </w:r>
      <w:r w:rsidRPr="00E70F8F">
        <w:t>Specify local units for - coffee and tea</w:t>
      </w:r>
    </w:p>
    <w:p w:rsidR="002C3311" w:rsidRDefault="002C3311" w:rsidP="001069E0">
      <w:pPr>
        <w:jc w:val="both"/>
      </w:pPr>
      <w:r w:rsidRPr="00E70F8F">
        <w:t>BUNTR319</w:t>
      </w:r>
      <w:r w:rsidR="00641926">
        <w:fldChar w:fldCharType="begin"/>
      </w:r>
      <w:r>
        <w:instrText>xe "</w:instrText>
      </w:r>
      <w:r w:rsidRPr="00EC7687">
        <w:instrText>BUNTR319</w:instrText>
      </w:r>
      <w:r>
        <w:instrText>"</w:instrText>
      </w:r>
      <w:r w:rsidR="00641926">
        <w:fldChar w:fldCharType="end"/>
      </w:r>
      <w:r>
        <w:tab/>
      </w:r>
      <w:r w:rsidRPr="00E70F8F">
        <w:t>Local units for - soft drinks</w:t>
      </w:r>
      <w:r>
        <w:t xml:space="preserve">. Codes are the same as used for </w:t>
      </w:r>
      <w:r w:rsidRPr="00CC55FA">
        <w:t>BUNTR300</w:t>
      </w:r>
      <w:r>
        <w:t>.</w:t>
      </w:r>
    </w:p>
    <w:p w:rsidR="002C3311" w:rsidRDefault="002C3311" w:rsidP="001069E0">
      <w:pPr>
        <w:jc w:val="both"/>
      </w:pPr>
      <w:r w:rsidRPr="00E70F8F">
        <w:t>SPECBU19</w:t>
      </w:r>
      <w:r w:rsidR="00641926">
        <w:fldChar w:fldCharType="begin"/>
      </w:r>
      <w:r>
        <w:instrText>xe "</w:instrText>
      </w:r>
      <w:r w:rsidRPr="00EC7687">
        <w:instrText>SPECBU19</w:instrText>
      </w:r>
      <w:r>
        <w:instrText>"</w:instrText>
      </w:r>
      <w:r w:rsidR="00641926">
        <w:fldChar w:fldCharType="end"/>
      </w:r>
      <w:r>
        <w:tab/>
      </w:r>
      <w:r w:rsidRPr="00E70F8F">
        <w:t>Specify local units for - soft drinks</w:t>
      </w:r>
    </w:p>
    <w:p w:rsidR="002C3311" w:rsidRDefault="002C3311" w:rsidP="001069E0">
      <w:pPr>
        <w:jc w:val="both"/>
      </w:pPr>
      <w:r w:rsidRPr="00E70F8F">
        <w:t>BUNTR321</w:t>
      </w:r>
      <w:r w:rsidR="00641926">
        <w:fldChar w:fldCharType="begin"/>
      </w:r>
      <w:r>
        <w:instrText>xe "</w:instrText>
      </w:r>
      <w:r w:rsidRPr="00EC7687">
        <w:instrText>BUNTR321</w:instrText>
      </w:r>
      <w:r>
        <w:instrText>"</w:instrText>
      </w:r>
      <w:r w:rsidR="00641926">
        <w:fldChar w:fldCharType="end"/>
      </w:r>
      <w:r>
        <w:tab/>
      </w:r>
      <w:r w:rsidRPr="00E70F8F">
        <w:t xml:space="preserve">Local units for </w:t>
      </w:r>
      <w:r>
        <w:t>–</w:t>
      </w:r>
      <w:r w:rsidRPr="00E70F8F">
        <w:t xml:space="preserve"> alcohol</w:t>
      </w:r>
      <w:r>
        <w:t xml:space="preserve">. Codes are the same as used for </w:t>
      </w:r>
      <w:r w:rsidRPr="00CC55FA">
        <w:t>BUNTR300</w:t>
      </w:r>
      <w:r>
        <w:t>.</w:t>
      </w:r>
    </w:p>
    <w:p w:rsidR="002C3311" w:rsidRDefault="002C3311" w:rsidP="001069E0">
      <w:pPr>
        <w:jc w:val="both"/>
      </w:pPr>
      <w:r w:rsidRPr="00E70F8F">
        <w:t>SPECBU21</w:t>
      </w:r>
      <w:r w:rsidR="00641926">
        <w:fldChar w:fldCharType="begin"/>
      </w:r>
      <w:r>
        <w:instrText>xe "</w:instrText>
      </w:r>
      <w:r w:rsidRPr="00EC7687">
        <w:instrText>SPECBU21</w:instrText>
      </w:r>
      <w:r>
        <w:instrText>"</w:instrText>
      </w:r>
      <w:r w:rsidR="00641926">
        <w:fldChar w:fldCharType="end"/>
      </w:r>
      <w:r>
        <w:tab/>
      </w:r>
      <w:r w:rsidRPr="00E70F8F">
        <w:t xml:space="preserve">Specify local units for </w:t>
      </w:r>
      <w:r>
        <w:t>–</w:t>
      </w:r>
      <w:r w:rsidRPr="00E70F8F">
        <w:t xml:space="preserve"> alcohol</w:t>
      </w:r>
    </w:p>
    <w:p w:rsidR="002C3311" w:rsidRDefault="002C3311" w:rsidP="001069E0">
      <w:pPr>
        <w:jc w:val="both"/>
      </w:pPr>
      <w:r w:rsidRPr="009A7ECE">
        <w:t>BUNTR324</w:t>
      </w:r>
      <w:r w:rsidR="00641926">
        <w:fldChar w:fldCharType="begin"/>
      </w:r>
      <w:r>
        <w:instrText>xe "</w:instrText>
      </w:r>
      <w:r w:rsidRPr="00EC7687">
        <w:instrText>BUNTR324</w:instrText>
      </w:r>
      <w:r>
        <w:instrText>"</w:instrText>
      </w:r>
      <w:r w:rsidR="00641926">
        <w:fldChar w:fldCharType="end"/>
      </w:r>
      <w:r>
        <w:tab/>
      </w:r>
      <w:r w:rsidRPr="009A7ECE">
        <w:t>Local units for - other food item</w:t>
      </w:r>
      <w:r>
        <w:t xml:space="preserve">. Codes are the same as used for </w:t>
      </w:r>
      <w:r w:rsidRPr="00CC55FA">
        <w:t>BUNTR300</w:t>
      </w:r>
      <w:r>
        <w:t>.</w:t>
      </w:r>
    </w:p>
    <w:p w:rsidR="002C3311" w:rsidRDefault="002C3311" w:rsidP="001069E0">
      <w:pPr>
        <w:jc w:val="both"/>
      </w:pPr>
      <w:r w:rsidRPr="009A7ECE">
        <w:t>SPECBU24</w:t>
      </w:r>
      <w:r w:rsidR="00641926">
        <w:fldChar w:fldCharType="begin"/>
      </w:r>
      <w:r>
        <w:instrText>xe "</w:instrText>
      </w:r>
      <w:r w:rsidRPr="00EC7687">
        <w:instrText>SPECBU24</w:instrText>
      </w:r>
      <w:r>
        <w:instrText>"</w:instrText>
      </w:r>
      <w:r w:rsidR="00641926">
        <w:fldChar w:fldCharType="end"/>
      </w:r>
      <w:r>
        <w:tab/>
      </w:r>
      <w:r w:rsidRPr="009A7ECE">
        <w:t>Specify local units for - other food item</w:t>
      </w:r>
    </w:p>
    <w:p w:rsidR="002C3311" w:rsidRPr="00413FAB" w:rsidRDefault="002C3311" w:rsidP="003D44F5">
      <w:pPr>
        <w:ind w:left="1440" w:hanging="1440"/>
        <w:jc w:val="both"/>
      </w:pPr>
      <w:r w:rsidRPr="00413FAB">
        <w:t>EATVR300</w:t>
      </w:r>
      <w:r w:rsidR="00641926">
        <w:fldChar w:fldCharType="begin"/>
      </w:r>
      <w:r>
        <w:instrText>xe "</w:instrText>
      </w:r>
      <w:r w:rsidRPr="00EC7687">
        <w:instrText>EATVR300</w:instrText>
      </w:r>
      <w:r>
        <w:instrText>"</w:instrText>
      </w:r>
      <w:r w:rsidR="00641926">
        <w:fldChar w:fldCharType="end"/>
      </w:r>
      <w:r>
        <w:tab/>
      </w:r>
      <w:r w:rsidRPr="00413FAB">
        <w:t>Estimated value bought and consumed in last 2 weeks of - oil seeds</w:t>
      </w:r>
      <w:r>
        <w:t>. Missing value codes are negative.</w:t>
      </w:r>
    </w:p>
    <w:p w:rsidR="002C3311" w:rsidRPr="00413FAB" w:rsidRDefault="002C3311" w:rsidP="003D44F5">
      <w:pPr>
        <w:ind w:left="1440" w:hanging="1440"/>
        <w:jc w:val="both"/>
      </w:pPr>
      <w:r w:rsidRPr="002C026D">
        <w:t>EATVR301</w:t>
      </w:r>
      <w:r w:rsidR="00641926">
        <w:fldChar w:fldCharType="begin"/>
      </w:r>
      <w:r>
        <w:instrText>xe "</w:instrText>
      </w:r>
      <w:r w:rsidRPr="00EC7687">
        <w:instrText>EATVR301</w:instrText>
      </w:r>
      <w:r>
        <w:instrText>"</w:instrText>
      </w:r>
      <w:r w:rsidR="00641926">
        <w:fldChar w:fldCharType="end"/>
      </w:r>
      <w:r>
        <w:tab/>
      </w:r>
      <w:r w:rsidRPr="002C026D">
        <w:t>Estimated value bought and consumed in last 2 weeks of - pulses/lentils/beans</w:t>
      </w:r>
      <w:r>
        <w:t>. Missing value codes are negative.</w:t>
      </w:r>
    </w:p>
    <w:p w:rsidR="002C3311" w:rsidRPr="00413FAB" w:rsidRDefault="002C3311" w:rsidP="003D44F5">
      <w:pPr>
        <w:ind w:left="1440" w:hanging="1440"/>
        <w:jc w:val="both"/>
      </w:pPr>
      <w:r w:rsidRPr="002C026D">
        <w:t>EATVR302</w:t>
      </w:r>
      <w:r w:rsidR="00641926">
        <w:fldChar w:fldCharType="begin"/>
      </w:r>
      <w:r>
        <w:instrText>xe "</w:instrText>
      </w:r>
      <w:r w:rsidRPr="00EC7687">
        <w:instrText>EATVR302</w:instrText>
      </w:r>
      <w:r>
        <w:instrText>"</w:instrText>
      </w:r>
      <w:r w:rsidR="00641926">
        <w:fldChar w:fldCharType="end"/>
      </w:r>
      <w:r>
        <w:tab/>
      </w:r>
      <w:r w:rsidRPr="002C026D">
        <w:t>Estimated value bought and consumed in last 2 weeks of - pasta/rice</w:t>
      </w:r>
      <w:r>
        <w:t>. Missing value codes are negative.</w:t>
      </w:r>
    </w:p>
    <w:p w:rsidR="002C3311" w:rsidRPr="00413FAB" w:rsidRDefault="002C3311" w:rsidP="003D44F5">
      <w:pPr>
        <w:ind w:left="1440" w:hanging="1440"/>
        <w:jc w:val="both"/>
      </w:pPr>
      <w:r w:rsidRPr="002C026D">
        <w:t>EATVR320</w:t>
      </w:r>
      <w:r w:rsidR="00641926">
        <w:fldChar w:fldCharType="begin"/>
      </w:r>
      <w:r>
        <w:instrText>xe "</w:instrText>
      </w:r>
      <w:r w:rsidRPr="00EC7687">
        <w:instrText>EATVR320</w:instrText>
      </w:r>
      <w:r>
        <w:instrText>"</w:instrText>
      </w:r>
      <w:r w:rsidR="00641926">
        <w:fldChar w:fldCharType="end"/>
      </w:r>
      <w:r>
        <w:tab/>
      </w:r>
      <w:r w:rsidRPr="002C026D">
        <w:t>Estimated value bought and consumed in last 2 weeks of - bread/wheat flour</w:t>
      </w:r>
      <w:r>
        <w:t>. Missing value codes are negative.</w:t>
      </w:r>
    </w:p>
    <w:p w:rsidR="002C3311" w:rsidRPr="00413FAB" w:rsidRDefault="002C3311" w:rsidP="003D44F5">
      <w:pPr>
        <w:ind w:left="1440" w:hanging="1440"/>
        <w:jc w:val="both"/>
      </w:pPr>
      <w:r w:rsidRPr="002C026D">
        <w:t>EATVR303</w:t>
      </w:r>
      <w:r w:rsidR="00641926">
        <w:fldChar w:fldCharType="begin"/>
      </w:r>
      <w:r>
        <w:instrText>xe "</w:instrText>
      </w:r>
      <w:r w:rsidRPr="00EC7687">
        <w:instrText>EATVR303</w:instrText>
      </w:r>
      <w:r>
        <w:instrText>"</w:instrText>
      </w:r>
      <w:r w:rsidR="00641926">
        <w:fldChar w:fldCharType="end"/>
      </w:r>
      <w:r>
        <w:tab/>
      </w:r>
      <w:r w:rsidRPr="002C026D">
        <w:t xml:space="preserve">Estimated value bought and consumed in last 2 weeks of </w:t>
      </w:r>
      <w:r>
        <w:t>–</w:t>
      </w:r>
      <w:r w:rsidRPr="002C026D">
        <w:t xml:space="preserve"> cereals</w:t>
      </w:r>
      <w:r>
        <w:t>. Missing value codes are negative.</w:t>
      </w:r>
    </w:p>
    <w:p w:rsidR="002C3311" w:rsidRPr="00413FAB" w:rsidRDefault="002C3311" w:rsidP="003D44F5">
      <w:pPr>
        <w:ind w:left="1440" w:hanging="1440"/>
        <w:jc w:val="both"/>
      </w:pPr>
      <w:r w:rsidRPr="002C026D">
        <w:t>EATVR304</w:t>
      </w:r>
      <w:r w:rsidR="00641926">
        <w:fldChar w:fldCharType="begin"/>
      </w:r>
      <w:r>
        <w:instrText>xe "</w:instrText>
      </w:r>
      <w:r w:rsidRPr="00EC7687">
        <w:instrText>EATVR304</w:instrText>
      </w:r>
      <w:r>
        <w:instrText>"</w:instrText>
      </w:r>
      <w:r w:rsidR="00641926">
        <w:fldChar w:fldCharType="end"/>
      </w:r>
      <w:r>
        <w:tab/>
      </w:r>
      <w:r w:rsidRPr="002C026D">
        <w:t>Estimated value bought and consumed in last 2 weeks of - tubers/potatoes/root crops</w:t>
      </w:r>
      <w:r>
        <w:t>. Missing value codes are negative.</w:t>
      </w:r>
    </w:p>
    <w:p w:rsidR="002C3311" w:rsidRPr="00413FAB" w:rsidRDefault="002C3311" w:rsidP="003D44F5">
      <w:pPr>
        <w:ind w:left="1440" w:hanging="1440"/>
        <w:jc w:val="both"/>
      </w:pPr>
      <w:r w:rsidRPr="002C026D">
        <w:t>EATVR305</w:t>
      </w:r>
      <w:r w:rsidR="00641926">
        <w:fldChar w:fldCharType="begin"/>
      </w:r>
      <w:r>
        <w:instrText>xe "</w:instrText>
      </w:r>
      <w:r w:rsidRPr="00EC7687">
        <w:instrText>EATVR305</w:instrText>
      </w:r>
      <w:r>
        <w:instrText>"</w:instrText>
      </w:r>
      <w:r w:rsidR="00641926">
        <w:fldChar w:fldCharType="end"/>
      </w:r>
      <w:r>
        <w:tab/>
      </w:r>
      <w:r w:rsidRPr="002C026D">
        <w:t>Estimated value bought and consumed in last 2 weeks of - meat products</w:t>
      </w:r>
      <w:r>
        <w:t>. Missing value codes are negative.</w:t>
      </w:r>
    </w:p>
    <w:p w:rsidR="002C3311" w:rsidRPr="00413FAB" w:rsidRDefault="002C3311" w:rsidP="003D44F5">
      <w:pPr>
        <w:ind w:left="1440" w:hanging="1440"/>
        <w:jc w:val="both"/>
      </w:pPr>
      <w:r w:rsidRPr="002C026D">
        <w:t>EATVR306</w:t>
      </w:r>
      <w:r w:rsidR="00641926">
        <w:fldChar w:fldCharType="begin"/>
      </w:r>
      <w:r>
        <w:instrText>xe "</w:instrText>
      </w:r>
      <w:r w:rsidRPr="00EC7687">
        <w:instrText>EATVR306</w:instrText>
      </w:r>
      <w:r>
        <w:instrText>"</w:instrText>
      </w:r>
      <w:r w:rsidR="00641926">
        <w:fldChar w:fldCharType="end"/>
      </w:r>
      <w:r>
        <w:tab/>
      </w:r>
      <w:r w:rsidRPr="002C026D">
        <w:t>Estimated value bought and consumed in last 2 weeks of - powdered/formula milk</w:t>
      </w:r>
      <w:r>
        <w:t>. Missing value codes are negative.</w:t>
      </w:r>
    </w:p>
    <w:p w:rsidR="002C3311" w:rsidRPr="00413FAB" w:rsidRDefault="002C3311" w:rsidP="003D44F5">
      <w:pPr>
        <w:ind w:left="1440" w:hanging="1440"/>
        <w:jc w:val="both"/>
      </w:pPr>
      <w:r w:rsidRPr="002C026D">
        <w:t>EATVR307</w:t>
      </w:r>
      <w:r w:rsidR="00641926">
        <w:fldChar w:fldCharType="begin"/>
      </w:r>
      <w:r>
        <w:instrText>xe "</w:instrText>
      </w:r>
      <w:r w:rsidRPr="00EC7687">
        <w:instrText>EATVR307</w:instrText>
      </w:r>
      <w:r>
        <w:instrText>"</w:instrText>
      </w:r>
      <w:r w:rsidR="00641926">
        <w:fldChar w:fldCharType="end"/>
      </w:r>
      <w:r>
        <w:tab/>
      </w:r>
      <w:r w:rsidRPr="002C026D">
        <w:t>Estimated value bought and consumed in last 2 weeks of - milk or milk products</w:t>
      </w:r>
      <w:r>
        <w:t>. Missing value codes are negative.</w:t>
      </w:r>
    </w:p>
    <w:p w:rsidR="002C3311" w:rsidRPr="00413FAB" w:rsidRDefault="002C3311" w:rsidP="003D44F5">
      <w:pPr>
        <w:ind w:left="1440" w:hanging="1440"/>
        <w:jc w:val="both"/>
      </w:pPr>
      <w:r w:rsidRPr="002C026D">
        <w:t>EATVR308</w:t>
      </w:r>
      <w:r w:rsidR="00641926">
        <w:fldChar w:fldCharType="begin"/>
      </w:r>
      <w:r>
        <w:instrText>xe "</w:instrText>
      </w:r>
      <w:r w:rsidRPr="00EC7687">
        <w:instrText>EATVR308</w:instrText>
      </w:r>
      <w:r>
        <w:instrText>"</w:instrText>
      </w:r>
      <w:r w:rsidR="00641926">
        <w:fldChar w:fldCharType="end"/>
      </w:r>
      <w:r>
        <w:tab/>
      </w:r>
      <w:r w:rsidRPr="002C026D">
        <w:t>Estimated value bought and consumed in last 2 weeks of - fresh fish</w:t>
      </w:r>
      <w:r>
        <w:t>. Missing value codes are negative.</w:t>
      </w:r>
    </w:p>
    <w:p w:rsidR="002C3311" w:rsidRPr="00413FAB" w:rsidRDefault="002C3311" w:rsidP="003D44F5">
      <w:pPr>
        <w:ind w:left="1440" w:hanging="1440"/>
        <w:jc w:val="both"/>
      </w:pPr>
      <w:r w:rsidRPr="002C026D">
        <w:t>EATVR309</w:t>
      </w:r>
      <w:r w:rsidR="00641926">
        <w:fldChar w:fldCharType="begin"/>
      </w:r>
      <w:r>
        <w:instrText>xe "</w:instrText>
      </w:r>
      <w:r w:rsidRPr="00EC7687">
        <w:instrText>EATVR309</w:instrText>
      </w:r>
      <w:r>
        <w:instrText>"</w:instrText>
      </w:r>
      <w:r w:rsidR="00641926">
        <w:fldChar w:fldCharType="end"/>
      </w:r>
      <w:r>
        <w:tab/>
      </w:r>
      <w:r w:rsidRPr="002C026D">
        <w:t>Estimated value bought and consumed in last 2 weeks of - processed fish</w:t>
      </w:r>
      <w:r>
        <w:t>. Missing value codes are negative.</w:t>
      </w:r>
    </w:p>
    <w:p w:rsidR="002C3311" w:rsidRPr="00413FAB" w:rsidRDefault="002C3311" w:rsidP="003D44F5">
      <w:pPr>
        <w:ind w:left="1440" w:hanging="1440"/>
        <w:jc w:val="both"/>
      </w:pPr>
      <w:r w:rsidRPr="002C026D">
        <w:t>EATVR310</w:t>
      </w:r>
      <w:r w:rsidR="00641926">
        <w:fldChar w:fldCharType="begin"/>
      </w:r>
      <w:r>
        <w:instrText>xe "</w:instrText>
      </w:r>
      <w:r w:rsidRPr="00EC7687">
        <w:instrText>EATVR310</w:instrText>
      </w:r>
      <w:r>
        <w:instrText>"</w:instrText>
      </w:r>
      <w:r w:rsidR="00641926">
        <w:fldChar w:fldCharType="end"/>
      </w:r>
      <w:r>
        <w:tab/>
      </w:r>
      <w:r w:rsidRPr="002C026D">
        <w:t xml:space="preserve">Estimated value bought and consumed in last 2 weeks of </w:t>
      </w:r>
      <w:r>
        <w:t>–</w:t>
      </w:r>
      <w:r w:rsidRPr="002C026D">
        <w:t xml:space="preserve"> eggs</w:t>
      </w:r>
      <w:r>
        <w:t>. Missing value codes are negative.</w:t>
      </w:r>
    </w:p>
    <w:p w:rsidR="002C3311" w:rsidRPr="00413FAB" w:rsidRDefault="002C3311" w:rsidP="003D44F5">
      <w:pPr>
        <w:ind w:left="1440" w:hanging="1440"/>
        <w:jc w:val="both"/>
      </w:pPr>
      <w:r w:rsidRPr="002C026D">
        <w:t>EATVR311</w:t>
      </w:r>
      <w:r w:rsidR="00641926">
        <w:fldChar w:fldCharType="begin"/>
      </w:r>
      <w:r>
        <w:instrText>xe "</w:instrText>
      </w:r>
      <w:r w:rsidRPr="00EC7687">
        <w:instrText>EATVR311</w:instrText>
      </w:r>
      <w:r>
        <w:instrText>"</w:instrText>
      </w:r>
      <w:r w:rsidR="00641926">
        <w:fldChar w:fldCharType="end"/>
      </w:r>
      <w:r>
        <w:tab/>
      </w:r>
      <w:r w:rsidRPr="002C026D">
        <w:t xml:space="preserve">Estimated value bought and consumed in last 2 weeks of </w:t>
      </w:r>
      <w:r>
        <w:t>–</w:t>
      </w:r>
      <w:r w:rsidRPr="002C026D">
        <w:t xml:space="preserve"> vegetables</w:t>
      </w:r>
      <w:r>
        <w:t>. Missing value codes are negative.</w:t>
      </w:r>
    </w:p>
    <w:p w:rsidR="002C3311" w:rsidRPr="00413FAB" w:rsidRDefault="002C3311" w:rsidP="003D44F5">
      <w:pPr>
        <w:ind w:left="1440" w:hanging="1440"/>
        <w:jc w:val="both"/>
      </w:pPr>
      <w:r w:rsidRPr="002C026D">
        <w:t>EATVR312</w:t>
      </w:r>
      <w:r w:rsidR="00641926">
        <w:fldChar w:fldCharType="begin"/>
      </w:r>
      <w:r>
        <w:instrText>xe "</w:instrText>
      </w:r>
      <w:r w:rsidRPr="00EC7687">
        <w:instrText>EATVR312</w:instrText>
      </w:r>
      <w:r>
        <w:instrText>"</w:instrText>
      </w:r>
      <w:r w:rsidR="00641926">
        <w:fldChar w:fldCharType="end"/>
      </w:r>
      <w:r>
        <w:tab/>
      </w:r>
      <w:r w:rsidRPr="002C026D">
        <w:t xml:space="preserve">Estimated value bought and consumed in last 2 weeks of </w:t>
      </w:r>
      <w:r>
        <w:t>–</w:t>
      </w:r>
      <w:r w:rsidRPr="002C026D">
        <w:t xml:space="preserve"> fruit</w:t>
      </w:r>
      <w:r>
        <w:t>. Missing value codes are negative.</w:t>
      </w:r>
    </w:p>
    <w:p w:rsidR="002C3311" w:rsidRPr="00413FAB" w:rsidRDefault="002C3311" w:rsidP="003D44F5">
      <w:pPr>
        <w:ind w:left="1440" w:hanging="1440"/>
        <w:jc w:val="both"/>
      </w:pPr>
      <w:r w:rsidRPr="002C026D">
        <w:t>EATVR313</w:t>
      </w:r>
      <w:r w:rsidR="00641926">
        <w:fldChar w:fldCharType="begin"/>
      </w:r>
      <w:r>
        <w:instrText>xe "</w:instrText>
      </w:r>
      <w:r w:rsidRPr="00EC7687">
        <w:instrText>EATVR313</w:instrText>
      </w:r>
      <w:r>
        <w:instrText>"</w:instrText>
      </w:r>
      <w:r w:rsidR="00641926">
        <w:fldChar w:fldCharType="end"/>
      </w:r>
      <w:r>
        <w:tab/>
      </w:r>
      <w:r w:rsidRPr="002C026D">
        <w:t>Estimated value bought and consumed in last 2 weeks of - salt/spices</w:t>
      </w:r>
      <w:r>
        <w:t>. Missing value codes are negative.</w:t>
      </w:r>
    </w:p>
    <w:p w:rsidR="002C3311" w:rsidRPr="00413FAB" w:rsidRDefault="002C3311" w:rsidP="003D44F5">
      <w:pPr>
        <w:ind w:left="1440" w:hanging="1440"/>
        <w:jc w:val="both"/>
      </w:pPr>
      <w:r w:rsidRPr="002C026D">
        <w:t>EATVR314</w:t>
      </w:r>
      <w:r w:rsidR="00641926">
        <w:fldChar w:fldCharType="begin"/>
      </w:r>
      <w:r>
        <w:instrText>xe "</w:instrText>
      </w:r>
      <w:r w:rsidRPr="00EC7687">
        <w:instrText>EATVR314</w:instrText>
      </w:r>
      <w:r>
        <w:instrText>"</w:instrText>
      </w:r>
      <w:r w:rsidR="00641926">
        <w:fldChar w:fldCharType="end"/>
      </w:r>
      <w:r>
        <w:tab/>
      </w:r>
      <w:r w:rsidRPr="002C026D">
        <w:t xml:space="preserve">Estimated value bought and consumed in last 2 weeks of </w:t>
      </w:r>
      <w:r>
        <w:t>–</w:t>
      </w:r>
      <w:r w:rsidRPr="002C026D">
        <w:t xml:space="preserve"> oil</w:t>
      </w:r>
      <w:r>
        <w:t>. Missing value codes are negative.</w:t>
      </w:r>
    </w:p>
    <w:p w:rsidR="002C3311" w:rsidRPr="00413FAB" w:rsidRDefault="002C3311" w:rsidP="003D44F5">
      <w:pPr>
        <w:ind w:left="1440" w:hanging="1440"/>
        <w:jc w:val="both"/>
      </w:pPr>
      <w:r w:rsidRPr="002C026D">
        <w:t>EATVR315</w:t>
      </w:r>
      <w:r w:rsidR="00641926">
        <w:fldChar w:fldCharType="begin"/>
      </w:r>
      <w:r>
        <w:instrText>xe "</w:instrText>
      </w:r>
      <w:r w:rsidRPr="00EC7687">
        <w:instrText>EATVR315</w:instrText>
      </w:r>
      <w:r>
        <w:instrText>"</w:instrText>
      </w:r>
      <w:r w:rsidR="00641926">
        <w:fldChar w:fldCharType="end"/>
      </w:r>
      <w:r>
        <w:tab/>
      </w:r>
      <w:r w:rsidRPr="002C026D">
        <w:t>Estimated value bought and consumed in last 2 weeks of - sugar/honey</w:t>
      </w:r>
      <w:r>
        <w:t>. Missing value codes are negative.</w:t>
      </w:r>
    </w:p>
    <w:p w:rsidR="002C3311" w:rsidRPr="00413FAB" w:rsidRDefault="002C3311" w:rsidP="003D44F5">
      <w:pPr>
        <w:ind w:left="1440" w:hanging="1440"/>
        <w:jc w:val="both"/>
      </w:pPr>
      <w:r w:rsidRPr="002C026D">
        <w:t>EATVR316</w:t>
      </w:r>
      <w:r w:rsidR="00641926">
        <w:fldChar w:fldCharType="begin"/>
      </w:r>
      <w:r>
        <w:instrText>xe "</w:instrText>
      </w:r>
      <w:r w:rsidRPr="00EC7687">
        <w:instrText>EATVR316</w:instrText>
      </w:r>
      <w:r>
        <w:instrText>"</w:instrText>
      </w:r>
      <w:r w:rsidR="00641926">
        <w:fldChar w:fldCharType="end"/>
      </w:r>
      <w:r>
        <w:tab/>
      </w:r>
      <w:r w:rsidRPr="002C026D">
        <w:t>Estimated value bought and consumed in last 2 weeks of - prepared food</w:t>
      </w:r>
      <w:r>
        <w:t>. Missing value codes are negative.</w:t>
      </w:r>
    </w:p>
    <w:p w:rsidR="002C3311" w:rsidRPr="00413FAB" w:rsidRDefault="002C3311" w:rsidP="003D44F5">
      <w:pPr>
        <w:ind w:left="1440" w:hanging="1440"/>
        <w:jc w:val="both"/>
      </w:pPr>
      <w:r w:rsidRPr="002C026D">
        <w:t>EATVR317</w:t>
      </w:r>
      <w:r w:rsidR="00641926">
        <w:fldChar w:fldCharType="begin"/>
      </w:r>
      <w:r>
        <w:instrText>xe "</w:instrText>
      </w:r>
      <w:r w:rsidRPr="00EC7687">
        <w:instrText>EATVR317</w:instrText>
      </w:r>
      <w:r>
        <w:instrText>"</w:instrText>
      </w:r>
      <w:r w:rsidR="00641926">
        <w:fldChar w:fldCharType="end"/>
      </w:r>
      <w:r>
        <w:tab/>
      </w:r>
      <w:r w:rsidRPr="002C026D">
        <w:t>Estimated value bought and consumed in last 2 weeks of - packaged sweets</w:t>
      </w:r>
      <w:r>
        <w:t>. Missing value codes are negative.</w:t>
      </w:r>
    </w:p>
    <w:p w:rsidR="002C3311" w:rsidRPr="00413FAB" w:rsidRDefault="002C3311" w:rsidP="003D44F5">
      <w:pPr>
        <w:ind w:left="1440" w:hanging="1440"/>
        <w:jc w:val="both"/>
      </w:pPr>
      <w:r w:rsidRPr="002C026D">
        <w:t>EATVR318</w:t>
      </w:r>
      <w:r w:rsidR="00641926">
        <w:fldChar w:fldCharType="begin"/>
      </w:r>
      <w:r>
        <w:instrText>xe "</w:instrText>
      </w:r>
      <w:r w:rsidRPr="00EC7687">
        <w:instrText>EATVR318</w:instrText>
      </w:r>
      <w:r>
        <w:instrText>"</w:instrText>
      </w:r>
      <w:r w:rsidR="00641926">
        <w:fldChar w:fldCharType="end"/>
      </w:r>
      <w:r>
        <w:tab/>
      </w:r>
      <w:r w:rsidRPr="002C026D">
        <w:t>Estimated value bought and consumed in last 2 weeks of - coffee and tea</w:t>
      </w:r>
      <w:r>
        <w:t>. Missing value codes are negative.</w:t>
      </w:r>
    </w:p>
    <w:p w:rsidR="002C3311" w:rsidRPr="00413FAB" w:rsidRDefault="002C3311" w:rsidP="003D44F5">
      <w:pPr>
        <w:ind w:left="1440" w:hanging="1440"/>
        <w:jc w:val="both"/>
      </w:pPr>
      <w:r w:rsidRPr="002C026D">
        <w:t>EATVR319</w:t>
      </w:r>
      <w:r w:rsidR="00641926">
        <w:fldChar w:fldCharType="begin"/>
      </w:r>
      <w:r>
        <w:instrText>xe "</w:instrText>
      </w:r>
      <w:r w:rsidRPr="00EC7687">
        <w:instrText>EATVR319</w:instrText>
      </w:r>
      <w:r>
        <w:instrText>"</w:instrText>
      </w:r>
      <w:r w:rsidR="00641926">
        <w:fldChar w:fldCharType="end"/>
      </w:r>
      <w:r>
        <w:tab/>
      </w:r>
      <w:r w:rsidRPr="002C026D">
        <w:t>Estimated value bought and consumed in last 2 weeks of - soft drinks</w:t>
      </w:r>
      <w:r>
        <w:t>. Missing value codes are negative.</w:t>
      </w:r>
    </w:p>
    <w:p w:rsidR="002C3311" w:rsidRPr="00413FAB" w:rsidRDefault="002C3311" w:rsidP="003D44F5">
      <w:pPr>
        <w:ind w:left="1440" w:hanging="1440"/>
        <w:jc w:val="both"/>
      </w:pPr>
      <w:r w:rsidRPr="002C026D">
        <w:t>EATVR321</w:t>
      </w:r>
      <w:r w:rsidR="00641926">
        <w:fldChar w:fldCharType="begin"/>
      </w:r>
      <w:r>
        <w:instrText>xe "</w:instrText>
      </w:r>
      <w:r w:rsidRPr="00EC7687">
        <w:instrText>EATVR321</w:instrText>
      </w:r>
      <w:r>
        <w:instrText>"</w:instrText>
      </w:r>
      <w:r w:rsidR="00641926">
        <w:fldChar w:fldCharType="end"/>
      </w:r>
      <w:r>
        <w:tab/>
      </w:r>
      <w:r w:rsidRPr="002C026D">
        <w:t xml:space="preserve">Estimated value bought and consumed in last 2 weeks of </w:t>
      </w:r>
      <w:r>
        <w:t>–</w:t>
      </w:r>
      <w:r w:rsidRPr="002C026D">
        <w:t xml:space="preserve"> alcohol</w:t>
      </w:r>
      <w:r>
        <w:t>. Missing value codes are negative.</w:t>
      </w:r>
    </w:p>
    <w:p w:rsidR="002C3311" w:rsidRPr="00413FAB" w:rsidRDefault="002C3311" w:rsidP="003D44F5">
      <w:pPr>
        <w:ind w:left="1440" w:hanging="1440"/>
        <w:jc w:val="both"/>
      </w:pPr>
      <w:r w:rsidRPr="002C026D">
        <w:t>EATVR324</w:t>
      </w:r>
      <w:r w:rsidR="00641926">
        <w:fldChar w:fldCharType="begin"/>
      </w:r>
      <w:r>
        <w:instrText>xe "</w:instrText>
      </w:r>
      <w:r w:rsidRPr="00EC7687">
        <w:instrText>EATVR324</w:instrText>
      </w:r>
      <w:r>
        <w:instrText>"</w:instrText>
      </w:r>
      <w:r w:rsidR="00641926">
        <w:fldChar w:fldCharType="end"/>
      </w:r>
      <w:r>
        <w:tab/>
      </w:r>
      <w:r w:rsidRPr="002C026D">
        <w:t>Estimated value bought and consumed in last 2 weeks of - other food item</w:t>
      </w:r>
      <w:r>
        <w:t>. Missing value codes are negative.</w:t>
      </w:r>
    </w:p>
    <w:p w:rsidR="002C3311" w:rsidRPr="00413FAB" w:rsidRDefault="002C3311" w:rsidP="003D44F5">
      <w:pPr>
        <w:ind w:left="1440" w:hanging="1440"/>
        <w:jc w:val="both"/>
      </w:pPr>
      <w:r w:rsidRPr="00FC5D37">
        <w:t>OWNVR300</w:t>
      </w:r>
      <w:r w:rsidR="00641926">
        <w:fldChar w:fldCharType="begin"/>
      </w:r>
      <w:r>
        <w:instrText>xe "</w:instrText>
      </w:r>
      <w:r w:rsidRPr="00EC7687">
        <w:instrText>OWNVR300</w:instrText>
      </w:r>
      <w:r>
        <w:instrText>"</w:instrText>
      </w:r>
      <w:r w:rsidR="00641926">
        <w:fldChar w:fldCharType="end"/>
      </w:r>
      <w:r>
        <w:tab/>
      </w:r>
      <w:r w:rsidRPr="00FC5D37">
        <w:t>How much did you consume from your own stock or harvest (estimated value) of - oil seeds</w:t>
      </w:r>
      <w:r>
        <w:t>. Missing value codes are negative.</w:t>
      </w:r>
    </w:p>
    <w:p w:rsidR="002C3311" w:rsidRPr="00413FAB" w:rsidRDefault="002C3311" w:rsidP="003D44F5">
      <w:pPr>
        <w:ind w:left="1440" w:hanging="1440"/>
        <w:jc w:val="both"/>
      </w:pPr>
      <w:r w:rsidRPr="00FC5D37">
        <w:t>OWNVR301</w:t>
      </w:r>
      <w:r w:rsidR="00641926">
        <w:fldChar w:fldCharType="begin"/>
      </w:r>
      <w:r>
        <w:instrText>xe "</w:instrText>
      </w:r>
      <w:r w:rsidRPr="00EC7687">
        <w:instrText>OWNVR301</w:instrText>
      </w:r>
      <w:r>
        <w:instrText>"</w:instrText>
      </w:r>
      <w:r w:rsidR="00641926">
        <w:fldChar w:fldCharType="end"/>
      </w:r>
      <w:r>
        <w:tab/>
      </w:r>
      <w:r w:rsidRPr="00FC5D37">
        <w:t>How much did you consume from your own stock or harvest (estimated value) of - pulses/lentils/beans</w:t>
      </w:r>
      <w:r>
        <w:t>. Missing value codes are negative.</w:t>
      </w:r>
    </w:p>
    <w:p w:rsidR="002C3311" w:rsidRPr="00413FAB" w:rsidRDefault="002C3311" w:rsidP="003D44F5">
      <w:pPr>
        <w:ind w:left="1440" w:hanging="1440"/>
        <w:jc w:val="both"/>
      </w:pPr>
      <w:r w:rsidRPr="00FC5D37">
        <w:t>OWNVR302</w:t>
      </w:r>
      <w:r w:rsidR="00641926">
        <w:fldChar w:fldCharType="begin"/>
      </w:r>
      <w:r>
        <w:instrText>xe "</w:instrText>
      </w:r>
      <w:r w:rsidRPr="00EC7687">
        <w:instrText>OWNVR302</w:instrText>
      </w:r>
      <w:r>
        <w:instrText>"</w:instrText>
      </w:r>
      <w:r w:rsidR="00641926">
        <w:fldChar w:fldCharType="end"/>
      </w:r>
      <w:r>
        <w:tab/>
      </w:r>
      <w:r w:rsidRPr="00FC5D37">
        <w:t>How much did you consume from your own stock or harvest (estimated value) of - pasta/rice</w:t>
      </w:r>
      <w:r>
        <w:t>. Missing value codes are negative.</w:t>
      </w:r>
    </w:p>
    <w:p w:rsidR="002C3311" w:rsidRPr="00413FAB" w:rsidRDefault="002C3311" w:rsidP="003D44F5">
      <w:pPr>
        <w:ind w:left="1440" w:hanging="1440"/>
        <w:jc w:val="both"/>
      </w:pPr>
      <w:r w:rsidRPr="00FC5D37">
        <w:t>OWNVR303</w:t>
      </w:r>
      <w:r w:rsidR="00641926">
        <w:fldChar w:fldCharType="begin"/>
      </w:r>
      <w:r>
        <w:instrText>xe "</w:instrText>
      </w:r>
      <w:r w:rsidRPr="00EC7687">
        <w:instrText>OWNVR303</w:instrText>
      </w:r>
      <w:r>
        <w:instrText>"</w:instrText>
      </w:r>
      <w:r w:rsidR="00641926">
        <w:fldChar w:fldCharType="end"/>
      </w:r>
      <w:r>
        <w:tab/>
      </w:r>
      <w:r w:rsidRPr="00FC5D37">
        <w:t>How much did you consume from your own stock or harvest (estimated value) of - bread/wheat flour</w:t>
      </w:r>
      <w:r>
        <w:t>. Missing value codes are negative.</w:t>
      </w:r>
    </w:p>
    <w:p w:rsidR="002C3311" w:rsidRPr="00413FAB" w:rsidRDefault="002C3311" w:rsidP="003D44F5">
      <w:pPr>
        <w:ind w:left="1440" w:hanging="1440"/>
        <w:jc w:val="both"/>
      </w:pPr>
      <w:r w:rsidRPr="00FC5D37">
        <w:t>OWNVR304</w:t>
      </w:r>
      <w:r w:rsidR="00641926">
        <w:fldChar w:fldCharType="begin"/>
      </w:r>
      <w:r>
        <w:instrText>xe "</w:instrText>
      </w:r>
      <w:r w:rsidRPr="00EC7687">
        <w:instrText>OWNVR304</w:instrText>
      </w:r>
      <w:r>
        <w:instrText>"</w:instrText>
      </w:r>
      <w:r w:rsidR="00641926">
        <w:fldChar w:fldCharType="end"/>
      </w:r>
      <w:r>
        <w:tab/>
      </w:r>
      <w:r w:rsidRPr="00FC5D37">
        <w:t xml:space="preserve">How much did you consume from your own stock or harvest (estimated value) of </w:t>
      </w:r>
      <w:r>
        <w:t>–</w:t>
      </w:r>
      <w:r w:rsidRPr="00FC5D37">
        <w:t xml:space="preserve"> cereals</w:t>
      </w:r>
      <w:r>
        <w:t>. Missing value codes are negative.</w:t>
      </w:r>
    </w:p>
    <w:p w:rsidR="002C3311" w:rsidRPr="00413FAB" w:rsidRDefault="002C3311" w:rsidP="003D44F5">
      <w:pPr>
        <w:ind w:left="1440" w:hanging="1440"/>
        <w:jc w:val="both"/>
      </w:pPr>
      <w:r w:rsidRPr="00FC5D37">
        <w:t>OWNVR305</w:t>
      </w:r>
      <w:r w:rsidR="00641926">
        <w:fldChar w:fldCharType="begin"/>
      </w:r>
      <w:r>
        <w:instrText>xe "</w:instrText>
      </w:r>
      <w:r w:rsidRPr="00EC7687">
        <w:instrText>OWNVR305</w:instrText>
      </w:r>
      <w:r>
        <w:instrText>"</w:instrText>
      </w:r>
      <w:r w:rsidR="00641926">
        <w:fldChar w:fldCharType="end"/>
      </w:r>
      <w:r>
        <w:tab/>
      </w:r>
      <w:r w:rsidRPr="00FC5D37">
        <w:t>How much did you consume from your own stock or harvest (estimated value) of - tubers/potatoes/root crops</w:t>
      </w:r>
      <w:r>
        <w:t>. Missing value codes are negative.</w:t>
      </w:r>
    </w:p>
    <w:p w:rsidR="002C3311" w:rsidRPr="00413FAB" w:rsidRDefault="002C3311" w:rsidP="003D44F5">
      <w:pPr>
        <w:ind w:left="1440" w:hanging="1440"/>
        <w:jc w:val="both"/>
      </w:pPr>
      <w:r w:rsidRPr="00FC5D37">
        <w:t>OWNVR306</w:t>
      </w:r>
      <w:r w:rsidR="00641926">
        <w:fldChar w:fldCharType="begin"/>
      </w:r>
      <w:r>
        <w:instrText>xe "</w:instrText>
      </w:r>
      <w:r w:rsidRPr="00EC7687">
        <w:instrText>OWNVR306</w:instrText>
      </w:r>
      <w:r>
        <w:instrText>"</w:instrText>
      </w:r>
      <w:r w:rsidR="00641926">
        <w:fldChar w:fldCharType="end"/>
      </w:r>
      <w:r>
        <w:tab/>
      </w:r>
      <w:r w:rsidRPr="00FC5D37">
        <w:t>How much did you consume from your own stock or harvest (estimated value) of - meat products</w:t>
      </w:r>
      <w:r>
        <w:t>. Missing value codes are negative.</w:t>
      </w:r>
    </w:p>
    <w:p w:rsidR="002C3311" w:rsidRPr="00413FAB" w:rsidRDefault="002C3311" w:rsidP="003D44F5">
      <w:pPr>
        <w:ind w:left="1440" w:hanging="1440"/>
        <w:jc w:val="both"/>
      </w:pPr>
      <w:r w:rsidRPr="00FC5D37">
        <w:t>OWNVR307</w:t>
      </w:r>
      <w:r w:rsidR="00641926">
        <w:fldChar w:fldCharType="begin"/>
      </w:r>
      <w:r>
        <w:instrText>xe "</w:instrText>
      </w:r>
      <w:r w:rsidRPr="00EC7687">
        <w:instrText>OWNVR307</w:instrText>
      </w:r>
      <w:r>
        <w:instrText>"</w:instrText>
      </w:r>
      <w:r w:rsidR="00641926">
        <w:fldChar w:fldCharType="end"/>
      </w:r>
      <w:r>
        <w:tab/>
      </w:r>
      <w:r w:rsidRPr="00FC5D37">
        <w:t>How much did you consume from your own stock or harvest (estimated value) of - powdered/formula milk</w:t>
      </w:r>
      <w:r>
        <w:t>. Missing value codes are negative.</w:t>
      </w:r>
    </w:p>
    <w:p w:rsidR="002C3311" w:rsidRPr="00413FAB" w:rsidRDefault="002C3311" w:rsidP="003D44F5">
      <w:pPr>
        <w:ind w:left="1440" w:hanging="1440"/>
        <w:jc w:val="both"/>
      </w:pPr>
      <w:r w:rsidRPr="00FC5D37">
        <w:t>OWNVR308</w:t>
      </w:r>
      <w:r w:rsidR="00641926">
        <w:fldChar w:fldCharType="begin"/>
      </w:r>
      <w:r>
        <w:instrText>xe "</w:instrText>
      </w:r>
      <w:r w:rsidRPr="00EC7687">
        <w:instrText>OWNVR308</w:instrText>
      </w:r>
      <w:r>
        <w:instrText>"</w:instrText>
      </w:r>
      <w:r w:rsidR="00641926">
        <w:fldChar w:fldCharType="end"/>
      </w:r>
      <w:r>
        <w:tab/>
      </w:r>
      <w:r w:rsidRPr="00FC5D37">
        <w:t xml:space="preserve">How much did you consume from your own stock or harvest (estimated </w:t>
      </w:r>
      <w:r>
        <w:t xml:space="preserve">to </w:t>
      </w:r>
      <w:r w:rsidRPr="00FC5D37">
        <w:t>value) of - milk or milk products</w:t>
      </w:r>
      <w:r>
        <w:t>. Missing value codes are negative.</w:t>
      </w:r>
    </w:p>
    <w:p w:rsidR="002C3311" w:rsidRPr="00413FAB" w:rsidRDefault="002C3311" w:rsidP="003D44F5">
      <w:pPr>
        <w:ind w:left="1440" w:hanging="1440"/>
        <w:jc w:val="both"/>
      </w:pPr>
      <w:r w:rsidRPr="00FC5D37">
        <w:t>OWNVR309</w:t>
      </w:r>
      <w:r w:rsidR="00641926">
        <w:fldChar w:fldCharType="begin"/>
      </w:r>
      <w:r>
        <w:instrText>xe "</w:instrText>
      </w:r>
      <w:r w:rsidRPr="00EC7687">
        <w:instrText>OWNVR309</w:instrText>
      </w:r>
      <w:r>
        <w:instrText>"</w:instrText>
      </w:r>
      <w:r w:rsidR="00641926">
        <w:fldChar w:fldCharType="end"/>
      </w:r>
      <w:r>
        <w:tab/>
      </w:r>
      <w:r w:rsidRPr="00FC5D37">
        <w:t>How much did you consume from your own stock or harvest (estimated value) of - fresh fish</w:t>
      </w:r>
      <w:r>
        <w:t>. Missing value codes are negative.</w:t>
      </w:r>
    </w:p>
    <w:p w:rsidR="002C3311" w:rsidRPr="00413FAB" w:rsidRDefault="002C3311" w:rsidP="003D44F5">
      <w:pPr>
        <w:ind w:left="1440" w:hanging="1440"/>
        <w:jc w:val="both"/>
      </w:pPr>
      <w:r w:rsidRPr="00FC5D37">
        <w:t>OWNVR310</w:t>
      </w:r>
      <w:r w:rsidR="00641926">
        <w:fldChar w:fldCharType="begin"/>
      </w:r>
      <w:r>
        <w:instrText>xe "</w:instrText>
      </w:r>
      <w:r w:rsidRPr="00EC7687">
        <w:instrText>OWNVR310</w:instrText>
      </w:r>
      <w:r>
        <w:instrText>"</w:instrText>
      </w:r>
      <w:r w:rsidR="00641926">
        <w:fldChar w:fldCharType="end"/>
      </w:r>
      <w:r>
        <w:tab/>
      </w:r>
      <w:r w:rsidRPr="00FC5D37">
        <w:t>How much did you consume from your own stock or harvest (estimated value) of - processed fish</w:t>
      </w:r>
      <w:r>
        <w:t>. Missing value codes are negative.</w:t>
      </w:r>
    </w:p>
    <w:p w:rsidR="002C3311" w:rsidRPr="00413FAB" w:rsidRDefault="002C3311" w:rsidP="003D44F5">
      <w:pPr>
        <w:ind w:left="1440" w:hanging="1440"/>
        <w:jc w:val="both"/>
      </w:pPr>
      <w:r w:rsidRPr="00C60D6E">
        <w:t>OWNVR311</w:t>
      </w:r>
      <w:r w:rsidR="00641926">
        <w:fldChar w:fldCharType="begin"/>
      </w:r>
      <w:r>
        <w:instrText>xe "</w:instrText>
      </w:r>
      <w:r w:rsidRPr="00EC7687">
        <w:instrText>OWNVR311</w:instrText>
      </w:r>
      <w:r>
        <w:instrText>"</w:instrText>
      </w:r>
      <w:r w:rsidR="00641926">
        <w:fldChar w:fldCharType="end"/>
      </w:r>
      <w:r>
        <w:tab/>
      </w:r>
      <w:r w:rsidRPr="00C60D6E">
        <w:t xml:space="preserve">How much did you consume from your own stock or harvest (estimated value) of </w:t>
      </w:r>
      <w:r>
        <w:t>–</w:t>
      </w:r>
      <w:r w:rsidRPr="00C60D6E">
        <w:t xml:space="preserve"> eggs</w:t>
      </w:r>
      <w:r>
        <w:t>. Missing value codes are negative.</w:t>
      </w:r>
    </w:p>
    <w:p w:rsidR="002C3311" w:rsidRPr="00413FAB" w:rsidRDefault="002C3311" w:rsidP="003D44F5">
      <w:pPr>
        <w:ind w:left="1440" w:hanging="1440"/>
        <w:jc w:val="both"/>
      </w:pPr>
      <w:r w:rsidRPr="004F23E4">
        <w:t>OWNVR312</w:t>
      </w:r>
      <w:r w:rsidR="00641926">
        <w:fldChar w:fldCharType="begin"/>
      </w:r>
      <w:r>
        <w:instrText>xe "</w:instrText>
      </w:r>
      <w:r w:rsidRPr="00EC7687">
        <w:instrText>OWNVR312</w:instrText>
      </w:r>
      <w:r>
        <w:instrText>"</w:instrText>
      </w:r>
      <w:r w:rsidR="00641926">
        <w:fldChar w:fldCharType="end"/>
      </w:r>
      <w:r>
        <w:tab/>
      </w:r>
      <w:r w:rsidRPr="004F23E4">
        <w:t xml:space="preserve">How much did you consume from your own stock or harvest (estimated value) of </w:t>
      </w:r>
      <w:r>
        <w:t>–</w:t>
      </w:r>
      <w:r w:rsidRPr="004F23E4">
        <w:t xml:space="preserve"> vegetables</w:t>
      </w:r>
      <w:r>
        <w:t>. Missing value codes are negative.</w:t>
      </w:r>
    </w:p>
    <w:p w:rsidR="002C3311" w:rsidRPr="00413FAB" w:rsidRDefault="002C3311" w:rsidP="003D44F5">
      <w:pPr>
        <w:ind w:left="1440" w:hanging="1440"/>
        <w:jc w:val="both"/>
      </w:pPr>
      <w:r w:rsidRPr="004F23E4">
        <w:t>OWNVR313</w:t>
      </w:r>
      <w:r w:rsidR="00641926">
        <w:fldChar w:fldCharType="begin"/>
      </w:r>
      <w:r>
        <w:instrText>xe "</w:instrText>
      </w:r>
      <w:r w:rsidRPr="00EC7687">
        <w:instrText>OWNVR313</w:instrText>
      </w:r>
      <w:r>
        <w:instrText>"</w:instrText>
      </w:r>
      <w:r w:rsidR="00641926">
        <w:fldChar w:fldCharType="end"/>
      </w:r>
      <w:r>
        <w:tab/>
      </w:r>
      <w:r w:rsidRPr="004F23E4">
        <w:t xml:space="preserve">How much did you consume from your own stock or harvest (estimated value) of </w:t>
      </w:r>
      <w:r>
        <w:t>–</w:t>
      </w:r>
      <w:r w:rsidRPr="004F23E4">
        <w:t xml:space="preserve"> fruit</w:t>
      </w:r>
      <w:r>
        <w:t>. Missing value codes are negative.</w:t>
      </w:r>
    </w:p>
    <w:p w:rsidR="002C3311" w:rsidRPr="00413FAB" w:rsidRDefault="002C3311" w:rsidP="003D44F5">
      <w:pPr>
        <w:ind w:left="1440" w:hanging="1440"/>
        <w:jc w:val="both"/>
      </w:pPr>
      <w:r w:rsidRPr="004F23E4">
        <w:t>OWNVR314</w:t>
      </w:r>
      <w:r w:rsidR="00641926">
        <w:fldChar w:fldCharType="begin"/>
      </w:r>
      <w:r>
        <w:instrText>xe "</w:instrText>
      </w:r>
      <w:r w:rsidRPr="00EC7687">
        <w:instrText>OWNVR314</w:instrText>
      </w:r>
      <w:r>
        <w:instrText>"</w:instrText>
      </w:r>
      <w:r w:rsidR="00641926">
        <w:fldChar w:fldCharType="end"/>
      </w:r>
      <w:r>
        <w:tab/>
      </w:r>
      <w:r w:rsidRPr="004F23E4">
        <w:t>How much did you consume from your own stock or harvest (estimated value) of - salt/spices</w:t>
      </w:r>
      <w:r>
        <w:t>. Missing value codes are negative.</w:t>
      </w:r>
    </w:p>
    <w:p w:rsidR="002C3311" w:rsidRPr="00413FAB" w:rsidRDefault="002C3311" w:rsidP="003D44F5">
      <w:pPr>
        <w:ind w:left="1440" w:hanging="1440"/>
        <w:jc w:val="both"/>
      </w:pPr>
      <w:r w:rsidRPr="004F23E4">
        <w:t>OWNVR315</w:t>
      </w:r>
      <w:r w:rsidR="00641926">
        <w:fldChar w:fldCharType="begin"/>
      </w:r>
      <w:r>
        <w:instrText>xe "</w:instrText>
      </w:r>
      <w:r w:rsidRPr="00EC7687">
        <w:instrText>OWNVR315</w:instrText>
      </w:r>
      <w:r>
        <w:instrText>"</w:instrText>
      </w:r>
      <w:r w:rsidR="00641926">
        <w:fldChar w:fldCharType="end"/>
      </w:r>
      <w:r>
        <w:tab/>
      </w:r>
      <w:r w:rsidRPr="004F23E4">
        <w:t xml:space="preserve">How much did you consume from your own stock or harvest (estimated value) of </w:t>
      </w:r>
      <w:r>
        <w:t>–</w:t>
      </w:r>
      <w:r w:rsidRPr="004F23E4">
        <w:t xml:space="preserve"> oil</w:t>
      </w:r>
      <w:r>
        <w:t>. Missing value codes are negative.</w:t>
      </w:r>
    </w:p>
    <w:p w:rsidR="002C3311" w:rsidRPr="00413FAB" w:rsidRDefault="002C3311" w:rsidP="003D44F5">
      <w:pPr>
        <w:ind w:left="1440" w:hanging="1440"/>
        <w:jc w:val="both"/>
      </w:pPr>
      <w:r w:rsidRPr="004F23E4">
        <w:t>OWNVR316</w:t>
      </w:r>
      <w:r w:rsidR="00641926">
        <w:fldChar w:fldCharType="begin"/>
      </w:r>
      <w:r>
        <w:instrText>xe "</w:instrText>
      </w:r>
      <w:r w:rsidRPr="00EC7687">
        <w:instrText>OWNVR316</w:instrText>
      </w:r>
      <w:r>
        <w:instrText>"</w:instrText>
      </w:r>
      <w:r w:rsidR="00641926">
        <w:fldChar w:fldCharType="end"/>
      </w:r>
      <w:r>
        <w:tab/>
      </w:r>
      <w:r w:rsidRPr="004F23E4">
        <w:t>How much did you consume from your own stock or harvest (estimated value) of - sugar/honey</w:t>
      </w:r>
      <w:r>
        <w:t>. Missing value codes are negative.</w:t>
      </w:r>
    </w:p>
    <w:p w:rsidR="002C3311" w:rsidRPr="00413FAB" w:rsidRDefault="002C3311" w:rsidP="003D44F5">
      <w:pPr>
        <w:ind w:left="1440" w:hanging="1440"/>
        <w:jc w:val="both"/>
      </w:pPr>
      <w:r w:rsidRPr="004F23E4">
        <w:t>OWNVR317</w:t>
      </w:r>
      <w:r w:rsidR="00641926">
        <w:fldChar w:fldCharType="begin"/>
      </w:r>
      <w:r>
        <w:instrText>xe "</w:instrText>
      </w:r>
      <w:r w:rsidRPr="00EC7687">
        <w:instrText>OWNVR317</w:instrText>
      </w:r>
      <w:r>
        <w:instrText>"</w:instrText>
      </w:r>
      <w:r w:rsidR="00641926">
        <w:fldChar w:fldCharType="end"/>
      </w:r>
      <w:r>
        <w:tab/>
      </w:r>
      <w:r w:rsidRPr="004F23E4">
        <w:t>How much did you consume from your own stock or harvest (estimated value) of - prepared food</w:t>
      </w:r>
      <w:r>
        <w:t>. Missing value codes are negative.</w:t>
      </w:r>
    </w:p>
    <w:p w:rsidR="002C3311" w:rsidRPr="00413FAB" w:rsidRDefault="002C3311" w:rsidP="003D44F5">
      <w:pPr>
        <w:ind w:left="1440" w:hanging="1440"/>
        <w:jc w:val="both"/>
      </w:pPr>
      <w:r w:rsidRPr="004F23E4">
        <w:t>OWNVR318</w:t>
      </w:r>
      <w:r w:rsidR="00641926">
        <w:fldChar w:fldCharType="begin"/>
      </w:r>
      <w:r>
        <w:instrText>xe "</w:instrText>
      </w:r>
      <w:r w:rsidRPr="00EC7687">
        <w:instrText>OWNVR318</w:instrText>
      </w:r>
      <w:r>
        <w:instrText>"</w:instrText>
      </w:r>
      <w:r w:rsidR="00641926">
        <w:fldChar w:fldCharType="end"/>
      </w:r>
      <w:r>
        <w:tab/>
      </w:r>
      <w:r w:rsidRPr="004F23E4">
        <w:t>How much did you consume from your own stock or harvest (estimated value) of - packaged sweets</w:t>
      </w:r>
      <w:r>
        <w:t>. Missing value codes are negative.</w:t>
      </w:r>
    </w:p>
    <w:p w:rsidR="002C3311" w:rsidRPr="00413FAB" w:rsidRDefault="002C3311" w:rsidP="003D44F5">
      <w:pPr>
        <w:ind w:left="1440" w:hanging="1440"/>
        <w:jc w:val="both"/>
      </w:pPr>
      <w:r w:rsidRPr="004F23E4">
        <w:t>OWNVR319</w:t>
      </w:r>
      <w:r w:rsidR="00641926">
        <w:fldChar w:fldCharType="begin"/>
      </w:r>
      <w:r>
        <w:instrText>xe "</w:instrText>
      </w:r>
      <w:r w:rsidRPr="00EC7687">
        <w:instrText>OWNVR319</w:instrText>
      </w:r>
      <w:r>
        <w:instrText>"</w:instrText>
      </w:r>
      <w:r w:rsidR="00641926">
        <w:fldChar w:fldCharType="end"/>
      </w:r>
      <w:r>
        <w:tab/>
      </w:r>
      <w:r w:rsidRPr="004F23E4">
        <w:t>How much did you consume from your own stock or harvest (estimated value) of - coffee and tea</w:t>
      </w:r>
      <w:r>
        <w:t>. Missing value codes are negative.</w:t>
      </w:r>
    </w:p>
    <w:p w:rsidR="002C3311" w:rsidRPr="00413FAB" w:rsidRDefault="002C3311" w:rsidP="003D44F5">
      <w:pPr>
        <w:ind w:left="1440" w:hanging="1440"/>
        <w:jc w:val="both"/>
      </w:pPr>
      <w:r w:rsidRPr="004F23E4">
        <w:t>OWNVR320</w:t>
      </w:r>
      <w:r w:rsidR="00641926">
        <w:fldChar w:fldCharType="begin"/>
      </w:r>
      <w:r>
        <w:instrText>xe "</w:instrText>
      </w:r>
      <w:r w:rsidRPr="00EC7687">
        <w:instrText>OWNVR320</w:instrText>
      </w:r>
      <w:r>
        <w:instrText>"</w:instrText>
      </w:r>
      <w:r w:rsidR="00641926">
        <w:fldChar w:fldCharType="end"/>
      </w:r>
      <w:r>
        <w:tab/>
      </w:r>
      <w:r w:rsidRPr="004F23E4">
        <w:t>How much did you consume from your own stock or harvest (estimated value) of - soft drinks</w:t>
      </w:r>
      <w:r>
        <w:t>. Missing value codes are negative.</w:t>
      </w:r>
    </w:p>
    <w:p w:rsidR="002C3311" w:rsidRPr="00413FAB" w:rsidRDefault="002C3311" w:rsidP="003D44F5">
      <w:pPr>
        <w:ind w:left="1440" w:hanging="1440"/>
        <w:jc w:val="both"/>
      </w:pPr>
      <w:r w:rsidRPr="004F23E4">
        <w:t>OWNVR321</w:t>
      </w:r>
      <w:r w:rsidR="00641926">
        <w:fldChar w:fldCharType="begin"/>
      </w:r>
      <w:r>
        <w:instrText>xe "</w:instrText>
      </w:r>
      <w:r w:rsidRPr="00EC7687">
        <w:instrText>OWNVR321</w:instrText>
      </w:r>
      <w:r>
        <w:instrText>"</w:instrText>
      </w:r>
      <w:r w:rsidR="00641926">
        <w:fldChar w:fldCharType="end"/>
      </w:r>
      <w:r>
        <w:tab/>
      </w:r>
      <w:r w:rsidRPr="004F23E4">
        <w:t xml:space="preserve">How much did you consume from your own stock or harvest (estimated value) of </w:t>
      </w:r>
      <w:r>
        <w:t>–</w:t>
      </w:r>
      <w:r w:rsidRPr="004F23E4">
        <w:t xml:space="preserve"> alcohol</w:t>
      </w:r>
      <w:r>
        <w:t>. Missing value codes are negative.</w:t>
      </w:r>
    </w:p>
    <w:p w:rsidR="002C3311" w:rsidRPr="00413FAB" w:rsidRDefault="002C3311" w:rsidP="003D44F5">
      <w:pPr>
        <w:ind w:left="1440" w:hanging="1440"/>
        <w:jc w:val="both"/>
      </w:pPr>
      <w:r w:rsidRPr="004F23E4">
        <w:t>OWNVR324</w:t>
      </w:r>
      <w:r w:rsidR="00641926">
        <w:fldChar w:fldCharType="begin"/>
      </w:r>
      <w:r>
        <w:instrText>xe "</w:instrText>
      </w:r>
      <w:r w:rsidRPr="00EC7687">
        <w:instrText>OWNVR324</w:instrText>
      </w:r>
      <w:r>
        <w:instrText>"</w:instrText>
      </w:r>
      <w:r w:rsidR="00641926">
        <w:fldChar w:fldCharType="end"/>
      </w:r>
      <w:r>
        <w:tab/>
      </w:r>
      <w:r w:rsidRPr="004F23E4">
        <w:t>How much did you consume from your own stock or harvest (estimated value) of - other food item</w:t>
      </w:r>
      <w:r>
        <w:t>. Missing value codes are negative.</w:t>
      </w:r>
    </w:p>
    <w:p w:rsidR="002C3311" w:rsidRPr="004F23E4" w:rsidRDefault="002C3311" w:rsidP="003D44F5">
      <w:pPr>
        <w:ind w:left="1440" w:hanging="1440"/>
        <w:jc w:val="both"/>
      </w:pPr>
      <w:r w:rsidRPr="004F23E4">
        <w:t>SPOWN24</w:t>
      </w:r>
      <w:r w:rsidR="00641926">
        <w:fldChar w:fldCharType="begin"/>
      </w:r>
      <w:r>
        <w:instrText>xe "</w:instrText>
      </w:r>
      <w:r w:rsidRPr="00EC7687">
        <w:instrText>SPOWN24</w:instrText>
      </w:r>
      <w:r>
        <w:instrText>"</w:instrText>
      </w:r>
      <w:r w:rsidR="00641926">
        <w:fldChar w:fldCharType="end"/>
      </w:r>
      <w:r>
        <w:tab/>
      </w:r>
      <w:r w:rsidRPr="004F23E4">
        <w:t>Specify other food item</w:t>
      </w:r>
    </w:p>
    <w:p w:rsidR="002C3311" w:rsidRPr="00413FAB" w:rsidRDefault="002C3311" w:rsidP="003D44F5">
      <w:pPr>
        <w:ind w:left="1440" w:hanging="1440"/>
        <w:jc w:val="both"/>
      </w:pPr>
      <w:r w:rsidRPr="0064173A">
        <w:t>GFTVR300</w:t>
      </w:r>
      <w:r w:rsidR="00641926">
        <w:fldChar w:fldCharType="begin"/>
      </w:r>
      <w:r>
        <w:instrText>xe "</w:instrText>
      </w:r>
      <w:r w:rsidRPr="00EC7687">
        <w:instrText>GFTVR300</w:instrText>
      </w:r>
      <w:r>
        <w:instrText>"</w:instrText>
      </w:r>
      <w:r w:rsidR="00641926">
        <w:fldChar w:fldCharType="end"/>
      </w:r>
      <w:r>
        <w:tab/>
      </w:r>
      <w:r w:rsidRPr="0064173A">
        <w:t>How much did you consume from gifts or food aid (estimated value) of - oil seeds</w:t>
      </w:r>
      <w:r>
        <w:t>. Missing value codes are negative.</w:t>
      </w:r>
    </w:p>
    <w:p w:rsidR="002C3311" w:rsidRPr="00413FAB" w:rsidRDefault="002C3311" w:rsidP="003D44F5">
      <w:pPr>
        <w:ind w:left="1440" w:hanging="1440"/>
        <w:jc w:val="both"/>
      </w:pPr>
      <w:r w:rsidRPr="0064173A">
        <w:t>GFTVR301</w:t>
      </w:r>
      <w:r w:rsidR="00641926">
        <w:fldChar w:fldCharType="begin"/>
      </w:r>
      <w:r>
        <w:instrText>xe "</w:instrText>
      </w:r>
      <w:r w:rsidRPr="00EC7687">
        <w:instrText>GFTVR301</w:instrText>
      </w:r>
      <w:r>
        <w:instrText>"</w:instrText>
      </w:r>
      <w:r w:rsidR="00641926">
        <w:fldChar w:fldCharType="end"/>
      </w:r>
      <w:r>
        <w:tab/>
      </w:r>
      <w:r w:rsidRPr="0064173A">
        <w:t>How much did you consume from gifts or food aid (estimated value) of - pulses/lentils/beans</w:t>
      </w:r>
      <w:r>
        <w:t>. Missing value codes are negative.</w:t>
      </w:r>
    </w:p>
    <w:p w:rsidR="002C3311" w:rsidRPr="00413FAB" w:rsidRDefault="002C3311" w:rsidP="003D44F5">
      <w:pPr>
        <w:ind w:left="1440" w:hanging="1440"/>
        <w:jc w:val="both"/>
      </w:pPr>
      <w:r w:rsidRPr="0064173A">
        <w:t>GFTVR302</w:t>
      </w:r>
      <w:r w:rsidR="00641926">
        <w:fldChar w:fldCharType="begin"/>
      </w:r>
      <w:r>
        <w:instrText>xe "</w:instrText>
      </w:r>
      <w:r w:rsidRPr="00EC7687">
        <w:instrText>GFTVR302</w:instrText>
      </w:r>
      <w:r>
        <w:instrText>"</w:instrText>
      </w:r>
      <w:r w:rsidR="00641926">
        <w:fldChar w:fldCharType="end"/>
      </w:r>
      <w:r>
        <w:tab/>
      </w:r>
      <w:r w:rsidRPr="0064173A">
        <w:t>How much did you consume from gifts or food aid (estimated value) of - pasta/rice</w:t>
      </w:r>
      <w:r>
        <w:t>. Missing value codes are negative.</w:t>
      </w:r>
    </w:p>
    <w:p w:rsidR="002C3311" w:rsidRPr="00413FAB" w:rsidRDefault="002C3311" w:rsidP="003D44F5">
      <w:pPr>
        <w:ind w:left="1440" w:hanging="1440"/>
        <w:jc w:val="both"/>
      </w:pPr>
      <w:r w:rsidRPr="00201C74">
        <w:t>GFTVR303</w:t>
      </w:r>
      <w:r w:rsidR="00641926">
        <w:fldChar w:fldCharType="begin"/>
      </w:r>
      <w:r>
        <w:instrText>xe "</w:instrText>
      </w:r>
      <w:r w:rsidRPr="00EC7687">
        <w:instrText>GFTVR303</w:instrText>
      </w:r>
      <w:r>
        <w:instrText>"</w:instrText>
      </w:r>
      <w:r w:rsidR="00641926">
        <w:fldChar w:fldCharType="end"/>
      </w:r>
      <w:r>
        <w:tab/>
      </w:r>
      <w:r w:rsidRPr="00201C74">
        <w:t>How much did you consume from gifts or food aid (estimated value) of - bread/wheat flour</w:t>
      </w:r>
      <w:r>
        <w:t>. Missing value codes are negative.</w:t>
      </w:r>
    </w:p>
    <w:p w:rsidR="002C3311" w:rsidRPr="00413FAB" w:rsidRDefault="002C3311" w:rsidP="003D44F5">
      <w:pPr>
        <w:ind w:left="1440" w:hanging="1440"/>
        <w:jc w:val="both"/>
      </w:pPr>
      <w:r w:rsidRPr="00773FF2">
        <w:t>GFTVR304</w:t>
      </w:r>
      <w:r w:rsidR="00641926">
        <w:fldChar w:fldCharType="begin"/>
      </w:r>
      <w:r>
        <w:instrText>xe "</w:instrText>
      </w:r>
      <w:r w:rsidRPr="00EC7687">
        <w:instrText>GFTVR304</w:instrText>
      </w:r>
      <w:r>
        <w:instrText>"</w:instrText>
      </w:r>
      <w:r w:rsidR="00641926">
        <w:fldChar w:fldCharType="end"/>
      </w:r>
      <w:r>
        <w:tab/>
      </w:r>
      <w:r w:rsidRPr="00773FF2">
        <w:t xml:space="preserve">How much did you consume from gifts or food aid (estimated value) of </w:t>
      </w:r>
      <w:r>
        <w:t>–</w:t>
      </w:r>
      <w:r w:rsidRPr="00773FF2">
        <w:t xml:space="preserve"> cereals</w:t>
      </w:r>
      <w:r>
        <w:t>. Missing value codes are negative.</w:t>
      </w:r>
    </w:p>
    <w:p w:rsidR="002C3311" w:rsidRPr="00413FAB" w:rsidRDefault="002C3311" w:rsidP="003D44F5">
      <w:pPr>
        <w:ind w:left="1440" w:hanging="1440"/>
        <w:jc w:val="both"/>
      </w:pPr>
      <w:r w:rsidRPr="00773FF2">
        <w:t>GFTVR305</w:t>
      </w:r>
      <w:r w:rsidR="00641926">
        <w:fldChar w:fldCharType="begin"/>
      </w:r>
      <w:r>
        <w:instrText>xe "</w:instrText>
      </w:r>
      <w:r w:rsidRPr="00EC7687">
        <w:instrText>GFTVR305</w:instrText>
      </w:r>
      <w:r>
        <w:instrText>"</w:instrText>
      </w:r>
      <w:r w:rsidR="00641926">
        <w:fldChar w:fldCharType="end"/>
      </w:r>
      <w:r>
        <w:tab/>
      </w:r>
      <w:r w:rsidRPr="00773FF2">
        <w:t>How much did you consume from gifts or food aid (estimated value) of - tubers/potatoes/root crops</w:t>
      </w:r>
      <w:r>
        <w:t>. Missing value codes are negative.</w:t>
      </w:r>
    </w:p>
    <w:p w:rsidR="002C3311" w:rsidRPr="00413FAB" w:rsidRDefault="002C3311" w:rsidP="003D44F5">
      <w:pPr>
        <w:ind w:left="1440" w:hanging="1440"/>
        <w:jc w:val="both"/>
      </w:pPr>
      <w:r w:rsidRPr="00773FF2">
        <w:t>GFTVR306</w:t>
      </w:r>
      <w:r w:rsidR="00641926">
        <w:fldChar w:fldCharType="begin"/>
      </w:r>
      <w:r>
        <w:instrText>xe "</w:instrText>
      </w:r>
      <w:r w:rsidRPr="00EC7687">
        <w:instrText>GFTVR306</w:instrText>
      </w:r>
      <w:r>
        <w:instrText>"</w:instrText>
      </w:r>
      <w:r w:rsidR="00641926">
        <w:fldChar w:fldCharType="end"/>
      </w:r>
      <w:r>
        <w:tab/>
      </w:r>
      <w:r w:rsidRPr="00773FF2">
        <w:t>How much did you consume from gifts or food aid (estimated value) of - meat products</w:t>
      </w:r>
      <w:r>
        <w:t>. Missing value codes are negative.</w:t>
      </w:r>
    </w:p>
    <w:p w:rsidR="002C3311" w:rsidRPr="00413FAB" w:rsidRDefault="002C3311" w:rsidP="003D44F5">
      <w:pPr>
        <w:ind w:left="1440" w:hanging="1440"/>
        <w:jc w:val="both"/>
      </w:pPr>
      <w:r w:rsidRPr="00773FF2">
        <w:t>GFTVR307</w:t>
      </w:r>
      <w:r w:rsidR="00641926">
        <w:fldChar w:fldCharType="begin"/>
      </w:r>
      <w:r>
        <w:instrText>xe "</w:instrText>
      </w:r>
      <w:r w:rsidRPr="00EC7687">
        <w:instrText>GFTVR307</w:instrText>
      </w:r>
      <w:r>
        <w:instrText>"</w:instrText>
      </w:r>
      <w:r w:rsidR="00641926">
        <w:fldChar w:fldCharType="end"/>
      </w:r>
      <w:r>
        <w:tab/>
      </w:r>
      <w:r w:rsidRPr="00773FF2">
        <w:t>How much did you consume from gifts or food aid (estimated value) of - powdered/formula milk</w:t>
      </w:r>
      <w:r>
        <w:t>. Missing value codes are negative.</w:t>
      </w:r>
    </w:p>
    <w:p w:rsidR="002C3311" w:rsidRPr="00413FAB" w:rsidRDefault="002C3311" w:rsidP="003D44F5">
      <w:pPr>
        <w:ind w:left="1440" w:hanging="1440"/>
        <w:jc w:val="both"/>
      </w:pPr>
      <w:r w:rsidRPr="00773FF2">
        <w:t>GFTVR308</w:t>
      </w:r>
      <w:r w:rsidR="00641926">
        <w:fldChar w:fldCharType="begin"/>
      </w:r>
      <w:r>
        <w:instrText>xe "</w:instrText>
      </w:r>
      <w:r w:rsidRPr="00EC7687">
        <w:instrText>GFTVR308</w:instrText>
      </w:r>
      <w:r>
        <w:instrText>"</w:instrText>
      </w:r>
      <w:r w:rsidR="00641926">
        <w:fldChar w:fldCharType="end"/>
      </w:r>
      <w:r>
        <w:tab/>
      </w:r>
      <w:r w:rsidRPr="00773FF2">
        <w:t>How much did you consume from gifts or food aid (estimated value) of - milk or milk products</w:t>
      </w:r>
      <w:r>
        <w:t>. Missing value codes are negative.</w:t>
      </w:r>
    </w:p>
    <w:p w:rsidR="002C3311" w:rsidRPr="00413FAB" w:rsidRDefault="002C3311" w:rsidP="003D44F5">
      <w:pPr>
        <w:ind w:left="1440" w:hanging="1440"/>
        <w:jc w:val="both"/>
      </w:pPr>
      <w:r w:rsidRPr="00773FF2">
        <w:t>GFTVR309</w:t>
      </w:r>
      <w:r w:rsidR="00641926">
        <w:fldChar w:fldCharType="begin"/>
      </w:r>
      <w:r>
        <w:instrText>xe "</w:instrText>
      </w:r>
      <w:r w:rsidRPr="00EC7687">
        <w:instrText>GFTVR309</w:instrText>
      </w:r>
      <w:r>
        <w:instrText>"</w:instrText>
      </w:r>
      <w:r w:rsidR="00641926">
        <w:fldChar w:fldCharType="end"/>
      </w:r>
      <w:r>
        <w:tab/>
      </w:r>
      <w:r w:rsidRPr="00773FF2">
        <w:t>How much did you consume from gifts or food aid (estimated value) of - fresh fish</w:t>
      </w:r>
      <w:r>
        <w:t>. Missing value codes are negative.</w:t>
      </w:r>
    </w:p>
    <w:p w:rsidR="002C3311" w:rsidRPr="00413FAB" w:rsidRDefault="002C3311" w:rsidP="003D44F5">
      <w:pPr>
        <w:ind w:left="1440" w:hanging="1440"/>
        <w:jc w:val="both"/>
      </w:pPr>
      <w:r w:rsidRPr="00773FF2">
        <w:t>GFTVR310</w:t>
      </w:r>
      <w:r w:rsidR="00641926">
        <w:fldChar w:fldCharType="begin"/>
      </w:r>
      <w:r>
        <w:instrText>xe "</w:instrText>
      </w:r>
      <w:r w:rsidRPr="00EC7687">
        <w:instrText>GFTVR310</w:instrText>
      </w:r>
      <w:r>
        <w:instrText>"</w:instrText>
      </w:r>
      <w:r w:rsidR="00641926">
        <w:fldChar w:fldCharType="end"/>
      </w:r>
      <w:r>
        <w:tab/>
      </w:r>
      <w:r w:rsidRPr="00773FF2">
        <w:t>How much did you consume from gifts or food aid (estimated value) of - processed fish</w:t>
      </w:r>
      <w:r>
        <w:t>. Missing value codes are negative.</w:t>
      </w:r>
    </w:p>
    <w:p w:rsidR="002C3311" w:rsidRPr="00413FAB" w:rsidRDefault="002C3311" w:rsidP="003D44F5">
      <w:pPr>
        <w:ind w:left="1440" w:hanging="1440"/>
        <w:jc w:val="both"/>
      </w:pPr>
      <w:r w:rsidRPr="00C60D6E">
        <w:t>GFTVR311</w:t>
      </w:r>
      <w:r w:rsidR="00641926">
        <w:fldChar w:fldCharType="begin"/>
      </w:r>
      <w:r>
        <w:instrText>xe "</w:instrText>
      </w:r>
      <w:r w:rsidRPr="00EC7687">
        <w:instrText>GFTVR311</w:instrText>
      </w:r>
      <w:r>
        <w:instrText>"</w:instrText>
      </w:r>
      <w:r w:rsidR="00641926">
        <w:fldChar w:fldCharType="end"/>
      </w:r>
      <w:r>
        <w:tab/>
      </w:r>
      <w:r w:rsidRPr="00C60D6E">
        <w:t xml:space="preserve">How much did you consume from gifts or food aid (estimated value) of </w:t>
      </w:r>
      <w:r>
        <w:t>–</w:t>
      </w:r>
      <w:r w:rsidRPr="00C60D6E">
        <w:t xml:space="preserve"> eggs</w:t>
      </w:r>
      <w:r>
        <w:t>. Missing value codes are negative.</w:t>
      </w:r>
    </w:p>
    <w:p w:rsidR="002C3311" w:rsidRPr="00413FAB" w:rsidRDefault="002C3311" w:rsidP="003D44F5">
      <w:pPr>
        <w:ind w:left="1440" w:hanging="1440"/>
        <w:jc w:val="both"/>
      </w:pPr>
      <w:r w:rsidRPr="00482CE0">
        <w:t>GFTVR312</w:t>
      </w:r>
      <w:r w:rsidR="00641926">
        <w:fldChar w:fldCharType="begin"/>
      </w:r>
      <w:r>
        <w:instrText>xe "</w:instrText>
      </w:r>
      <w:r w:rsidRPr="00EC7687">
        <w:instrText>GFTVR312</w:instrText>
      </w:r>
      <w:r>
        <w:instrText>"</w:instrText>
      </w:r>
      <w:r w:rsidR="00641926">
        <w:fldChar w:fldCharType="end"/>
      </w:r>
      <w:r>
        <w:tab/>
      </w:r>
      <w:r w:rsidRPr="00482CE0">
        <w:t xml:space="preserve">How much did you consume from gifts or food aid (estimated value) of </w:t>
      </w:r>
      <w:r>
        <w:t>–</w:t>
      </w:r>
      <w:r w:rsidRPr="00482CE0">
        <w:t xml:space="preserve"> vegetables</w:t>
      </w:r>
      <w:r>
        <w:t>. Missing value codes are negative.</w:t>
      </w:r>
    </w:p>
    <w:p w:rsidR="002C3311" w:rsidRPr="00413FAB" w:rsidRDefault="002C3311" w:rsidP="003D44F5">
      <w:pPr>
        <w:ind w:left="1440" w:hanging="1440"/>
        <w:jc w:val="both"/>
      </w:pPr>
      <w:r w:rsidRPr="00482CE0">
        <w:t>GFTVR313</w:t>
      </w:r>
      <w:r w:rsidR="00641926">
        <w:fldChar w:fldCharType="begin"/>
      </w:r>
      <w:r>
        <w:instrText>xe "</w:instrText>
      </w:r>
      <w:r w:rsidRPr="00EC7687">
        <w:instrText>GFTVR313</w:instrText>
      </w:r>
      <w:r>
        <w:instrText>"</w:instrText>
      </w:r>
      <w:r w:rsidR="00641926">
        <w:fldChar w:fldCharType="end"/>
      </w:r>
      <w:r>
        <w:tab/>
      </w:r>
      <w:r w:rsidRPr="00482CE0">
        <w:t xml:space="preserve">How much did you consume from gifts or food aid (estimated value) of </w:t>
      </w:r>
      <w:r>
        <w:t>–</w:t>
      </w:r>
      <w:r w:rsidRPr="00482CE0">
        <w:t xml:space="preserve"> fruit</w:t>
      </w:r>
      <w:r>
        <w:t>. Missing value codes are negative.</w:t>
      </w:r>
    </w:p>
    <w:p w:rsidR="002C3311" w:rsidRPr="00413FAB" w:rsidRDefault="002C3311" w:rsidP="003D44F5">
      <w:pPr>
        <w:ind w:left="1440" w:hanging="1440"/>
        <w:jc w:val="both"/>
      </w:pPr>
      <w:r w:rsidRPr="00482CE0">
        <w:t>GFTVR314</w:t>
      </w:r>
      <w:r w:rsidR="00641926">
        <w:fldChar w:fldCharType="begin"/>
      </w:r>
      <w:r>
        <w:instrText>xe "</w:instrText>
      </w:r>
      <w:r w:rsidRPr="00EC7687">
        <w:instrText>GFTVR314</w:instrText>
      </w:r>
      <w:r>
        <w:instrText>"</w:instrText>
      </w:r>
      <w:r w:rsidR="00641926">
        <w:fldChar w:fldCharType="end"/>
      </w:r>
      <w:r>
        <w:tab/>
      </w:r>
      <w:r w:rsidRPr="00482CE0">
        <w:t>How much did you consume from gifts or food aid (estimated value) of - salt/spices</w:t>
      </w:r>
      <w:r>
        <w:t>. Missing value codes are negative.</w:t>
      </w:r>
    </w:p>
    <w:p w:rsidR="002C3311" w:rsidRPr="00413FAB" w:rsidRDefault="002C3311" w:rsidP="003D44F5">
      <w:pPr>
        <w:ind w:left="1440" w:hanging="1440"/>
        <w:jc w:val="both"/>
      </w:pPr>
      <w:r w:rsidRPr="00482CE0">
        <w:t>GFTVR315</w:t>
      </w:r>
      <w:r w:rsidR="00641926">
        <w:fldChar w:fldCharType="begin"/>
      </w:r>
      <w:r>
        <w:instrText>xe "</w:instrText>
      </w:r>
      <w:r w:rsidRPr="00EC7687">
        <w:instrText>GFTVR315</w:instrText>
      </w:r>
      <w:r>
        <w:instrText>"</w:instrText>
      </w:r>
      <w:r w:rsidR="00641926">
        <w:fldChar w:fldCharType="end"/>
      </w:r>
      <w:r>
        <w:tab/>
      </w:r>
      <w:r w:rsidRPr="00482CE0">
        <w:t xml:space="preserve">How much did you consume from gifts or food aid (estimated value) of </w:t>
      </w:r>
      <w:r>
        <w:t>–</w:t>
      </w:r>
      <w:r w:rsidRPr="00482CE0">
        <w:t xml:space="preserve"> oil</w:t>
      </w:r>
      <w:r>
        <w:t>. Missing value codes are negative.</w:t>
      </w:r>
    </w:p>
    <w:p w:rsidR="002C3311" w:rsidRPr="00413FAB" w:rsidRDefault="002C3311" w:rsidP="003D44F5">
      <w:pPr>
        <w:ind w:left="1440" w:hanging="1440"/>
        <w:jc w:val="both"/>
      </w:pPr>
      <w:r w:rsidRPr="00332E28">
        <w:t>GFTVR316</w:t>
      </w:r>
      <w:r w:rsidR="00641926">
        <w:fldChar w:fldCharType="begin"/>
      </w:r>
      <w:r>
        <w:instrText>xe "</w:instrText>
      </w:r>
      <w:r w:rsidRPr="00EC7687">
        <w:instrText>GFTVR316</w:instrText>
      </w:r>
      <w:r>
        <w:instrText>"</w:instrText>
      </w:r>
      <w:r w:rsidR="00641926">
        <w:fldChar w:fldCharType="end"/>
      </w:r>
      <w:r>
        <w:tab/>
      </w:r>
      <w:r w:rsidRPr="00332E28">
        <w:t>How much did you consume from gifts or food aid (estimated value) of - sugar/honey</w:t>
      </w:r>
      <w:r>
        <w:t>. Missing value codes are negative.</w:t>
      </w:r>
    </w:p>
    <w:p w:rsidR="002C3311" w:rsidRPr="00413FAB" w:rsidRDefault="002C3311" w:rsidP="003D44F5">
      <w:pPr>
        <w:ind w:left="1440" w:hanging="1440"/>
        <w:jc w:val="both"/>
      </w:pPr>
      <w:r w:rsidRPr="00332E28">
        <w:t>GFTVR317</w:t>
      </w:r>
      <w:r w:rsidR="00641926">
        <w:fldChar w:fldCharType="begin"/>
      </w:r>
      <w:r>
        <w:instrText>xe "</w:instrText>
      </w:r>
      <w:r w:rsidRPr="00EC7687">
        <w:instrText>GFTVR317</w:instrText>
      </w:r>
      <w:r>
        <w:instrText>"</w:instrText>
      </w:r>
      <w:r w:rsidR="00641926">
        <w:fldChar w:fldCharType="end"/>
      </w:r>
      <w:r>
        <w:tab/>
      </w:r>
      <w:r w:rsidRPr="00332E28">
        <w:t>How much did you consume from gifts or food aid (estimated value) of - prepared food</w:t>
      </w:r>
      <w:r>
        <w:t>. Missing value codes are negative.</w:t>
      </w:r>
    </w:p>
    <w:p w:rsidR="002C3311" w:rsidRPr="00413FAB" w:rsidRDefault="002C3311" w:rsidP="003D44F5">
      <w:pPr>
        <w:ind w:left="1440" w:hanging="1440"/>
        <w:jc w:val="both"/>
      </w:pPr>
      <w:r w:rsidRPr="00332E28">
        <w:t>GFTVR318</w:t>
      </w:r>
      <w:r w:rsidR="00641926">
        <w:fldChar w:fldCharType="begin"/>
      </w:r>
      <w:r>
        <w:instrText>xe "</w:instrText>
      </w:r>
      <w:r w:rsidRPr="00EC7687">
        <w:instrText>GFTVR318</w:instrText>
      </w:r>
      <w:r>
        <w:instrText>"</w:instrText>
      </w:r>
      <w:r w:rsidR="00641926">
        <w:fldChar w:fldCharType="end"/>
      </w:r>
      <w:r>
        <w:tab/>
      </w:r>
      <w:r w:rsidRPr="00332E28">
        <w:t>How much did you consume from gifts or food aid (estimated value) of - packaged sweets</w:t>
      </w:r>
      <w:r>
        <w:t>. Missing value codes are negative.</w:t>
      </w:r>
    </w:p>
    <w:p w:rsidR="002C3311" w:rsidRPr="00413FAB" w:rsidRDefault="002C3311" w:rsidP="003D44F5">
      <w:pPr>
        <w:ind w:left="1440" w:hanging="1440"/>
        <w:jc w:val="both"/>
      </w:pPr>
      <w:r w:rsidRPr="00332E28">
        <w:t>GFTVR319</w:t>
      </w:r>
      <w:r w:rsidR="00641926">
        <w:fldChar w:fldCharType="begin"/>
      </w:r>
      <w:r>
        <w:instrText>xe "</w:instrText>
      </w:r>
      <w:r w:rsidRPr="00EC7687">
        <w:instrText>GFTVR319</w:instrText>
      </w:r>
      <w:r>
        <w:instrText>"</w:instrText>
      </w:r>
      <w:r w:rsidR="00641926">
        <w:fldChar w:fldCharType="end"/>
      </w:r>
      <w:r>
        <w:tab/>
      </w:r>
      <w:r w:rsidRPr="00332E28">
        <w:t>How much did you consume from gifts or food aid (estimated value) of - coffee and tea</w:t>
      </w:r>
      <w:r>
        <w:t>. Missing value codes are negative.</w:t>
      </w:r>
    </w:p>
    <w:p w:rsidR="002C3311" w:rsidRPr="00413FAB" w:rsidRDefault="002C3311" w:rsidP="003D44F5">
      <w:pPr>
        <w:ind w:left="1440" w:hanging="1440"/>
        <w:jc w:val="both"/>
      </w:pPr>
      <w:r w:rsidRPr="00332E28">
        <w:t>GFTVR320</w:t>
      </w:r>
      <w:r w:rsidR="00641926">
        <w:fldChar w:fldCharType="begin"/>
      </w:r>
      <w:r>
        <w:instrText>xe "</w:instrText>
      </w:r>
      <w:r w:rsidRPr="00EC7687">
        <w:instrText>GFTVR320</w:instrText>
      </w:r>
      <w:r>
        <w:instrText>"</w:instrText>
      </w:r>
      <w:r w:rsidR="00641926">
        <w:fldChar w:fldCharType="end"/>
      </w:r>
      <w:r>
        <w:tab/>
      </w:r>
      <w:r w:rsidRPr="00332E28">
        <w:t>How much did you consume from gifts or food aid (estimated value) of - soft drinks</w:t>
      </w:r>
      <w:r>
        <w:t>. Missing value codes are negative.</w:t>
      </w:r>
    </w:p>
    <w:p w:rsidR="002C3311" w:rsidRPr="00413FAB" w:rsidRDefault="002C3311" w:rsidP="003D44F5">
      <w:pPr>
        <w:ind w:left="1440" w:hanging="1440"/>
        <w:jc w:val="both"/>
      </w:pPr>
      <w:r w:rsidRPr="00332E28">
        <w:t>GFTVR321</w:t>
      </w:r>
      <w:r w:rsidR="00641926">
        <w:fldChar w:fldCharType="begin"/>
      </w:r>
      <w:r>
        <w:instrText>xe "</w:instrText>
      </w:r>
      <w:r w:rsidRPr="00EC7687">
        <w:instrText>GFTVR321</w:instrText>
      </w:r>
      <w:r>
        <w:instrText>"</w:instrText>
      </w:r>
      <w:r w:rsidR="00641926">
        <w:fldChar w:fldCharType="end"/>
      </w:r>
      <w:r>
        <w:tab/>
      </w:r>
      <w:r w:rsidRPr="00332E28">
        <w:t xml:space="preserve">How much did you consume from gifts or food aid (estimated value) of </w:t>
      </w:r>
      <w:r>
        <w:t>–</w:t>
      </w:r>
      <w:r w:rsidRPr="00332E28">
        <w:t xml:space="preserve"> alcohol</w:t>
      </w:r>
      <w:r>
        <w:t>. Missing value codes are negative.</w:t>
      </w:r>
    </w:p>
    <w:p w:rsidR="002C3311" w:rsidRPr="00413FAB" w:rsidRDefault="002C3311" w:rsidP="003D44F5">
      <w:pPr>
        <w:ind w:left="1440" w:hanging="1440"/>
        <w:jc w:val="both"/>
      </w:pPr>
      <w:r w:rsidRPr="00332E28">
        <w:t>GFTVR324</w:t>
      </w:r>
      <w:r w:rsidR="00641926">
        <w:fldChar w:fldCharType="begin"/>
      </w:r>
      <w:r>
        <w:instrText>xe "</w:instrText>
      </w:r>
      <w:r w:rsidRPr="00EC7687">
        <w:instrText>GFTVR324</w:instrText>
      </w:r>
      <w:r>
        <w:instrText>"</w:instrText>
      </w:r>
      <w:r w:rsidR="00641926">
        <w:fldChar w:fldCharType="end"/>
      </w:r>
      <w:r>
        <w:tab/>
      </w:r>
      <w:r w:rsidRPr="00332E28">
        <w:t>How much did you consume from gifts or food aid (estimated value) of - other food item</w:t>
      </w:r>
      <w:r>
        <w:t>. Missing value codes are negative.</w:t>
      </w:r>
    </w:p>
    <w:p w:rsidR="002C3311" w:rsidRDefault="002C3311" w:rsidP="003D44F5">
      <w:pPr>
        <w:ind w:left="1440" w:hanging="1440"/>
        <w:jc w:val="both"/>
      </w:pPr>
      <w:r w:rsidRPr="00773FF2">
        <w:t>GFSRR300</w:t>
      </w:r>
      <w:r w:rsidR="00641926">
        <w:fldChar w:fldCharType="begin"/>
      </w:r>
      <w:r>
        <w:instrText>xe "</w:instrText>
      </w:r>
      <w:r w:rsidRPr="00EC7687">
        <w:instrText>GFSRR300</w:instrText>
      </w:r>
      <w:r>
        <w:instrText>"</w:instrText>
      </w:r>
      <w:r w:rsidR="00641926">
        <w:fldChar w:fldCharType="end"/>
      </w:r>
      <w:r>
        <w:tab/>
      </w:r>
      <w:r w:rsidRPr="00773FF2">
        <w:t>Main source of - oil seeds</w:t>
      </w:r>
      <w:r>
        <w:t>. Codes are:</w:t>
      </w:r>
    </w:p>
    <w:p w:rsidR="002C3311" w:rsidRDefault="002C3311" w:rsidP="003D44F5">
      <w:pPr>
        <w:ind w:left="2160"/>
        <w:jc w:val="both"/>
      </w:pPr>
      <w:r>
        <w:t>01= Gift from relatives/friends/neighbours</w:t>
      </w:r>
    </w:p>
    <w:p w:rsidR="002C3311" w:rsidRDefault="002C3311" w:rsidP="003D44F5">
      <w:pPr>
        <w:ind w:left="2160"/>
        <w:jc w:val="both"/>
      </w:pPr>
      <w:r>
        <w:t>02= Food aid, transfer</w:t>
      </w:r>
    </w:p>
    <w:p w:rsidR="002C3311" w:rsidRDefault="002C3311" w:rsidP="003D44F5">
      <w:pPr>
        <w:ind w:left="2160"/>
        <w:jc w:val="both"/>
      </w:pPr>
      <w:r>
        <w:t>03= Food for work</w:t>
      </w:r>
    </w:p>
    <w:p w:rsidR="002C3311" w:rsidRDefault="002C3311" w:rsidP="003D44F5">
      <w:pPr>
        <w:ind w:left="2160"/>
        <w:jc w:val="both"/>
      </w:pPr>
      <w:r>
        <w:t>04= Other (specify)</w:t>
      </w:r>
    </w:p>
    <w:p w:rsidR="002C3311" w:rsidRPr="001253A8" w:rsidRDefault="002C3311" w:rsidP="001069E0">
      <w:pPr>
        <w:jc w:val="both"/>
      </w:pPr>
      <w:r w:rsidRPr="001253A8">
        <w:t>SPECGF00</w:t>
      </w:r>
      <w:r w:rsidR="00641926">
        <w:fldChar w:fldCharType="begin"/>
      </w:r>
      <w:r>
        <w:instrText>xe "</w:instrText>
      </w:r>
      <w:r w:rsidRPr="00EC7687">
        <w:instrText>SPECGF00</w:instrText>
      </w:r>
      <w:r>
        <w:instrText>"</w:instrText>
      </w:r>
      <w:r w:rsidR="00641926">
        <w:fldChar w:fldCharType="end"/>
      </w:r>
      <w:r>
        <w:tab/>
      </w:r>
      <w:r w:rsidRPr="001253A8">
        <w:t>Specify other source of - oil seeds</w:t>
      </w:r>
    </w:p>
    <w:p w:rsidR="002C3311" w:rsidRPr="001253A8" w:rsidRDefault="002C3311" w:rsidP="001069E0">
      <w:pPr>
        <w:ind w:left="1440" w:hanging="1440"/>
        <w:jc w:val="both"/>
      </w:pPr>
      <w:r w:rsidRPr="001253A8">
        <w:t>GFSRR301</w:t>
      </w:r>
      <w:r w:rsidR="00641926">
        <w:fldChar w:fldCharType="begin"/>
      </w:r>
      <w:r>
        <w:instrText>xe "</w:instrText>
      </w:r>
      <w:r w:rsidRPr="00EC7687">
        <w:instrText>GFSRR301</w:instrText>
      </w:r>
      <w:r>
        <w:instrText>"</w:instrText>
      </w:r>
      <w:r w:rsidR="00641926">
        <w:fldChar w:fldCharType="end"/>
      </w:r>
      <w:r>
        <w:tab/>
      </w:r>
      <w:r w:rsidRPr="001253A8">
        <w:t>Main source of - pulses/lentils/beans</w:t>
      </w:r>
      <w:r>
        <w:t xml:space="preserve">. Codes are the same as used for </w:t>
      </w:r>
      <w:r w:rsidRPr="00773FF2">
        <w:t>GFSRR300</w:t>
      </w:r>
      <w:r>
        <w:t>.</w:t>
      </w:r>
    </w:p>
    <w:p w:rsidR="002C3311" w:rsidRDefault="002C3311" w:rsidP="001069E0">
      <w:pPr>
        <w:jc w:val="both"/>
      </w:pPr>
      <w:r w:rsidRPr="000B756C">
        <w:t>SPECGF01</w:t>
      </w:r>
      <w:r w:rsidR="00641926">
        <w:fldChar w:fldCharType="begin"/>
      </w:r>
      <w:r>
        <w:instrText>xe "</w:instrText>
      </w:r>
      <w:r w:rsidRPr="00EC7687">
        <w:instrText>SPECGF01</w:instrText>
      </w:r>
      <w:r>
        <w:instrText>"</w:instrText>
      </w:r>
      <w:r w:rsidR="00641926">
        <w:fldChar w:fldCharType="end"/>
      </w:r>
      <w:r>
        <w:tab/>
      </w:r>
      <w:r w:rsidRPr="000B756C">
        <w:t>Specify other source of - pulses/lentils/beans</w:t>
      </w:r>
    </w:p>
    <w:p w:rsidR="002C3311" w:rsidRDefault="002C3311" w:rsidP="003D44F5">
      <w:pPr>
        <w:jc w:val="both"/>
      </w:pPr>
      <w:r w:rsidRPr="000B756C">
        <w:t>GFSRR302</w:t>
      </w:r>
      <w:r w:rsidR="00641926">
        <w:fldChar w:fldCharType="begin"/>
      </w:r>
      <w:r>
        <w:instrText>xe "</w:instrText>
      </w:r>
      <w:r w:rsidRPr="00EC7687">
        <w:instrText>GFSRR302</w:instrText>
      </w:r>
      <w:r>
        <w:instrText>"</w:instrText>
      </w:r>
      <w:r w:rsidR="00641926">
        <w:fldChar w:fldCharType="end"/>
      </w:r>
      <w:r>
        <w:tab/>
      </w:r>
      <w:r w:rsidRPr="000B756C">
        <w:t>Main source of - pasta/rice</w:t>
      </w:r>
      <w:r>
        <w:t xml:space="preserve">. Codes are the same as used for </w:t>
      </w:r>
      <w:r w:rsidRPr="00773FF2">
        <w:t>GFSRR300</w:t>
      </w:r>
      <w:r>
        <w:t>.</w:t>
      </w:r>
    </w:p>
    <w:p w:rsidR="002C3311" w:rsidRDefault="002C3311" w:rsidP="003D44F5">
      <w:pPr>
        <w:jc w:val="both"/>
      </w:pPr>
      <w:r w:rsidRPr="000B756C">
        <w:t>SPECGF02</w:t>
      </w:r>
      <w:r w:rsidR="00641926">
        <w:fldChar w:fldCharType="begin"/>
      </w:r>
      <w:r>
        <w:instrText>xe "</w:instrText>
      </w:r>
      <w:r w:rsidRPr="00EC7687">
        <w:instrText>SPECGF02</w:instrText>
      </w:r>
      <w:r>
        <w:instrText>"</w:instrText>
      </w:r>
      <w:r w:rsidR="00641926">
        <w:fldChar w:fldCharType="end"/>
      </w:r>
      <w:r>
        <w:tab/>
      </w:r>
      <w:r w:rsidRPr="000B756C">
        <w:t>Specify other source of - pasta/rice</w:t>
      </w:r>
    </w:p>
    <w:p w:rsidR="002C3311" w:rsidRDefault="002C3311" w:rsidP="003D44F5">
      <w:pPr>
        <w:jc w:val="both"/>
      </w:pPr>
      <w:r w:rsidRPr="00B83034">
        <w:t>GFSRR303</w:t>
      </w:r>
      <w:r w:rsidR="00641926">
        <w:fldChar w:fldCharType="begin"/>
      </w:r>
      <w:r>
        <w:instrText>xe "</w:instrText>
      </w:r>
      <w:r w:rsidRPr="00EC7687">
        <w:instrText>GFSRR303</w:instrText>
      </w:r>
      <w:r>
        <w:instrText>"</w:instrText>
      </w:r>
      <w:r w:rsidR="00641926">
        <w:fldChar w:fldCharType="end"/>
      </w:r>
      <w:r>
        <w:tab/>
      </w:r>
      <w:r w:rsidRPr="00B83034">
        <w:t>Main source of - bread/wheat flour</w:t>
      </w:r>
      <w:r>
        <w:t xml:space="preserve">. Codes are the same as used for </w:t>
      </w:r>
      <w:r w:rsidRPr="00773FF2">
        <w:t>GFSRR300</w:t>
      </w:r>
      <w:r>
        <w:t>.</w:t>
      </w:r>
    </w:p>
    <w:p w:rsidR="002C3311" w:rsidRDefault="002C3311" w:rsidP="003D44F5">
      <w:pPr>
        <w:jc w:val="both"/>
      </w:pPr>
      <w:r w:rsidRPr="00B83034">
        <w:t>SPECGF03</w:t>
      </w:r>
      <w:r w:rsidR="00641926">
        <w:fldChar w:fldCharType="begin"/>
      </w:r>
      <w:r>
        <w:instrText>xe "</w:instrText>
      </w:r>
      <w:r w:rsidRPr="00EC7687">
        <w:instrText>SPECGF03</w:instrText>
      </w:r>
      <w:r>
        <w:instrText>"</w:instrText>
      </w:r>
      <w:r w:rsidR="00641926">
        <w:fldChar w:fldCharType="end"/>
      </w:r>
      <w:r>
        <w:tab/>
      </w:r>
      <w:r w:rsidRPr="00B83034">
        <w:t>Specify other source of - bread/wheat flour</w:t>
      </w:r>
    </w:p>
    <w:p w:rsidR="002C3311" w:rsidRDefault="002C3311" w:rsidP="003D44F5">
      <w:pPr>
        <w:jc w:val="both"/>
      </w:pPr>
      <w:r w:rsidRPr="00B83034">
        <w:t>GFSRR304</w:t>
      </w:r>
      <w:r w:rsidR="00641926">
        <w:fldChar w:fldCharType="begin"/>
      </w:r>
      <w:r>
        <w:instrText>xe "</w:instrText>
      </w:r>
      <w:r w:rsidRPr="00EC7687">
        <w:instrText>GFSRR304</w:instrText>
      </w:r>
      <w:r>
        <w:instrText>"</w:instrText>
      </w:r>
      <w:r w:rsidR="00641926">
        <w:fldChar w:fldCharType="end"/>
      </w:r>
      <w:r>
        <w:tab/>
      </w:r>
      <w:r w:rsidRPr="00B83034">
        <w:t xml:space="preserve">Main source of </w:t>
      </w:r>
      <w:r>
        <w:t>–</w:t>
      </w:r>
      <w:r w:rsidRPr="00B83034">
        <w:t xml:space="preserve"> cereals</w:t>
      </w:r>
      <w:r>
        <w:t xml:space="preserve">. Codes are the same as used for </w:t>
      </w:r>
      <w:r w:rsidRPr="00773FF2">
        <w:t>GFSRR300</w:t>
      </w:r>
      <w:r>
        <w:t>.</w:t>
      </w:r>
    </w:p>
    <w:p w:rsidR="002C3311" w:rsidRDefault="002C3311" w:rsidP="003D44F5">
      <w:pPr>
        <w:jc w:val="both"/>
      </w:pPr>
      <w:r w:rsidRPr="00B83034">
        <w:t>SPECGF04</w:t>
      </w:r>
      <w:r w:rsidR="00641926">
        <w:fldChar w:fldCharType="begin"/>
      </w:r>
      <w:r>
        <w:instrText>xe "</w:instrText>
      </w:r>
      <w:r w:rsidRPr="00EC7687">
        <w:instrText>SPECGF04</w:instrText>
      </w:r>
      <w:r>
        <w:instrText>"</w:instrText>
      </w:r>
      <w:r w:rsidR="00641926">
        <w:fldChar w:fldCharType="end"/>
      </w:r>
      <w:r>
        <w:tab/>
      </w:r>
      <w:r w:rsidRPr="00B83034">
        <w:t xml:space="preserve">Specify other source of </w:t>
      </w:r>
      <w:r>
        <w:t>–</w:t>
      </w:r>
      <w:r w:rsidRPr="00B83034">
        <w:t xml:space="preserve"> cereals</w:t>
      </w:r>
    </w:p>
    <w:p w:rsidR="002C3311" w:rsidRDefault="002C3311" w:rsidP="003D44F5">
      <w:pPr>
        <w:jc w:val="both"/>
      </w:pPr>
      <w:r w:rsidRPr="00B83034">
        <w:t>GFSRR305</w:t>
      </w:r>
      <w:r w:rsidR="00641926">
        <w:fldChar w:fldCharType="begin"/>
      </w:r>
      <w:r>
        <w:instrText>xe "</w:instrText>
      </w:r>
      <w:r w:rsidRPr="00EC7687">
        <w:instrText>GFSRR305</w:instrText>
      </w:r>
      <w:r>
        <w:instrText>"</w:instrText>
      </w:r>
      <w:r w:rsidR="00641926">
        <w:fldChar w:fldCharType="end"/>
      </w:r>
      <w:r>
        <w:tab/>
      </w:r>
      <w:r w:rsidRPr="00B83034">
        <w:t>Main source of - tubers/potatoes/root crops</w:t>
      </w:r>
      <w:r>
        <w:t xml:space="preserve">. Codes are the same as used for </w:t>
      </w:r>
      <w:r>
        <w:tab/>
      </w:r>
      <w:r>
        <w:tab/>
      </w:r>
      <w:r>
        <w:tab/>
      </w:r>
      <w:r w:rsidRPr="00773FF2">
        <w:t>GFSRR300</w:t>
      </w:r>
      <w:r>
        <w:t>.</w:t>
      </w:r>
    </w:p>
    <w:p w:rsidR="002C3311" w:rsidRDefault="002C3311" w:rsidP="003D44F5">
      <w:pPr>
        <w:jc w:val="both"/>
      </w:pPr>
      <w:r w:rsidRPr="00B83034">
        <w:t>SPECGF05</w:t>
      </w:r>
      <w:r w:rsidR="00641926">
        <w:fldChar w:fldCharType="begin"/>
      </w:r>
      <w:r>
        <w:instrText>xe "</w:instrText>
      </w:r>
      <w:r w:rsidRPr="00EC7687">
        <w:instrText>SPECGF05</w:instrText>
      </w:r>
      <w:r>
        <w:instrText>"</w:instrText>
      </w:r>
      <w:r w:rsidR="00641926">
        <w:fldChar w:fldCharType="end"/>
      </w:r>
      <w:r>
        <w:tab/>
      </w:r>
      <w:r w:rsidRPr="00B83034">
        <w:t>Specify other source of - tubers/potatoes/root crops</w:t>
      </w:r>
    </w:p>
    <w:p w:rsidR="002C3311" w:rsidRDefault="002C3311" w:rsidP="003D44F5">
      <w:pPr>
        <w:jc w:val="both"/>
      </w:pPr>
      <w:r w:rsidRPr="00B83034">
        <w:t>GFSRR306</w:t>
      </w:r>
      <w:r w:rsidR="00641926">
        <w:fldChar w:fldCharType="begin"/>
      </w:r>
      <w:r>
        <w:instrText>xe "</w:instrText>
      </w:r>
      <w:r w:rsidRPr="00EC7687">
        <w:instrText>GFSRR306</w:instrText>
      </w:r>
      <w:r>
        <w:instrText>"</w:instrText>
      </w:r>
      <w:r w:rsidR="00641926">
        <w:fldChar w:fldCharType="end"/>
      </w:r>
      <w:r>
        <w:tab/>
      </w:r>
      <w:r w:rsidRPr="00B83034">
        <w:t>Main source of - meat products</w:t>
      </w:r>
      <w:r>
        <w:t xml:space="preserve">. Codes are the same as used for </w:t>
      </w:r>
      <w:r w:rsidRPr="00773FF2">
        <w:t>GFSRR300</w:t>
      </w:r>
      <w:r>
        <w:t>.</w:t>
      </w:r>
    </w:p>
    <w:p w:rsidR="002C3311" w:rsidRDefault="002C3311" w:rsidP="003D44F5">
      <w:pPr>
        <w:jc w:val="both"/>
      </w:pPr>
      <w:r w:rsidRPr="00B83034">
        <w:t>SPECGF06</w:t>
      </w:r>
      <w:r w:rsidR="00641926">
        <w:fldChar w:fldCharType="begin"/>
      </w:r>
      <w:r>
        <w:instrText>xe "</w:instrText>
      </w:r>
      <w:r w:rsidRPr="00EC7687">
        <w:instrText>SPECGF06</w:instrText>
      </w:r>
      <w:r>
        <w:instrText>"</w:instrText>
      </w:r>
      <w:r w:rsidR="00641926">
        <w:fldChar w:fldCharType="end"/>
      </w:r>
      <w:r>
        <w:tab/>
      </w:r>
      <w:r w:rsidRPr="00B83034">
        <w:t>Specify other source of - meat products</w:t>
      </w:r>
    </w:p>
    <w:p w:rsidR="002C3311" w:rsidRDefault="002C3311" w:rsidP="003D44F5">
      <w:pPr>
        <w:jc w:val="both"/>
      </w:pPr>
      <w:r w:rsidRPr="00B83034">
        <w:t>GFSRR307</w:t>
      </w:r>
      <w:r w:rsidR="00641926">
        <w:fldChar w:fldCharType="begin"/>
      </w:r>
      <w:r>
        <w:instrText>xe "</w:instrText>
      </w:r>
      <w:r w:rsidRPr="00EC7687">
        <w:instrText>GFSRR307</w:instrText>
      </w:r>
      <w:r>
        <w:instrText>"</w:instrText>
      </w:r>
      <w:r w:rsidR="00641926">
        <w:fldChar w:fldCharType="end"/>
      </w:r>
      <w:r>
        <w:tab/>
      </w:r>
      <w:r w:rsidRPr="00B83034">
        <w:t>Main source of - powdered/formula milk</w:t>
      </w:r>
      <w:r>
        <w:t xml:space="preserve">. Codes are the same as used for </w:t>
      </w:r>
      <w:r w:rsidRPr="00773FF2">
        <w:t>GFSRR300</w:t>
      </w:r>
      <w:r>
        <w:t>.</w:t>
      </w:r>
    </w:p>
    <w:p w:rsidR="002C3311" w:rsidRDefault="002C3311" w:rsidP="003D44F5">
      <w:pPr>
        <w:jc w:val="both"/>
      </w:pPr>
      <w:r w:rsidRPr="00B83034">
        <w:t>SPECGF07</w:t>
      </w:r>
      <w:r w:rsidR="00641926">
        <w:fldChar w:fldCharType="begin"/>
      </w:r>
      <w:r>
        <w:instrText>xe "</w:instrText>
      </w:r>
      <w:r w:rsidRPr="00EC7687">
        <w:instrText>SPECGF07</w:instrText>
      </w:r>
      <w:r>
        <w:instrText>"</w:instrText>
      </w:r>
      <w:r w:rsidR="00641926">
        <w:fldChar w:fldCharType="end"/>
      </w:r>
      <w:r>
        <w:tab/>
      </w:r>
      <w:r w:rsidRPr="00B83034">
        <w:t>Specify other source of - powdered/formula milk</w:t>
      </w:r>
    </w:p>
    <w:p w:rsidR="002C3311" w:rsidRDefault="002C3311" w:rsidP="003D44F5">
      <w:pPr>
        <w:jc w:val="both"/>
      </w:pPr>
      <w:r w:rsidRPr="00B83034">
        <w:t>GFSRR308</w:t>
      </w:r>
      <w:r w:rsidR="00641926">
        <w:fldChar w:fldCharType="begin"/>
      </w:r>
      <w:r>
        <w:instrText>xe "</w:instrText>
      </w:r>
      <w:r w:rsidRPr="00EC7687">
        <w:instrText>GFSRR308</w:instrText>
      </w:r>
      <w:r>
        <w:instrText>"</w:instrText>
      </w:r>
      <w:r w:rsidR="00641926">
        <w:fldChar w:fldCharType="end"/>
      </w:r>
      <w:r>
        <w:tab/>
      </w:r>
      <w:r w:rsidRPr="00B83034">
        <w:t>Main source of - milk or milk products</w:t>
      </w:r>
      <w:r>
        <w:t xml:space="preserve">. Codes are the same as used for </w:t>
      </w:r>
      <w:r w:rsidRPr="00773FF2">
        <w:t>GFSRR300</w:t>
      </w:r>
      <w:r>
        <w:t>.</w:t>
      </w:r>
    </w:p>
    <w:p w:rsidR="002C3311" w:rsidRDefault="002C3311" w:rsidP="003D44F5">
      <w:pPr>
        <w:jc w:val="both"/>
      </w:pPr>
      <w:r w:rsidRPr="00B83034">
        <w:t>SPECGF08</w:t>
      </w:r>
      <w:r w:rsidR="00641926">
        <w:fldChar w:fldCharType="begin"/>
      </w:r>
      <w:r>
        <w:instrText>xe "</w:instrText>
      </w:r>
      <w:r w:rsidRPr="00EC7687">
        <w:instrText>SPECGF08</w:instrText>
      </w:r>
      <w:r>
        <w:instrText>"</w:instrText>
      </w:r>
      <w:r w:rsidR="00641926">
        <w:fldChar w:fldCharType="end"/>
      </w:r>
      <w:r>
        <w:tab/>
      </w:r>
      <w:r w:rsidRPr="00B83034">
        <w:t>Specify other source of - milk or milk products</w:t>
      </w:r>
    </w:p>
    <w:p w:rsidR="002C3311" w:rsidRDefault="002C3311" w:rsidP="003D44F5">
      <w:pPr>
        <w:jc w:val="both"/>
      </w:pPr>
      <w:r w:rsidRPr="00B83034">
        <w:t>GFSRR309</w:t>
      </w:r>
      <w:r w:rsidR="00641926">
        <w:fldChar w:fldCharType="begin"/>
      </w:r>
      <w:r>
        <w:instrText>xe "</w:instrText>
      </w:r>
      <w:r w:rsidRPr="00EC7687">
        <w:instrText>GFSRR309</w:instrText>
      </w:r>
      <w:r>
        <w:instrText>"</w:instrText>
      </w:r>
      <w:r w:rsidR="00641926">
        <w:fldChar w:fldCharType="end"/>
      </w:r>
      <w:r>
        <w:tab/>
      </w:r>
      <w:r w:rsidRPr="00B83034">
        <w:t>Main source of - fresh fish</w:t>
      </w:r>
      <w:r>
        <w:t xml:space="preserve">. Codes are the same as used for </w:t>
      </w:r>
      <w:r w:rsidRPr="00773FF2">
        <w:t>GFSRR300</w:t>
      </w:r>
      <w:r>
        <w:t>.</w:t>
      </w:r>
    </w:p>
    <w:p w:rsidR="002C3311" w:rsidRDefault="002C3311" w:rsidP="001069E0">
      <w:pPr>
        <w:jc w:val="both"/>
      </w:pPr>
      <w:r w:rsidRPr="00B83034">
        <w:t>SPECGF09</w:t>
      </w:r>
      <w:r w:rsidR="00641926">
        <w:fldChar w:fldCharType="begin"/>
      </w:r>
      <w:r>
        <w:instrText>xe "</w:instrText>
      </w:r>
      <w:r w:rsidRPr="00EC7687">
        <w:instrText>SPECGF09</w:instrText>
      </w:r>
      <w:r>
        <w:instrText>"</w:instrText>
      </w:r>
      <w:r w:rsidR="00641926">
        <w:fldChar w:fldCharType="end"/>
      </w:r>
      <w:r>
        <w:tab/>
      </w:r>
      <w:r w:rsidRPr="00B83034">
        <w:t>Specify other source of - fresh fish</w:t>
      </w:r>
    </w:p>
    <w:p w:rsidR="002C3311" w:rsidRDefault="002C3311" w:rsidP="003D44F5">
      <w:pPr>
        <w:jc w:val="both"/>
      </w:pPr>
      <w:r w:rsidRPr="00B83034">
        <w:t>GFSRR310</w:t>
      </w:r>
      <w:r w:rsidR="00641926">
        <w:fldChar w:fldCharType="begin"/>
      </w:r>
      <w:r>
        <w:instrText>xe "</w:instrText>
      </w:r>
      <w:r w:rsidRPr="00EC7687">
        <w:instrText>GFSRR310</w:instrText>
      </w:r>
      <w:r>
        <w:instrText>"</w:instrText>
      </w:r>
      <w:r w:rsidR="00641926">
        <w:fldChar w:fldCharType="end"/>
      </w:r>
      <w:r>
        <w:tab/>
      </w:r>
      <w:r w:rsidRPr="00B83034">
        <w:t>Main source of - processed fish</w:t>
      </w:r>
      <w:r>
        <w:t xml:space="preserve">. Codes are the same as used for </w:t>
      </w:r>
      <w:r w:rsidRPr="00773FF2">
        <w:t>GFSRR300</w:t>
      </w:r>
      <w:r>
        <w:t>.</w:t>
      </w:r>
    </w:p>
    <w:p w:rsidR="002C3311" w:rsidRPr="00B83034" w:rsidRDefault="002C3311" w:rsidP="003D44F5">
      <w:pPr>
        <w:jc w:val="both"/>
      </w:pPr>
      <w:r w:rsidRPr="00B83034">
        <w:t>SPECGF10</w:t>
      </w:r>
      <w:r w:rsidR="00641926">
        <w:fldChar w:fldCharType="begin"/>
      </w:r>
      <w:r>
        <w:instrText>xe "</w:instrText>
      </w:r>
      <w:r w:rsidRPr="00EC7687">
        <w:instrText>SPECGF10</w:instrText>
      </w:r>
      <w:r>
        <w:instrText>"</w:instrText>
      </w:r>
      <w:r w:rsidR="00641926">
        <w:fldChar w:fldCharType="end"/>
      </w:r>
      <w:r>
        <w:tab/>
      </w:r>
      <w:r w:rsidRPr="00B83034">
        <w:t>Specify other source of - processed fish</w:t>
      </w:r>
    </w:p>
    <w:p w:rsidR="002C3311" w:rsidRDefault="002C3311" w:rsidP="003D44F5">
      <w:pPr>
        <w:jc w:val="both"/>
      </w:pPr>
      <w:r w:rsidRPr="00C60D6E">
        <w:t>GFSRR311</w:t>
      </w:r>
      <w:r w:rsidR="00641926">
        <w:fldChar w:fldCharType="begin"/>
      </w:r>
      <w:r>
        <w:instrText>xe "</w:instrText>
      </w:r>
      <w:r w:rsidRPr="00EC7687">
        <w:instrText>GFSRR311</w:instrText>
      </w:r>
      <w:r>
        <w:instrText>"</w:instrText>
      </w:r>
      <w:r w:rsidR="00641926">
        <w:fldChar w:fldCharType="end"/>
      </w:r>
      <w:r>
        <w:tab/>
      </w:r>
      <w:r w:rsidRPr="00C60D6E">
        <w:t xml:space="preserve">Main source of </w:t>
      </w:r>
      <w:r>
        <w:t>–</w:t>
      </w:r>
      <w:r w:rsidRPr="00C60D6E">
        <w:t xml:space="preserve"> eggs</w:t>
      </w:r>
      <w:r>
        <w:t xml:space="preserve">. Codes are the same as used for </w:t>
      </w:r>
      <w:r w:rsidRPr="00773FF2">
        <w:t>GFSRR300</w:t>
      </w:r>
      <w:r>
        <w:t>.</w:t>
      </w:r>
    </w:p>
    <w:p w:rsidR="002C3311" w:rsidRDefault="002C3311" w:rsidP="001069E0">
      <w:pPr>
        <w:jc w:val="both"/>
      </w:pPr>
      <w:r w:rsidRPr="00C60D6E">
        <w:t>SPECGF11</w:t>
      </w:r>
      <w:r w:rsidR="00641926">
        <w:fldChar w:fldCharType="begin"/>
      </w:r>
      <w:r>
        <w:instrText>xe "</w:instrText>
      </w:r>
      <w:r w:rsidRPr="00EC7687">
        <w:instrText>SPECGF11</w:instrText>
      </w:r>
      <w:r>
        <w:instrText>"</w:instrText>
      </w:r>
      <w:r w:rsidR="00641926">
        <w:fldChar w:fldCharType="end"/>
      </w:r>
      <w:r>
        <w:tab/>
      </w:r>
      <w:r w:rsidRPr="00C60D6E">
        <w:t xml:space="preserve">Specify other source of </w:t>
      </w:r>
      <w:r>
        <w:t>–</w:t>
      </w:r>
      <w:r w:rsidRPr="00C60D6E">
        <w:t xml:space="preserve"> eggs</w:t>
      </w:r>
    </w:p>
    <w:p w:rsidR="002C3311" w:rsidRDefault="002C3311" w:rsidP="003D44F5">
      <w:pPr>
        <w:jc w:val="both"/>
      </w:pPr>
      <w:r w:rsidRPr="00332E28">
        <w:t>GFSRR312</w:t>
      </w:r>
      <w:r w:rsidR="00641926">
        <w:fldChar w:fldCharType="begin"/>
      </w:r>
      <w:r>
        <w:instrText>xe "</w:instrText>
      </w:r>
      <w:r w:rsidRPr="00EC7687">
        <w:instrText>GFSRR312</w:instrText>
      </w:r>
      <w:r>
        <w:instrText>"</w:instrText>
      </w:r>
      <w:r w:rsidR="00641926">
        <w:fldChar w:fldCharType="end"/>
      </w:r>
      <w:r>
        <w:tab/>
      </w:r>
      <w:r w:rsidRPr="00332E28">
        <w:t>Main source of - vegetables</w:t>
      </w:r>
      <w:r>
        <w:t xml:space="preserve">. Codes are the same as used for </w:t>
      </w:r>
      <w:r w:rsidRPr="00773FF2">
        <w:t>GFSRR300</w:t>
      </w:r>
      <w:r>
        <w:t>.</w:t>
      </w:r>
    </w:p>
    <w:p w:rsidR="002C3311" w:rsidRDefault="002C3311" w:rsidP="003D44F5">
      <w:pPr>
        <w:jc w:val="both"/>
      </w:pPr>
      <w:r w:rsidRPr="00332E28">
        <w:t>SPECGF12</w:t>
      </w:r>
      <w:r w:rsidR="00641926">
        <w:fldChar w:fldCharType="begin"/>
      </w:r>
      <w:r>
        <w:instrText>xe "</w:instrText>
      </w:r>
      <w:r w:rsidRPr="00EC7687">
        <w:instrText>SPECGF12</w:instrText>
      </w:r>
      <w:r>
        <w:instrText>"</w:instrText>
      </w:r>
      <w:r w:rsidR="00641926">
        <w:fldChar w:fldCharType="end"/>
      </w:r>
      <w:r>
        <w:tab/>
      </w:r>
      <w:r w:rsidRPr="00332E28">
        <w:t xml:space="preserve">Specify main source of </w:t>
      </w:r>
      <w:r>
        <w:t>–</w:t>
      </w:r>
      <w:r w:rsidRPr="00332E28">
        <w:t xml:space="preserve"> vegetables</w:t>
      </w:r>
    </w:p>
    <w:p w:rsidR="002C3311" w:rsidRDefault="002C3311" w:rsidP="003D44F5">
      <w:pPr>
        <w:jc w:val="both"/>
      </w:pPr>
      <w:r w:rsidRPr="00332E28">
        <w:t>GFSRR313</w:t>
      </w:r>
      <w:r w:rsidR="00641926">
        <w:fldChar w:fldCharType="begin"/>
      </w:r>
      <w:r>
        <w:instrText>xe "</w:instrText>
      </w:r>
      <w:r w:rsidRPr="00EC7687">
        <w:instrText>GFSRR313</w:instrText>
      </w:r>
      <w:r>
        <w:instrText>"</w:instrText>
      </w:r>
      <w:r w:rsidR="00641926">
        <w:fldChar w:fldCharType="end"/>
      </w:r>
      <w:r>
        <w:tab/>
      </w:r>
      <w:r w:rsidRPr="00332E28">
        <w:t xml:space="preserve">Main source of </w:t>
      </w:r>
      <w:r>
        <w:t>–</w:t>
      </w:r>
      <w:r w:rsidRPr="00332E28">
        <w:t xml:space="preserve"> fruit</w:t>
      </w:r>
      <w:r>
        <w:t xml:space="preserve">. Codes are the same as used for </w:t>
      </w:r>
      <w:r w:rsidRPr="00773FF2">
        <w:t>GFSRR300</w:t>
      </w:r>
      <w:r>
        <w:t>.</w:t>
      </w:r>
    </w:p>
    <w:p w:rsidR="002C3311" w:rsidRDefault="002C3311" w:rsidP="003D44F5">
      <w:pPr>
        <w:jc w:val="both"/>
      </w:pPr>
      <w:r w:rsidRPr="00E55E65">
        <w:t>SPECGF13</w:t>
      </w:r>
      <w:r w:rsidR="00641926">
        <w:fldChar w:fldCharType="begin"/>
      </w:r>
      <w:r>
        <w:instrText>xe "</w:instrText>
      </w:r>
      <w:r w:rsidRPr="00EC7687">
        <w:instrText>SPECGF13</w:instrText>
      </w:r>
      <w:r>
        <w:instrText>"</w:instrText>
      </w:r>
      <w:r w:rsidR="00641926">
        <w:fldChar w:fldCharType="end"/>
      </w:r>
      <w:r>
        <w:tab/>
      </w:r>
      <w:r w:rsidRPr="00E55E65">
        <w:t xml:space="preserve">Specify main source of </w:t>
      </w:r>
      <w:r>
        <w:t>–</w:t>
      </w:r>
      <w:r w:rsidRPr="00E55E65">
        <w:t xml:space="preserve"> fruit</w:t>
      </w:r>
    </w:p>
    <w:p w:rsidR="002C3311" w:rsidRDefault="002C3311" w:rsidP="003D44F5">
      <w:pPr>
        <w:jc w:val="both"/>
      </w:pPr>
      <w:r w:rsidRPr="00E55E65">
        <w:t>GFSRR314</w:t>
      </w:r>
      <w:r w:rsidR="00641926">
        <w:fldChar w:fldCharType="begin"/>
      </w:r>
      <w:r>
        <w:instrText>xe "</w:instrText>
      </w:r>
      <w:r w:rsidRPr="00EC7687">
        <w:instrText>GFSRR314</w:instrText>
      </w:r>
      <w:r>
        <w:instrText>"</w:instrText>
      </w:r>
      <w:r w:rsidR="00641926">
        <w:fldChar w:fldCharType="end"/>
      </w:r>
      <w:r>
        <w:tab/>
      </w:r>
      <w:r w:rsidRPr="00E55E65">
        <w:t>Main source of - salt/spices</w:t>
      </w:r>
      <w:r>
        <w:t xml:space="preserve">. Codes are the same as used for </w:t>
      </w:r>
      <w:r w:rsidRPr="00773FF2">
        <w:t>GFSRR300</w:t>
      </w:r>
      <w:r>
        <w:t>.</w:t>
      </w:r>
    </w:p>
    <w:p w:rsidR="002C3311" w:rsidRDefault="002C3311" w:rsidP="001069E0">
      <w:pPr>
        <w:ind w:left="1440" w:hanging="1440"/>
        <w:jc w:val="both"/>
      </w:pPr>
      <w:r w:rsidRPr="00E55E65">
        <w:t>SPECGF14</w:t>
      </w:r>
      <w:r w:rsidR="00641926">
        <w:fldChar w:fldCharType="begin"/>
      </w:r>
      <w:r>
        <w:instrText>xe "</w:instrText>
      </w:r>
      <w:r w:rsidRPr="00EC7687">
        <w:instrText>SPECGF14</w:instrText>
      </w:r>
      <w:r>
        <w:instrText>"</w:instrText>
      </w:r>
      <w:r w:rsidR="00641926">
        <w:fldChar w:fldCharType="end"/>
      </w:r>
      <w:r>
        <w:tab/>
      </w:r>
      <w:r w:rsidRPr="00E55E65">
        <w:t>Specify main source of - salt/spices</w:t>
      </w:r>
    </w:p>
    <w:p w:rsidR="002C3311" w:rsidRDefault="002C3311" w:rsidP="003D44F5">
      <w:pPr>
        <w:ind w:left="1440" w:hanging="1440"/>
        <w:jc w:val="both"/>
      </w:pPr>
      <w:r w:rsidRPr="00E55E65">
        <w:t>GFSRR315</w:t>
      </w:r>
      <w:r w:rsidR="00641926">
        <w:fldChar w:fldCharType="begin"/>
      </w:r>
      <w:r>
        <w:instrText>xe "</w:instrText>
      </w:r>
      <w:r w:rsidRPr="00EC7687">
        <w:instrText>GFSRR315</w:instrText>
      </w:r>
      <w:r>
        <w:instrText>"</w:instrText>
      </w:r>
      <w:r w:rsidR="00641926">
        <w:fldChar w:fldCharType="end"/>
      </w:r>
      <w:r>
        <w:tab/>
      </w:r>
      <w:r w:rsidRPr="00E55E65">
        <w:t xml:space="preserve">Main source of </w:t>
      </w:r>
      <w:r>
        <w:t>–</w:t>
      </w:r>
      <w:r w:rsidRPr="00E55E65">
        <w:t xml:space="preserve"> oil</w:t>
      </w:r>
      <w:r>
        <w:t xml:space="preserve">. Codes are the same as used for </w:t>
      </w:r>
      <w:r w:rsidRPr="00773FF2">
        <w:t>GFSRR300</w:t>
      </w:r>
      <w:r>
        <w:t>.</w:t>
      </w:r>
    </w:p>
    <w:p w:rsidR="002C3311" w:rsidRDefault="002C3311" w:rsidP="001069E0">
      <w:pPr>
        <w:ind w:left="1440" w:hanging="1440"/>
        <w:jc w:val="both"/>
      </w:pPr>
      <w:r w:rsidRPr="00E55E65">
        <w:t>SPECGF15</w:t>
      </w:r>
      <w:r w:rsidR="00641926">
        <w:fldChar w:fldCharType="begin"/>
      </w:r>
      <w:r>
        <w:instrText>xe "</w:instrText>
      </w:r>
      <w:r w:rsidRPr="00EC7687">
        <w:instrText>SPECGF15</w:instrText>
      </w:r>
      <w:r>
        <w:instrText>"</w:instrText>
      </w:r>
      <w:r w:rsidR="00641926">
        <w:fldChar w:fldCharType="end"/>
      </w:r>
      <w:r>
        <w:tab/>
      </w:r>
      <w:r w:rsidRPr="00E55E65">
        <w:t xml:space="preserve">Specify main source of </w:t>
      </w:r>
      <w:r>
        <w:t>–</w:t>
      </w:r>
      <w:r w:rsidRPr="00E55E65">
        <w:t xml:space="preserve"> oil</w:t>
      </w:r>
    </w:p>
    <w:p w:rsidR="002C3311" w:rsidRDefault="002C3311" w:rsidP="003D44F5">
      <w:pPr>
        <w:ind w:left="1440" w:hanging="1440"/>
        <w:jc w:val="both"/>
      </w:pPr>
      <w:r w:rsidRPr="00E55E65">
        <w:t>GFSRR316</w:t>
      </w:r>
      <w:r w:rsidR="00641926">
        <w:fldChar w:fldCharType="begin"/>
      </w:r>
      <w:r>
        <w:instrText>xe "</w:instrText>
      </w:r>
      <w:r w:rsidRPr="00EC7687">
        <w:instrText>GFSRR316</w:instrText>
      </w:r>
      <w:r>
        <w:instrText>"</w:instrText>
      </w:r>
      <w:r w:rsidR="00641926">
        <w:fldChar w:fldCharType="end"/>
      </w:r>
      <w:r>
        <w:tab/>
      </w:r>
      <w:r w:rsidRPr="00E55E65">
        <w:t>Main source of - sugar/honey</w:t>
      </w:r>
      <w:r>
        <w:t xml:space="preserve">. Codes are the same as used for </w:t>
      </w:r>
      <w:r w:rsidRPr="00773FF2">
        <w:t>GFSRR300</w:t>
      </w:r>
      <w:r>
        <w:t>.</w:t>
      </w:r>
    </w:p>
    <w:p w:rsidR="002C3311" w:rsidRDefault="002C3311" w:rsidP="001069E0">
      <w:pPr>
        <w:ind w:left="1440" w:hanging="1440"/>
        <w:jc w:val="both"/>
      </w:pPr>
      <w:r w:rsidRPr="00E55E65">
        <w:t>SPECGF16</w:t>
      </w:r>
      <w:r w:rsidR="00641926">
        <w:fldChar w:fldCharType="begin"/>
      </w:r>
      <w:r>
        <w:instrText>xe "</w:instrText>
      </w:r>
      <w:r w:rsidRPr="00EC7687">
        <w:instrText>SPECGF16</w:instrText>
      </w:r>
      <w:r>
        <w:instrText>"</w:instrText>
      </w:r>
      <w:r w:rsidR="00641926">
        <w:fldChar w:fldCharType="end"/>
      </w:r>
      <w:r>
        <w:tab/>
      </w:r>
      <w:r w:rsidRPr="00E55E65">
        <w:t>Specify main source of - sugar/honey</w:t>
      </w:r>
    </w:p>
    <w:p w:rsidR="002C3311" w:rsidRDefault="002C3311" w:rsidP="003D44F5">
      <w:pPr>
        <w:ind w:left="1440" w:hanging="1440"/>
        <w:jc w:val="both"/>
      </w:pPr>
      <w:r w:rsidRPr="00E55E65">
        <w:t>GFSRR317</w:t>
      </w:r>
      <w:r w:rsidR="00641926">
        <w:fldChar w:fldCharType="begin"/>
      </w:r>
      <w:r>
        <w:instrText>xe "</w:instrText>
      </w:r>
      <w:r w:rsidRPr="00EC7687">
        <w:instrText>GFSRR317</w:instrText>
      </w:r>
      <w:r>
        <w:instrText>"</w:instrText>
      </w:r>
      <w:r w:rsidR="00641926">
        <w:fldChar w:fldCharType="end"/>
      </w:r>
      <w:r>
        <w:tab/>
      </w:r>
      <w:r w:rsidRPr="00E55E65">
        <w:t>Main source of - prepared food</w:t>
      </w:r>
      <w:r>
        <w:t xml:space="preserve">. Codes are the same as used for </w:t>
      </w:r>
      <w:r w:rsidRPr="00773FF2">
        <w:t>GFSRR300</w:t>
      </w:r>
      <w:r>
        <w:t>.</w:t>
      </w:r>
    </w:p>
    <w:p w:rsidR="002C3311" w:rsidRDefault="002C3311" w:rsidP="001069E0">
      <w:pPr>
        <w:ind w:left="1440" w:hanging="1440"/>
        <w:jc w:val="both"/>
      </w:pPr>
      <w:r w:rsidRPr="00E55E65">
        <w:t>SPECGF17</w:t>
      </w:r>
      <w:r w:rsidR="00641926">
        <w:fldChar w:fldCharType="begin"/>
      </w:r>
      <w:r>
        <w:instrText>xe "</w:instrText>
      </w:r>
      <w:r w:rsidRPr="00EC7687">
        <w:instrText>SPECGF17</w:instrText>
      </w:r>
      <w:r>
        <w:instrText>"</w:instrText>
      </w:r>
      <w:r w:rsidR="00641926">
        <w:fldChar w:fldCharType="end"/>
      </w:r>
      <w:r>
        <w:tab/>
      </w:r>
      <w:r w:rsidRPr="00E55E65">
        <w:t>Specify main source of - prepared food</w:t>
      </w:r>
    </w:p>
    <w:p w:rsidR="002C3311" w:rsidRDefault="002C3311" w:rsidP="003D44F5">
      <w:pPr>
        <w:ind w:left="1440" w:hanging="1440"/>
        <w:jc w:val="both"/>
      </w:pPr>
      <w:r w:rsidRPr="00E55E65">
        <w:t>GFSRR318</w:t>
      </w:r>
      <w:r w:rsidR="00641926">
        <w:fldChar w:fldCharType="begin"/>
      </w:r>
      <w:r>
        <w:instrText>xe "</w:instrText>
      </w:r>
      <w:r w:rsidRPr="00EC7687">
        <w:instrText>GFSRR318</w:instrText>
      </w:r>
      <w:r>
        <w:instrText>"</w:instrText>
      </w:r>
      <w:r w:rsidR="00641926">
        <w:fldChar w:fldCharType="end"/>
      </w:r>
      <w:r>
        <w:tab/>
      </w:r>
      <w:r w:rsidRPr="00E55E65">
        <w:t>Main source of - packaged sweets</w:t>
      </w:r>
      <w:r>
        <w:t xml:space="preserve">. Codes are the same as used for </w:t>
      </w:r>
      <w:r w:rsidRPr="00773FF2">
        <w:t>GFSRR300</w:t>
      </w:r>
      <w:r>
        <w:t>.</w:t>
      </w:r>
    </w:p>
    <w:p w:rsidR="002C3311" w:rsidRDefault="002C3311" w:rsidP="001069E0">
      <w:pPr>
        <w:ind w:left="1440" w:hanging="1440"/>
        <w:jc w:val="both"/>
      </w:pPr>
      <w:r w:rsidRPr="00E55E65">
        <w:t>SPECGF18</w:t>
      </w:r>
      <w:r w:rsidR="00641926">
        <w:fldChar w:fldCharType="begin"/>
      </w:r>
      <w:r>
        <w:instrText>xe "</w:instrText>
      </w:r>
      <w:r w:rsidRPr="00EC7687">
        <w:instrText>SPECGF18</w:instrText>
      </w:r>
      <w:r>
        <w:instrText>"</w:instrText>
      </w:r>
      <w:r w:rsidR="00641926">
        <w:fldChar w:fldCharType="end"/>
      </w:r>
      <w:r>
        <w:tab/>
      </w:r>
      <w:r w:rsidRPr="00E55E65">
        <w:t>Specify main source of - packaged sweets</w:t>
      </w:r>
    </w:p>
    <w:p w:rsidR="002C3311" w:rsidRDefault="002C3311" w:rsidP="003D44F5">
      <w:pPr>
        <w:ind w:left="1440" w:hanging="1440"/>
        <w:jc w:val="both"/>
      </w:pPr>
      <w:r w:rsidRPr="00E55E65">
        <w:t>GFSRR319</w:t>
      </w:r>
      <w:r w:rsidR="00641926">
        <w:fldChar w:fldCharType="begin"/>
      </w:r>
      <w:r>
        <w:instrText>xe "</w:instrText>
      </w:r>
      <w:r w:rsidRPr="00EC7687">
        <w:instrText>GFSRR319</w:instrText>
      </w:r>
      <w:r>
        <w:instrText>"</w:instrText>
      </w:r>
      <w:r w:rsidR="00641926">
        <w:fldChar w:fldCharType="end"/>
      </w:r>
      <w:r>
        <w:tab/>
      </w:r>
      <w:r w:rsidRPr="00E55E65">
        <w:t>Main source of - coffee and tea</w:t>
      </w:r>
      <w:r>
        <w:t xml:space="preserve">. Codes are the same as used for </w:t>
      </w:r>
      <w:r w:rsidRPr="00773FF2">
        <w:t>GFSRR300</w:t>
      </w:r>
      <w:r>
        <w:t>.</w:t>
      </w:r>
    </w:p>
    <w:p w:rsidR="002C3311" w:rsidRDefault="002C3311" w:rsidP="001069E0">
      <w:pPr>
        <w:ind w:left="1440" w:hanging="1440"/>
        <w:jc w:val="both"/>
      </w:pPr>
      <w:r w:rsidRPr="00E55E65">
        <w:t>SPECGF19</w:t>
      </w:r>
      <w:r w:rsidR="00641926">
        <w:fldChar w:fldCharType="begin"/>
      </w:r>
      <w:r>
        <w:instrText>xe "</w:instrText>
      </w:r>
      <w:r w:rsidRPr="00EC7687">
        <w:instrText>SPECGF19</w:instrText>
      </w:r>
      <w:r>
        <w:instrText>"</w:instrText>
      </w:r>
      <w:r w:rsidR="00641926">
        <w:fldChar w:fldCharType="end"/>
      </w:r>
      <w:r>
        <w:tab/>
      </w:r>
      <w:r w:rsidRPr="00E55E65">
        <w:t>Specify main source of - coffee and tea</w:t>
      </w:r>
    </w:p>
    <w:p w:rsidR="002C3311" w:rsidRDefault="002C3311" w:rsidP="003D44F5">
      <w:pPr>
        <w:ind w:left="1440" w:hanging="1440"/>
        <w:jc w:val="both"/>
      </w:pPr>
      <w:r w:rsidRPr="00E55E65">
        <w:t>GFSRR320</w:t>
      </w:r>
      <w:r w:rsidR="00641926">
        <w:fldChar w:fldCharType="begin"/>
      </w:r>
      <w:r>
        <w:instrText>xe "</w:instrText>
      </w:r>
      <w:r w:rsidRPr="00EC7687">
        <w:instrText>GFSRR320</w:instrText>
      </w:r>
      <w:r>
        <w:instrText>"</w:instrText>
      </w:r>
      <w:r w:rsidR="00641926">
        <w:fldChar w:fldCharType="end"/>
      </w:r>
      <w:r>
        <w:tab/>
      </w:r>
      <w:r w:rsidRPr="00E55E65">
        <w:t>Main source of - soft drinks</w:t>
      </w:r>
      <w:r>
        <w:t xml:space="preserve">. Codes are the same as used for </w:t>
      </w:r>
      <w:r w:rsidRPr="00773FF2">
        <w:t>GFSRR300</w:t>
      </w:r>
      <w:r>
        <w:t>.</w:t>
      </w:r>
    </w:p>
    <w:p w:rsidR="002C3311" w:rsidRDefault="002C3311" w:rsidP="001069E0">
      <w:pPr>
        <w:ind w:left="1440" w:hanging="1440"/>
        <w:jc w:val="both"/>
      </w:pPr>
      <w:r w:rsidRPr="00E55E65">
        <w:t>SPECGF20</w:t>
      </w:r>
      <w:r w:rsidR="00641926">
        <w:fldChar w:fldCharType="begin"/>
      </w:r>
      <w:r>
        <w:instrText>xe "</w:instrText>
      </w:r>
      <w:r w:rsidRPr="00EC7687">
        <w:instrText>SPECGF20</w:instrText>
      </w:r>
      <w:r>
        <w:instrText>"</w:instrText>
      </w:r>
      <w:r w:rsidR="00641926">
        <w:fldChar w:fldCharType="end"/>
      </w:r>
      <w:r>
        <w:tab/>
      </w:r>
      <w:r w:rsidRPr="00E55E65">
        <w:t>Specify main source of - soft drinks</w:t>
      </w:r>
    </w:p>
    <w:p w:rsidR="002C3311" w:rsidRDefault="002C3311" w:rsidP="003D44F5">
      <w:pPr>
        <w:ind w:left="1440" w:hanging="1440"/>
        <w:jc w:val="both"/>
      </w:pPr>
      <w:r w:rsidRPr="00E55E65">
        <w:t>GFSRR321</w:t>
      </w:r>
      <w:r w:rsidR="00641926">
        <w:fldChar w:fldCharType="begin"/>
      </w:r>
      <w:r>
        <w:instrText>xe "</w:instrText>
      </w:r>
      <w:r w:rsidRPr="00EC7687">
        <w:instrText>GFSRR321</w:instrText>
      </w:r>
      <w:r>
        <w:instrText>"</w:instrText>
      </w:r>
      <w:r w:rsidR="00641926">
        <w:fldChar w:fldCharType="end"/>
      </w:r>
      <w:r>
        <w:tab/>
      </w:r>
      <w:r w:rsidRPr="00E55E65">
        <w:t xml:space="preserve">Main source of </w:t>
      </w:r>
      <w:r>
        <w:t>–</w:t>
      </w:r>
      <w:r w:rsidRPr="00E55E65">
        <w:t xml:space="preserve"> alcohol</w:t>
      </w:r>
      <w:r>
        <w:t xml:space="preserve">. Codes are the same as used for </w:t>
      </w:r>
      <w:r w:rsidRPr="00773FF2">
        <w:t>GFSRR300</w:t>
      </w:r>
      <w:r>
        <w:t>.</w:t>
      </w:r>
    </w:p>
    <w:p w:rsidR="002C3311" w:rsidRDefault="002C3311" w:rsidP="001069E0">
      <w:pPr>
        <w:ind w:left="1440" w:hanging="1440"/>
        <w:jc w:val="both"/>
      </w:pPr>
      <w:r w:rsidRPr="00E55E65">
        <w:t>SPECGF21</w:t>
      </w:r>
      <w:r w:rsidR="00641926">
        <w:fldChar w:fldCharType="begin"/>
      </w:r>
      <w:r>
        <w:instrText>xe "</w:instrText>
      </w:r>
      <w:r w:rsidRPr="00EC7687">
        <w:instrText>SPECGF21</w:instrText>
      </w:r>
      <w:r>
        <w:instrText>"</w:instrText>
      </w:r>
      <w:r w:rsidR="00641926">
        <w:fldChar w:fldCharType="end"/>
      </w:r>
      <w:r>
        <w:tab/>
      </w:r>
      <w:r w:rsidRPr="00E55E65">
        <w:t xml:space="preserve">Specify main source of </w:t>
      </w:r>
      <w:r>
        <w:t>–</w:t>
      </w:r>
      <w:r w:rsidRPr="00E55E65">
        <w:t xml:space="preserve"> alcohol</w:t>
      </w:r>
    </w:p>
    <w:p w:rsidR="002C3311" w:rsidRDefault="002C3311" w:rsidP="001069E0">
      <w:pPr>
        <w:ind w:left="1440" w:hanging="1440"/>
        <w:jc w:val="both"/>
      </w:pPr>
      <w:r w:rsidRPr="00E55E65">
        <w:t>GFSRR324</w:t>
      </w:r>
      <w:r w:rsidR="00641926">
        <w:fldChar w:fldCharType="begin"/>
      </w:r>
      <w:r>
        <w:instrText>xe "</w:instrText>
      </w:r>
      <w:r w:rsidRPr="00EC7687">
        <w:instrText>GFSRR324</w:instrText>
      </w:r>
      <w:r>
        <w:instrText>"</w:instrText>
      </w:r>
      <w:r w:rsidR="00641926">
        <w:fldChar w:fldCharType="end"/>
      </w:r>
      <w:r>
        <w:tab/>
      </w:r>
      <w:r w:rsidRPr="00E55E65">
        <w:t>Main source of - other food item</w:t>
      </w:r>
    </w:p>
    <w:p w:rsidR="002C3311" w:rsidRDefault="002C3311" w:rsidP="001069E0">
      <w:pPr>
        <w:ind w:left="1440" w:hanging="1440"/>
        <w:jc w:val="both"/>
      </w:pPr>
      <w:r w:rsidRPr="00E55E65">
        <w:t>SPECGF24</w:t>
      </w:r>
      <w:r w:rsidR="00641926">
        <w:fldChar w:fldCharType="begin"/>
      </w:r>
      <w:r>
        <w:instrText>xe "</w:instrText>
      </w:r>
      <w:r w:rsidRPr="00EC7687">
        <w:instrText>SPECGF24</w:instrText>
      </w:r>
      <w:r>
        <w:instrText>"</w:instrText>
      </w:r>
      <w:r w:rsidR="00641926">
        <w:fldChar w:fldCharType="end"/>
      </w:r>
      <w:r>
        <w:tab/>
      </w:r>
      <w:r w:rsidRPr="00E55E65">
        <w:t>Specify main source of - other food item</w:t>
      </w:r>
    </w:p>
    <w:p w:rsidR="002C3311" w:rsidRDefault="002C3311" w:rsidP="001069E0">
      <w:pPr>
        <w:ind w:left="1440" w:hanging="1440"/>
        <w:jc w:val="both"/>
      </w:pPr>
      <w:r w:rsidRPr="00E55E65">
        <w:t>SPNDR301</w:t>
      </w:r>
      <w:r w:rsidR="00641926">
        <w:fldChar w:fldCharType="begin"/>
      </w:r>
      <w:r>
        <w:instrText>xe "</w:instrText>
      </w:r>
      <w:r w:rsidRPr="00EC7687">
        <w:instrText>SPNDR301</w:instrText>
      </w:r>
      <w:r>
        <w:instrText>"</w:instrText>
      </w:r>
      <w:r w:rsidR="00641926">
        <w:fldChar w:fldCharType="end"/>
      </w:r>
      <w:r>
        <w:tab/>
      </w:r>
      <w:r w:rsidRPr="00E55E65">
        <w:t>Value of amount purchased by household in last 30 days of - Tobacco, cigarettes, etc.</w:t>
      </w:r>
      <w:r>
        <w:t xml:space="preserve"> Missing value codes are negative.</w:t>
      </w:r>
    </w:p>
    <w:p w:rsidR="002C3311" w:rsidRDefault="002C3311" w:rsidP="003D44F5">
      <w:pPr>
        <w:ind w:left="1440" w:hanging="1440"/>
        <w:jc w:val="both"/>
      </w:pPr>
      <w:r w:rsidRPr="00E55E65">
        <w:t>SPNDR302</w:t>
      </w:r>
      <w:r w:rsidR="00641926">
        <w:fldChar w:fldCharType="begin"/>
      </w:r>
      <w:r>
        <w:instrText>xe "</w:instrText>
      </w:r>
      <w:r w:rsidRPr="00EC7687">
        <w:instrText>SPNDR302</w:instrText>
      </w:r>
      <w:r>
        <w:instrText>"</w:instrText>
      </w:r>
      <w:r w:rsidR="00641926">
        <w:fldChar w:fldCharType="end"/>
      </w:r>
      <w:r>
        <w:tab/>
      </w:r>
      <w:r w:rsidRPr="00E55E65">
        <w:t>Value of amount purchased by household in last 30 days of - Personal care items.</w:t>
      </w:r>
      <w:r>
        <w:t xml:space="preserve"> Missing value codes are negative.</w:t>
      </w:r>
    </w:p>
    <w:p w:rsidR="002C3311" w:rsidRDefault="002C3311" w:rsidP="003D44F5">
      <w:pPr>
        <w:ind w:left="1440" w:hanging="1440"/>
        <w:jc w:val="both"/>
      </w:pPr>
      <w:r w:rsidRPr="001F4F10">
        <w:t>SPNDR303</w:t>
      </w:r>
      <w:r w:rsidR="00641926">
        <w:fldChar w:fldCharType="begin"/>
      </w:r>
      <w:r>
        <w:instrText>xe "</w:instrText>
      </w:r>
      <w:r w:rsidRPr="00EC7687">
        <w:instrText>SPNDR303</w:instrText>
      </w:r>
      <w:r>
        <w:instrText>"</w:instrText>
      </w:r>
      <w:r w:rsidR="00641926">
        <w:fldChar w:fldCharType="end"/>
      </w:r>
      <w:r>
        <w:tab/>
      </w:r>
      <w:r w:rsidRPr="001F4F10">
        <w:t>Value of amount purchased by household in last 30 days of - Firewood/Kerosene/gas/batteries/candles</w:t>
      </w:r>
      <w:r w:rsidRPr="00E55E65">
        <w:t>.</w:t>
      </w:r>
      <w:r>
        <w:t xml:space="preserve"> Missing value codes are negative.</w:t>
      </w:r>
    </w:p>
    <w:p w:rsidR="002C3311" w:rsidRDefault="002C3311" w:rsidP="003D44F5">
      <w:pPr>
        <w:ind w:left="1440" w:hanging="1440"/>
        <w:jc w:val="both"/>
      </w:pPr>
      <w:r w:rsidRPr="001F4F10">
        <w:t>SPNDR304</w:t>
      </w:r>
      <w:r w:rsidR="00641926">
        <w:fldChar w:fldCharType="begin"/>
      </w:r>
      <w:r>
        <w:instrText>xe "</w:instrText>
      </w:r>
      <w:r w:rsidRPr="00EC7687">
        <w:instrText>SPNDR304</w:instrText>
      </w:r>
      <w:r>
        <w:instrText>"</w:instrText>
      </w:r>
      <w:r w:rsidR="00641926">
        <w:fldChar w:fldCharType="end"/>
      </w:r>
      <w:r>
        <w:tab/>
      </w:r>
      <w:r w:rsidRPr="001F4F10">
        <w:t>Value of amount purchased by household in last 30 days of - Internet use</w:t>
      </w:r>
      <w:r w:rsidRPr="00E55E65">
        <w:t>.</w:t>
      </w:r>
      <w:r>
        <w:t xml:space="preserve"> Missing value codes are negative.</w:t>
      </w:r>
    </w:p>
    <w:p w:rsidR="002C3311" w:rsidRDefault="002C3311" w:rsidP="003D44F5">
      <w:pPr>
        <w:ind w:left="1440" w:hanging="1440"/>
        <w:jc w:val="both"/>
      </w:pPr>
      <w:r w:rsidRPr="001F4F10">
        <w:t>SPNDR305</w:t>
      </w:r>
      <w:r w:rsidR="00641926">
        <w:fldChar w:fldCharType="begin"/>
      </w:r>
      <w:r>
        <w:instrText>xe "</w:instrText>
      </w:r>
      <w:r w:rsidRPr="00EC7687">
        <w:instrText>SPNDR305</w:instrText>
      </w:r>
      <w:r>
        <w:instrText>"</w:instrText>
      </w:r>
      <w:r w:rsidR="00641926">
        <w:fldChar w:fldCharType="end"/>
      </w:r>
      <w:r>
        <w:tab/>
      </w:r>
      <w:r w:rsidRPr="001F4F10">
        <w:t>Value of amount purchased by household in last 30 days of - Public transport</w:t>
      </w:r>
      <w:r w:rsidRPr="00E55E65">
        <w:t>.</w:t>
      </w:r>
      <w:r>
        <w:t xml:space="preserve"> Missing value codes are negative.</w:t>
      </w:r>
    </w:p>
    <w:p w:rsidR="002C3311" w:rsidRDefault="002C3311" w:rsidP="003D44F5">
      <w:pPr>
        <w:ind w:left="1440" w:hanging="1440"/>
        <w:jc w:val="both"/>
      </w:pPr>
      <w:r w:rsidRPr="001F4F10">
        <w:t>SPNDR306</w:t>
      </w:r>
      <w:r w:rsidR="00641926">
        <w:fldChar w:fldCharType="begin"/>
      </w:r>
      <w:r>
        <w:instrText>xe "</w:instrText>
      </w:r>
      <w:r w:rsidRPr="00EC7687">
        <w:instrText>SPNDR306</w:instrText>
      </w:r>
      <w:r>
        <w:instrText>"</w:instrText>
      </w:r>
      <w:r w:rsidR="00641926">
        <w:fldChar w:fldCharType="end"/>
      </w:r>
      <w:r>
        <w:tab/>
      </w:r>
      <w:r w:rsidRPr="001F4F10">
        <w:t>Value of amount purchased by household in last 30 days of - Security guards/house maid</w:t>
      </w:r>
      <w:r w:rsidRPr="00E55E65">
        <w:t>.</w:t>
      </w:r>
      <w:r>
        <w:t xml:space="preserve"> Missing value codes are negative.</w:t>
      </w:r>
    </w:p>
    <w:p w:rsidR="002C3311" w:rsidRDefault="002C3311" w:rsidP="003D44F5">
      <w:pPr>
        <w:ind w:left="1440" w:hanging="1440"/>
        <w:jc w:val="both"/>
      </w:pPr>
      <w:r w:rsidRPr="001F4F10">
        <w:t>SPNDR307</w:t>
      </w:r>
      <w:r w:rsidR="00641926">
        <w:fldChar w:fldCharType="begin"/>
      </w:r>
      <w:r>
        <w:instrText>xe "</w:instrText>
      </w:r>
      <w:r w:rsidRPr="00EC7687">
        <w:instrText>SPNDR307</w:instrText>
      </w:r>
      <w:r>
        <w:instrText>"</w:instrText>
      </w:r>
      <w:r w:rsidR="00641926">
        <w:fldChar w:fldCharType="end"/>
      </w:r>
      <w:r>
        <w:tab/>
      </w:r>
      <w:r w:rsidRPr="001F4F10">
        <w:t>Value of amount purchased by household in last 30 days of - Petrol for motorcycles/cars</w:t>
      </w:r>
      <w:r w:rsidRPr="00E55E65">
        <w:t>.</w:t>
      </w:r>
      <w:r>
        <w:t xml:space="preserve"> Missing value codes are negative.</w:t>
      </w:r>
    </w:p>
    <w:p w:rsidR="002C3311" w:rsidRDefault="002C3311" w:rsidP="003D44F5">
      <w:pPr>
        <w:ind w:left="1440" w:hanging="1440"/>
        <w:jc w:val="both"/>
      </w:pPr>
      <w:r w:rsidRPr="001F4F10">
        <w:t>BGYRR307</w:t>
      </w:r>
      <w:r w:rsidR="00641926">
        <w:fldChar w:fldCharType="begin"/>
      </w:r>
      <w:r>
        <w:instrText>xe "</w:instrText>
      </w:r>
      <w:r w:rsidRPr="00EC7687">
        <w:instrText>BGYRR307</w:instrText>
      </w:r>
      <w:r>
        <w:instrText>"</w:instrText>
      </w:r>
      <w:r w:rsidR="00641926">
        <w:fldChar w:fldCharType="end"/>
      </w:r>
      <w:r>
        <w:tab/>
      </w:r>
      <w:r w:rsidRPr="001F4F10">
        <w:t>How much did household spend in the last 12 months on - Rent (house for residence)</w:t>
      </w:r>
      <w:r w:rsidRPr="003D44F5">
        <w:t xml:space="preserve"> </w:t>
      </w:r>
      <w:r>
        <w:t>Missing value codes are negative.</w:t>
      </w:r>
    </w:p>
    <w:p w:rsidR="002C3311" w:rsidRDefault="002C3311" w:rsidP="003D44F5">
      <w:pPr>
        <w:ind w:left="1440" w:hanging="1440"/>
        <w:jc w:val="both"/>
      </w:pPr>
      <w:r w:rsidRPr="001F4F10">
        <w:t>BGYRR312</w:t>
      </w:r>
      <w:r w:rsidR="00641926">
        <w:fldChar w:fldCharType="begin"/>
      </w:r>
      <w:r>
        <w:instrText>xe "</w:instrText>
      </w:r>
      <w:r w:rsidRPr="00EC7687">
        <w:instrText>BGYRR312</w:instrText>
      </w:r>
      <w:r>
        <w:instrText>"</w:instrText>
      </w:r>
      <w:r w:rsidR="00641926">
        <w:fldChar w:fldCharType="end"/>
      </w:r>
      <w:r>
        <w:tab/>
      </w:r>
      <w:r w:rsidRPr="001F4F10">
        <w:t>How much did household spend in the last 12 months on - Minor repairs &amp; home maintenance</w:t>
      </w:r>
      <w:r w:rsidRPr="00E55E65">
        <w:t>.</w:t>
      </w:r>
      <w:r>
        <w:t xml:space="preserve"> Missing value codes are negative.</w:t>
      </w:r>
    </w:p>
    <w:p w:rsidR="002C3311" w:rsidRDefault="002C3311" w:rsidP="003D44F5">
      <w:pPr>
        <w:ind w:left="1440" w:hanging="1440"/>
        <w:jc w:val="both"/>
      </w:pPr>
      <w:r w:rsidRPr="001F4F10">
        <w:t>BGYRR322</w:t>
      </w:r>
      <w:r w:rsidR="00641926">
        <w:fldChar w:fldCharType="begin"/>
      </w:r>
      <w:r>
        <w:instrText>xe "</w:instrText>
      </w:r>
      <w:r w:rsidRPr="00EC7687">
        <w:instrText>BGYRR322</w:instrText>
      </w:r>
      <w:r>
        <w:instrText>"</w:instrText>
      </w:r>
      <w:r w:rsidR="00641926">
        <w:fldChar w:fldCharType="end"/>
      </w:r>
      <w:r>
        <w:tab/>
      </w:r>
      <w:r w:rsidRPr="001F4F10">
        <w:t>How much did household spend in the last 12 months on - Major repairs &amp; building new house</w:t>
      </w:r>
      <w:r w:rsidRPr="00E55E65">
        <w:t>.</w:t>
      </w:r>
      <w:r>
        <w:t xml:space="preserve"> Missing value codes are negative.</w:t>
      </w:r>
    </w:p>
    <w:p w:rsidR="002C3311" w:rsidRDefault="002C3311" w:rsidP="003D44F5">
      <w:pPr>
        <w:ind w:left="1440" w:hanging="1440"/>
        <w:jc w:val="both"/>
      </w:pPr>
      <w:r w:rsidRPr="001F4F10">
        <w:t>BGYRR320</w:t>
      </w:r>
      <w:r w:rsidR="00641926">
        <w:fldChar w:fldCharType="begin"/>
      </w:r>
      <w:r>
        <w:instrText>xe "</w:instrText>
      </w:r>
      <w:r w:rsidRPr="00EC7687">
        <w:instrText>BGYRR320</w:instrText>
      </w:r>
      <w:r>
        <w:instrText>"</w:instrText>
      </w:r>
      <w:r w:rsidR="00641926">
        <w:fldChar w:fldCharType="end"/>
      </w:r>
      <w:r>
        <w:tab/>
      </w:r>
      <w:r w:rsidRPr="001F4F10">
        <w:t>How much did household spend in the last 12 months on - Cleaning materials</w:t>
      </w:r>
      <w:r w:rsidRPr="00E55E65">
        <w:t>.</w:t>
      </w:r>
      <w:r>
        <w:t xml:space="preserve"> Missing value codes are negative.</w:t>
      </w:r>
    </w:p>
    <w:p w:rsidR="002C3311" w:rsidRDefault="002C3311" w:rsidP="003D44F5">
      <w:pPr>
        <w:ind w:left="1440" w:hanging="1440"/>
        <w:jc w:val="both"/>
      </w:pPr>
      <w:r w:rsidRPr="001F4F10">
        <w:t>BGYRR313</w:t>
      </w:r>
      <w:r w:rsidR="00641926">
        <w:fldChar w:fldCharType="begin"/>
      </w:r>
      <w:r>
        <w:instrText>xe "</w:instrText>
      </w:r>
      <w:r w:rsidRPr="00EC7687">
        <w:instrText>BGYRR313</w:instrText>
      </w:r>
      <w:r>
        <w:instrText>"</w:instrText>
      </w:r>
      <w:r w:rsidR="00641926">
        <w:fldChar w:fldCharType="end"/>
      </w:r>
      <w:r>
        <w:tab/>
      </w:r>
      <w:r w:rsidRPr="001F4F10">
        <w:t>How much did household spend in the last 12 months on - Rent (business/market stall)</w:t>
      </w:r>
      <w:r w:rsidRPr="003D44F5">
        <w:t xml:space="preserve"> </w:t>
      </w:r>
      <w:r w:rsidRPr="00E55E65">
        <w:t>.</w:t>
      </w:r>
      <w:r>
        <w:t xml:space="preserve"> Missing value codes are negative.</w:t>
      </w:r>
    </w:p>
    <w:p w:rsidR="002C3311" w:rsidRDefault="002C3311" w:rsidP="003D44F5">
      <w:pPr>
        <w:ind w:left="1440" w:hanging="1440"/>
        <w:jc w:val="both"/>
      </w:pPr>
      <w:r w:rsidRPr="001F4F10">
        <w:t>BGYRR314</w:t>
      </w:r>
      <w:r w:rsidR="00641926">
        <w:fldChar w:fldCharType="begin"/>
      </w:r>
      <w:r>
        <w:instrText>xe "</w:instrText>
      </w:r>
      <w:r w:rsidRPr="00EC7687">
        <w:instrText>BGYRR314</w:instrText>
      </w:r>
      <w:r>
        <w:instrText>"</w:instrText>
      </w:r>
      <w:r w:rsidR="00641926">
        <w:fldChar w:fldCharType="end"/>
      </w:r>
      <w:r>
        <w:tab/>
      </w:r>
      <w:r w:rsidRPr="001F4F10">
        <w:t>How much did household spend in the last 12 months on - Business license</w:t>
      </w:r>
      <w:r w:rsidRPr="00E55E65">
        <w:t>.</w:t>
      </w:r>
      <w:r>
        <w:t xml:space="preserve"> Missing value codes are negative.</w:t>
      </w:r>
    </w:p>
    <w:p w:rsidR="002C3311" w:rsidRDefault="002C3311" w:rsidP="003D44F5">
      <w:pPr>
        <w:ind w:left="1440" w:hanging="1440"/>
        <w:jc w:val="both"/>
      </w:pPr>
      <w:r w:rsidRPr="001F4F10">
        <w:t>BGYRR315</w:t>
      </w:r>
      <w:r w:rsidR="00641926">
        <w:fldChar w:fldCharType="begin"/>
      </w:r>
      <w:r>
        <w:instrText>xe "</w:instrText>
      </w:r>
      <w:r w:rsidRPr="00EC7687">
        <w:instrText>BGYRR315</w:instrText>
      </w:r>
      <w:r>
        <w:instrText>"</w:instrText>
      </w:r>
      <w:r w:rsidR="00641926">
        <w:fldChar w:fldCharType="end"/>
      </w:r>
      <w:r>
        <w:tab/>
      </w:r>
      <w:r w:rsidRPr="001F4F10">
        <w:t>How much did household spend in the last 12 months on - Water supply</w:t>
      </w:r>
      <w:r w:rsidRPr="00E55E65">
        <w:t>.</w:t>
      </w:r>
      <w:r>
        <w:t xml:space="preserve"> Missing value codes are negative.</w:t>
      </w:r>
    </w:p>
    <w:p w:rsidR="002C3311" w:rsidRDefault="002C3311" w:rsidP="003D44F5">
      <w:pPr>
        <w:ind w:left="1440" w:hanging="1440"/>
        <w:jc w:val="both"/>
      </w:pPr>
      <w:r w:rsidRPr="001F4F10">
        <w:t>BGYRR316</w:t>
      </w:r>
      <w:r w:rsidR="00641926">
        <w:fldChar w:fldCharType="begin"/>
      </w:r>
      <w:r>
        <w:instrText>xe "</w:instrText>
      </w:r>
      <w:r w:rsidRPr="00EC7687">
        <w:instrText>BGYRR316</w:instrText>
      </w:r>
      <w:r>
        <w:instrText>"</w:instrText>
      </w:r>
      <w:r w:rsidR="00641926">
        <w:fldChar w:fldCharType="end"/>
      </w:r>
      <w:r>
        <w:tab/>
      </w:r>
      <w:r w:rsidRPr="001F4F10">
        <w:t>How much did household spend in the last 12 months on - Electricity rates</w:t>
      </w:r>
      <w:r w:rsidRPr="00E55E65">
        <w:t>.</w:t>
      </w:r>
      <w:r>
        <w:t xml:space="preserve"> Missing value codes are negative.</w:t>
      </w:r>
    </w:p>
    <w:p w:rsidR="002C3311" w:rsidRDefault="002C3311" w:rsidP="003D44F5">
      <w:pPr>
        <w:ind w:left="1440" w:hanging="1440"/>
        <w:jc w:val="both"/>
      </w:pPr>
      <w:r w:rsidRPr="001F4F10">
        <w:t>BGYRR317</w:t>
      </w:r>
      <w:r w:rsidR="00641926">
        <w:fldChar w:fldCharType="begin"/>
      </w:r>
      <w:r>
        <w:instrText>xe "</w:instrText>
      </w:r>
      <w:r w:rsidRPr="00EC7687">
        <w:instrText>BGYRR317</w:instrText>
      </w:r>
      <w:r>
        <w:instrText>"</w:instrText>
      </w:r>
      <w:r w:rsidR="00641926">
        <w:fldChar w:fldCharType="end"/>
      </w:r>
      <w:r>
        <w:tab/>
      </w:r>
      <w:r w:rsidRPr="001F4F10">
        <w:t>How much did household spend in the last 12 months on - Telephone rates/mobile phone plan</w:t>
      </w:r>
      <w:r w:rsidRPr="00E55E65">
        <w:t>.</w:t>
      </w:r>
      <w:r>
        <w:t xml:space="preserve"> Missing value codes are negative.</w:t>
      </w:r>
    </w:p>
    <w:p w:rsidR="002C3311" w:rsidRDefault="002C3311" w:rsidP="003D44F5">
      <w:pPr>
        <w:ind w:left="1440" w:hanging="1440"/>
        <w:jc w:val="both"/>
      </w:pPr>
      <w:r w:rsidRPr="001F4F10">
        <w:t>BGYRR319</w:t>
      </w:r>
      <w:r w:rsidR="00641926">
        <w:fldChar w:fldCharType="begin"/>
      </w:r>
      <w:r>
        <w:instrText>xe "</w:instrText>
      </w:r>
      <w:r w:rsidRPr="00EC7687">
        <w:instrText>BGYRR319</w:instrText>
      </w:r>
      <w:r>
        <w:instrText>"</w:instrText>
      </w:r>
      <w:r w:rsidR="00641926">
        <w:fldChar w:fldCharType="end"/>
      </w:r>
      <w:r>
        <w:tab/>
      </w:r>
      <w:r w:rsidRPr="001F4F10">
        <w:t>How much did household spend in the last 12 months on - Vehicle maintenance</w:t>
      </w:r>
      <w:r w:rsidRPr="00E55E65">
        <w:t>.</w:t>
      </w:r>
      <w:r>
        <w:t xml:space="preserve"> Missing value codes are negative.</w:t>
      </w:r>
    </w:p>
    <w:p w:rsidR="002C3311" w:rsidRDefault="002C3311" w:rsidP="003D44F5">
      <w:pPr>
        <w:ind w:left="1440" w:hanging="1440"/>
        <w:jc w:val="both"/>
      </w:pPr>
      <w:r w:rsidRPr="001F4F10">
        <w:t>BGYRR321</w:t>
      </w:r>
      <w:r w:rsidR="00641926">
        <w:fldChar w:fldCharType="begin"/>
      </w:r>
      <w:r>
        <w:instrText>xe "</w:instrText>
      </w:r>
      <w:r w:rsidRPr="00EC7687">
        <w:instrText>BGYRR321</w:instrText>
      </w:r>
      <w:r>
        <w:instrText>"</w:instrText>
      </w:r>
      <w:r w:rsidR="00641926">
        <w:fldChar w:fldCharType="end"/>
      </w:r>
      <w:r>
        <w:tab/>
      </w:r>
      <w:r w:rsidRPr="001F4F10">
        <w:t>How much did household spend in the last 12 months on - Fees and paperwork</w:t>
      </w:r>
      <w:r w:rsidRPr="00E55E65">
        <w:t>.</w:t>
      </w:r>
      <w:r>
        <w:t xml:space="preserve"> Missing value codes are negative.</w:t>
      </w:r>
    </w:p>
    <w:p w:rsidR="002C3311" w:rsidRDefault="002C3311" w:rsidP="003D44F5">
      <w:pPr>
        <w:ind w:left="1440" w:hanging="1440"/>
        <w:jc w:val="both"/>
      </w:pPr>
      <w:r w:rsidRPr="001F4F10">
        <w:t>BGYRR304</w:t>
      </w:r>
      <w:r w:rsidR="00641926">
        <w:fldChar w:fldCharType="begin"/>
      </w:r>
      <w:r>
        <w:instrText>xe "</w:instrText>
      </w:r>
      <w:r w:rsidRPr="00EC7687">
        <w:instrText>BGYRR304</w:instrText>
      </w:r>
      <w:r>
        <w:instrText>"</w:instrText>
      </w:r>
      <w:r w:rsidR="00641926">
        <w:fldChar w:fldCharType="end"/>
      </w:r>
      <w:r>
        <w:tab/>
      </w:r>
      <w:r w:rsidRPr="001F4F10">
        <w:t>How much did household spend in the last 12 months on - Legal advice, support, aid</w:t>
      </w:r>
      <w:r w:rsidRPr="00E55E65">
        <w:t>.</w:t>
      </w:r>
      <w:r>
        <w:t xml:space="preserve"> Missing value codes are negative.</w:t>
      </w:r>
    </w:p>
    <w:p w:rsidR="002C3311" w:rsidRDefault="002C3311" w:rsidP="003D44F5">
      <w:pPr>
        <w:ind w:left="1440" w:hanging="1440"/>
        <w:jc w:val="both"/>
      </w:pPr>
      <w:r w:rsidRPr="001F4F10">
        <w:t>BGYRR305</w:t>
      </w:r>
      <w:r w:rsidR="00641926">
        <w:fldChar w:fldCharType="begin"/>
      </w:r>
      <w:r>
        <w:instrText>xe "</w:instrText>
      </w:r>
      <w:r w:rsidRPr="00EC7687">
        <w:instrText>BGYRR305</w:instrText>
      </w:r>
      <w:r>
        <w:instrText>"</w:instrText>
      </w:r>
      <w:r w:rsidR="00641926">
        <w:fldChar w:fldCharType="end"/>
      </w:r>
      <w:r>
        <w:tab/>
      </w:r>
      <w:r w:rsidRPr="001F4F10">
        <w:t xml:space="preserve">How much did household spend in the last 12 months on </w:t>
      </w:r>
      <w:r>
        <w:t>–</w:t>
      </w:r>
      <w:r w:rsidRPr="001F4F10">
        <w:t xml:space="preserve"> Bribes</w:t>
      </w:r>
      <w:r w:rsidRPr="00E55E65">
        <w:t>.</w:t>
      </w:r>
      <w:r>
        <w:t xml:space="preserve"> Missing value codes are negative.</w:t>
      </w:r>
    </w:p>
    <w:p w:rsidR="002C3311" w:rsidRDefault="002C3311" w:rsidP="003D44F5">
      <w:pPr>
        <w:ind w:left="1440" w:hanging="1440"/>
        <w:jc w:val="both"/>
      </w:pPr>
      <w:r w:rsidRPr="001F4F10">
        <w:t>BGYRR306</w:t>
      </w:r>
      <w:r w:rsidR="00641926">
        <w:fldChar w:fldCharType="begin"/>
      </w:r>
      <w:r>
        <w:instrText>xe "</w:instrText>
      </w:r>
      <w:r w:rsidRPr="00EC7687">
        <w:instrText>BGYRR306</w:instrText>
      </w:r>
      <w:r>
        <w:instrText>"</w:instrText>
      </w:r>
      <w:r w:rsidR="00641926">
        <w:fldChar w:fldCharType="end"/>
      </w:r>
      <w:r>
        <w:tab/>
      </w:r>
      <w:r w:rsidRPr="001F4F10">
        <w:t>How much did household spend in the last 12 months on - Festivals/celebrations/community contribution</w:t>
      </w:r>
      <w:r w:rsidRPr="00E55E65">
        <w:t>.</w:t>
      </w:r>
      <w:r>
        <w:t xml:space="preserve"> Missing value codes are negative.</w:t>
      </w:r>
    </w:p>
    <w:p w:rsidR="002C3311" w:rsidRDefault="002C3311" w:rsidP="003D44F5">
      <w:pPr>
        <w:ind w:left="1440" w:hanging="1440"/>
        <w:jc w:val="both"/>
      </w:pPr>
      <w:r w:rsidRPr="001F4F10">
        <w:t>BGYRR311</w:t>
      </w:r>
      <w:r w:rsidR="00641926">
        <w:fldChar w:fldCharType="begin"/>
      </w:r>
      <w:r>
        <w:instrText>xe "</w:instrText>
      </w:r>
      <w:r w:rsidRPr="00EC7687">
        <w:instrText>BGYRR311</w:instrText>
      </w:r>
      <w:r>
        <w:instrText>"</w:instrText>
      </w:r>
      <w:r w:rsidR="00641926">
        <w:fldChar w:fldCharType="end"/>
      </w:r>
      <w:r>
        <w:tab/>
      </w:r>
      <w:r w:rsidRPr="001F4F10">
        <w:t>How much did household spend in the last 12 months on - One-off family events</w:t>
      </w:r>
      <w:r w:rsidRPr="00E55E65">
        <w:t>.</w:t>
      </w:r>
      <w:r>
        <w:t xml:space="preserve"> Missing value codes are negative.</w:t>
      </w:r>
    </w:p>
    <w:p w:rsidR="002C3311" w:rsidRDefault="002C3311" w:rsidP="003D44F5">
      <w:pPr>
        <w:ind w:left="1440" w:hanging="1440"/>
        <w:jc w:val="both"/>
      </w:pPr>
      <w:r w:rsidRPr="007D39F6">
        <w:t>SPYRR301</w:t>
      </w:r>
      <w:r w:rsidR="00641926">
        <w:fldChar w:fldCharType="begin"/>
      </w:r>
      <w:r>
        <w:instrText>xe "</w:instrText>
      </w:r>
      <w:r w:rsidRPr="00EC7687">
        <w:instrText>SPYRR301</w:instrText>
      </w:r>
      <w:r>
        <w:instrText>"</w:instrText>
      </w:r>
      <w:r w:rsidR="00641926">
        <w:fldChar w:fldCharType="end"/>
      </w:r>
      <w:r>
        <w:tab/>
      </w:r>
      <w:r w:rsidRPr="007D39F6">
        <w:t>How much was spent in the last 12 months on - clothing for adult males</w:t>
      </w:r>
      <w:r w:rsidRPr="00E55E65">
        <w:t>.</w:t>
      </w:r>
      <w:r>
        <w:t xml:space="preserve"> Missing value codes are negative.</w:t>
      </w:r>
    </w:p>
    <w:p w:rsidR="002C3311" w:rsidRDefault="002C3311" w:rsidP="003D44F5">
      <w:pPr>
        <w:ind w:left="1440" w:hanging="1440"/>
        <w:jc w:val="both"/>
      </w:pPr>
      <w:r w:rsidRPr="007D39F6">
        <w:t>SPYRR302</w:t>
      </w:r>
      <w:r w:rsidR="00641926">
        <w:fldChar w:fldCharType="begin"/>
      </w:r>
      <w:r>
        <w:instrText>xe "</w:instrText>
      </w:r>
      <w:r w:rsidRPr="00EC7687">
        <w:instrText>SPYRR302</w:instrText>
      </w:r>
      <w:r>
        <w:instrText>"</w:instrText>
      </w:r>
      <w:r w:rsidR="00641926">
        <w:fldChar w:fldCharType="end"/>
      </w:r>
      <w:r>
        <w:tab/>
      </w:r>
      <w:r w:rsidRPr="007D39F6">
        <w:t>How much was spent in the last 12 months on - clothing for adult females</w:t>
      </w:r>
      <w:r w:rsidRPr="00E55E65">
        <w:t>.</w:t>
      </w:r>
      <w:r>
        <w:t xml:space="preserve"> Missing value codes are negative.</w:t>
      </w:r>
    </w:p>
    <w:p w:rsidR="002C3311" w:rsidRDefault="002C3311" w:rsidP="003D44F5">
      <w:pPr>
        <w:ind w:left="1440" w:hanging="1440"/>
        <w:jc w:val="both"/>
      </w:pPr>
      <w:r w:rsidRPr="007D39F6">
        <w:t>SPYRR303</w:t>
      </w:r>
      <w:r w:rsidR="00641926">
        <w:fldChar w:fldCharType="begin"/>
      </w:r>
      <w:r>
        <w:instrText>xe "</w:instrText>
      </w:r>
      <w:r w:rsidRPr="00EC7687">
        <w:instrText>SPYRR303</w:instrText>
      </w:r>
      <w:r>
        <w:instrText>"</w:instrText>
      </w:r>
      <w:r w:rsidR="00641926">
        <w:fldChar w:fldCharType="end"/>
      </w:r>
      <w:r>
        <w:tab/>
      </w:r>
      <w:r w:rsidRPr="007D39F6">
        <w:t>How much was spent in the last 12 months on - clothing for girls</w:t>
      </w:r>
      <w:r w:rsidRPr="00E55E65">
        <w:t>.</w:t>
      </w:r>
      <w:r>
        <w:t xml:space="preserve"> Missing value codes are negative.</w:t>
      </w:r>
    </w:p>
    <w:p w:rsidR="002C3311" w:rsidRDefault="002C3311" w:rsidP="003D44F5">
      <w:pPr>
        <w:ind w:left="1440" w:hanging="1440"/>
        <w:jc w:val="both"/>
      </w:pPr>
      <w:r w:rsidRPr="007D39F6">
        <w:t>SPYRR304</w:t>
      </w:r>
      <w:r w:rsidR="00641926">
        <w:fldChar w:fldCharType="begin"/>
      </w:r>
      <w:r>
        <w:instrText>xe "</w:instrText>
      </w:r>
      <w:r w:rsidRPr="00EC7687">
        <w:instrText>SPYRR304</w:instrText>
      </w:r>
      <w:r>
        <w:instrText>"</w:instrText>
      </w:r>
      <w:r w:rsidR="00641926">
        <w:fldChar w:fldCharType="end"/>
      </w:r>
      <w:r>
        <w:tab/>
      </w:r>
      <w:r w:rsidRPr="007D39F6">
        <w:t>How much was spent in the last 12 months on - clothing for boys</w:t>
      </w:r>
      <w:r w:rsidRPr="00E55E65">
        <w:t>.</w:t>
      </w:r>
      <w:r>
        <w:t xml:space="preserve"> Missing value codes are negative.</w:t>
      </w:r>
    </w:p>
    <w:p w:rsidR="002C3311" w:rsidRDefault="002C3311" w:rsidP="003D44F5">
      <w:pPr>
        <w:ind w:left="1440" w:hanging="1440"/>
        <w:jc w:val="both"/>
      </w:pPr>
      <w:r w:rsidRPr="007D39F6">
        <w:t>SPYRR305</w:t>
      </w:r>
      <w:r w:rsidR="00641926">
        <w:fldChar w:fldCharType="begin"/>
      </w:r>
      <w:r>
        <w:instrText>xe "</w:instrText>
      </w:r>
      <w:r w:rsidRPr="00EC7687">
        <w:instrText>SPYRR305</w:instrText>
      </w:r>
      <w:r>
        <w:instrText>"</w:instrText>
      </w:r>
      <w:r w:rsidR="00641926">
        <w:fldChar w:fldCharType="end"/>
      </w:r>
      <w:r>
        <w:tab/>
      </w:r>
      <w:r w:rsidRPr="007D39F6">
        <w:t>How much was spent in the last 12 months on - footwear for adult men</w:t>
      </w:r>
      <w:r w:rsidRPr="00E55E65">
        <w:t>.</w:t>
      </w:r>
      <w:r>
        <w:t xml:space="preserve"> Missing value codes are negative.</w:t>
      </w:r>
    </w:p>
    <w:p w:rsidR="002C3311" w:rsidRDefault="002C3311" w:rsidP="003D44F5">
      <w:pPr>
        <w:ind w:left="1440" w:hanging="1440"/>
        <w:jc w:val="both"/>
      </w:pPr>
      <w:r w:rsidRPr="007D39F6">
        <w:t>SPYRR306</w:t>
      </w:r>
      <w:r w:rsidR="00641926">
        <w:fldChar w:fldCharType="begin"/>
      </w:r>
      <w:r>
        <w:instrText>xe "</w:instrText>
      </w:r>
      <w:r w:rsidRPr="00EC7687">
        <w:instrText>SPYRR306</w:instrText>
      </w:r>
      <w:r>
        <w:instrText>"</w:instrText>
      </w:r>
      <w:r w:rsidR="00641926">
        <w:fldChar w:fldCharType="end"/>
      </w:r>
      <w:r>
        <w:tab/>
      </w:r>
      <w:r w:rsidRPr="007D39F6">
        <w:t>How much was spent in the last 12 months on - footwear for adult women</w:t>
      </w:r>
      <w:r w:rsidRPr="00E55E65">
        <w:t>.</w:t>
      </w:r>
      <w:r>
        <w:t xml:space="preserve"> Missing value codes are negative.</w:t>
      </w:r>
    </w:p>
    <w:p w:rsidR="002C3311" w:rsidRDefault="002C3311" w:rsidP="003D44F5">
      <w:pPr>
        <w:ind w:left="1440" w:hanging="1440"/>
        <w:jc w:val="both"/>
      </w:pPr>
      <w:r w:rsidRPr="007D39F6">
        <w:t>SPYRR307</w:t>
      </w:r>
      <w:r w:rsidR="00641926">
        <w:fldChar w:fldCharType="begin"/>
      </w:r>
      <w:r>
        <w:instrText>xe "</w:instrText>
      </w:r>
      <w:r w:rsidRPr="00EC7687">
        <w:instrText>SPYRR307</w:instrText>
      </w:r>
      <w:r>
        <w:instrText>"</w:instrText>
      </w:r>
      <w:r w:rsidR="00641926">
        <w:fldChar w:fldCharType="end"/>
      </w:r>
      <w:r>
        <w:tab/>
      </w:r>
      <w:r w:rsidRPr="007D39F6">
        <w:t>How much was spent in the last 12 months on - footwear for girls</w:t>
      </w:r>
      <w:r w:rsidRPr="00E55E65">
        <w:t>.</w:t>
      </w:r>
      <w:r>
        <w:t xml:space="preserve"> Missing value codes are negative.</w:t>
      </w:r>
    </w:p>
    <w:p w:rsidR="002C3311" w:rsidRDefault="002C3311" w:rsidP="003D44F5">
      <w:pPr>
        <w:ind w:left="1440" w:hanging="1440"/>
        <w:jc w:val="both"/>
      </w:pPr>
      <w:r w:rsidRPr="007D39F6">
        <w:t>SPYRR308</w:t>
      </w:r>
      <w:r w:rsidR="00641926">
        <w:fldChar w:fldCharType="begin"/>
      </w:r>
      <w:r>
        <w:instrText>xe "</w:instrText>
      </w:r>
      <w:r w:rsidRPr="00EC7687">
        <w:instrText>SPYRR308</w:instrText>
      </w:r>
      <w:r>
        <w:instrText>"</w:instrText>
      </w:r>
      <w:r w:rsidR="00641926">
        <w:fldChar w:fldCharType="end"/>
      </w:r>
      <w:r>
        <w:tab/>
      </w:r>
      <w:r w:rsidRPr="007D39F6">
        <w:t>How much was spent in the last 12 months on - footwear for boys</w:t>
      </w:r>
      <w:r w:rsidRPr="00E55E65">
        <w:t>.</w:t>
      </w:r>
      <w:r>
        <w:t xml:space="preserve"> Missing value codes are negative.</w:t>
      </w:r>
    </w:p>
    <w:p w:rsidR="002C3311" w:rsidRDefault="002C3311" w:rsidP="003D44F5">
      <w:pPr>
        <w:ind w:left="1440" w:hanging="1440"/>
        <w:jc w:val="both"/>
      </w:pPr>
      <w:r w:rsidRPr="00DB656E">
        <w:t>SPYRR309</w:t>
      </w:r>
      <w:r w:rsidR="00641926">
        <w:fldChar w:fldCharType="begin"/>
      </w:r>
      <w:r>
        <w:instrText>xe "</w:instrText>
      </w:r>
      <w:r w:rsidRPr="00EC7687">
        <w:instrText>SPYRR309</w:instrText>
      </w:r>
      <w:r>
        <w:instrText>"</w:instrText>
      </w:r>
      <w:r w:rsidR="00641926">
        <w:fldChar w:fldCharType="end"/>
      </w:r>
      <w:r>
        <w:tab/>
      </w:r>
      <w:r w:rsidRPr="00DB656E">
        <w:t>How much was spent in the last 12 months on - school uniform for boys</w:t>
      </w:r>
      <w:r w:rsidRPr="00E55E65">
        <w:t>.</w:t>
      </w:r>
      <w:r>
        <w:t xml:space="preserve"> Missing value codes are negative.</w:t>
      </w:r>
    </w:p>
    <w:p w:rsidR="002C3311" w:rsidRDefault="002C3311" w:rsidP="003D44F5">
      <w:pPr>
        <w:ind w:left="1440" w:hanging="1440"/>
        <w:jc w:val="both"/>
      </w:pPr>
      <w:r w:rsidRPr="00DB656E">
        <w:t>SPYRR310</w:t>
      </w:r>
      <w:r w:rsidR="00641926">
        <w:fldChar w:fldCharType="begin"/>
      </w:r>
      <w:r>
        <w:instrText>xe "</w:instrText>
      </w:r>
      <w:r w:rsidRPr="00EC7687">
        <w:instrText>SPYRR310</w:instrText>
      </w:r>
      <w:r>
        <w:instrText>"</w:instrText>
      </w:r>
      <w:r w:rsidR="00641926">
        <w:fldChar w:fldCharType="end"/>
      </w:r>
      <w:r>
        <w:tab/>
      </w:r>
      <w:r w:rsidRPr="00DB656E">
        <w:t>How much was spent in the last 12 months on - school uniform for girls</w:t>
      </w:r>
      <w:r w:rsidRPr="00E55E65">
        <w:t>.</w:t>
      </w:r>
      <w:r>
        <w:t xml:space="preserve"> Missing value codes are negative.</w:t>
      </w:r>
    </w:p>
    <w:p w:rsidR="002C3311" w:rsidRDefault="002C3311" w:rsidP="003D44F5">
      <w:pPr>
        <w:ind w:left="1440" w:hanging="1440"/>
        <w:jc w:val="both"/>
      </w:pPr>
      <w:r w:rsidRPr="00DB656E">
        <w:t>SPYRR311</w:t>
      </w:r>
      <w:r w:rsidR="00641926">
        <w:fldChar w:fldCharType="begin"/>
      </w:r>
      <w:r>
        <w:instrText>xe "</w:instrText>
      </w:r>
      <w:r w:rsidRPr="00EC7687">
        <w:instrText>SPYRR311</w:instrText>
      </w:r>
      <w:r>
        <w:instrText>"</w:instrText>
      </w:r>
      <w:r w:rsidR="00641926">
        <w:fldChar w:fldCharType="end"/>
      </w:r>
      <w:r>
        <w:tab/>
      </w:r>
      <w:r w:rsidRPr="00DB656E">
        <w:t>How much was spent in the last 12 months on - schooling fees or donations to school (boys)</w:t>
      </w:r>
      <w:r w:rsidRPr="00E55E65">
        <w:t>.</w:t>
      </w:r>
      <w:r>
        <w:t xml:space="preserve"> Missing value codes are negative.</w:t>
      </w:r>
    </w:p>
    <w:p w:rsidR="002C3311" w:rsidRDefault="002C3311" w:rsidP="003D44F5">
      <w:pPr>
        <w:ind w:left="1440" w:hanging="1440"/>
        <w:jc w:val="both"/>
      </w:pPr>
      <w:r w:rsidRPr="00DB656E">
        <w:t>SPYRR312</w:t>
      </w:r>
      <w:r w:rsidR="00641926">
        <w:fldChar w:fldCharType="begin"/>
      </w:r>
      <w:r>
        <w:instrText>xe "</w:instrText>
      </w:r>
      <w:r w:rsidRPr="00EC7687">
        <w:instrText>SPYRR312</w:instrText>
      </w:r>
      <w:r>
        <w:instrText>"</w:instrText>
      </w:r>
      <w:r w:rsidR="00641926">
        <w:fldChar w:fldCharType="end"/>
      </w:r>
      <w:r>
        <w:tab/>
      </w:r>
      <w:r w:rsidRPr="00DB656E">
        <w:t>How much was spent in the last 12 months on - schooling fees or donations to school (girls)</w:t>
      </w:r>
      <w:r w:rsidRPr="00E55E65">
        <w:t>.</w:t>
      </w:r>
      <w:r>
        <w:t xml:space="preserve"> Missing value codes are negative.</w:t>
      </w:r>
    </w:p>
    <w:p w:rsidR="002C3311" w:rsidRDefault="002C3311" w:rsidP="003D44F5">
      <w:pPr>
        <w:ind w:left="1440" w:hanging="1440"/>
        <w:jc w:val="both"/>
      </w:pPr>
      <w:r w:rsidRPr="003D3FAE">
        <w:t>SPYRR313</w:t>
      </w:r>
      <w:r w:rsidR="00641926">
        <w:fldChar w:fldCharType="begin"/>
      </w:r>
      <w:r>
        <w:instrText>xe "</w:instrText>
      </w:r>
      <w:r w:rsidRPr="00EC7687">
        <w:instrText>SPYRR313</w:instrText>
      </w:r>
      <w:r>
        <w:instrText>"</w:instrText>
      </w:r>
      <w:r w:rsidR="00641926">
        <w:fldChar w:fldCharType="end"/>
      </w:r>
      <w:r>
        <w:tab/>
      </w:r>
      <w:r w:rsidRPr="003D3FAE">
        <w:t>How much was spent in the last 12 months on - payment for extra tuition (boys)</w:t>
      </w:r>
      <w:r w:rsidRPr="003D44F5">
        <w:t xml:space="preserve"> </w:t>
      </w:r>
      <w:r w:rsidRPr="00E55E65">
        <w:t>.</w:t>
      </w:r>
      <w:r>
        <w:t xml:space="preserve"> Missing value codes are negative.</w:t>
      </w:r>
    </w:p>
    <w:p w:rsidR="002C3311" w:rsidRDefault="002C3311" w:rsidP="003D44F5">
      <w:pPr>
        <w:ind w:left="1440" w:hanging="1440"/>
        <w:jc w:val="both"/>
      </w:pPr>
      <w:r w:rsidRPr="003D3FAE">
        <w:t>SPYRR314</w:t>
      </w:r>
      <w:r w:rsidR="00641926">
        <w:fldChar w:fldCharType="begin"/>
      </w:r>
      <w:r>
        <w:instrText>xe "</w:instrText>
      </w:r>
      <w:r w:rsidRPr="00EC7687">
        <w:instrText>SPYRR314</w:instrText>
      </w:r>
      <w:r>
        <w:instrText>"</w:instrText>
      </w:r>
      <w:r w:rsidR="00641926">
        <w:fldChar w:fldCharType="end"/>
      </w:r>
      <w:r>
        <w:tab/>
      </w:r>
      <w:r w:rsidRPr="003D3FAE">
        <w:t>How much was spent in the last 12 months on - payment for extra tuition (girls)</w:t>
      </w:r>
      <w:r w:rsidRPr="003D44F5">
        <w:t xml:space="preserve"> </w:t>
      </w:r>
      <w:r w:rsidRPr="00E55E65">
        <w:t>.</w:t>
      </w:r>
      <w:r>
        <w:t xml:space="preserve"> Missing value codes are negative.</w:t>
      </w:r>
    </w:p>
    <w:p w:rsidR="002C3311" w:rsidRDefault="002C3311" w:rsidP="003D44F5">
      <w:pPr>
        <w:ind w:left="1440" w:hanging="1440"/>
        <w:jc w:val="both"/>
      </w:pPr>
      <w:r w:rsidRPr="003D3FAE">
        <w:t>SPYRR315</w:t>
      </w:r>
      <w:r w:rsidR="00641926">
        <w:fldChar w:fldCharType="begin"/>
      </w:r>
      <w:r>
        <w:instrText>xe "</w:instrText>
      </w:r>
      <w:r w:rsidRPr="00EC7687">
        <w:instrText>SPYRR315</w:instrText>
      </w:r>
      <w:r>
        <w:instrText>"</w:instrText>
      </w:r>
      <w:r w:rsidR="00641926">
        <w:fldChar w:fldCharType="end"/>
      </w:r>
      <w:r>
        <w:tab/>
      </w:r>
      <w:r w:rsidRPr="003D3FAE">
        <w:t>How much was spent in the last 12 months on - school books and stationery</w:t>
      </w:r>
      <w:r w:rsidRPr="00E55E65">
        <w:t>.</w:t>
      </w:r>
      <w:r>
        <w:t xml:space="preserve"> Missing value codes are negative.</w:t>
      </w:r>
    </w:p>
    <w:p w:rsidR="002C3311" w:rsidRDefault="002C3311" w:rsidP="003D44F5">
      <w:pPr>
        <w:ind w:left="1440" w:hanging="1440"/>
        <w:jc w:val="both"/>
      </w:pPr>
      <w:r w:rsidRPr="003D3FAE">
        <w:t>SPYRR316</w:t>
      </w:r>
      <w:r w:rsidR="00641926">
        <w:fldChar w:fldCharType="begin"/>
      </w:r>
      <w:r>
        <w:instrText>xe "</w:instrText>
      </w:r>
      <w:r w:rsidRPr="00EC7687">
        <w:instrText>SPYRR316</w:instrText>
      </w:r>
      <w:r>
        <w:instrText>"</w:instrText>
      </w:r>
      <w:r w:rsidR="00641926">
        <w:fldChar w:fldCharType="end"/>
      </w:r>
      <w:r>
        <w:tab/>
      </w:r>
      <w:r w:rsidRPr="003D3FAE">
        <w:t>How much was spent in the last 12 months on - transport to school</w:t>
      </w:r>
      <w:r w:rsidRPr="00E55E65">
        <w:t>.</w:t>
      </w:r>
      <w:r>
        <w:t xml:space="preserve"> Missing value codes are negative.</w:t>
      </w:r>
    </w:p>
    <w:p w:rsidR="002C3311" w:rsidRDefault="002C3311" w:rsidP="003D44F5">
      <w:pPr>
        <w:ind w:left="1440" w:hanging="1440"/>
        <w:jc w:val="both"/>
      </w:pPr>
      <w:r w:rsidRPr="003D3FAE">
        <w:t>SPYRR317</w:t>
      </w:r>
      <w:r w:rsidR="00641926">
        <w:fldChar w:fldCharType="begin"/>
      </w:r>
      <w:r>
        <w:instrText>xe "</w:instrText>
      </w:r>
      <w:r w:rsidRPr="00EC7687">
        <w:instrText>SPYRR317</w:instrText>
      </w:r>
      <w:r>
        <w:instrText>"</w:instrText>
      </w:r>
      <w:r w:rsidR="00641926">
        <w:fldChar w:fldCharType="end"/>
      </w:r>
      <w:r>
        <w:tab/>
      </w:r>
      <w:r w:rsidRPr="003D3FAE">
        <w:t>How much was spent in the last 12 months on - medical consultation &amp; treatment</w:t>
      </w:r>
      <w:r w:rsidRPr="00E55E65">
        <w:t>.</w:t>
      </w:r>
      <w:r>
        <w:t xml:space="preserve"> Missing value codes are negative.#</w:t>
      </w:r>
    </w:p>
    <w:p w:rsidR="002C3311" w:rsidRDefault="002C3311" w:rsidP="003D44F5">
      <w:pPr>
        <w:ind w:left="1440" w:hanging="1440"/>
        <w:jc w:val="both"/>
      </w:pPr>
      <w:r w:rsidRPr="003D3FAE">
        <w:t>SPYRR318</w:t>
      </w:r>
      <w:r w:rsidR="00641926">
        <w:fldChar w:fldCharType="begin"/>
      </w:r>
      <w:r>
        <w:instrText>xe "</w:instrText>
      </w:r>
      <w:r w:rsidRPr="00EC7687">
        <w:instrText>SPYRR318</w:instrText>
      </w:r>
      <w:r>
        <w:instrText>"</w:instrText>
      </w:r>
      <w:r w:rsidR="00641926">
        <w:fldChar w:fldCharType="end"/>
      </w:r>
      <w:r>
        <w:tab/>
      </w:r>
      <w:r w:rsidRPr="003D3FAE">
        <w:t>How much was spent in the last 12 months on - prescribed and non-prescribed drugs</w:t>
      </w:r>
      <w:r w:rsidRPr="00E55E65">
        <w:t>.</w:t>
      </w:r>
      <w:r>
        <w:t xml:space="preserve"> Missing value codes are negative.</w:t>
      </w:r>
    </w:p>
    <w:p w:rsidR="002C3311" w:rsidRDefault="002C3311" w:rsidP="003D44F5">
      <w:pPr>
        <w:ind w:left="1440" w:hanging="1440"/>
        <w:jc w:val="both"/>
      </w:pPr>
      <w:r w:rsidRPr="003D3FAE">
        <w:t>SPYR319A</w:t>
      </w:r>
      <w:r w:rsidR="00641926">
        <w:fldChar w:fldCharType="begin"/>
      </w:r>
      <w:r>
        <w:instrText>xe "</w:instrText>
      </w:r>
      <w:r w:rsidRPr="00EC7687">
        <w:instrText>SPYR319A</w:instrText>
      </w:r>
      <w:r>
        <w:instrText>"</w:instrText>
      </w:r>
      <w:r w:rsidR="00641926">
        <w:fldChar w:fldCharType="end"/>
      </w:r>
      <w:r>
        <w:tab/>
      </w:r>
      <w:r w:rsidRPr="003D3FAE">
        <w:t>How much was spent in the last 12 months on - voluntary &amp; students' insurance or pooled money with other organisations for health insurance</w:t>
      </w:r>
      <w:r w:rsidRPr="00E55E65">
        <w:t>.</w:t>
      </w:r>
      <w:r>
        <w:t xml:space="preserve"> Missing value codes are negative.</w:t>
      </w:r>
    </w:p>
    <w:p w:rsidR="002C3311" w:rsidRDefault="002C3311" w:rsidP="003D44F5">
      <w:pPr>
        <w:ind w:left="1440" w:hanging="1440"/>
        <w:jc w:val="both"/>
      </w:pPr>
      <w:r w:rsidRPr="003D3FAE">
        <w:t>SPYR319B</w:t>
      </w:r>
      <w:r w:rsidR="00641926">
        <w:fldChar w:fldCharType="begin"/>
      </w:r>
      <w:r>
        <w:instrText>xe "</w:instrText>
      </w:r>
      <w:r w:rsidRPr="00EC7687">
        <w:instrText>SPYR319B</w:instrText>
      </w:r>
      <w:r>
        <w:instrText>"</w:instrText>
      </w:r>
      <w:r w:rsidR="00641926">
        <w:fldChar w:fldCharType="end"/>
      </w:r>
      <w:r>
        <w:tab/>
      </w:r>
      <w:r w:rsidRPr="003D3FAE">
        <w:t>How much was spent in the last 12 months on - receipt of aid for members who were sick, contracted diseases or suffered trauma in the last 12 months</w:t>
      </w:r>
      <w:r w:rsidRPr="00E55E65">
        <w:t>.</w:t>
      </w:r>
      <w:r>
        <w:t xml:space="preserve"> Missing value codes are negative.</w:t>
      </w:r>
    </w:p>
    <w:p w:rsidR="002C3311" w:rsidRDefault="002C3311" w:rsidP="003D44F5">
      <w:pPr>
        <w:ind w:left="1440" w:hanging="1440"/>
        <w:jc w:val="both"/>
      </w:pPr>
      <w:r w:rsidRPr="003D3FAE">
        <w:t>SPYRR320</w:t>
      </w:r>
      <w:r w:rsidR="00641926">
        <w:fldChar w:fldCharType="begin"/>
      </w:r>
      <w:r>
        <w:instrText>xe "</w:instrText>
      </w:r>
      <w:r w:rsidRPr="00EC7687">
        <w:instrText>SPYRR320</w:instrText>
      </w:r>
      <w:r>
        <w:instrText>"</w:instrText>
      </w:r>
      <w:r w:rsidR="00641926">
        <w:fldChar w:fldCharType="end"/>
      </w:r>
      <w:r>
        <w:tab/>
      </w:r>
      <w:r w:rsidRPr="003D3FAE">
        <w:t>How much was spent in the last 12 months on - other medical expenditure</w:t>
      </w:r>
      <w:r w:rsidRPr="00E55E65">
        <w:t>.</w:t>
      </w:r>
      <w:r>
        <w:t xml:space="preserve"> Missing value codes are negative.</w:t>
      </w:r>
    </w:p>
    <w:p w:rsidR="002C3311" w:rsidRDefault="002C3311" w:rsidP="003D44F5">
      <w:pPr>
        <w:ind w:left="1440" w:hanging="1440"/>
        <w:jc w:val="both"/>
      </w:pPr>
      <w:r w:rsidRPr="003D3FAE">
        <w:t>SPYRR321</w:t>
      </w:r>
      <w:r w:rsidR="00641926">
        <w:fldChar w:fldCharType="begin"/>
      </w:r>
      <w:r>
        <w:instrText>xe "</w:instrText>
      </w:r>
      <w:r w:rsidRPr="00EC7687">
        <w:instrText>SPYRR321</w:instrText>
      </w:r>
      <w:r>
        <w:instrText>"</w:instrText>
      </w:r>
      <w:r w:rsidR="00641926">
        <w:fldChar w:fldCharType="end"/>
      </w:r>
      <w:r>
        <w:tab/>
      </w:r>
      <w:r w:rsidRPr="003D3FAE">
        <w:t>How much was spent in the last 12 months on - cinema/entertainment/video/TV</w:t>
      </w:r>
      <w:r w:rsidRPr="00E55E65">
        <w:t>.</w:t>
      </w:r>
      <w:r>
        <w:t xml:space="preserve"> Missing value codes are negative.</w:t>
      </w:r>
    </w:p>
    <w:p w:rsidR="002C3311" w:rsidRDefault="002C3311" w:rsidP="003D44F5">
      <w:pPr>
        <w:ind w:left="1440" w:hanging="1440"/>
        <w:jc w:val="both"/>
      </w:pPr>
      <w:r w:rsidRPr="003D3FAE">
        <w:t>SPYRR322</w:t>
      </w:r>
      <w:r w:rsidR="00641926">
        <w:fldChar w:fldCharType="begin"/>
      </w:r>
      <w:r>
        <w:instrText>xe "</w:instrText>
      </w:r>
      <w:r w:rsidRPr="00EC7687">
        <w:instrText>SPYRR322</w:instrText>
      </w:r>
      <w:r>
        <w:instrText>"</w:instrText>
      </w:r>
      <w:r w:rsidR="00641926">
        <w:fldChar w:fldCharType="end"/>
      </w:r>
      <w:r>
        <w:tab/>
      </w:r>
      <w:r w:rsidRPr="003D3FAE">
        <w:t>How much was spent in the last 12 months on - presents or treats for children</w:t>
      </w:r>
      <w:r w:rsidRPr="00E55E65">
        <w:t>.</w:t>
      </w:r>
      <w:r>
        <w:t xml:space="preserve"> Missing value codes are negative.</w:t>
      </w:r>
    </w:p>
    <w:p w:rsidR="002C3311" w:rsidRPr="003D3FAE" w:rsidRDefault="002C3311" w:rsidP="003D44F5">
      <w:pPr>
        <w:ind w:left="1440" w:hanging="1440"/>
        <w:jc w:val="both"/>
      </w:pPr>
      <w:r w:rsidRPr="003D3FAE">
        <w:t>SPYRR323</w:t>
      </w:r>
      <w:r w:rsidR="00641926">
        <w:fldChar w:fldCharType="begin"/>
      </w:r>
      <w:r>
        <w:instrText>xe "</w:instrText>
      </w:r>
      <w:r w:rsidRPr="00EC7687">
        <w:instrText>SPYRR323</w:instrText>
      </w:r>
      <w:r>
        <w:instrText>"</w:instrText>
      </w:r>
      <w:r w:rsidR="00641926">
        <w:fldChar w:fldCharType="end"/>
      </w:r>
      <w:r>
        <w:tab/>
      </w:r>
      <w:r w:rsidRPr="003D3FAE">
        <w:t>How much was spent in the last 12 months on - jewellery</w:t>
      </w:r>
      <w:r w:rsidRPr="00E55E65">
        <w:t>.</w:t>
      </w:r>
      <w:r>
        <w:t xml:space="preserve"> Missing value codes are negative.</w:t>
      </w:r>
    </w:p>
    <w:p w:rsidR="002C3311" w:rsidRDefault="002C3311" w:rsidP="003D44F5">
      <w:pPr>
        <w:ind w:left="1440" w:hanging="1440"/>
        <w:jc w:val="both"/>
      </w:pPr>
      <w:r w:rsidRPr="00DB656E">
        <w:t>SPYRR324</w:t>
      </w:r>
      <w:r w:rsidR="00641926">
        <w:fldChar w:fldCharType="begin"/>
      </w:r>
      <w:r>
        <w:instrText>xe "</w:instrText>
      </w:r>
      <w:r w:rsidRPr="00EC7687">
        <w:instrText>SPYRR324</w:instrText>
      </w:r>
      <w:r>
        <w:instrText>"</w:instrText>
      </w:r>
      <w:r w:rsidR="00641926">
        <w:fldChar w:fldCharType="end"/>
      </w:r>
      <w:r>
        <w:tab/>
      </w:r>
      <w:r w:rsidRPr="00DB656E">
        <w:t>How much was spent in the last 12 months on - schooling fees or donations to school (adult men)</w:t>
      </w:r>
      <w:r w:rsidRPr="00E55E65">
        <w:t>.</w:t>
      </w:r>
      <w:r>
        <w:t xml:space="preserve"> Missing value codes are negative.</w:t>
      </w:r>
    </w:p>
    <w:p w:rsidR="002C3311" w:rsidRDefault="002C3311" w:rsidP="003D44F5">
      <w:pPr>
        <w:ind w:left="1440" w:hanging="1440"/>
        <w:jc w:val="both"/>
      </w:pPr>
      <w:r w:rsidRPr="00DB656E">
        <w:t>SPYRR325</w:t>
      </w:r>
      <w:r w:rsidR="00641926">
        <w:fldChar w:fldCharType="begin"/>
      </w:r>
      <w:r>
        <w:instrText>xe "</w:instrText>
      </w:r>
      <w:r w:rsidRPr="00EC7687">
        <w:instrText>SPYRR325</w:instrText>
      </w:r>
      <w:r>
        <w:instrText>"</w:instrText>
      </w:r>
      <w:r w:rsidR="00641926">
        <w:fldChar w:fldCharType="end"/>
      </w:r>
      <w:r>
        <w:tab/>
      </w:r>
      <w:r w:rsidRPr="00DB656E">
        <w:t>How much was spent in the last 12 months on - schooling fees or donations to school (adult women)</w:t>
      </w:r>
      <w:r w:rsidRPr="00E55E65">
        <w:t>.</w:t>
      </w:r>
      <w:r>
        <w:t xml:space="preserve"> Missing value codes are negative.</w:t>
      </w:r>
    </w:p>
    <w:p w:rsidR="002C3311" w:rsidRDefault="002C3311" w:rsidP="00DB386F">
      <w:pPr>
        <w:ind w:left="1440" w:hanging="1440"/>
        <w:jc w:val="both"/>
      </w:pPr>
      <w:r w:rsidRPr="003D3FAE">
        <w:t>SPYRR326</w:t>
      </w:r>
      <w:r w:rsidR="00641926">
        <w:fldChar w:fldCharType="begin"/>
      </w:r>
      <w:r>
        <w:instrText>xe "</w:instrText>
      </w:r>
      <w:r w:rsidRPr="00EC7687">
        <w:instrText>SPYRR326</w:instrText>
      </w:r>
      <w:r>
        <w:instrText>"</w:instrText>
      </w:r>
      <w:r w:rsidR="00641926">
        <w:fldChar w:fldCharType="end"/>
      </w:r>
      <w:r>
        <w:tab/>
      </w:r>
      <w:r w:rsidRPr="003D3FAE">
        <w:t>How much was spent in the last 12 months on - other transport costs</w:t>
      </w:r>
      <w:r w:rsidRPr="00E55E65">
        <w:t>.</w:t>
      </w:r>
      <w:r>
        <w:t xml:space="preserve"> Missing value codes are negative.</w:t>
      </w:r>
    </w:p>
    <w:p w:rsidR="002C3311" w:rsidRDefault="002C3311" w:rsidP="00DB386F">
      <w:pPr>
        <w:ind w:left="1440" w:hanging="1440"/>
        <w:jc w:val="both"/>
      </w:pPr>
      <w:r w:rsidRPr="003D3FAE">
        <w:t>SPYRR327</w:t>
      </w:r>
      <w:r w:rsidR="00641926">
        <w:fldChar w:fldCharType="begin"/>
      </w:r>
      <w:r>
        <w:instrText>xe "</w:instrText>
      </w:r>
      <w:r w:rsidRPr="00EC7687">
        <w:instrText>SPYRR327</w:instrText>
      </w:r>
      <w:r>
        <w:instrText>"</w:instrText>
      </w:r>
      <w:r w:rsidR="00641926">
        <w:fldChar w:fldCharType="end"/>
      </w:r>
      <w:r>
        <w:tab/>
      </w:r>
      <w:r w:rsidRPr="003D3FAE">
        <w:t>How much was spent in the last 12 months on - other non-food expenditure</w:t>
      </w:r>
      <w:r w:rsidRPr="00E55E65">
        <w:t>.</w:t>
      </w:r>
      <w:r>
        <w:t xml:space="preserve"> Missing value codes are negative.</w:t>
      </w:r>
    </w:p>
    <w:p w:rsidR="002C3311" w:rsidRDefault="002C3311" w:rsidP="00DB386F">
      <w:pPr>
        <w:ind w:left="1440" w:hanging="1440"/>
        <w:jc w:val="both"/>
      </w:pPr>
      <w:r w:rsidRPr="003D3FAE">
        <w:t>SPNMR303</w:t>
      </w:r>
      <w:r w:rsidR="00641926">
        <w:fldChar w:fldCharType="begin"/>
      </w:r>
      <w:r>
        <w:instrText>xe "</w:instrText>
      </w:r>
      <w:r w:rsidRPr="00EC7687">
        <w:instrText>SPNMR303</w:instrText>
      </w:r>
      <w:r>
        <w:instrText>"</w:instrText>
      </w:r>
      <w:r w:rsidR="00641926">
        <w:fldChar w:fldCharType="end"/>
      </w:r>
      <w:r>
        <w:tab/>
      </w:r>
      <w:r w:rsidRPr="003D3FAE">
        <w:t>How much was spent on items for NAME of money spent on - clothing for girls</w:t>
      </w:r>
      <w:r>
        <w:t>? Codes are:</w:t>
      </w:r>
    </w:p>
    <w:p w:rsidR="002C3311" w:rsidRDefault="002C3311" w:rsidP="00DB386F">
      <w:pPr>
        <w:ind w:left="2160"/>
        <w:jc w:val="both"/>
      </w:pPr>
      <w:r>
        <w:t>00= None of it</w:t>
      </w:r>
    </w:p>
    <w:p w:rsidR="002C3311" w:rsidRDefault="002C3311" w:rsidP="00DB386F">
      <w:pPr>
        <w:ind w:left="2160"/>
        <w:jc w:val="both"/>
      </w:pPr>
      <w:r>
        <w:t>01= Less than half</w:t>
      </w:r>
    </w:p>
    <w:p w:rsidR="002C3311" w:rsidRDefault="002C3311" w:rsidP="00DB386F">
      <w:pPr>
        <w:ind w:left="2160"/>
        <w:jc w:val="both"/>
      </w:pPr>
      <w:r>
        <w:t>02= About half</w:t>
      </w:r>
    </w:p>
    <w:p w:rsidR="002C3311" w:rsidRDefault="002C3311" w:rsidP="00DB386F">
      <w:pPr>
        <w:ind w:left="2160"/>
        <w:jc w:val="both"/>
      </w:pPr>
      <w:r>
        <w:t>03= More than half but not all</w:t>
      </w:r>
    </w:p>
    <w:p w:rsidR="002C3311" w:rsidRDefault="002C3311" w:rsidP="00DB386F">
      <w:pPr>
        <w:ind w:left="2160"/>
        <w:jc w:val="both"/>
      </w:pPr>
      <w:r>
        <w:t>04= All</w:t>
      </w:r>
    </w:p>
    <w:p w:rsidR="002C3311" w:rsidRDefault="002C3311" w:rsidP="001069E0">
      <w:pPr>
        <w:ind w:left="1440" w:hanging="1440"/>
        <w:jc w:val="both"/>
      </w:pPr>
      <w:r w:rsidRPr="003D3FAE">
        <w:t>SPNMR304</w:t>
      </w:r>
      <w:r w:rsidR="00641926">
        <w:fldChar w:fldCharType="begin"/>
      </w:r>
      <w:r>
        <w:instrText>xe "</w:instrText>
      </w:r>
      <w:r w:rsidRPr="00EC7687">
        <w:instrText>SPNMR304</w:instrText>
      </w:r>
      <w:r>
        <w:instrText>"</w:instrText>
      </w:r>
      <w:r w:rsidR="00641926">
        <w:fldChar w:fldCharType="end"/>
      </w:r>
      <w:r>
        <w:tab/>
      </w:r>
      <w:r w:rsidRPr="003D3FAE">
        <w:t>How much was spent on items for NAME of money spent on - clothing for boys</w:t>
      </w:r>
      <w:r>
        <w:t xml:space="preserve">? Codes are the same as used for </w:t>
      </w:r>
      <w:r w:rsidRPr="003D3FAE">
        <w:t>SPNMR303</w:t>
      </w:r>
      <w:r>
        <w:t>.</w:t>
      </w:r>
    </w:p>
    <w:p w:rsidR="002C3311" w:rsidRDefault="002C3311" w:rsidP="00DB386F">
      <w:pPr>
        <w:ind w:left="1440" w:hanging="1440"/>
        <w:jc w:val="both"/>
      </w:pPr>
      <w:r w:rsidRPr="003D3FAE">
        <w:t>SPNMR307</w:t>
      </w:r>
      <w:r w:rsidR="00641926">
        <w:fldChar w:fldCharType="begin"/>
      </w:r>
      <w:r>
        <w:instrText>xe "</w:instrText>
      </w:r>
      <w:r w:rsidRPr="00EC7687">
        <w:instrText>SPNMR307</w:instrText>
      </w:r>
      <w:r>
        <w:instrText>"</w:instrText>
      </w:r>
      <w:r w:rsidR="00641926">
        <w:fldChar w:fldCharType="end"/>
      </w:r>
      <w:r>
        <w:tab/>
      </w:r>
      <w:r w:rsidRPr="003D3FAE">
        <w:t>How much was spent on items for NAME of money spent on - footwear for girls</w:t>
      </w:r>
      <w:r>
        <w:t xml:space="preserve">? Codes are the same as used for </w:t>
      </w:r>
      <w:r w:rsidRPr="003D3FAE">
        <w:t>SPNMR303</w:t>
      </w:r>
      <w:r>
        <w:t>.</w:t>
      </w:r>
    </w:p>
    <w:p w:rsidR="002C3311" w:rsidRDefault="002C3311" w:rsidP="00DB386F">
      <w:pPr>
        <w:ind w:left="1440" w:hanging="1440"/>
        <w:jc w:val="both"/>
      </w:pPr>
      <w:r w:rsidRPr="003D3FAE">
        <w:t>SPNMR308</w:t>
      </w:r>
      <w:r w:rsidR="00641926">
        <w:fldChar w:fldCharType="begin"/>
      </w:r>
      <w:r>
        <w:instrText>xe "</w:instrText>
      </w:r>
      <w:r w:rsidRPr="00EC7687">
        <w:instrText>SPNMR308</w:instrText>
      </w:r>
      <w:r>
        <w:instrText>"</w:instrText>
      </w:r>
      <w:r w:rsidR="00641926">
        <w:fldChar w:fldCharType="end"/>
      </w:r>
      <w:r>
        <w:tab/>
      </w:r>
      <w:r w:rsidRPr="003D3FAE">
        <w:t>How much was spent on items for NAME of money spent on - footwear for boys</w:t>
      </w:r>
      <w:r>
        <w:t xml:space="preserve">? Codes are the same as used for </w:t>
      </w:r>
      <w:r w:rsidRPr="003D3FAE">
        <w:t>SPNMR303</w:t>
      </w:r>
      <w:r>
        <w:t>.</w:t>
      </w:r>
    </w:p>
    <w:p w:rsidR="002C3311" w:rsidRDefault="002C3311" w:rsidP="00DB386F">
      <w:pPr>
        <w:ind w:left="1440" w:hanging="1440"/>
        <w:jc w:val="both"/>
      </w:pPr>
      <w:r w:rsidRPr="003D3FAE">
        <w:t>SPNMR309</w:t>
      </w:r>
      <w:r w:rsidR="00641926">
        <w:fldChar w:fldCharType="begin"/>
      </w:r>
      <w:r>
        <w:instrText>xe "</w:instrText>
      </w:r>
      <w:r w:rsidRPr="00EC7687">
        <w:instrText>SPNMR309</w:instrText>
      </w:r>
      <w:r>
        <w:instrText>"</w:instrText>
      </w:r>
      <w:r w:rsidR="00641926">
        <w:fldChar w:fldCharType="end"/>
      </w:r>
      <w:r>
        <w:tab/>
      </w:r>
      <w:r w:rsidRPr="003D3FAE">
        <w:t>How much was spent on items for NAME of money spent on - school uniform for boys</w:t>
      </w:r>
      <w:r>
        <w:t xml:space="preserve">? Codes are the same as used for </w:t>
      </w:r>
      <w:r w:rsidRPr="003D3FAE">
        <w:t>SPNMR303</w:t>
      </w:r>
      <w:r>
        <w:t>.</w:t>
      </w:r>
    </w:p>
    <w:p w:rsidR="002C3311" w:rsidRDefault="002C3311" w:rsidP="00DB386F">
      <w:pPr>
        <w:ind w:left="1440" w:hanging="1440"/>
        <w:jc w:val="both"/>
      </w:pPr>
      <w:r w:rsidRPr="003D3FAE">
        <w:t>SPNMR310</w:t>
      </w:r>
      <w:r w:rsidR="00641926">
        <w:fldChar w:fldCharType="begin"/>
      </w:r>
      <w:r>
        <w:instrText>xe "</w:instrText>
      </w:r>
      <w:r w:rsidRPr="00EC7687">
        <w:instrText>SPNMR310</w:instrText>
      </w:r>
      <w:r>
        <w:instrText>"</w:instrText>
      </w:r>
      <w:r w:rsidR="00641926">
        <w:fldChar w:fldCharType="end"/>
      </w:r>
      <w:r>
        <w:tab/>
      </w:r>
      <w:r w:rsidRPr="003D3FAE">
        <w:t>How much was spent on items for NAME of money spent on - school uniform for girls</w:t>
      </w:r>
      <w:r>
        <w:t xml:space="preserve">? Codes are the same as used for </w:t>
      </w:r>
      <w:r w:rsidRPr="003D3FAE">
        <w:t>SPNMR303</w:t>
      </w:r>
      <w:r>
        <w:t>.</w:t>
      </w:r>
    </w:p>
    <w:p w:rsidR="002C3311" w:rsidRDefault="002C3311" w:rsidP="00DB386F">
      <w:pPr>
        <w:ind w:left="1440" w:hanging="1440"/>
        <w:jc w:val="both"/>
      </w:pPr>
      <w:r w:rsidRPr="003D3FAE">
        <w:t>SPNMR311</w:t>
      </w:r>
      <w:r w:rsidR="00641926">
        <w:fldChar w:fldCharType="begin"/>
      </w:r>
      <w:r>
        <w:instrText>xe "</w:instrText>
      </w:r>
      <w:r w:rsidRPr="00EC7687">
        <w:instrText>SPNMR311</w:instrText>
      </w:r>
      <w:r>
        <w:instrText>"</w:instrText>
      </w:r>
      <w:r w:rsidR="00641926">
        <w:fldChar w:fldCharType="end"/>
      </w:r>
      <w:r>
        <w:tab/>
      </w:r>
      <w:r w:rsidRPr="003D3FAE">
        <w:t>How much was spent on items for NAME of money spent on - schooling fees or donations to school (boys)</w:t>
      </w:r>
      <w:r w:rsidRPr="00DB386F">
        <w:t xml:space="preserve"> </w:t>
      </w:r>
      <w:r>
        <w:t xml:space="preserve">? Codes are the same as used for </w:t>
      </w:r>
      <w:r w:rsidRPr="003D3FAE">
        <w:t>SPNMR303</w:t>
      </w:r>
      <w:r>
        <w:t>.</w:t>
      </w:r>
    </w:p>
    <w:p w:rsidR="002C3311" w:rsidRDefault="002C3311" w:rsidP="00DB386F">
      <w:pPr>
        <w:ind w:left="1440" w:hanging="1440"/>
        <w:jc w:val="both"/>
      </w:pPr>
      <w:r w:rsidRPr="003D3FAE">
        <w:t>SPNMR312</w:t>
      </w:r>
      <w:r w:rsidR="00641926">
        <w:fldChar w:fldCharType="begin"/>
      </w:r>
      <w:r>
        <w:instrText>xe "</w:instrText>
      </w:r>
      <w:r w:rsidRPr="00EC7687">
        <w:instrText>SPNMR312</w:instrText>
      </w:r>
      <w:r>
        <w:instrText>"</w:instrText>
      </w:r>
      <w:r w:rsidR="00641926">
        <w:fldChar w:fldCharType="end"/>
      </w:r>
      <w:r>
        <w:tab/>
      </w:r>
      <w:r w:rsidRPr="003D3FAE">
        <w:t>How much was spent on items for NAME of money spent on - schooling fees or donations to school (girls)</w:t>
      </w:r>
      <w:r w:rsidRPr="00DB386F">
        <w:t xml:space="preserve"> </w:t>
      </w:r>
      <w:r>
        <w:t xml:space="preserve">? Codes are the same as used for </w:t>
      </w:r>
      <w:r w:rsidRPr="003D3FAE">
        <w:t>SPNMR303</w:t>
      </w:r>
      <w:r>
        <w:t>.</w:t>
      </w:r>
    </w:p>
    <w:p w:rsidR="002C3311" w:rsidRDefault="002C3311" w:rsidP="00DB386F">
      <w:pPr>
        <w:ind w:left="1440" w:hanging="1440"/>
        <w:jc w:val="both"/>
      </w:pPr>
      <w:r w:rsidRPr="003D3FAE">
        <w:t>SPNMR313</w:t>
      </w:r>
      <w:r w:rsidR="00641926">
        <w:fldChar w:fldCharType="begin"/>
      </w:r>
      <w:r>
        <w:instrText>xe "</w:instrText>
      </w:r>
      <w:r w:rsidRPr="00EC7687">
        <w:instrText>SPNMR313</w:instrText>
      </w:r>
      <w:r>
        <w:instrText>"</w:instrText>
      </w:r>
      <w:r w:rsidR="00641926">
        <w:fldChar w:fldCharType="end"/>
      </w:r>
      <w:r>
        <w:tab/>
      </w:r>
      <w:r w:rsidRPr="003D3FAE">
        <w:t>How much was spent on items for NAME of money spent on - payment for extra tuition (boys)</w:t>
      </w:r>
      <w:r w:rsidRPr="00DB386F">
        <w:t xml:space="preserve"> </w:t>
      </w:r>
      <w:r>
        <w:t xml:space="preserve">? Codes are the same as used for </w:t>
      </w:r>
      <w:r w:rsidRPr="003D3FAE">
        <w:t>SPNMR303</w:t>
      </w:r>
      <w:r>
        <w:t>.</w:t>
      </w:r>
    </w:p>
    <w:p w:rsidR="002C3311" w:rsidRDefault="002C3311" w:rsidP="00DB386F">
      <w:pPr>
        <w:ind w:left="1440" w:hanging="1440"/>
        <w:jc w:val="both"/>
      </w:pPr>
      <w:r w:rsidRPr="003D3FAE">
        <w:t>SPNMR314</w:t>
      </w:r>
      <w:r w:rsidR="00641926">
        <w:fldChar w:fldCharType="begin"/>
      </w:r>
      <w:r>
        <w:instrText>xe "</w:instrText>
      </w:r>
      <w:r w:rsidRPr="00EC7687">
        <w:instrText>SPNMR314</w:instrText>
      </w:r>
      <w:r>
        <w:instrText>"</w:instrText>
      </w:r>
      <w:r w:rsidR="00641926">
        <w:fldChar w:fldCharType="end"/>
      </w:r>
      <w:r>
        <w:tab/>
      </w:r>
      <w:r w:rsidRPr="003D3FAE">
        <w:t>How much was spent on items for NAME of money spent on - payment for extra tuition (girls)</w:t>
      </w:r>
      <w:r w:rsidRPr="00DB386F">
        <w:t xml:space="preserve"> </w:t>
      </w:r>
      <w:r>
        <w:t xml:space="preserve">? Codes are the same as used for </w:t>
      </w:r>
      <w:r w:rsidRPr="003D3FAE">
        <w:t>SPNMR303</w:t>
      </w:r>
      <w:r>
        <w:t>.</w:t>
      </w:r>
    </w:p>
    <w:p w:rsidR="002C3311" w:rsidRDefault="002C3311" w:rsidP="00DB386F">
      <w:pPr>
        <w:ind w:left="1440" w:hanging="1440"/>
        <w:jc w:val="both"/>
      </w:pPr>
      <w:r w:rsidRPr="003D3FAE">
        <w:t>SPNMR315</w:t>
      </w:r>
      <w:r w:rsidR="00641926">
        <w:fldChar w:fldCharType="begin"/>
      </w:r>
      <w:r>
        <w:instrText>xe "</w:instrText>
      </w:r>
      <w:r w:rsidRPr="00EC7687">
        <w:instrText>SPNMR315</w:instrText>
      </w:r>
      <w:r>
        <w:instrText>"</w:instrText>
      </w:r>
      <w:r w:rsidR="00641926">
        <w:fldChar w:fldCharType="end"/>
      </w:r>
      <w:r>
        <w:tab/>
      </w:r>
      <w:r w:rsidRPr="003D3FAE">
        <w:t>How much was spent on items for NAME of money spent on - school books and stationery</w:t>
      </w:r>
      <w:r>
        <w:t xml:space="preserve">? Codes are the same as used for </w:t>
      </w:r>
      <w:r w:rsidRPr="003D3FAE">
        <w:t>SPNMR303</w:t>
      </w:r>
      <w:r>
        <w:t>.</w:t>
      </w:r>
    </w:p>
    <w:p w:rsidR="002C3311" w:rsidRDefault="002C3311" w:rsidP="00DB386F">
      <w:pPr>
        <w:ind w:left="1440" w:hanging="1440"/>
        <w:jc w:val="both"/>
      </w:pPr>
      <w:r w:rsidRPr="003D3FAE">
        <w:t>SPNMR316</w:t>
      </w:r>
      <w:r w:rsidR="00641926">
        <w:fldChar w:fldCharType="begin"/>
      </w:r>
      <w:r>
        <w:instrText>xe "</w:instrText>
      </w:r>
      <w:r w:rsidRPr="00EC7687">
        <w:instrText>SPNMR316</w:instrText>
      </w:r>
      <w:r>
        <w:instrText>"</w:instrText>
      </w:r>
      <w:r w:rsidR="00641926">
        <w:fldChar w:fldCharType="end"/>
      </w:r>
      <w:r>
        <w:tab/>
      </w:r>
      <w:r w:rsidRPr="003D3FAE">
        <w:t>How much was spent on items for NAME of money spent on - transport to school</w:t>
      </w:r>
      <w:r>
        <w:t xml:space="preserve">? Codes are the same as used for </w:t>
      </w:r>
      <w:r w:rsidRPr="003D3FAE">
        <w:t>SPNMR303</w:t>
      </w:r>
      <w:r>
        <w:t>.</w:t>
      </w:r>
    </w:p>
    <w:p w:rsidR="002C3311" w:rsidRDefault="002C3311" w:rsidP="00DB386F">
      <w:pPr>
        <w:ind w:left="1440" w:hanging="1440"/>
        <w:jc w:val="both"/>
      </w:pPr>
      <w:r w:rsidRPr="003D3FAE">
        <w:t>SPNMR317</w:t>
      </w:r>
      <w:r w:rsidR="00641926">
        <w:fldChar w:fldCharType="begin"/>
      </w:r>
      <w:r>
        <w:instrText>xe "</w:instrText>
      </w:r>
      <w:r w:rsidRPr="00EC7687">
        <w:instrText>SPNMR317</w:instrText>
      </w:r>
      <w:r>
        <w:instrText>"</w:instrText>
      </w:r>
      <w:r w:rsidR="00641926">
        <w:fldChar w:fldCharType="end"/>
      </w:r>
      <w:r>
        <w:tab/>
      </w:r>
      <w:r w:rsidRPr="003D3FAE">
        <w:t>How much was spent on items for NAME of money spent on - medical consultation &amp; treatment</w:t>
      </w:r>
      <w:r>
        <w:t xml:space="preserve">? Codes are the same as used for </w:t>
      </w:r>
      <w:r w:rsidRPr="003D3FAE">
        <w:t>SPNMR303</w:t>
      </w:r>
      <w:r>
        <w:t>.</w:t>
      </w:r>
    </w:p>
    <w:p w:rsidR="002C3311" w:rsidRDefault="002C3311" w:rsidP="00DB386F">
      <w:pPr>
        <w:ind w:left="1440" w:hanging="1440"/>
        <w:jc w:val="both"/>
      </w:pPr>
      <w:r w:rsidRPr="003D3FAE">
        <w:t>SPNMR318</w:t>
      </w:r>
      <w:r w:rsidR="00641926">
        <w:fldChar w:fldCharType="begin"/>
      </w:r>
      <w:r>
        <w:instrText>xe "</w:instrText>
      </w:r>
      <w:r w:rsidRPr="00EC7687">
        <w:instrText>SPNMR318</w:instrText>
      </w:r>
      <w:r>
        <w:instrText>"</w:instrText>
      </w:r>
      <w:r w:rsidR="00641926">
        <w:fldChar w:fldCharType="end"/>
      </w:r>
      <w:r>
        <w:tab/>
      </w:r>
      <w:r w:rsidRPr="003D3FAE">
        <w:t>How much was spent on items for NAME of money spent on - prescribed and non-prescribed drugs</w:t>
      </w:r>
      <w:r>
        <w:t xml:space="preserve">? Codes are the same as used for </w:t>
      </w:r>
      <w:r w:rsidRPr="003D3FAE">
        <w:t>SPNMR303</w:t>
      </w:r>
      <w:r>
        <w:t>.</w:t>
      </w:r>
    </w:p>
    <w:p w:rsidR="002C3311" w:rsidRDefault="002C3311" w:rsidP="00DB386F">
      <w:pPr>
        <w:ind w:left="1440" w:hanging="1440"/>
        <w:jc w:val="both"/>
      </w:pPr>
      <w:r w:rsidRPr="003D3FAE">
        <w:t>SPNR319A</w:t>
      </w:r>
      <w:r w:rsidR="00641926">
        <w:fldChar w:fldCharType="begin"/>
      </w:r>
      <w:r>
        <w:instrText>xe "</w:instrText>
      </w:r>
      <w:r w:rsidRPr="00EC7687">
        <w:instrText>SPNR319A</w:instrText>
      </w:r>
      <w:r>
        <w:instrText>"</w:instrText>
      </w:r>
      <w:r w:rsidR="00641926">
        <w:fldChar w:fldCharType="end"/>
      </w:r>
      <w:r>
        <w:tab/>
      </w:r>
      <w:r w:rsidRPr="003D3FAE">
        <w:t>How much was spent on items for NAME of money spent on - voluntary &amp; students' insurance or pooled money with other organisations for health insurance</w:t>
      </w:r>
      <w:r>
        <w:t xml:space="preserve">? Codes are the same as used for </w:t>
      </w:r>
      <w:r w:rsidRPr="003D3FAE">
        <w:t>SPNMR303</w:t>
      </w:r>
      <w:r>
        <w:t>.</w:t>
      </w:r>
    </w:p>
    <w:p w:rsidR="002C3311" w:rsidRDefault="002C3311" w:rsidP="00DB386F">
      <w:pPr>
        <w:ind w:left="1440" w:hanging="1440"/>
        <w:jc w:val="both"/>
      </w:pPr>
      <w:r w:rsidRPr="003D3FAE">
        <w:t>SPNR319B</w:t>
      </w:r>
      <w:r w:rsidR="00641926">
        <w:fldChar w:fldCharType="begin"/>
      </w:r>
      <w:r>
        <w:instrText>xe "</w:instrText>
      </w:r>
      <w:r w:rsidRPr="00EC7687">
        <w:instrText>SPNR319B</w:instrText>
      </w:r>
      <w:r>
        <w:instrText>"</w:instrText>
      </w:r>
      <w:r w:rsidR="00641926">
        <w:fldChar w:fldCharType="end"/>
      </w:r>
      <w:r>
        <w:tab/>
      </w:r>
      <w:r w:rsidRPr="003D3FAE">
        <w:t>How much was spent on items for NAME of money spent on - receipt of aid for members who were sick, contracted diseases or suffered trauma in the last 12 months</w:t>
      </w:r>
      <w:r>
        <w:t xml:space="preserve">? Codes are the same as used for </w:t>
      </w:r>
      <w:r w:rsidRPr="003D3FAE">
        <w:t>SPNMR303</w:t>
      </w:r>
      <w:r>
        <w:t>.</w:t>
      </w:r>
    </w:p>
    <w:p w:rsidR="002C3311" w:rsidRDefault="002C3311" w:rsidP="00DB386F">
      <w:pPr>
        <w:ind w:left="1440" w:hanging="1440"/>
        <w:jc w:val="both"/>
      </w:pPr>
      <w:r w:rsidRPr="003D3FAE">
        <w:t>SPNMR320</w:t>
      </w:r>
      <w:r w:rsidR="00641926">
        <w:fldChar w:fldCharType="begin"/>
      </w:r>
      <w:r>
        <w:instrText>xe "</w:instrText>
      </w:r>
      <w:r w:rsidRPr="00EC7687">
        <w:instrText>SPNMR320</w:instrText>
      </w:r>
      <w:r>
        <w:instrText>"</w:instrText>
      </w:r>
      <w:r w:rsidR="00641926">
        <w:fldChar w:fldCharType="end"/>
      </w:r>
      <w:r>
        <w:tab/>
      </w:r>
      <w:r w:rsidRPr="003D3FAE">
        <w:t>How much was spent on items for NAME of money spent on - other medical expenditure</w:t>
      </w:r>
      <w:r>
        <w:t xml:space="preserve">? Codes are the same as used for </w:t>
      </w:r>
      <w:r w:rsidRPr="003D3FAE">
        <w:t>SPNMR303</w:t>
      </w:r>
      <w:r>
        <w:t>.</w:t>
      </w:r>
    </w:p>
    <w:p w:rsidR="002C3311" w:rsidRDefault="002C3311" w:rsidP="00DB386F">
      <w:pPr>
        <w:ind w:left="1440" w:hanging="1440"/>
        <w:jc w:val="both"/>
      </w:pPr>
      <w:r w:rsidRPr="003D3FAE">
        <w:t>SPNMR321</w:t>
      </w:r>
      <w:r w:rsidR="00641926">
        <w:fldChar w:fldCharType="begin"/>
      </w:r>
      <w:r>
        <w:instrText>xe "</w:instrText>
      </w:r>
      <w:r w:rsidRPr="00EC7687">
        <w:instrText>SPNMR321</w:instrText>
      </w:r>
      <w:r>
        <w:instrText>"</w:instrText>
      </w:r>
      <w:r w:rsidR="00641926">
        <w:fldChar w:fldCharType="end"/>
      </w:r>
      <w:r>
        <w:tab/>
      </w:r>
      <w:r w:rsidRPr="003D3FAE">
        <w:t>How much was spent on items for NAME of money spent on - cinema/entertainment/video/TV</w:t>
      </w:r>
      <w:r>
        <w:t xml:space="preserve">? Codes are the same as used for </w:t>
      </w:r>
      <w:r w:rsidRPr="003D3FAE">
        <w:t>SPNMR303</w:t>
      </w:r>
      <w:r>
        <w:t>.</w:t>
      </w:r>
    </w:p>
    <w:p w:rsidR="002C3311" w:rsidRDefault="002C3311" w:rsidP="00DB386F">
      <w:pPr>
        <w:ind w:left="1440" w:hanging="1440"/>
        <w:jc w:val="both"/>
      </w:pPr>
      <w:r w:rsidRPr="003D3FAE">
        <w:t>SPNMR322</w:t>
      </w:r>
      <w:r w:rsidR="00641926">
        <w:fldChar w:fldCharType="begin"/>
      </w:r>
      <w:r>
        <w:instrText>xe "</w:instrText>
      </w:r>
      <w:r w:rsidRPr="00EC7687">
        <w:instrText>SPNMR322</w:instrText>
      </w:r>
      <w:r>
        <w:instrText>"</w:instrText>
      </w:r>
      <w:r w:rsidR="00641926">
        <w:fldChar w:fldCharType="end"/>
      </w:r>
      <w:r>
        <w:tab/>
      </w:r>
      <w:r w:rsidRPr="003D3FAE">
        <w:t>How much was spent on items for NAME of money spent on - presents or treats for children</w:t>
      </w:r>
      <w:r>
        <w:t xml:space="preserve">? Codes are the same as used for </w:t>
      </w:r>
      <w:r w:rsidRPr="003D3FAE">
        <w:t>SPNMR303</w:t>
      </w:r>
      <w:r>
        <w:t>.</w:t>
      </w:r>
    </w:p>
    <w:p w:rsidR="002C3311" w:rsidRDefault="002C3311" w:rsidP="00DB386F">
      <w:pPr>
        <w:ind w:left="1440" w:hanging="1440"/>
        <w:jc w:val="both"/>
      </w:pPr>
      <w:r w:rsidRPr="003D3FAE">
        <w:t>SPNMR323</w:t>
      </w:r>
      <w:r w:rsidR="00641926">
        <w:fldChar w:fldCharType="begin"/>
      </w:r>
      <w:r>
        <w:instrText>xe "</w:instrText>
      </w:r>
      <w:r w:rsidRPr="00EC7687">
        <w:instrText>SPNMR323</w:instrText>
      </w:r>
      <w:r>
        <w:instrText>"</w:instrText>
      </w:r>
      <w:r w:rsidR="00641926">
        <w:fldChar w:fldCharType="end"/>
      </w:r>
      <w:r>
        <w:tab/>
      </w:r>
      <w:r w:rsidRPr="003D3FAE">
        <w:t xml:space="preserve">How much was spent on items for NAME of money spent on </w:t>
      </w:r>
      <w:r>
        <w:t>–</w:t>
      </w:r>
      <w:r w:rsidRPr="003D3FAE">
        <w:t xml:space="preserve"> jewellery</w:t>
      </w:r>
      <w:r>
        <w:t xml:space="preserve">? Codes are the same as used for </w:t>
      </w:r>
      <w:r w:rsidRPr="003D3FAE">
        <w:t>SPNMR303</w:t>
      </w:r>
      <w:r>
        <w:t>.</w:t>
      </w:r>
    </w:p>
    <w:p w:rsidR="002C3311" w:rsidRDefault="002C3311" w:rsidP="00DB386F">
      <w:pPr>
        <w:ind w:left="1440" w:hanging="1440"/>
        <w:jc w:val="both"/>
      </w:pPr>
      <w:r w:rsidRPr="003D3FAE">
        <w:t>SPNMR326</w:t>
      </w:r>
      <w:r w:rsidR="00641926">
        <w:fldChar w:fldCharType="begin"/>
      </w:r>
      <w:r>
        <w:instrText>xe "</w:instrText>
      </w:r>
      <w:r w:rsidRPr="00EC7687">
        <w:instrText>SPNMR326</w:instrText>
      </w:r>
      <w:r>
        <w:instrText>"</w:instrText>
      </w:r>
      <w:r w:rsidR="00641926">
        <w:fldChar w:fldCharType="end"/>
      </w:r>
      <w:r>
        <w:tab/>
      </w:r>
      <w:r w:rsidRPr="003D3FAE">
        <w:t>How much was spent on items for NAME of money spent on - other transport costs</w:t>
      </w:r>
      <w:r>
        <w:t xml:space="preserve">? Codes are the same as used for </w:t>
      </w:r>
      <w:r w:rsidRPr="003D3FAE">
        <w:t>SPNMR303</w:t>
      </w:r>
      <w:r>
        <w:t>.</w:t>
      </w:r>
    </w:p>
    <w:p w:rsidR="002C3311" w:rsidRDefault="002C3311" w:rsidP="00DB386F">
      <w:pPr>
        <w:ind w:left="1440" w:hanging="1440"/>
        <w:jc w:val="both"/>
      </w:pPr>
      <w:r w:rsidRPr="003D3FAE">
        <w:t>SPNMR327</w:t>
      </w:r>
      <w:r w:rsidR="00641926">
        <w:fldChar w:fldCharType="begin"/>
      </w:r>
      <w:r>
        <w:instrText>xe "</w:instrText>
      </w:r>
      <w:r w:rsidRPr="00EC7687">
        <w:instrText>SPNMR327</w:instrText>
      </w:r>
      <w:r>
        <w:instrText>"</w:instrText>
      </w:r>
      <w:r w:rsidR="00641926">
        <w:fldChar w:fldCharType="end"/>
      </w:r>
      <w:r>
        <w:tab/>
      </w:r>
      <w:r w:rsidRPr="003D3FAE">
        <w:t>How much was spent on items for NAME of money spent on - any other non-food expenditure</w:t>
      </w:r>
      <w:r>
        <w:t xml:space="preserve">? Codes are the same as used for </w:t>
      </w:r>
      <w:r w:rsidRPr="003D3FAE">
        <w:t>SPNMR303</w:t>
      </w:r>
      <w:r>
        <w:t>.</w:t>
      </w:r>
    </w:p>
    <w:p w:rsidR="002C3311" w:rsidRDefault="002C3311" w:rsidP="00DB386F">
      <w:pPr>
        <w:ind w:left="1440" w:hanging="1440"/>
        <w:jc w:val="both"/>
      </w:pPr>
    </w:p>
    <w:p w:rsidR="002C3311" w:rsidRPr="00404D75" w:rsidRDefault="00346982" w:rsidP="00DB386F">
      <w:pPr>
        <w:pStyle w:val="Heading1"/>
      </w:pPr>
      <w:r>
        <w:t>&gt;SECTION &lt;yls:roundThreeStudySection&gt; &lt;yls:studySectionSocialCapital&gt;</w:t>
      </w:r>
      <w:r>
        <w:tab/>
      </w:r>
      <w:r w:rsidR="002C3311" w:rsidRPr="00404D75">
        <w:t xml:space="preserve"> </w:t>
      </w:r>
    </w:p>
    <w:p w:rsidR="002C3311" w:rsidRDefault="002C3311" w:rsidP="001069E0">
      <w:pPr>
        <w:jc w:val="both"/>
      </w:pPr>
    </w:p>
    <w:p w:rsidR="002C3311" w:rsidRDefault="002C3311" w:rsidP="00DB386F">
      <w:pPr>
        <w:jc w:val="both"/>
      </w:pPr>
      <w:r w:rsidRPr="0022531A">
        <w:t>IDR35</w:t>
      </w:r>
      <w:r w:rsidR="00641926">
        <w:fldChar w:fldCharType="begin"/>
      </w:r>
      <w:r>
        <w:instrText>xe "</w:instrText>
      </w:r>
      <w:r w:rsidRPr="00EC7687">
        <w:instrText>IDR35</w:instrText>
      </w:r>
      <w:r>
        <w:instrText>"</w:instrText>
      </w:r>
      <w:r w:rsidR="00641926">
        <w:fldChar w:fldCharType="end"/>
      </w:r>
      <w:r>
        <w:tab/>
      </w:r>
      <w:r>
        <w:tab/>
      </w:r>
      <w:r w:rsidRPr="0022531A">
        <w:t xml:space="preserve">ID of respondent for </w:t>
      </w:r>
      <w:r w:rsidR="00346982">
        <w:t>&gt;SECTION &lt;yls:roundThreeStudySection&gt; &lt;yls:studySectionSelfAdministeredSectionFive&gt;</w:t>
      </w:r>
      <w:r w:rsidR="00346982">
        <w:tab/>
      </w:r>
      <w:r>
        <w:t>. Code is: 90= Not a member of the household</w:t>
      </w:r>
    </w:p>
    <w:p w:rsidR="002C3311" w:rsidRDefault="002C3311" w:rsidP="001069E0">
      <w:pPr>
        <w:jc w:val="both"/>
      </w:pPr>
      <w:r w:rsidRPr="00381619">
        <w:t>WHOHLPR3</w:t>
      </w:r>
      <w:r w:rsidR="00641926">
        <w:fldChar w:fldCharType="begin"/>
      </w:r>
      <w:r>
        <w:instrText>xe "</w:instrText>
      </w:r>
      <w:r w:rsidRPr="00EC7687">
        <w:instrText>WHOHLPR3</w:instrText>
      </w:r>
      <w:r>
        <w:instrText>"</w:instrText>
      </w:r>
      <w:r w:rsidR="00641926">
        <w:fldChar w:fldCharType="end"/>
      </w:r>
      <w:r>
        <w:tab/>
      </w:r>
      <w:r w:rsidRPr="00381619">
        <w:t>If you had a problem who is the person who is most likely to help you?</w:t>
      </w:r>
      <w:r>
        <w:t xml:space="preserve"> Codes are:</w:t>
      </w:r>
    </w:p>
    <w:p w:rsidR="002C3311" w:rsidRDefault="002C3311" w:rsidP="00DB386F">
      <w:pPr>
        <w:ind w:left="2160"/>
        <w:jc w:val="both"/>
      </w:pPr>
      <w:r>
        <w:t>01= Parents</w:t>
      </w:r>
    </w:p>
    <w:p w:rsidR="002C3311" w:rsidRDefault="002C3311" w:rsidP="00DB386F">
      <w:pPr>
        <w:ind w:left="2160"/>
        <w:jc w:val="both"/>
      </w:pPr>
      <w:r>
        <w:t>02= Children</w:t>
      </w:r>
    </w:p>
    <w:p w:rsidR="002C3311" w:rsidRDefault="002C3311" w:rsidP="00DB386F">
      <w:pPr>
        <w:ind w:left="2160"/>
        <w:jc w:val="both"/>
      </w:pPr>
      <w:r>
        <w:t>03= Labour union</w:t>
      </w:r>
    </w:p>
    <w:p w:rsidR="002C3311" w:rsidRDefault="002C3311" w:rsidP="00DB386F">
      <w:pPr>
        <w:ind w:left="2160"/>
        <w:jc w:val="both"/>
      </w:pPr>
      <w:r>
        <w:t>04= Work colleagues</w:t>
      </w:r>
    </w:p>
    <w:p w:rsidR="002C3311" w:rsidRDefault="002C3311" w:rsidP="00DB386F">
      <w:pPr>
        <w:ind w:left="2160"/>
        <w:jc w:val="both"/>
      </w:pPr>
      <w:r>
        <w:t>05= Siblings</w:t>
      </w:r>
    </w:p>
    <w:p w:rsidR="002C3311" w:rsidRDefault="002C3311" w:rsidP="00DB386F">
      <w:pPr>
        <w:ind w:left="2160"/>
        <w:jc w:val="both"/>
      </w:pPr>
      <w:r>
        <w:t>06= Government</w:t>
      </w:r>
    </w:p>
    <w:p w:rsidR="002C3311" w:rsidRDefault="002C3311" w:rsidP="00DB386F">
      <w:pPr>
        <w:ind w:left="2160"/>
        <w:jc w:val="both"/>
      </w:pPr>
      <w:r>
        <w:t>07= Other relatives</w:t>
      </w:r>
    </w:p>
    <w:p w:rsidR="002C3311" w:rsidRDefault="002C3311" w:rsidP="00DB386F">
      <w:pPr>
        <w:ind w:left="2160"/>
        <w:jc w:val="both"/>
      </w:pPr>
      <w:r>
        <w:t>08= Neighbour</w:t>
      </w:r>
    </w:p>
    <w:p w:rsidR="002C3311" w:rsidRDefault="002C3311" w:rsidP="00DB386F">
      <w:pPr>
        <w:ind w:left="2160"/>
        <w:jc w:val="both"/>
      </w:pPr>
      <w:r>
        <w:t>09= Friends</w:t>
      </w:r>
    </w:p>
    <w:p w:rsidR="002C3311" w:rsidRDefault="002C3311" w:rsidP="00DB386F">
      <w:pPr>
        <w:ind w:left="2160"/>
        <w:jc w:val="both"/>
      </w:pPr>
      <w:r>
        <w:t>10= Teachers</w:t>
      </w:r>
    </w:p>
    <w:p w:rsidR="002C3311" w:rsidRDefault="002C3311" w:rsidP="00DB386F">
      <w:pPr>
        <w:ind w:left="2160"/>
        <w:jc w:val="both"/>
      </w:pPr>
      <w:r>
        <w:t>11= Religious leader/person</w:t>
      </w:r>
    </w:p>
    <w:p w:rsidR="002C3311" w:rsidRDefault="002C3311" w:rsidP="00DB386F">
      <w:pPr>
        <w:ind w:left="2160"/>
        <w:jc w:val="both"/>
      </w:pPr>
      <w:r>
        <w:t>12= Political leader</w:t>
      </w:r>
    </w:p>
    <w:p w:rsidR="002C3311" w:rsidRDefault="002C3311" w:rsidP="00DB386F">
      <w:pPr>
        <w:ind w:left="2160"/>
        <w:jc w:val="both"/>
      </w:pPr>
      <w:r>
        <w:t>13= NGO worker</w:t>
      </w:r>
    </w:p>
    <w:p w:rsidR="002C3311" w:rsidRDefault="002C3311" w:rsidP="00DB386F">
      <w:pPr>
        <w:ind w:left="2160"/>
        <w:jc w:val="both"/>
      </w:pPr>
      <w:r>
        <w:t>14= Community leader (informal)</w:t>
      </w:r>
    </w:p>
    <w:p w:rsidR="002C3311" w:rsidRDefault="002C3311" w:rsidP="00DB386F">
      <w:pPr>
        <w:ind w:left="2160"/>
        <w:jc w:val="both"/>
      </w:pPr>
      <w:r>
        <w:t>15= Community leader (formal)</w:t>
      </w:r>
    </w:p>
    <w:p w:rsidR="002C3311" w:rsidRDefault="002C3311" w:rsidP="00DB386F">
      <w:pPr>
        <w:ind w:left="2160"/>
        <w:jc w:val="both"/>
      </w:pPr>
      <w:r>
        <w:t xml:space="preserve">16= Women` s </w:t>
      </w:r>
      <w:r w:rsidR="00346982">
        <w:t>&gt;SECTION &lt;yls:roundThreeStudySection&gt; &lt;yls:studySectionGroups&gt;</w:t>
      </w:r>
      <w:r w:rsidR="00346982">
        <w:tab/>
      </w:r>
    </w:p>
    <w:p w:rsidR="002C3311" w:rsidRDefault="002C3311" w:rsidP="00DB386F">
      <w:pPr>
        <w:ind w:left="2160"/>
        <w:jc w:val="both"/>
      </w:pPr>
      <w:r>
        <w:t>17= Farmer` s association</w:t>
      </w:r>
    </w:p>
    <w:p w:rsidR="002C3311" w:rsidRDefault="002C3311" w:rsidP="00DB386F">
      <w:pPr>
        <w:ind w:left="2160"/>
        <w:jc w:val="both"/>
      </w:pPr>
      <w:r>
        <w:t>18= No-one</w:t>
      </w:r>
    </w:p>
    <w:p w:rsidR="002C3311" w:rsidRDefault="002C3311" w:rsidP="00DB386F">
      <w:pPr>
        <w:ind w:left="2160"/>
        <w:jc w:val="both"/>
      </w:pPr>
      <w:r>
        <w:t>19= DDR</w:t>
      </w:r>
    </w:p>
    <w:p w:rsidR="002C3311" w:rsidRPr="007D39F6" w:rsidRDefault="002C3311" w:rsidP="00DB386F">
      <w:pPr>
        <w:ind w:left="2160"/>
        <w:jc w:val="both"/>
      </w:pPr>
      <w:r>
        <w:t>20= Other (specify)</w:t>
      </w:r>
    </w:p>
    <w:p w:rsidR="002C3311" w:rsidRDefault="002C3311" w:rsidP="001069E0">
      <w:pPr>
        <w:ind w:left="1440" w:hanging="1440"/>
        <w:jc w:val="both"/>
      </w:pPr>
      <w:r w:rsidRPr="005940AD">
        <w:t>SPECWHO1</w:t>
      </w:r>
      <w:r w:rsidR="00641926">
        <w:fldChar w:fldCharType="begin"/>
      </w:r>
      <w:r>
        <w:instrText>xe "</w:instrText>
      </w:r>
      <w:r w:rsidRPr="00EC7687">
        <w:instrText>SPECWHO1</w:instrText>
      </w:r>
      <w:r>
        <w:instrText>"</w:instrText>
      </w:r>
      <w:r w:rsidR="00641926">
        <w:fldChar w:fldCharType="end"/>
      </w:r>
      <w:r>
        <w:tab/>
      </w:r>
      <w:r w:rsidRPr="005940AD">
        <w:t>Specify person most likely to help</w:t>
      </w:r>
    </w:p>
    <w:p w:rsidR="002C3311" w:rsidRDefault="002C3311" w:rsidP="001069E0">
      <w:pPr>
        <w:ind w:left="1440" w:hanging="1440"/>
        <w:jc w:val="both"/>
      </w:pPr>
      <w:r w:rsidRPr="001352DD">
        <w:t>FINHLPR3</w:t>
      </w:r>
      <w:r w:rsidR="00641926">
        <w:fldChar w:fldCharType="begin"/>
      </w:r>
      <w:r>
        <w:instrText>xe "</w:instrText>
      </w:r>
      <w:r w:rsidRPr="00EC7687">
        <w:instrText>FINHLPR3</w:instrText>
      </w:r>
      <w:r>
        <w:instrText>"</w:instrText>
      </w:r>
      <w:r w:rsidR="00641926">
        <w:fldChar w:fldCharType="end"/>
      </w:r>
      <w:r>
        <w:tab/>
      </w:r>
      <w:r w:rsidRPr="001352DD">
        <w:t>If you were in need of material support, how many people could you rely on to help?</w:t>
      </w:r>
      <w:r>
        <w:t xml:space="preserve"> Codes are:</w:t>
      </w:r>
    </w:p>
    <w:p w:rsidR="002C3311" w:rsidRDefault="002C3311" w:rsidP="00DB386F">
      <w:pPr>
        <w:ind w:left="2160"/>
        <w:jc w:val="both"/>
      </w:pPr>
      <w:r>
        <w:t>00= None</w:t>
      </w:r>
    </w:p>
    <w:p w:rsidR="002C3311" w:rsidRDefault="002C3311" w:rsidP="00DB386F">
      <w:pPr>
        <w:ind w:left="2160"/>
        <w:jc w:val="both"/>
      </w:pPr>
      <w:r>
        <w:t>01= 1 to 2 people</w:t>
      </w:r>
    </w:p>
    <w:p w:rsidR="002C3311" w:rsidRDefault="002C3311" w:rsidP="00DB386F">
      <w:pPr>
        <w:ind w:left="2160"/>
        <w:jc w:val="both"/>
      </w:pPr>
      <w:r>
        <w:t>02= 3 to 5 people</w:t>
      </w:r>
    </w:p>
    <w:p w:rsidR="002C3311" w:rsidRDefault="002C3311" w:rsidP="00DB386F">
      <w:pPr>
        <w:ind w:left="2160"/>
        <w:jc w:val="both"/>
      </w:pPr>
      <w:r>
        <w:t>03= 6 to 10 people</w:t>
      </w:r>
    </w:p>
    <w:p w:rsidR="002C3311" w:rsidRDefault="002C3311" w:rsidP="00DB386F">
      <w:pPr>
        <w:ind w:left="2160"/>
        <w:jc w:val="both"/>
      </w:pPr>
      <w:r>
        <w:t>04= 11 to 15 people</w:t>
      </w:r>
    </w:p>
    <w:p w:rsidR="002C3311" w:rsidRDefault="002C3311" w:rsidP="00DB386F">
      <w:pPr>
        <w:ind w:left="2160"/>
        <w:jc w:val="both"/>
      </w:pPr>
      <w:r>
        <w:t>05= 16 to 20 people</w:t>
      </w:r>
    </w:p>
    <w:p w:rsidR="002C3311" w:rsidRDefault="002C3311" w:rsidP="00DB386F">
      <w:pPr>
        <w:ind w:left="2160"/>
        <w:jc w:val="both"/>
      </w:pPr>
      <w:r>
        <w:t>06= 21 to 30 people</w:t>
      </w:r>
    </w:p>
    <w:p w:rsidR="002C3311" w:rsidRDefault="002C3311" w:rsidP="00DB386F">
      <w:pPr>
        <w:pStyle w:val="BodyTextIndent"/>
        <w:ind w:left="0"/>
      </w:pPr>
    </w:p>
    <w:p w:rsidR="002C3311" w:rsidRPr="00DB386F" w:rsidRDefault="002C3311" w:rsidP="00DB386F">
      <w:pPr>
        <w:pStyle w:val="BodyTextIndent"/>
        <w:ind w:left="0"/>
        <w:rPr>
          <w:rFonts w:ascii="Comic Sans MS" w:hAnsi="Comic Sans MS"/>
          <w:sz w:val="20"/>
          <w:szCs w:val="20"/>
        </w:rPr>
      </w:pPr>
      <w:r w:rsidRPr="00DB386F">
        <w:rPr>
          <w:rFonts w:ascii="Comic Sans MS" w:hAnsi="Comic Sans MS"/>
          <w:sz w:val="20"/>
          <w:szCs w:val="20"/>
        </w:rPr>
        <w:t>The following questions have a scale response between 01 and 05 where 01= Strongly disagree, 02= Disagree, 03= More or less, 04= Agree, 05= Strongly agree</w:t>
      </w:r>
    </w:p>
    <w:p w:rsidR="002C3311" w:rsidRDefault="002C3311" w:rsidP="001069E0">
      <w:pPr>
        <w:ind w:left="1440" w:hanging="1440"/>
        <w:jc w:val="both"/>
      </w:pPr>
      <w:r w:rsidRPr="001B13E7">
        <w:t>R3CSV1</w:t>
      </w:r>
      <w:r w:rsidR="00641926">
        <w:fldChar w:fldCharType="begin"/>
      </w:r>
      <w:r>
        <w:instrText>xe "</w:instrText>
      </w:r>
      <w:r w:rsidRPr="00EC7687">
        <w:instrText>R3CSV1</w:instrText>
      </w:r>
      <w:r>
        <w:instrText>"</w:instrText>
      </w:r>
      <w:r w:rsidR="00641926">
        <w:fldChar w:fldCharType="end"/>
      </w:r>
      <w:r>
        <w:tab/>
      </w:r>
      <w:r w:rsidRPr="001B13E7">
        <w:t>The nearest primary school provides a good quality education for children</w:t>
      </w:r>
    </w:p>
    <w:p w:rsidR="002C3311" w:rsidRDefault="002C3311" w:rsidP="001069E0">
      <w:pPr>
        <w:ind w:left="1440" w:hanging="1440"/>
        <w:jc w:val="both"/>
      </w:pPr>
      <w:r w:rsidRPr="006476C4">
        <w:t>R3CSV2</w:t>
      </w:r>
      <w:r w:rsidR="00641926">
        <w:fldChar w:fldCharType="begin"/>
      </w:r>
      <w:r>
        <w:instrText>xe "</w:instrText>
      </w:r>
      <w:r w:rsidRPr="00EC7687">
        <w:instrText>R3CSV2</w:instrText>
      </w:r>
      <w:r>
        <w:instrText>"</w:instrText>
      </w:r>
      <w:r w:rsidR="00641926">
        <w:fldChar w:fldCharType="end"/>
      </w:r>
      <w:r>
        <w:tab/>
      </w:r>
      <w:r w:rsidRPr="006476C4">
        <w:t>The nearest health facility provides a good quality health service for children</w:t>
      </w:r>
    </w:p>
    <w:p w:rsidR="002C3311" w:rsidRDefault="002C3311" w:rsidP="001069E0">
      <w:pPr>
        <w:ind w:left="1440" w:hanging="1440"/>
        <w:jc w:val="both"/>
      </w:pPr>
      <w:r w:rsidRPr="006476C4">
        <w:t>R3CSV3</w:t>
      </w:r>
      <w:r w:rsidR="00641926">
        <w:fldChar w:fldCharType="begin"/>
      </w:r>
      <w:r>
        <w:instrText>xe "</w:instrText>
      </w:r>
      <w:r w:rsidRPr="00EC7687">
        <w:instrText>R3CSV3</w:instrText>
      </w:r>
      <w:r>
        <w:instrText>"</w:instrText>
      </w:r>
      <w:r w:rsidR="00641926">
        <w:fldChar w:fldCharType="end"/>
      </w:r>
      <w:r>
        <w:tab/>
      </w:r>
      <w:r w:rsidRPr="006476C4">
        <w:t>The local police/militia do their job well</w:t>
      </w:r>
    </w:p>
    <w:p w:rsidR="002C3311" w:rsidRDefault="002C3311" w:rsidP="001069E0">
      <w:pPr>
        <w:ind w:left="1440" w:hanging="1440"/>
        <w:jc w:val="both"/>
      </w:pPr>
      <w:r w:rsidRPr="006476C4">
        <w:t>R3CSV4</w:t>
      </w:r>
      <w:r w:rsidR="00641926">
        <w:fldChar w:fldCharType="begin"/>
      </w:r>
      <w:r>
        <w:instrText>xe "</w:instrText>
      </w:r>
      <w:r w:rsidRPr="00EC7687">
        <w:instrText>R3CSV4</w:instrText>
      </w:r>
      <w:r>
        <w:instrText>"</w:instrText>
      </w:r>
      <w:r w:rsidR="00641926">
        <w:fldChar w:fldCharType="end"/>
      </w:r>
      <w:r>
        <w:tab/>
      </w:r>
      <w:r w:rsidRPr="006476C4">
        <w:t>People in this community can affect local government decisions that matter for people's lives</w:t>
      </w:r>
    </w:p>
    <w:p w:rsidR="002C3311" w:rsidRPr="006476C4" w:rsidRDefault="002C3311" w:rsidP="001069E0">
      <w:pPr>
        <w:ind w:left="1440" w:hanging="1440"/>
        <w:jc w:val="both"/>
      </w:pPr>
      <w:r w:rsidRPr="006476C4">
        <w:t>R3CSV5</w:t>
      </w:r>
      <w:r w:rsidR="00641926">
        <w:fldChar w:fldCharType="begin"/>
      </w:r>
      <w:r>
        <w:instrText>xe "</w:instrText>
      </w:r>
      <w:r w:rsidRPr="00EC7687">
        <w:instrText>R3CSV5</w:instrText>
      </w:r>
      <w:r>
        <w:instrText>"</w:instrText>
      </w:r>
      <w:r w:rsidR="00641926">
        <w:fldChar w:fldCharType="end"/>
      </w:r>
      <w:r>
        <w:tab/>
      </w:r>
      <w:r w:rsidRPr="006476C4">
        <w:t>Most people in this community are basically honest</w:t>
      </w:r>
    </w:p>
    <w:p w:rsidR="002C3311" w:rsidRDefault="002C3311" w:rsidP="001069E0">
      <w:pPr>
        <w:ind w:left="1440" w:hanging="1440"/>
        <w:jc w:val="both"/>
      </w:pPr>
      <w:r w:rsidRPr="006476C4">
        <w:t>R3CTR1</w:t>
      </w:r>
      <w:r w:rsidR="00641926">
        <w:fldChar w:fldCharType="begin"/>
      </w:r>
      <w:r>
        <w:instrText>xe "</w:instrText>
      </w:r>
      <w:r w:rsidRPr="00EC7687">
        <w:instrText>R3CTR1</w:instrText>
      </w:r>
      <w:r>
        <w:instrText>"</w:instrText>
      </w:r>
      <w:r w:rsidR="00641926">
        <w:fldChar w:fldCharType="end"/>
      </w:r>
      <w:r>
        <w:tab/>
      </w:r>
      <w:r w:rsidRPr="006476C4">
        <w:t>I believe the government does what is right for people like me</w:t>
      </w:r>
    </w:p>
    <w:p w:rsidR="002C3311" w:rsidRDefault="002C3311" w:rsidP="001069E0">
      <w:pPr>
        <w:ind w:left="1440" w:hanging="1440"/>
        <w:jc w:val="both"/>
      </w:pPr>
      <w:r w:rsidRPr="006476C4">
        <w:t>R3CTR2</w:t>
      </w:r>
      <w:r w:rsidR="00641926">
        <w:fldChar w:fldCharType="begin"/>
      </w:r>
      <w:r>
        <w:instrText>xe "</w:instrText>
      </w:r>
      <w:r w:rsidRPr="00EC7687">
        <w:instrText>R3CTR2</w:instrText>
      </w:r>
      <w:r>
        <w:instrText>"</w:instrText>
      </w:r>
      <w:r w:rsidR="00641926">
        <w:fldChar w:fldCharType="end"/>
      </w:r>
      <w:r>
        <w:tab/>
      </w:r>
      <w:r w:rsidRPr="006476C4">
        <w:t>I am confident of the ability of government officials to do their job</w:t>
      </w:r>
    </w:p>
    <w:p w:rsidR="002C3311" w:rsidRDefault="002C3311" w:rsidP="001069E0">
      <w:pPr>
        <w:ind w:left="1440" w:hanging="1440"/>
        <w:jc w:val="both"/>
      </w:pPr>
      <w:r w:rsidRPr="006476C4">
        <w:t>R3CTR4</w:t>
      </w:r>
      <w:r w:rsidR="00641926">
        <w:fldChar w:fldCharType="begin"/>
      </w:r>
      <w:r>
        <w:instrText>xe "</w:instrText>
      </w:r>
      <w:r w:rsidRPr="00EC7687">
        <w:instrText>R3CTR4</w:instrText>
      </w:r>
      <w:r>
        <w:instrText>"</w:instrText>
      </w:r>
      <w:r w:rsidR="00641926">
        <w:fldChar w:fldCharType="end"/>
      </w:r>
      <w:r>
        <w:tab/>
      </w:r>
      <w:r w:rsidRPr="006476C4">
        <w:t>I feel I can trust my neighbours to look after my house if I am away</w:t>
      </w:r>
    </w:p>
    <w:p w:rsidR="002C3311" w:rsidRPr="006476C4" w:rsidRDefault="002C3311" w:rsidP="001069E0">
      <w:pPr>
        <w:ind w:left="1440" w:hanging="1440"/>
        <w:jc w:val="both"/>
      </w:pPr>
      <w:r w:rsidRPr="006476C4">
        <w:t>R3CTR5</w:t>
      </w:r>
      <w:r w:rsidR="00641926">
        <w:fldChar w:fldCharType="begin"/>
      </w:r>
      <w:r>
        <w:instrText>xe "</w:instrText>
      </w:r>
      <w:r w:rsidRPr="00EC7687">
        <w:instrText>R3CTR5</w:instrText>
      </w:r>
      <w:r>
        <w:instrText>"</w:instrText>
      </w:r>
      <w:r w:rsidR="00641926">
        <w:fldChar w:fldCharType="end"/>
      </w:r>
      <w:r>
        <w:tab/>
      </w:r>
      <w:r w:rsidRPr="006476C4">
        <w:t>I feel I can trust people in this community to look after NAME</w:t>
      </w:r>
    </w:p>
    <w:p w:rsidR="002C3311" w:rsidRDefault="002C3311" w:rsidP="001069E0">
      <w:pPr>
        <w:ind w:left="1440" w:hanging="1440"/>
        <w:jc w:val="both"/>
      </w:pPr>
      <w:r w:rsidRPr="006476C4">
        <w:t>R3CTR6</w:t>
      </w:r>
      <w:r w:rsidR="00641926">
        <w:fldChar w:fldCharType="begin"/>
      </w:r>
      <w:r>
        <w:instrText>xe "</w:instrText>
      </w:r>
      <w:r w:rsidRPr="00EC7687">
        <w:instrText>R3CTR6</w:instrText>
      </w:r>
      <w:r>
        <w:instrText>"</w:instrText>
      </w:r>
      <w:r w:rsidR="00641926">
        <w:fldChar w:fldCharType="end"/>
      </w:r>
      <w:r>
        <w:tab/>
      </w:r>
      <w:r w:rsidRPr="006476C4">
        <w:t>I think it is safe for NAME to go out on the street on his/her own</w:t>
      </w:r>
    </w:p>
    <w:p w:rsidR="002C3311" w:rsidRDefault="002C3311" w:rsidP="00DB386F">
      <w:pPr>
        <w:ind w:left="1440" w:hanging="1440"/>
        <w:jc w:val="both"/>
      </w:pPr>
      <w:r w:rsidRPr="00FB28CC">
        <w:t>MMBGRPR3</w:t>
      </w:r>
      <w:r w:rsidR="00641926">
        <w:fldChar w:fldCharType="begin"/>
      </w:r>
      <w:r>
        <w:instrText>xe "</w:instrText>
      </w:r>
      <w:r w:rsidRPr="00EC7687">
        <w:instrText>MMBGRPR3</w:instrText>
      </w:r>
      <w:r>
        <w:instrText>"</w:instrText>
      </w:r>
      <w:r w:rsidR="00641926">
        <w:fldChar w:fldCharType="end"/>
      </w:r>
      <w:r>
        <w:tab/>
      </w:r>
      <w:r w:rsidRPr="00FB28CC">
        <w:t>Is anyone in the household an active member of an organisation, group or informal association?</w:t>
      </w:r>
      <w:r>
        <w:t xml:space="preserve"> Codes are: 00</w:t>
      </w:r>
      <w:r>
        <w:rPr>
          <w:szCs w:val="20"/>
        </w:rPr>
        <w:t>= No, 01= Yes</w:t>
      </w:r>
    </w:p>
    <w:p w:rsidR="002C3311" w:rsidRDefault="002C3311" w:rsidP="00DB386F">
      <w:pPr>
        <w:ind w:left="1440" w:hanging="1440"/>
        <w:jc w:val="both"/>
      </w:pPr>
      <w:r w:rsidRPr="003B5336">
        <w:t>HHMEMR31</w:t>
      </w:r>
      <w:r w:rsidR="00641926">
        <w:fldChar w:fldCharType="begin"/>
      </w:r>
      <w:r>
        <w:instrText>xe "</w:instrText>
      </w:r>
      <w:r w:rsidRPr="00EC7687">
        <w:instrText>HHMEMR31</w:instrText>
      </w:r>
      <w:r>
        <w:instrText>"</w:instrText>
      </w:r>
      <w:r w:rsidR="00641926">
        <w:fldChar w:fldCharType="end"/>
      </w:r>
      <w:r>
        <w:tab/>
      </w:r>
      <w:r w:rsidRPr="003B5336">
        <w:t>ID of household member</w:t>
      </w:r>
      <w:r>
        <w:t>. Code is:  90= Not a member of the household</w:t>
      </w:r>
    </w:p>
    <w:p w:rsidR="002C3311" w:rsidRDefault="002C3311" w:rsidP="001069E0">
      <w:pPr>
        <w:ind w:left="1440" w:hanging="1440"/>
        <w:jc w:val="both"/>
      </w:pPr>
      <w:r w:rsidRPr="003B5336">
        <w:t>GROUPR31</w:t>
      </w:r>
      <w:r w:rsidR="00641926">
        <w:fldChar w:fldCharType="begin"/>
      </w:r>
      <w:r>
        <w:instrText>xe "</w:instrText>
      </w:r>
      <w:r w:rsidRPr="00EC7687">
        <w:instrText>GROUPR31</w:instrText>
      </w:r>
      <w:r>
        <w:instrText>"</w:instrText>
      </w:r>
      <w:r w:rsidR="00641926">
        <w:fldChar w:fldCharType="end"/>
      </w:r>
      <w:r>
        <w:tab/>
      </w:r>
      <w:r w:rsidRPr="003B5336">
        <w:t>Group code</w:t>
      </w:r>
      <w:r>
        <w:t>. Codes are:</w:t>
      </w:r>
    </w:p>
    <w:p w:rsidR="002C3311" w:rsidRDefault="002C3311" w:rsidP="00DB386F">
      <w:pPr>
        <w:ind w:left="2160"/>
        <w:jc w:val="both"/>
      </w:pPr>
      <w:r>
        <w:t>02= Farmers` Union</w:t>
      </w:r>
    </w:p>
    <w:p w:rsidR="002C3311" w:rsidRDefault="002C3311" w:rsidP="00DB386F">
      <w:pPr>
        <w:ind w:left="2160"/>
        <w:jc w:val="both"/>
      </w:pPr>
      <w:r>
        <w:t>04= Watershed Association</w:t>
      </w:r>
    </w:p>
    <w:p w:rsidR="002C3311" w:rsidRDefault="002C3311" w:rsidP="00DB386F">
      <w:pPr>
        <w:ind w:left="2160"/>
        <w:jc w:val="both"/>
      </w:pPr>
      <w:r>
        <w:t>05= Elderly Association</w:t>
      </w:r>
    </w:p>
    <w:p w:rsidR="002C3311" w:rsidRDefault="002C3311" w:rsidP="00DB386F">
      <w:pPr>
        <w:ind w:left="2160"/>
        <w:jc w:val="both"/>
      </w:pPr>
      <w:r>
        <w:t>06= Self-Help group</w:t>
      </w:r>
    </w:p>
    <w:p w:rsidR="002C3311" w:rsidRDefault="002C3311" w:rsidP="00DB386F">
      <w:pPr>
        <w:ind w:left="2160"/>
        <w:jc w:val="both"/>
      </w:pPr>
      <w:r>
        <w:t>07= Education</w:t>
      </w:r>
    </w:p>
    <w:p w:rsidR="002C3311" w:rsidRDefault="002C3311" w:rsidP="00DB386F">
      <w:pPr>
        <w:ind w:left="2160"/>
        <w:jc w:val="both"/>
      </w:pPr>
      <w:r>
        <w:t>11= Credit society/co-operative</w:t>
      </w:r>
    </w:p>
    <w:p w:rsidR="002C3311" w:rsidRDefault="002C3311" w:rsidP="00DB386F">
      <w:pPr>
        <w:ind w:left="2160"/>
        <w:jc w:val="both"/>
      </w:pPr>
      <w:r>
        <w:t>14= Trader` s Association</w:t>
      </w:r>
    </w:p>
    <w:p w:rsidR="002C3311" w:rsidRDefault="002C3311" w:rsidP="00DB386F">
      <w:pPr>
        <w:ind w:left="2160"/>
        <w:jc w:val="both"/>
      </w:pPr>
      <w:r>
        <w:t>15= Business Group</w:t>
      </w:r>
    </w:p>
    <w:p w:rsidR="002C3311" w:rsidRDefault="002C3311" w:rsidP="00DB386F">
      <w:pPr>
        <w:ind w:left="2160"/>
        <w:jc w:val="both"/>
      </w:pPr>
      <w:r>
        <w:t>16= Youth Group</w:t>
      </w:r>
    </w:p>
    <w:p w:rsidR="002C3311" w:rsidRDefault="002C3311" w:rsidP="00DB386F">
      <w:pPr>
        <w:ind w:left="2160"/>
        <w:jc w:val="both"/>
      </w:pPr>
      <w:r>
        <w:t>17= NGO</w:t>
      </w:r>
    </w:p>
    <w:p w:rsidR="002C3311" w:rsidRDefault="002C3311" w:rsidP="00DB386F">
      <w:pPr>
        <w:ind w:left="2160"/>
        <w:jc w:val="both"/>
      </w:pPr>
      <w:r>
        <w:t>18= Religious group</w:t>
      </w:r>
    </w:p>
    <w:p w:rsidR="002C3311" w:rsidRDefault="002C3311" w:rsidP="00DB386F">
      <w:pPr>
        <w:ind w:left="2160"/>
        <w:jc w:val="both"/>
      </w:pPr>
      <w:r>
        <w:t>20= Cultural/Sport Group</w:t>
      </w:r>
    </w:p>
    <w:p w:rsidR="002C3311" w:rsidRDefault="002C3311" w:rsidP="00DB386F">
      <w:pPr>
        <w:ind w:left="2160"/>
        <w:jc w:val="both"/>
      </w:pPr>
      <w:r>
        <w:t>21= Mothers` Committee</w:t>
      </w:r>
    </w:p>
    <w:p w:rsidR="002C3311" w:rsidRDefault="002C3311" w:rsidP="00DB386F">
      <w:pPr>
        <w:ind w:left="2160"/>
        <w:jc w:val="both"/>
      </w:pPr>
      <w:r>
        <w:t>22= Labour Unions</w:t>
      </w:r>
    </w:p>
    <w:p w:rsidR="002C3311" w:rsidRDefault="002C3311" w:rsidP="00DB386F">
      <w:pPr>
        <w:ind w:left="2160"/>
        <w:jc w:val="both"/>
      </w:pPr>
      <w:r>
        <w:t>25= Service co-operatives</w:t>
      </w:r>
    </w:p>
    <w:p w:rsidR="002C3311" w:rsidRDefault="002C3311" w:rsidP="00DB386F">
      <w:pPr>
        <w:ind w:left="2160"/>
        <w:jc w:val="both"/>
      </w:pPr>
      <w:r>
        <w:t>28= Other (specify)</w:t>
      </w:r>
    </w:p>
    <w:p w:rsidR="002C3311" w:rsidRDefault="002C3311" w:rsidP="00DB386F">
      <w:pPr>
        <w:ind w:left="2160"/>
        <w:jc w:val="both"/>
      </w:pPr>
      <w:r>
        <w:t>29= Parent &amp; Teacher Union</w:t>
      </w:r>
    </w:p>
    <w:p w:rsidR="002C3311" w:rsidRDefault="002C3311" w:rsidP="00DB386F">
      <w:pPr>
        <w:ind w:left="2160"/>
        <w:jc w:val="both"/>
      </w:pPr>
      <w:r>
        <w:t>32= Girls` Club</w:t>
      </w:r>
    </w:p>
    <w:p w:rsidR="002C3311" w:rsidRDefault="002C3311" w:rsidP="00DB386F">
      <w:pPr>
        <w:ind w:left="2160"/>
        <w:jc w:val="both"/>
      </w:pPr>
      <w:r>
        <w:t>35= Other political group</w:t>
      </w:r>
    </w:p>
    <w:p w:rsidR="002C3311" w:rsidRDefault="002C3311" w:rsidP="00DB386F">
      <w:pPr>
        <w:ind w:left="2160"/>
        <w:jc w:val="both"/>
      </w:pPr>
      <w:r>
        <w:t>37= Communist Party</w:t>
      </w:r>
    </w:p>
    <w:p w:rsidR="002C3311" w:rsidRDefault="002C3311" w:rsidP="00DB386F">
      <w:pPr>
        <w:ind w:left="2160"/>
        <w:jc w:val="both"/>
      </w:pPr>
      <w:r>
        <w:t>38= Communist Youth Organisation</w:t>
      </w:r>
    </w:p>
    <w:p w:rsidR="002C3311" w:rsidRDefault="002C3311" w:rsidP="00DB386F">
      <w:pPr>
        <w:ind w:left="2160"/>
        <w:jc w:val="both"/>
      </w:pPr>
      <w:r>
        <w:t>39= Fishers` Association</w:t>
      </w:r>
    </w:p>
    <w:p w:rsidR="002C3311" w:rsidRDefault="002C3311" w:rsidP="00DB386F">
      <w:pPr>
        <w:ind w:left="2160"/>
        <w:jc w:val="both"/>
      </w:pPr>
      <w:r>
        <w:t>41= Other professional association</w:t>
      </w:r>
    </w:p>
    <w:p w:rsidR="002C3311" w:rsidRDefault="002C3311" w:rsidP="00DB386F">
      <w:pPr>
        <w:ind w:left="2160"/>
        <w:jc w:val="both"/>
      </w:pPr>
      <w:r>
        <w:t>43= Women` s Union</w:t>
      </w:r>
    </w:p>
    <w:p w:rsidR="002C3311" w:rsidRDefault="002C3311" w:rsidP="001069E0">
      <w:pPr>
        <w:ind w:left="1440" w:hanging="1440"/>
        <w:jc w:val="both"/>
      </w:pPr>
      <w:r w:rsidRPr="009C72B9">
        <w:t>SPECGRP1</w:t>
      </w:r>
      <w:r w:rsidR="00641926">
        <w:fldChar w:fldCharType="begin"/>
      </w:r>
      <w:r>
        <w:instrText>xe "</w:instrText>
      </w:r>
      <w:r w:rsidRPr="00EC7687">
        <w:instrText>SPECGRP1</w:instrText>
      </w:r>
      <w:r>
        <w:instrText>"</w:instrText>
      </w:r>
      <w:r w:rsidR="00641926">
        <w:fldChar w:fldCharType="end"/>
      </w:r>
      <w:r>
        <w:tab/>
      </w:r>
      <w:r w:rsidRPr="009C72B9">
        <w:t>Specify type of group</w:t>
      </w:r>
    </w:p>
    <w:p w:rsidR="002C3311" w:rsidRDefault="002C3311" w:rsidP="00DB386F">
      <w:pPr>
        <w:ind w:left="1440" w:hanging="1440"/>
        <w:jc w:val="both"/>
      </w:pPr>
      <w:r w:rsidRPr="00E74A7E">
        <w:t>LEADMR31</w:t>
      </w:r>
      <w:r w:rsidR="00641926">
        <w:fldChar w:fldCharType="begin"/>
      </w:r>
      <w:r>
        <w:instrText>xe "</w:instrText>
      </w:r>
      <w:r w:rsidRPr="00EC7687">
        <w:instrText>LEADMR31</w:instrText>
      </w:r>
      <w:r>
        <w:instrText>"</w:instrText>
      </w:r>
      <w:r w:rsidR="00641926">
        <w:fldChar w:fldCharType="end"/>
      </w:r>
      <w:r>
        <w:tab/>
      </w:r>
      <w:r w:rsidRPr="00E74A7E">
        <w:t>Does this person hold a leadership or powerful position in the group?</w:t>
      </w:r>
      <w:r>
        <w:t xml:space="preserve"> Codes are: 0</w:t>
      </w:r>
      <w:r>
        <w:rPr>
          <w:szCs w:val="20"/>
        </w:rPr>
        <w:t>0= No, 01= Yes</w:t>
      </w:r>
    </w:p>
    <w:p w:rsidR="002C3311" w:rsidRDefault="002C3311" w:rsidP="00DB386F">
      <w:pPr>
        <w:ind w:left="1440" w:hanging="1440"/>
        <w:jc w:val="both"/>
      </w:pPr>
      <w:r w:rsidRPr="00E74A7E">
        <w:t>PRPSTR31</w:t>
      </w:r>
      <w:r w:rsidR="00641926">
        <w:fldChar w:fldCharType="begin"/>
      </w:r>
      <w:r>
        <w:instrText>xe "</w:instrText>
      </w:r>
      <w:r w:rsidRPr="00EC7687">
        <w:instrText>PRPSTR31</w:instrText>
      </w:r>
      <w:r>
        <w:instrText>"</w:instrText>
      </w:r>
      <w:r w:rsidR="00641926">
        <w:fldChar w:fldCharType="end"/>
      </w:r>
      <w:r>
        <w:tab/>
      </w:r>
      <w:r w:rsidRPr="00E74A7E">
        <w:t>Did any parent or close relative of this person hold this post before?</w:t>
      </w:r>
      <w:r w:rsidRPr="00DB386F">
        <w:t xml:space="preserve"> </w:t>
      </w:r>
      <w:r>
        <w:t>Codes are: 0</w:t>
      </w:r>
      <w:r>
        <w:rPr>
          <w:szCs w:val="20"/>
        </w:rPr>
        <w:t>0= No, 01= Yes</w:t>
      </w:r>
    </w:p>
    <w:p w:rsidR="002C3311" w:rsidRDefault="002C3311" w:rsidP="00DB386F">
      <w:pPr>
        <w:ind w:left="1440" w:hanging="1440"/>
        <w:jc w:val="both"/>
      </w:pPr>
      <w:r w:rsidRPr="00DE7446">
        <w:t>HHMEMR32</w:t>
      </w:r>
      <w:r w:rsidR="00641926">
        <w:fldChar w:fldCharType="begin"/>
      </w:r>
      <w:r>
        <w:instrText>xe "</w:instrText>
      </w:r>
      <w:r w:rsidRPr="00EC7687">
        <w:instrText>HHMEMR32</w:instrText>
      </w:r>
      <w:r>
        <w:instrText>"</w:instrText>
      </w:r>
      <w:r w:rsidR="00641926">
        <w:fldChar w:fldCharType="end"/>
      </w:r>
      <w:r>
        <w:tab/>
      </w:r>
      <w:r w:rsidRPr="00DE7446">
        <w:t>ID of household member</w:t>
      </w:r>
      <w:r>
        <w:t>. Code is: 90= Not a member of the household</w:t>
      </w:r>
    </w:p>
    <w:p w:rsidR="002C3311" w:rsidRPr="006F0752" w:rsidRDefault="002C3311" w:rsidP="001069E0">
      <w:pPr>
        <w:ind w:left="1440" w:hanging="1440"/>
        <w:jc w:val="both"/>
      </w:pPr>
      <w:r w:rsidRPr="006F0752">
        <w:t>GROUPR32</w:t>
      </w:r>
      <w:r w:rsidR="00641926">
        <w:fldChar w:fldCharType="begin"/>
      </w:r>
      <w:r>
        <w:instrText>xe "</w:instrText>
      </w:r>
      <w:r w:rsidRPr="00EC7687">
        <w:instrText>GROUPR32</w:instrText>
      </w:r>
      <w:r>
        <w:instrText>"</w:instrText>
      </w:r>
      <w:r w:rsidR="00641926">
        <w:fldChar w:fldCharType="end"/>
      </w:r>
      <w:r>
        <w:tab/>
      </w:r>
      <w:r w:rsidRPr="006F0752">
        <w:t>Group code</w:t>
      </w:r>
      <w:r>
        <w:t xml:space="preserve">. Codes are the same as specified for </w:t>
      </w:r>
      <w:r w:rsidRPr="003B5336">
        <w:t>GROUPR31</w:t>
      </w:r>
      <w:r>
        <w:t>.</w:t>
      </w:r>
    </w:p>
    <w:p w:rsidR="002C3311" w:rsidRDefault="002C3311" w:rsidP="001069E0">
      <w:pPr>
        <w:ind w:left="1440" w:hanging="1440"/>
        <w:jc w:val="both"/>
      </w:pPr>
      <w:r w:rsidRPr="006F0752">
        <w:t>SPECGRP2</w:t>
      </w:r>
      <w:r w:rsidR="00641926">
        <w:fldChar w:fldCharType="begin"/>
      </w:r>
      <w:r>
        <w:instrText>xe "</w:instrText>
      </w:r>
      <w:r w:rsidRPr="00EC7687">
        <w:instrText>SPECGRP2</w:instrText>
      </w:r>
      <w:r>
        <w:instrText>"</w:instrText>
      </w:r>
      <w:r w:rsidR="00641926">
        <w:fldChar w:fldCharType="end"/>
      </w:r>
      <w:r>
        <w:tab/>
      </w:r>
      <w:r w:rsidRPr="006F0752">
        <w:t>Specify type of group</w:t>
      </w:r>
    </w:p>
    <w:p w:rsidR="002C3311" w:rsidRDefault="002C3311" w:rsidP="00DB386F">
      <w:pPr>
        <w:ind w:left="1440" w:hanging="1440"/>
        <w:jc w:val="both"/>
      </w:pPr>
      <w:r w:rsidRPr="006F0752">
        <w:t>LEADMR32</w:t>
      </w:r>
      <w:r w:rsidR="00641926">
        <w:fldChar w:fldCharType="begin"/>
      </w:r>
      <w:r>
        <w:instrText>xe "</w:instrText>
      </w:r>
      <w:r w:rsidRPr="00EC7687">
        <w:instrText>LEADMR32</w:instrText>
      </w:r>
      <w:r>
        <w:instrText>"</w:instrText>
      </w:r>
      <w:r w:rsidR="00641926">
        <w:fldChar w:fldCharType="end"/>
      </w:r>
      <w:r>
        <w:tab/>
      </w:r>
      <w:r w:rsidRPr="006F0752">
        <w:t>Does this person hold a leadership or powerful position in the group?</w:t>
      </w:r>
      <w:r w:rsidRPr="00DB386F">
        <w:t xml:space="preserve"> </w:t>
      </w:r>
      <w:r>
        <w:t>Codes are: 0</w:t>
      </w:r>
      <w:r>
        <w:rPr>
          <w:szCs w:val="20"/>
        </w:rPr>
        <w:t>0= No, 01= Yes</w:t>
      </w:r>
    </w:p>
    <w:p w:rsidR="002C3311" w:rsidRDefault="002C3311" w:rsidP="00DB386F">
      <w:pPr>
        <w:ind w:left="1440" w:hanging="1440"/>
        <w:jc w:val="both"/>
      </w:pPr>
      <w:r w:rsidRPr="006F0752">
        <w:t>PRPSTR32</w:t>
      </w:r>
      <w:r w:rsidR="00641926">
        <w:fldChar w:fldCharType="begin"/>
      </w:r>
      <w:r>
        <w:instrText>xe "</w:instrText>
      </w:r>
      <w:r w:rsidRPr="00EC7687">
        <w:instrText>PRPSTR32</w:instrText>
      </w:r>
      <w:r>
        <w:instrText>"</w:instrText>
      </w:r>
      <w:r w:rsidR="00641926">
        <w:fldChar w:fldCharType="end"/>
      </w:r>
      <w:r>
        <w:tab/>
      </w:r>
      <w:r w:rsidRPr="006F0752">
        <w:t>Did any parent or close relative of this person hold this post before?</w:t>
      </w:r>
      <w:r w:rsidRPr="00DB386F">
        <w:t xml:space="preserve"> </w:t>
      </w:r>
      <w:r>
        <w:t>Codes are: 0</w:t>
      </w:r>
      <w:r>
        <w:rPr>
          <w:szCs w:val="20"/>
        </w:rPr>
        <w:t>0= No, 01= Yes</w:t>
      </w:r>
    </w:p>
    <w:p w:rsidR="002C3311" w:rsidRDefault="002C3311" w:rsidP="00DB386F">
      <w:pPr>
        <w:jc w:val="both"/>
      </w:pPr>
      <w:r w:rsidRPr="006F0752">
        <w:t>HHMEMR33</w:t>
      </w:r>
      <w:r w:rsidR="00641926">
        <w:fldChar w:fldCharType="begin"/>
      </w:r>
      <w:r>
        <w:instrText>xe "</w:instrText>
      </w:r>
      <w:r w:rsidRPr="00EC7687">
        <w:instrText>HHMEMR33</w:instrText>
      </w:r>
      <w:r>
        <w:instrText>"</w:instrText>
      </w:r>
      <w:r w:rsidR="00641926">
        <w:fldChar w:fldCharType="end"/>
      </w:r>
      <w:r>
        <w:tab/>
      </w:r>
      <w:r w:rsidRPr="006F0752">
        <w:t>ID of household member</w:t>
      </w:r>
      <w:r>
        <w:t>. Code is: 90= Not a member of the household</w:t>
      </w:r>
    </w:p>
    <w:p w:rsidR="002C3311" w:rsidRDefault="002C3311" w:rsidP="001069E0">
      <w:pPr>
        <w:jc w:val="both"/>
      </w:pPr>
      <w:r w:rsidRPr="006F0752">
        <w:t>GROUPR33</w:t>
      </w:r>
      <w:r w:rsidR="00641926">
        <w:fldChar w:fldCharType="begin"/>
      </w:r>
      <w:r>
        <w:instrText>xe "</w:instrText>
      </w:r>
      <w:r w:rsidRPr="00EC7687">
        <w:instrText>GROUPR33</w:instrText>
      </w:r>
      <w:r>
        <w:instrText>"</w:instrText>
      </w:r>
      <w:r w:rsidR="00641926">
        <w:fldChar w:fldCharType="end"/>
      </w:r>
      <w:r>
        <w:tab/>
      </w:r>
      <w:r w:rsidRPr="006F0752">
        <w:t>Group code</w:t>
      </w:r>
      <w:r>
        <w:t>.</w:t>
      </w:r>
      <w:r w:rsidRPr="00DB386F">
        <w:t xml:space="preserve"> </w:t>
      </w:r>
      <w:r>
        <w:t xml:space="preserve">Codes are the same as specified for </w:t>
      </w:r>
      <w:r w:rsidRPr="003B5336">
        <w:t>GROUPR31</w:t>
      </w:r>
      <w:r>
        <w:t>.</w:t>
      </w:r>
    </w:p>
    <w:p w:rsidR="002C3311" w:rsidRDefault="002C3311" w:rsidP="001069E0">
      <w:pPr>
        <w:jc w:val="both"/>
      </w:pPr>
      <w:r w:rsidRPr="006F0752">
        <w:t>SPECGRP3</w:t>
      </w:r>
      <w:r w:rsidR="00641926">
        <w:fldChar w:fldCharType="begin"/>
      </w:r>
      <w:r>
        <w:instrText>xe "</w:instrText>
      </w:r>
      <w:r w:rsidRPr="00EC7687">
        <w:instrText>SPECGRP3</w:instrText>
      </w:r>
      <w:r>
        <w:instrText>"</w:instrText>
      </w:r>
      <w:r w:rsidR="00641926">
        <w:fldChar w:fldCharType="end"/>
      </w:r>
      <w:r>
        <w:tab/>
      </w:r>
      <w:r w:rsidRPr="006F0752">
        <w:t>Specify type of group</w:t>
      </w:r>
    </w:p>
    <w:p w:rsidR="002C3311" w:rsidRDefault="002C3311" w:rsidP="00DB386F">
      <w:pPr>
        <w:ind w:left="1440" w:hanging="1440"/>
        <w:jc w:val="both"/>
      </w:pPr>
      <w:r w:rsidRPr="006F0752">
        <w:t>LEADMR33</w:t>
      </w:r>
      <w:r w:rsidR="00641926">
        <w:fldChar w:fldCharType="begin"/>
      </w:r>
      <w:r>
        <w:instrText>xe "</w:instrText>
      </w:r>
      <w:r w:rsidRPr="00EC7687">
        <w:instrText>LEADMR33</w:instrText>
      </w:r>
      <w:r>
        <w:instrText>"</w:instrText>
      </w:r>
      <w:r w:rsidR="00641926">
        <w:fldChar w:fldCharType="end"/>
      </w:r>
      <w:r>
        <w:tab/>
      </w:r>
      <w:r w:rsidRPr="006F0752">
        <w:t>Does this person hold a leadership or powerful position in the group?</w:t>
      </w:r>
      <w:r w:rsidRPr="00DB386F">
        <w:t xml:space="preserve"> </w:t>
      </w:r>
      <w:r>
        <w:t>Codes are: 0</w:t>
      </w:r>
      <w:r>
        <w:rPr>
          <w:szCs w:val="20"/>
        </w:rPr>
        <w:t>0= No, 01= Yes</w:t>
      </w:r>
    </w:p>
    <w:p w:rsidR="002C3311" w:rsidRDefault="002C3311" w:rsidP="00DB386F">
      <w:pPr>
        <w:ind w:left="1440" w:hanging="1440"/>
        <w:jc w:val="both"/>
      </w:pPr>
      <w:r w:rsidRPr="006F0752">
        <w:t>PRPSTR33</w:t>
      </w:r>
      <w:r w:rsidR="00641926">
        <w:fldChar w:fldCharType="begin"/>
      </w:r>
      <w:r>
        <w:instrText>xe "</w:instrText>
      </w:r>
      <w:r w:rsidRPr="00EC7687">
        <w:instrText>PRPSTR33</w:instrText>
      </w:r>
      <w:r>
        <w:instrText>"</w:instrText>
      </w:r>
      <w:r w:rsidR="00641926">
        <w:fldChar w:fldCharType="end"/>
      </w:r>
      <w:r>
        <w:tab/>
      </w:r>
      <w:r w:rsidRPr="006F0752">
        <w:t>Did any parent or close relative of this person hold this post before?</w:t>
      </w:r>
      <w:r w:rsidRPr="00DB386F">
        <w:t xml:space="preserve"> </w:t>
      </w:r>
      <w:r>
        <w:t>Codes are: 0</w:t>
      </w:r>
      <w:r>
        <w:rPr>
          <w:szCs w:val="20"/>
        </w:rPr>
        <w:t>0= No, 01= Yes</w:t>
      </w:r>
    </w:p>
    <w:p w:rsidR="002C3311" w:rsidRDefault="002C3311" w:rsidP="00DB386F">
      <w:pPr>
        <w:ind w:left="1440" w:hanging="1440"/>
        <w:jc w:val="both"/>
      </w:pPr>
      <w:r w:rsidRPr="006613A0">
        <w:t>RELLIVR3</w:t>
      </w:r>
      <w:r w:rsidR="00641926">
        <w:fldChar w:fldCharType="begin"/>
      </w:r>
      <w:r>
        <w:instrText>xe "</w:instrText>
      </w:r>
      <w:r w:rsidRPr="00EC7687">
        <w:instrText>RELLIVR3</w:instrText>
      </w:r>
      <w:r>
        <w:instrText>"</w:instrText>
      </w:r>
      <w:r w:rsidR="00641926">
        <w:fldChar w:fldCharType="end"/>
      </w:r>
      <w:r>
        <w:tab/>
      </w:r>
      <w:r w:rsidRPr="006613A0">
        <w:t>Do you have relatives living in this community?</w:t>
      </w:r>
      <w:r w:rsidRPr="00DB386F">
        <w:t xml:space="preserve"> </w:t>
      </w:r>
      <w:r>
        <w:t>Codes are: 0</w:t>
      </w:r>
      <w:r>
        <w:rPr>
          <w:szCs w:val="20"/>
        </w:rPr>
        <w:t>0= No, 01= Yes</w:t>
      </w:r>
    </w:p>
    <w:p w:rsidR="002C3311" w:rsidRDefault="002C3311" w:rsidP="00DB386F">
      <w:pPr>
        <w:ind w:left="1440" w:hanging="1440"/>
        <w:jc w:val="both"/>
      </w:pPr>
      <w:r w:rsidRPr="006613A0">
        <w:t>FRNCTYR3</w:t>
      </w:r>
      <w:r w:rsidR="00641926">
        <w:fldChar w:fldCharType="begin"/>
      </w:r>
      <w:r>
        <w:instrText>xe "</w:instrText>
      </w:r>
      <w:r w:rsidRPr="00EC7687">
        <w:instrText>FRNCTYR3</w:instrText>
      </w:r>
      <w:r>
        <w:instrText>"</w:instrText>
      </w:r>
      <w:r w:rsidR="00641926">
        <w:fldChar w:fldCharType="end"/>
      </w:r>
      <w:r>
        <w:tab/>
      </w:r>
      <w:r w:rsidRPr="006613A0">
        <w:t>Do you have a relative or friend living in a large city/the capital?</w:t>
      </w:r>
      <w:r w:rsidRPr="00DB386F">
        <w:t xml:space="preserve"> </w:t>
      </w:r>
      <w:r>
        <w:t>Codes are: 0</w:t>
      </w:r>
      <w:r>
        <w:rPr>
          <w:szCs w:val="20"/>
        </w:rPr>
        <w:t>0= No, 01= Yes</w:t>
      </w:r>
    </w:p>
    <w:p w:rsidR="002C3311" w:rsidRDefault="002C3311" w:rsidP="00DB386F">
      <w:pPr>
        <w:ind w:left="1440" w:hanging="1440"/>
        <w:jc w:val="both"/>
      </w:pPr>
      <w:r w:rsidRPr="006613A0">
        <w:t>NMFRNDR3</w:t>
      </w:r>
      <w:r w:rsidR="00641926">
        <w:fldChar w:fldCharType="begin"/>
      </w:r>
      <w:r>
        <w:instrText>xe "</w:instrText>
      </w:r>
      <w:r w:rsidRPr="00EC7687">
        <w:instrText>NMFRNDR3</w:instrText>
      </w:r>
      <w:r>
        <w:instrText>"</w:instrText>
      </w:r>
      <w:r w:rsidR="00641926">
        <w:fldChar w:fldCharType="end"/>
      </w:r>
      <w:r>
        <w:tab/>
      </w:r>
      <w:r w:rsidRPr="006613A0">
        <w:t>Do you know the names of NAME'</w:t>
      </w:r>
      <w:r>
        <w:t xml:space="preserve"> </w:t>
      </w:r>
      <w:r w:rsidRPr="006613A0">
        <w:t>s friends?</w:t>
      </w:r>
      <w:r w:rsidRPr="00DB386F">
        <w:t xml:space="preserve"> </w:t>
      </w:r>
      <w:r>
        <w:t>Codes are: 0</w:t>
      </w:r>
      <w:r>
        <w:rPr>
          <w:szCs w:val="20"/>
        </w:rPr>
        <w:t>0= No, 01= Yes</w:t>
      </w:r>
    </w:p>
    <w:p w:rsidR="002C3311" w:rsidRDefault="002C3311" w:rsidP="00DB386F">
      <w:pPr>
        <w:ind w:left="1440" w:hanging="1440"/>
        <w:jc w:val="both"/>
      </w:pPr>
      <w:r w:rsidRPr="006613A0">
        <w:t>AFTRSCR3</w:t>
      </w:r>
      <w:r w:rsidR="00641926">
        <w:fldChar w:fldCharType="begin"/>
      </w:r>
      <w:r>
        <w:instrText>xe "</w:instrText>
      </w:r>
      <w:r w:rsidRPr="00EC7687">
        <w:instrText>AFTRSCR3</w:instrText>
      </w:r>
      <w:r>
        <w:instrText>"</w:instrText>
      </w:r>
      <w:r w:rsidR="00641926">
        <w:fldChar w:fldCharType="end"/>
      </w:r>
      <w:r>
        <w:tab/>
      </w:r>
      <w:r w:rsidRPr="006613A0">
        <w:t>Do you know what NAME does after school/work?</w:t>
      </w:r>
      <w:r w:rsidRPr="00DB386F">
        <w:t xml:space="preserve"> </w:t>
      </w:r>
      <w:r>
        <w:t>Codes are: 0</w:t>
      </w:r>
      <w:r>
        <w:rPr>
          <w:szCs w:val="20"/>
        </w:rPr>
        <w:t>0= No, 01= Yes</w:t>
      </w:r>
    </w:p>
    <w:p w:rsidR="002C3311" w:rsidRDefault="002C3311" w:rsidP="00DB386F">
      <w:pPr>
        <w:ind w:left="1440" w:hanging="1440"/>
        <w:jc w:val="both"/>
      </w:pPr>
      <w:r w:rsidRPr="006613A0">
        <w:t>PRNTFRR3</w:t>
      </w:r>
      <w:r w:rsidR="00641926">
        <w:fldChar w:fldCharType="begin"/>
      </w:r>
      <w:r>
        <w:instrText>xe "</w:instrText>
      </w:r>
      <w:r w:rsidRPr="00EC7687">
        <w:instrText>PRNTFRR3</w:instrText>
      </w:r>
      <w:r>
        <w:instrText>"</w:instrText>
      </w:r>
      <w:r w:rsidR="00641926">
        <w:fldChar w:fldCharType="end"/>
      </w:r>
      <w:r>
        <w:tab/>
      </w:r>
      <w:r w:rsidRPr="006613A0">
        <w:t>Do you know the parents of NAME'</w:t>
      </w:r>
      <w:r>
        <w:t xml:space="preserve"> </w:t>
      </w:r>
      <w:r w:rsidRPr="006613A0">
        <w:t>s friends?</w:t>
      </w:r>
      <w:r w:rsidRPr="00DB386F">
        <w:t xml:space="preserve"> </w:t>
      </w:r>
      <w:r>
        <w:t>Codes are: 0</w:t>
      </w:r>
      <w:r>
        <w:rPr>
          <w:szCs w:val="20"/>
        </w:rPr>
        <w:t>0= No, 01= Yes</w:t>
      </w:r>
    </w:p>
    <w:p w:rsidR="002C3311" w:rsidRDefault="002C3311" w:rsidP="00DB386F">
      <w:pPr>
        <w:ind w:left="1440" w:hanging="1440"/>
        <w:jc w:val="both"/>
      </w:pPr>
      <w:r w:rsidRPr="006613A0">
        <w:t>TCHRR3</w:t>
      </w:r>
      <w:r w:rsidR="00641926">
        <w:fldChar w:fldCharType="begin"/>
      </w:r>
      <w:r>
        <w:instrText>xe "</w:instrText>
      </w:r>
      <w:r w:rsidRPr="00EC7687">
        <w:instrText>TCHRR3</w:instrText>
      </w:r>
      <w:r>
        <w:instrText>"</w:instrText>
      </w:r>
      <w:r w:rsidR="00641926">
        <w:fldChar w:fldCharType="end"/>
      </w:r>
      <w:r>
        <w:tab/>
      </w:r>
      <w:r w:rsidRPr="006613A0">
        <w:t>Do you know NAME'</w:t>
      </w:r>
      <w:r>
        <w:t xml:space="preserve"> </w:t>
      </w:r>
      <w:r w:rsidRPr="006613A0">
        <w:t>s teacher?</w:t>
      </w:r>
      <w:r w:rsidRPr="00DB386F">
        <w:t xml:space="preserve"> </w:t>
      </w:r>
      <w:r>
        <w:t>Codes are: 0</w:t>
      </w:r>
      <w:r>
        <w:rPr>
          <w:szCs w:val="20"/>
        </w:rPr>
        <w:t>0= No, 01= Yes</w:t>
      </w:r>
    </w:p>
    <w:p w:rsidR="002C3311" w:rsidRDefault="002C3311" w:rsidP="00DB386F">
      <w:pPr>
        <w:ind w:left="1440" w:hanging="1440"/>
        <w:jc w:val="both"/>
      </w:pPr>
      <w:r w:rsidRPr="006613A0">
        <w:t>BULLDR3</w:t>
      </w:r>
      <w:r w:rsidR="00641926">
        <w:fldChar w:fldCharType="begin"/>
      </w:r>
      <w:r>
        <w:instrText>xe "</w:instrText>
      </w:r>
      <w:r w:rsidRPr="00EC7687">
        <w:instrText>BULLDR3</w:instrText>
      </w:r>
      <w:r>
        <w:instrText>"</w:instrText>
      </w:r>
      <w:r w:rsidR="00641926">
        <w:fldChar w:fldCharType="end"/>
      </w:r>
      <w:r>
        <w:tab/>
      </w:r>
      <w:r w:rsidRPr="006613A0">
        <w:t>Has NAME ever been bullied by peers?</w:t>
      </w:r>
      <w:r w:rsidRPr="00DB386F">
        <w:t xml:space="preserve"> </w:t>
      </w:r>
      <w:r>
        <w:t>Codes are: 0</w:t>
      </w:r>
      <w:r>
        <w:rPr>
          <w:szCs w:val="20"/>
        </w:rPr>
        <w:t>0= No, 01= Yes</w:t>
      </w:r>
    </w:p>
    <w:p w:rsidR="002C3311" w:rsidRPr="006613A0" w:rsidRDefault="002C3311" w:rsidP="00DB386F">
      <w:pPr>
        <w:jc w:val="both"/>
        <w:rPr>
          <w:b/>
          <w:sz w:val="26"/>
          <w:szCs w:val="26"/>
        </w:rPr>
      </w:pPr>
    </w:p>
    <w:p w:rsidR="002C3311" w:rsidRPr="006613A0" w:rsidRDefault="00346982" w:rsidP="00DB386F">
      <w:pPr>
        <w:pStyle w:val="Heading1"/>
        <w:numPr>
          <w:ins w:id="1" w:author="User" w:date="2009-06-26T23:34:00Z"/>
        </w:numPr>
      </w:pPr>
      <w:r>
        <w:t>&gt;SECTION &lt;yls:roundThreeStudySection&gt; &lt;yls:studyEconomicChangesAndRecentLifeHistory&gt;</w:t>
      </w:r>
      <w:r>
        <w:tab/>
      </w:r>
      <w:r w:rsidR="002C3311" w:rsidRPr="006613A0">
        <w:t xml:space="preserve"> </w:t>
      </w:r>
    </w:p>
    <w:p w:rsidR="002C3311" w:rsidRDefault="002C3311" w:rsidP="001069E0">
      <w:pPr>
        <w:jc w:val="both"/>
        <w:rPr>
          <w:b/>
        </w:rPr>
      </w:pPr>
    </w:p>
    <w:p w:rsidR="002C3311" w:rsidRDefault="002C3311" w:rsidP="00DB386F">
      <w:pPr>
        <w:jc w:val="both"/>
      </w:pPr>
      <w:r w:rsidRPr="006613A0">
        <w:t>IDR36</w:t>
      </w:r>
      <w:r w:rsidR="00641926">
        <w:fldChar w:fldCharType="begin"/>
      </w:r>
      <w:r>
        <w:instrText>xe "</w:instrText>
      </w:r>
      <w:r w:rsidRPr="00EC7687">
        <w:instrText>IDR36</w:instrText>
      </w:r>
      <w:r>
        <w:instrText>"</w:instrText>
      </w:r>
      <w:r w:rsidR="00641926">
        <w:fldChar w:fldCharType="end"/>
      </w:r>
      <w:r w:rsidRPr="006613A0">
        <w:tab/>
      </w:r>
      <w:r>
        <w:tab/>
      </w:r>
      <w:r w:rsidRPr="006613A0">
        <w:t xml:space="preserve">ID of respondent for </w:t>
      </w:r>
      <w:r w:rsidR="00346982">
        <w:t>&gt;SECTION &lt;yls:roundThreeStudySection&gt; &lt;yls:studySectionSelfAdministeredSectionSix&gt;</w:t>
      </w:r>
      <w:r w:rsidR="00346982">
        <w:tab/>
      </w:r>
      <w:r>
        <w:t>. Code is: 90= Not a member of the household</w:t>
      </w:r>
    </w:p>
    <w:p w:rsidR="002C3311" w:rsidRDefault="002C3311" w:rsidP="001069E0">
      <w:pPr>
        <w:ind w:left="1440" w:hanging="1440"/>
        <w:jc w:val="both"/>
      </w:pPr>
      <w:r w:rsidRPr="00192072">
        <w:t>CMPHHR3</w:t>
      </w:r>
      <w:r w:rsidR="00641926">
        <w:fldChar w:fldCharType="begin"/>
      </w:r>
      <w:r>
        <w:instrText>xe "</w:instrText>
      </w:r>
      <w:r w:rsidRPr="00EC7687">
        <w:instrText>CMPHHR3</w:instrText>
      </w:r>
      <w:r>
        <w:instrText>"</w:instrText>
      </w:r>
      <w:r w:rsidR="00641926">
        <w:fldChar w:fldCharType="end"/>
      </w:r>
      <w:r>
        <w:tab/>
      </w:r>
      <w:r w:rsidRPr="00192072">
        <w:t>Compared to other households in this village how would you describe your household?</w:t>
      </w:r>
      <w:r>
        <w:t xml:space="preserve"> Codes are:</w:t>
      </w:r>
    </w:p>
    <w:p w:rsidR="002C3311" w:rsidRDefault="002C3311" w:rsidP="005E3C46">
      <w:pPr>
        <w:ind w:left="2160"/>
        <w:jc w:val="both"/>
      </w:pPr>
      <w:r>
        <w:t>01= The richest</w:t>
      </w:r>
    </w:p>
    <w:p w:rsidR="002C3311" w:rsidRDefault="002C3311" w:rsidP="005E3C46">
      <w:pPr>
        <w:ind w:left="2160"/>
        <w:jc w:val="both"/>
      </w:pPr>
      <w:r>
        <w:t>02= Among the richest</w:t>
      </w:r>
    </w:p>
    <w:p w:rsidR="002C3311" w:rsidRDefault="002C3311" w:rsidP="005E3C46">
      <w:pPr>
        <w:ind w:left="2160"/>
        <w:jc w:val="both"/>
      </w:pPr>
      <w:r>
        <w:t>03= Richer than most household</w:t>
      </w:r>
    </w:p>
    <w:p w:rsidR="002C3311" w:rsidRDefault="002C3311" w:rsidP="005E3C46">
      <w:pPr>
        <w:ind w:left="2160"/>
        <w:jc w:val="both"/>
      </w:pPr>
      <w:r>
        <w:t>04= About average</w:t>
      </w:r>
    </w:p>
    <w:p w:rsidR="002C3311" w:rsidRDefault="002C3311" w:rsidP="005E3C46">
      <w:pPr>
        <w:ind w:left="2160"/>
        <w:jc w:val="both"/>
      </w:pPr>
      <w:r>
        <w:t>05= A little poorer than most household</w:t>
      </w:r>
    </w:p>
    <w:p w:rsidR="002C3311" w:rsidRDefault="002C3311" w:rsidP="005E3C46">
      <w:pPr>
        <w:ind w:left="2160"/>
        <w:jc w:val="both"/>
      </w:pPr>
      <w:r>
        <w:t>06= Among the poorest</w:t>
      </w:r>
    </w:p>
    <w:p w:rsidR="002C3311" w:rsidRDefault="002C3311" w:rsidP="005E3C46">
      <w:pPr>
        <w:ind w:left="2160"/>
        <w:jc w:val="both"/>
      </w:pPr>
      <w:r>
        <w:t>30= Other (specify)</w:t>
      </w:r>
    </w:p>
    <w:p w:rsidR="002C3311" w:rsidRDefault="002C3311" w:rsidP="001069E0">
      <w:pPr>
        <w:jc w:val="both"/>
      </w:pPr>
      <w:r w:rsidRPr="002D5B29">
        <w:t>SPCMPHH</w:t>
      </w:r>
      <w:r w:rsidR="00641926">
        <w:fldChar w:fldCharType="begin"/>
      </w:r>
      <w:r>
        <w:instrText>xe "</w:instrText>
      </w:r>
      <w:r w:rsidRPr="00EC7687">
        <w:instrText>SPCMPHH</w:instrText>
      </w:r>
      <w:r>
        <w:instrText>"</w:instrText>
      </w:r>
      <w:r w:rsidR="00641926">
        <w:fldChar w:fldCharType="end"/>
      </w:r>
      <w:r>
        <w:tab/>
      </w:r>
      <w:r w:rsidRPr="002D5B29">
        <w:t>Specify how you would describe your household</w:t>
      </w:r>
    </w:p>
    <w:p w:rsidR="002C3311" w:rsidRDefault="002C3311" w:rsidP="005E3C46">
      <w:pPr>
        <w:ind w:left="1440" w:hanging="1440"/>
        <w:jc w:val="both"/>
      </w:pPr>
      <w:r w:rsidRPr="00706E7E">
        <w:t>SITCHR3</w:t>
      </w:r>
      <w:r w:rsidR="00641926">
        <w:fldChar w:fldCharType="begin"/>
      </w:r>
      <w:r>
        <w:instrText>xe "</w:instrText>
      </w:r>
      <w:r w:rsidRPr="00EC7687">
        <w:instrText>SITCHR3</w:instrText>
      </w:r>
      <w:r>
        <w:instrText>"</w:instrText>
      </w:r>
      <w:r w:rsidR="00641926">
        <w:fldChar w:fldCharType="end"/>
      </w:r>
      <w:r>
        <w:tab/>
      </w:r>
      <w:r w:rsidRPr="00706E7E">
        <w:t>Do you feel that your situation has changed since the last time we came to see you?</w:t>
      </w:r>
      <w:r>
        <w:t xml:space="preserve"> Codes are: 0</w:t>
      </w:r>
      <w:r>
        <w:rPr>
          <w:szCs w:val="20"/>
        </w:rPr>
        <w:t>0= No, 01= Yes</w:t>
      </w:r>
    </w:p>
    <w:p w:rsidR="002C3311" w:rsidRDefault="002C3311" w:rsidP="001069E0">
      <w:pPr>
        <w:jc w:val="both"/>
      </w:pPr>
      <w:r w:rsidRPr="0028444D">
        <w:t>WHYCHR3</w:t>
      </w:r>
      <w:r w:rsidR="00641926">
        <w:fldChar w:fldCharType="begin"/>
      </w:r>
      <w:r>
        <w:instrText>xe "</w:instrText>
      </w:r>
      <w:r w:rsidRPr="00EC7687">
        <w:instrText>WHYCHR3</w:instrText>
      </w:r>
      <w:r>
        <w:instrText>"</w:instrText>
      </w:r>
      <w:r w:rsidR="00641926">
        <w:fldChar w:fldCharType="end"/>
      </w:r>
      <w:r>
        <w:tab/>
      </w:r>
      <w:r w:rsidRPr="0028444D">
        <w:t>Why do you think that your situation has changed?</w:t>
      </w:r>
      <w:r>
        <w:t xml:space="preserve"> Codes are:</w:t>
      </w:r>
    </w:p>
    <w:p w:rsidR="002C3311" w:rsidRDefault="002C3311" w:rsidP="005E3C46">
      <w:pPr>
        <w:ind w:left="2160"/>
        <w:jc w:val="both"/>
      </w:pPr>
      <w:r>
        <w:t>01= Harvests have been good</w:t>
      </w:r>
    </w:p>
    <w:p w:rsidR="002C3311" w:rsidRDefault="002C3311" w:rsidP="005E3C46">
      <w:pPr>
        <w:ind w:left="2160"/>
        <w:jc w:val="both"/>
      </w:pPr>
      <w:r>
        <w:t>02= Started growing new crops</w:t>
      </w:r>
    </w:p>
    <w:p w:rsidR="002C3311" w:rsidRDefault="002C3311" w:rsidP="005E3C46">
      <w:pPr>
        <w:ind w:left="2160"/>
        <w:jc w:val="both"/>
      </w:pPr>
      <w:r>
        <w:t>03= Tried new farming techniques</w:t>
      </w:r>
    </w:p>
    <w:p w:rsidR="002C3311" w:rsidRDefault="002C3311" w:rsidP="005E3C46">
      <w:pPr>
        <w:ind w:left="2160"/>
        <w:jc w:val="both"/>
      </w:pPr>
      <w:r>
        <w:t>04= Managed my crops or livestock well</w:t>
      </w:r>
    </w:p>
    <w:p w:rsidR="002C3311" w:rsidRDefault="002C3311" w:rsidP="005E3C46">
      <w:pPr>
        <w:ind w:left="2160"/>
        <w:jc w:val="both"/>
      </w:pPr>
      <w:r>
        <w:t>05= Accumulated livestock</w:t>
      </w:r>
    </w:p>
    <w:p w:rsidR="002C3311" w:rsidRDefault="002C3311" w:rsidP="005E3C46">
      <w:pPr>
        <w:ind w:left="2160"/>
        <w:jc w:val="both"/>
      </w:pPr>
      <w:r>
        <w:t>06= Accumulated other resources</w:t>
      </w:r>
    </w:p>
    <w:p w:rsidR="002C3311" w:rsidRDefault="002C3311" w:rsidP="005E3C46">
      <w:pPr>
        <w:ind w:left="2160"/>
        <w:jc w:val="both"/>
      </w:pPr>
      <w:r>
        <w:t>07= My own health has improved</w:t>
      </w:r>
    </w:p>
    <w:p w:rsidR="002C3311" w:rsidRDefault="002C3311" w:rsidP="005E3C46">
      <w:pPr>
        <w:ind w:left="2160"/>
        <w:jc w:val="both"/>
      </w:pPr>
      <w:r>
        <w:t>08= Spouse`s health has improved</w:t>
      </w:r>
    </w:p>
    <w:p w:rsidR="002C3311" w:rsidRDefault="002C3311" w:rsidP="005E3C46">
      <w:pPr>
        <w:ind w:left="2160"/>
        <w:jc w:val="both"/>
      </w:pPr>
      <w:r>
        <w:t>09= Spouse works hard</w:t>
      </w:r>
    </w:p>
    <w:p w:rsidR="002C3311" w:rsidRDefault="002C3311" w:rsidP="005E3C46">
      <w:pPr>
        <w:ind w:left="2160"/>
        <w:jc w:val="both"/>
      </w:pPr>
      <w:r>
        <w:t>10= Have a new spouse</w:t>
      </w:r>
    </w:p>
    <w:p w:rsidR="002C3311" w:rsidRDefault="002C3311" w:rsidP="005E3C46">
      <w:pPr>
        <w:ind w:left="2160"/>
        <w:jc w:val="both"/>
      </w:pPr>
      <w:r>
        <w:t>11= Have more children</w:t>
      </w:r>
    </w:p>
    <w:p w:rsidR="002C3311" w:rsidRDefault="002C3311" w:rsidP="005E3C46">
      <w:pPr>
        <w:ind w:left="2160"/>
        <w:jc w:val="both"/>
      </w:pPr>
      <w:r>
        <w:t>12= Children older and more able to work</w:t>
      </w:r>
    </w:p>
    <w:p w:rsidR="002C3311" w:rsidRDefault="002C3311" w:rsidP="005E3C46">
      <w:pPr>
        <w:ind w:left="2160"/>
        <w:jc w:val="both"/>
      </w:pPr>
      <w:r>
        <w:t>13= Women in household drink less</w:t>
      </w:r>
    </w:p>
    <w:p w:rsidR="002C3311" w:rsidRDefault="002C3311" w:rsidP="005E3C46">
      <w:pPr>
        <w:ind w:left="2160"/>
        <w:jc w:val="both"/>
      </w:pPr>
      <w:r>
        <w:t>14= Men in household drink less</w:t>
      </w:r>
    </w:p>
    <w:p w:rsidR="002C3311" w:rsidRDefault="002C3311" w:rsidP="005E3C46">
      <w:pPr>
        <w:ind w:left="2160"/>
        <w:jc w:val="both"/>
      </w:pPr>
      <w:r>
        <w:t>15= More people around to help/advise</w:t>
      </w:r>
    </w:p>
    <w:p w:rsidR="002C3311" w:rsidRDefault="002C3311" w:rsidP="005E3C46">
      <w:pPr>
        <w:ind w:left="2160"/>
        <w:jc w:val="both"/>
      </w:pPr>
      <w:r>
        <w:t>16= Job security</w:t>
      </w:r>
    </w:p>
    <w:p w:rsidR="002C3311" w:rsidRDefault="002C3311" w:rsidP="005E3C46">
      <w:pPr>
        <w:ind w:left="2160"/>
        <w:jc w:val="both"/>
      </w:pPr>
      <w:r>
        <w:t>17= Live in a nicer house</w:t>
      </w:r>
    </w:p>
    <w:p w:rsidR="002C3311" w:rsidRDefault="002C3311" w:rsidP="005E3C46">
      <w:pPr>
        <w:ind w:left="2160"/>
        <w:jc w:val="both"/>
      </w:pPr>
      <w:r>
        <w:t>18= Managed my business well</w:t>
      </w:r>
    </w:p>
    <w:p w:rsidR="002C3311" w:rsidRDefault="002C3311" w:rsidP="005E3C46">
      <w:pPr>
        <w:ind w:left="2160"/>
        <w:jc w:val="both"/>
      </w:pPr>
      <w:r>
        <w:t>19= Worked hard</w:t>
      </w:r>
    </w:p>
    <w:p w:rsidR="002C3311" w:rsidRDefault="002C3311" w:rsidP="005E3C46">
      <w:pPr>
        <w:ind w:left="2160"/>
        <w:jc w:val="both"/>
      </w:pPr>
      <w:r>
        <w:t>20= Own business or trade has been profitable</w:t>
      </w:r>
    </w:p>
    <w:p w:rsidR="002C3311" w:rsidRDefault="002C3311" w:rsidP="005E3C46">
      <w:pPr>
        <w:ind w:left="2160"/>
        <w:jc w:val="both"/>
      </w:pPr>
      <w:r>
        <w:t>21= Set up a new business or trade</w:t>
      </w:r>
    </w:p>
    <w:p w:rsidR="002C3311" w:rsidRDefault="002C3311" w:rsidP="005E3C46">
      <w:pPr>
        <w:ind w:left="2160"/>
        <w:jc w:val="both"/>
      </w:pPr>
      <w:r>
        <w:t>22= Started work or new job/non-farm work</w:t>
      </w:r>
    </w:p>
    <w:p w:rsidR="002C3311" w:rsidRDefault="002C3311" w:rsidP="005E3C46">
      <w:pPr>
        <w:ind w:left="2160"/>
        <w:jc w:val="both"/>
      </w:pPr>
      <w:r>
        <w:t>23= Food or Cash Aid</w:t>
      </w:r>
    </w:p>
    <w:p w:rsidR="002C3311" w:rsidRDefault="002C3311" w:rsidP="005E3C46">
      <w:pPr>
        <w:ind w:left="2160"/>
        <w:jc w:val="both"/>
      </w:pPr>
      <w:r>
        <w:t>24= Involvement in Safety Net Programs</w:t>
      </w:r>
    </w:p>
    <w:p w:rsidR="002C3311" w:rsidRDefault="002C3311" w:rsidP="005E3C46">
      <w:pPr>
        <w:ind w:left="2160"/>
        <w:jc w:val="both"/>
      </w:pPr>
      <w:r>
        <w:t>25= Involvement in farmers` Union</w:t>
      </w:r>
    </w:p>
    <w:p w:rsidR="002C3311" w:rsidRDefault="002C3311" w:rsidP="005E3C46">
      <w:pPr>
        <w:ind w:left="2160"/>
        <w:jc w:val="both"/>
      </w:pPr>
      <w:r>
        <w:t>26= Migration</w:t>
      </w:r>
    </w:p>
    <w:p w:rsidR="002C3311" w:rsidRDefault="002C3311" w:rsidP="005E3C46">
      <w:pPr>
        <w:ind w:left="2160"/>
        <w:jc w:val="both"/>
      </w:pPr>
      <w:r>
        <w:t>27= Was willing to take risks</w:t>
      </w:r>
    </w:p>
    <w:p w:rsidR="002C3311" w:rsidRDefault="002C3311" w:rsidP="005E3C46">
      <w:pPr>
        <w:ind w:left="2160"/>
        <w:jc w:val="both"/>
      </w:pPr>
      <w:r>
        <w:t>28= Prices have risen</w:t>
      </w:r>
    </w:p>
    <w:p w:rsidR="002C3311" w:rsidRDefault="002C3311" w:rsidP="005E3C46">
      <w:pPr>
        <w:ind w:left="2160"/>
        <w:jc w:val="both"/>
      </w:pPr>
      <w:r>
        <w:t>29= Good luck</w:t>
      </w:r>
    </w:p>
    <w:p w:rsidR="002C3311" w:rsidRDefault="002C3311" w:rsidP="005E3C46">
      <w:pPr>
        <w:ind w:left="2160"/>
        <w:jc w:val="both"/>
      </w:pPr>
      <w:r>
        <w:t>30= God has helped</w:t>
      </w:r>
    </w:p>
    <w:p w:rsidR="002C3311" w:rsidRDefault="002C3311" w:rsidP="005E3C46">
      <w:pPr>
        <w:ind w:left="2160"/>
        <w:jc w:val="both"/>
      </w:pPr>
      <w:r>
        <w:t>31= Other (specify)</w:t>
      </w:r>
    </w:p>
    <w:p w:rsidR="002C3311" w:rsidRDefault="002C3311" w:rsidP="005E3C46">
      <w:pPr>
        <w:ind w:left="2160"/>
        <w:jc w:val="both"/>
      </w:pPr>
      <w:r>
        <w:t>33= Government-run Employment Programmes</w:t>
      </w:r>
    </w:p>
    <w:p w:rsidR="002C3311" w:rsidRDefault="002C3311" w:rsidP="005E3C46">
      <w:pPr>
        <w:ind w:left="2160"/>
        <w:jc w:val="both"/>
      </w:pPr>
      <w:r>
        <w:t>34= Spouse started work or a new job</w:t>
      </w:r>
    </w:p>
    <w:p w:rsidR="002C3311" w:rsidRDefault="002C3311" w:rsidP="005E3C46">
      <w:pPr>
        <w:ind w:left="2160"/>
        <w:jc w:val="both"/>
      </w:pPr>
      <w:r>
        <w:t>35= Received a raise for current job</w:t>
      </w:r>
    </w:p>
    <w:p w:rsidR="002C3311" w:rsidRDefault="002C3311" w:rsidP="005E3C46">
      <w:pPr>
        <w:ind w:left="2160"/>
        <w:jc w:val="both"/>
      </w:pPr>
      <w:r>
        <w:t>36= Both husband and wife work</w:t>
      </w:r>
    </w:p>
    <w:p w:rsidR="002C3311" w:rsidRDefault="002C3311" w:rsidP="005E3C46">
      <w:pPr>
        <w:ind w:left="2160"/>
        <w:jc w:val="both"/>
      </w:pPr>
      <w:r>
        <w:t>41= Harvests have been poor</w:t>
      </w:r>
    </w:p>
    <w:p w:rsidR="002C3311" w:rsidRDefault="002C3311" w:rsidP="005E3C46">
      <w:pPr>
        <w:ind w:left="2160"/>
        <w:jc w:val="both"/>
      </w:pPr>
      <w:r>
        <w:t>42= Tried new crops but they failed</w:t>
      </w:r>
    </w:p>
    <w:p w:rsidR="002C3311" w:rsidRDefault="002C3311" w:rsidP="005E3C46">
      <w:pPr>
        <w:ind w:left="2160"/>
        <w:jc w:val="both"/>
      </w:pPr>
      <w:r>
        <w:t>43= Tried new ways of farming but they failed</w:t>
      </w:r>
    </w:p>
    <w:p w:rsidR="002C3311" w:rsidRDefault="002C3311" w:rsidP="005E3C46">
      <w:pPr>
        <w:ind w:left="2160"/>
        <w:jc w:val="both"/>
      </w:pPr>
      <w:r>
        <w:t>44= Managed my crops or livestock poorly</w:t>
      </w:r>
    </w:p>
    <w:p w:rsidR="002C3311" w:rsidRDefault="002C3311" w:rsidP="005E3C46">
      <w:pPr>
        <w:ind w:left="2160"/>
        <w:jc w:val="both"/>
      </w:pPr>
      <w:r>
        <w:t>45= Have less livestock</w:t>
      </w:r>
    </w:p>
    <w:p w:rsidR="002C3311" w:rsidRDefault="002C3311" w:rsidP="005E3C46">
      <w:pPr>
        <w:ind w:left="2160"/>
        <w:jc w:val="both"/>
      </w:pPr>
      <w:r>
        <w:t>46= Managed my business poorly</w:t>
      </w:r>
    </w:p>
    <w:p w:rsidR="002C3311" w:rsidRDefault="002C3311" w:rsidP="005E3C46">
      <w:pPr>
        <w:ind w:left="2160"/>
        <w:jc w:val="both"/>
      </w:pPr>
      <w:r>
        <w:t>47= Own business failed or didn’t do well</w:t>
      </w:r>
    </w:p>
    <w:p w:rsidR="002C3311" w:rsidRDefault="002C3311" w:rsidP="005E3C46">
      <w:pPr>
        <w:ind w:left="2160"/>
        <w:jc w:val="both"/>
      </w:pPr>
      <w:r>
        <w:t>48= Tried new business/trade but it failed</w:t>
      </w:r>
    </w:p>
    <w:p w:rsidR="002C3311" w:rsidRDefault="002C3311" w:rsidP="005E3C46">
      <w:pPr>
        <w:ind w:left="2160"/>
        <w:jc w:val="both"/>
      </w:pPr>
      <w:r>
        <w:t>49= Lost job</w:t>
      </w:r>
    </w:p>
    <w:p w:rsidR="002C3311" w:rsidRDefault="002C3311" w:rsidP="005E3C46">
      <w:pPr>
        <w:ind w:left="2160"/>
        <w:jc w:val="both"/>
      </w:pPr>
      <w:r>
        <w:t>50= Have fewer other resource</w:t>
      </w:r>
    </w:p>
    <w:p w:rsidR="002C3311" w:rsidRDefault="002C3311" w:rsidP="005E3C46">
      <w:pPr>
        <w:ind w:left="2160"/>
        <w:jc w:val="both"/>
      </w:pPr>
      <w:r>
        <w:t xml:space="preserve"> 51= I was lazy</w:t>
      </w:r>
    </w:p>
    <w:p w:rsidR="002C3311" w:rsidRDefault="002C3311" w:rsidP="005E3C46">
      <w:pPr>
        <w:ind w:left="2160"/>
        <w:jc w:val="both"/>
      </w:pPr>
      <w:r>
        <w:t>52= Spouse was lazy</w:t>
      </w:r>
    </w:p>
    <w:p w:rsidR="002C3311" w:rsidRDefault="002C3311" w:rsidP="005E3C46">
      <w:pPr>
        <w:ind w:left="2160"/>
        <w:jc w:val="both"/>
      </w:pPr>
      <w:r>
        <w:t>53= I have been/got ill/injured/disabled</w:t>
      </w:r>
    </w:p>
    <w:p w:rsidR="002C3311" w:rsidRDefault="002C3311" w:rsidP="005E3C46">
      <w:pPr>
        <w:ind w:left="2160"/>
        <w:jc w:val="both"/>
      </w:pPr>
      <w:r>
        <w:t>55= Spouse died</w:t>
      </w:r>
    </w:p>
    <w:p w:rsidR="002C3311" w:rsidRDefault="002C3311" w:rsidP="005E3C46">
      <w:pPr>
        <w:ind w:left="2160"/>
        <w:jc w:val="both"/>
      </w:pPr>
      <w:r>
        <w:t>56= Children sick or died</w:t>
      </w:r>
    </w:p>
    <w:p w:rsidR="002C3311" w:rsidRDefault="002C3311" w:rsidP="005E3C46">
      <w:pPr>
        <w:ind w:left="2160"/>
        <w:jc w:val="both"/>
      </w:pPr>
      <w:r>
        <w:t>57= Children moved away</w:t>
      </w:r>
    </w:p>
    <w:p w:rsidR="002C3311" w:rsidRDefault="002C3311" w:rsidP="005E3C46">
      <w:pPr>
        <w:ind w:left="2160"/>
        <w:jc w:val="both"/>
      </w:pPr>
      <w:r>
        <w:t>58= Large family/too many children/increased family size</w:t>
      </w:r>
    </w:p>
    <w:p w:rsidR="002C3311" w:rsidRDefault="002C3311" w:rsidP="005E3C46">
      <w:pPr>
        <w:ind w:left="2160"/>
        <w:jc w:val="both"/>
      </w:pPr>
      <w:r>
        <w:t>59= Men in household drink too much</w:t>
      </w:r>
    </w:p>
    <w:p w:rsidR="002C3311" w:rsidRDefault="002C3311" w:rsidP="005E3C46">
      <w:pPr>
        <w:ind w:left="2160"/>
        <w:jc w:val="both"/>
      </w:pPr>
      <w:r>
        <w:t>60= Women in the house drink too much</w:t>
      </w:r>
    </w:p>
    <w:p w:rsidR="002C3311" w:rsidRDefault="002C3311" w:rsidP="005E3C46">
      <w:pPr>
        <w:ind w:left="2160"/>
        <w:jc w:val="both"/>
      </w:pPr>
      <w:r>
        <w:t>61= Less people around to help/advise</w:t>
      </w:r>
    </w:p>
    <w:p w:rsidR="002C3311" w:rsidRDefault="002C3311" w:rsidP="005E3C46">
      <w:pPr>
        <w:ind w:left="2160"/>
        <w:jc w:val="both"/>
      </w:pPr>
      <w:r>
        <w:t>62= Theft/robbery</w:t>
      </w:r>
    </w:p>
    <w:p w:rsidR="002C3311" w:rsidRDefault="002C3311" w:rsidP="005E3C46">
      <w:pPr>
        <w:ind w:left="2160"/>
        <w:jc w:val="both"/>
      </w:pPr>
      <w:r>
        <w:t>63= Too many loans</w:t>
      </w:r>
    </w:p>
    <w:p w:rsidR="002C3311" w:rsidRDefault="002C3311" w:rsidP="005E3C46">
      <w:pPr>
        <w:ind w:left="2160"/>
        <w:jc w:val="both"/>
      </w:pPr>
      <w:r>
        <w:t>64= Did not want to take risks</w:t>
      </w:r>
    </w:p>
    <w:p w:rsidR="002C3311" w:rsidRDefault="002C3311" w:rsidP="005E3C46">
      <w:pPr>
        <w:ind w:left="2160"/>
        <w:jc w:val="both"/>
      </w:pPr>
      <w:r>
        <w:t>65= Prices for goods have fallen</w:t>
      </w:r>
    </w:p>
    <w:p w:rsidR="002C3311" w:rsidRDefault="002C3311" w:rsidP="005E3C46">
      <w:pPr>
        <w:ind w:left="2160"/>
        <w:jc w:val="both"/>
      </w:pPr>
      <w:r>
        <w:t>66= Input prices increased</w:t>
      </w:r>
    </w:p>
    <w:p w:rsidR="002C3311" w:rsidRDefault="002C3311" w:rsidP="005E3C46">
      <w:pPr>
        <w:ind w:left="2160"/>
        <w:jc w:val="both"/>
      </w:pPr>
      <w:r>
        <w:t>67= Price of foods have increased</w:t>
      </w:r>
    </w:p>
    <w:p w:rsidR="002C3311" w:rsidRDefault="002C3311" w:rsidP="005E3C46">
      <w:pPr>
        <w:ind w:left="2160"/>
        <w:jc w:val="both"/>
      </w:pPr>
      <w:r>
        <w:t>68= House is not as nice as it used to be</w:t>
      </w:r>
    </w:p>
    <w:p w:rsidR="002C3311" w:rsidRDefault="002C3311" w:rsidP="005E3C46">
      <w:pPr>
        <w:ind w:left="2160"/>
        <w:jc w:val="both"/>
      </w:pPr>
      <w:r>
        <w:t>69= Old age</w:t>
      </w:r>
    </w:p>
    <w:p w:rsidR="002C3311" w:rsidRDefault="002C3311" w:rsidP="005E3C46">
      <w:pPr>
        <w:ind w:left="2160"/>
        <w:jc w:val="both"/>
      </w:pPr>
      <w:r>
        <w:t>70= Bad luck</w:t>
      </w:r>
    </w:p>
    <w:p w:rsidR="002C3311" w:rsidRDefault="002C3311" w:rsidP="005E3C46">
      <w:pPr>
        <w:ind w:left="2160"/>
        <w:jc w:val="both"/>
      </w:pPr>
      <w:r>
        <w:t>71= God has not helped</w:t>
      </w:r>
    </w:p>
    <w:p w:rsidR="002C3311" w:rsidRPr="0028444D" w:rsidRDefault="002C3311" w:rsidP="005E3C46">
      <w:pPr>
        <w:ind w:left="2160"/>
        <w:jc w:val="both"/>
      </w:pPr>
      <w:r>
        <w:t>72= Other (specify)</w:t>
      </w:r>
    </w:p>
    <w:p w:rsidR="002C3311" w:rsidRDefault="002C3311" w:rsidP="001069E0">
      <w:pPr>
        <w:jc w:val="both"/>
      </w:pPr>
      <w:r w:rsidRPr="00E0673E">
        <w:t>SPWHYCH</w:t>
      </w:r>
      <w:r w:rsidR="00641926">
        <w:fldChar w:fldCharType="begin"/>
      </w:r>
      <w:r>
        <w:instrText>xe "</w:instrText>
      </w:r>
      <w:r w:rsidRPr="00EC7687">
        <w:instrText>SPWHYCH</w:instrText>
      </w:r>
      <w:r>
        <w:instrText>"</w:instrText>
      </w:r>
      <w:r w:rsidR="00641926">
        <w:fldChar w:fldCharType="end"/>
      </w:r>
      <w:r>
        <w:tab/>
      </w:r>
      <w:r w:rsidRPr="00E0673E">
        <w:t>Specify why you think your situation has changed</w:t>
      </w:r>
    </w:p>
    <w:p w:rsidR="002C3311" w:rsidRDefault="002C3311" w:rsidP="005E3C46">
      <w:pPr>
        <w:ind w:left="1440" w:hanging="1440"/>
        <w:jc w:val="both"/>
      </w:pPr>
      <w:r w:rsidRPr="00E0673E">
        <w:t>EVNTR301</w:t>
      </w:r>
      <w:r w:rsidR="00641926">
        <w:fldChar w:fldCharType="begin"/>
      </w:r>
      <w:r>
        <w:instrText>xe "</w:instrText>
      </w:r>
      <w:r w:rsidRPr="00EC7687">
        <w:instrText>EVNTR301</w:instrText>
      </w:r>
      <w:r>
        <w:instrText>"</w:instrText>
      </w:r>
      <w:r w:rsidR="00641926">
        <w:fldChar w:fldCharType="end"/>
      </w:r>
      <w:r>
        <w:tab/>
      </w:r>
      <w:r w:rsidRPr="00E0673E">
        <w:t>Has this event happened since last visit - theft or destruction</w:t>
      </w:r>
      <w:r>
        <w:t>? Codes are: 0</w:t>
      </w:r>
      <w:r>
        <w:rPr>
          <w:szCs w:val="20"/>
        </w:rPr>
        <w:t>0= No, 01= Yes</w:t>
      </w:r>
    </w:p>
    <w:p w:rsidR="002C3311" w:rsidRDefault="002C3311" w:rsidP="005E3C46">
      <w:pPr>
        <w:ind w:left="1440" w:hanging="1440"/>
        <w:jc w:val="both"/>
      </w:pPr>
      <w:r w:rsidRPr="00E0673E">
        <w:t>EVNTR310</w:t>
      </w:r>
      <w:r w:rsidR="00641926">
        <w:fldChar w:fldCharType="begin"/>
      </w:r>
      <w:r>
        <w:instrText>xe "</w:instrText>
      </w:r>
      <w:r w:rsidRPr="00EC7687">
        <w:instrText>EVNTR310</w:instrText>
      </w:r>
      <w:r>
        <w:instrText>"</w:instrText>
      </w:r>
      <w:r w:rsidR="00641926">
        <w:fldChar w:fldCharType="end"/>
      </w:r>
      <w:r>
        <w:tab/>
      </w:r>
      <w:r w:rsidRPr="00E0673E">
        <w:t>Has this event happened since last visit - forced contributions/arbitrary taxation/protection money</w:t>
      </w:r>
      <w:r>
        <w:t>?</w:t>
      </w:r>
      <w:r w:rsidRPr="005E3C46">
        <w:t xml:space="preserve"> </w:t>
      </w:r>
      <w:r>
        <w:t>Codes are: 0</w:t>
      </w:r>
      <w:r>
        <w:rPr>
          <w:szCs w:val="20"/>
        </w:rPr>
        <w:t>0= No, 01= Yes</w:t>
      </w:r>
    </w:p>
    <w:p w:rsidR="002C3311" w:rsidRDefault="002C3311" w:rsidP="005E3C46">
      <w:pPr>
        <w:ind w:left="1440" w:hanging="1440"/>
        <w:jc w:val="both"/>
      </w:pPr>
      <w:r w:rsidRPr="00E0673E">
        <w:t>EVNTR312</w:t>
      </w:r>
      <w:r w:rsidR="00641926">
        <w:fldChar w:fldCharType="begin"/>
      </w:r>
      <w:r>
        <w:instrText>xe "</w:instrText>
      </w:r>
      <w:r w:rsidRPr="00EC7687">
        <w:instrText>EVNTR312</w:instrText>
      </w:r>
      <w:r>
        <w:instrText>"</w:instrText>
      </w:r>
      <w:r w:rsidR="00641926">
        <w:fldChar w:fldCharType="end"/>
      </w:r>
      <w:r>
        <w:tab/>
      </w:r>
      <w:r w:rsidRPr="00E0673E">
        <w:t>Has this event happened since last visit - large increase in input prices</w:t>
      </w:r>
      <w:r>
        <w:t>?</w:t>
      </w:r>
      <w:r w:rsidRPr="005E3C46">
        <w:t xml:space="preserve"> </w:t>
      </w:r>
      <w:r>
        <w:t>Codes are: 0</w:t>
      </w:r>
      <w:r>
        <w:rPr>
          <w:szCs w:val="20"/>
        </w:rPr>
        <w:t>0= No, 01= Yes</w:t>
      </w:r>
    </w:p>
    <w:p w:rsidR="002C3311" w:rsidRDefault="002C3311" w:rsidP="005E3C46">
      <w:pPr>
        <w:ind w:left="1440" w:hanging="1440"/>
        <w:jc w:val="both"/>
      </w:pPr>
      <w:r w:rsidRPr="00E0673E">
        <w:t>EVNTR313</w:t>
      </w:r>
      <w:r w:rsidR="00641926">
        <w:fldChar w:fldCharType="begin"/>
      </w:r>
      <w:r>
        <w:instrText>xe "</w:instrText>
      </w:r>
      <w:r w:rsidRPr="00EC7687">
        <w:instrText>EVNTR313</w:instrText>
      </w:r>
      <w:r>
        <w:instrText>"</w:instrText>
      </w:r>
      <w:r w:rsidR="00641926">
        <w:fldChar w:fldCharType="end"/>
      </w:r>
      <w:r>
        <w:tab/>
      </w:r>
      <w:r w:rsidRPr="00E0673E">
        <w:t>Has this event happened since last visit - large decrease in output prices</w:t>
      </w:r>
      <w:r>
        <w:t>?</w:t>
      </w:r>
      <w:r w:rsidRPr="005E3C46">
        <w:t xml:space="preserve"> </w:t>
      </w:r>
      <w:r>
        <w:t>Codes are: 0</w:t>
      </w:r>
      <w:r>
        <w:rPr>
          <w:szCs w:val="20"/>
        </w:rPr>
        <w:t>0= No, 01= Yes</w:t>
      </w:r>
    </w:p>
    <w:p w:rsidR="002C3311" w:rsidRDefault="002C3311" w:rsidP="005E3C46">
      <w:pPr>
        <w:ind w:left="1440" w:hanging="1440"/>
        <w:jc w:val="both"/>
      </w:pPr>
      <w:r w:rsidRPr="00650183">
        <w:t>EVNTR347</w:t>
      </w:r>
      <w:r w:rsidR="00641926">
        <w:fldChar w:fldCharType="begin"/>
      </w:r>
      <w:r>
        <w:instrText>xe "</w:instrText>
      </w:r>
      <w:r w:rsidRPr="00EC7687">
        <w:instrText>EVNTR347</w:instrText>
      </w:r>
      <w:r>
        <w:instrText>"</w:instrText>
      </w:r>
      <w:r w:rsidR="00641926">
        <w:fldChar w:fldCharType="end"/>
      </w:r>
      <w:r>
        <w:tab/>
      </w:r>
      <w:r w:rsidRPr="00650183">
        <w:t>Has this event happened since last visit - increase in the price of food bought</w:t>
      </w:r>
      <w:r>
        <w:t>?</w:t>
      </w:r>
      <w:r w:rsidRPr="005E3C46">
        <w:t xml:space="preserve"> </w:t>
      </w:r>
      <w:r>
        <w:t>Codes are: 0</w:t>
      </w:r>
      <w:r>
        <w:rPr>
          <w:szCs w:val="20"/>
        </w:rPr>
        <w:t>0= No, 01= Yes</w:t>
      </w:r>
    </w:p>
    <w:p w:rsidR="002C3311" w:rsidRDefault="002C3311" w:rsidP="005E3C46">
      <w:pPr>
        <w:ind w:left="1440" w:hanging="1440"/>
        <w:jc w:val="both"/>
      </w:pPr>
      <w:r w:rsidRPr="00615776">
        <w:t>EVNTR314</w:t>
      </w:r>
      <w:r w:rsidR="00641926">
        <w:fldChar w:fldCharType="begin"/>
      </w:r>
      <w:r>
        <w:instrText>xe "</w:instrText>
      </w:r>
      <w:r w:rsidRPr="00EC7687">
        <w:instrText>EVNTR314</w:instrText>
      </w:r>
      <w:r>
        <w:instrText>"</w:instrText>
      </w:r>
      <w:r w:rsidR="00641926">
        <w:fldChar w:fldCharType="end"/>
      </w:r>
      <w:r>
        <w:tab/>
      </w:r>
      <w:r w:rsidRPr="00615776">
        <w:t>Has this event happened since last visit - livestock died</w:t>
      </w:r>
      <w:r>
        <w:t>?</w:t>
      </w:r>
      <w:r w:rsidRPr="005E3C46">
        <w:t xml:space="preserve"> </w:t>
      </w:r>
      <w:r>
        <w:t>Codes are: 0</w:t>
      </w:r>
      <w:r>
        <w:rPr>
          <w:szCs w:val="20"/>
        </w:rPr>
        <w:t>0= No, 01= Yes</w:t>
      </w:r>
    </w:p>
    <w:p w:rsidR="002C3311" w:rsidRDefault="002C3311" w:rsidP="005E3C46">
      <w:pPr>
        <w:ind w:left="1440" w:hanging="1440"/>
        <w:jc w:val="both"/>
      </w:pPr>
      <w:r w:rsidRPr="00615776">
        <w:t>EVNTR316</w:t>
      </w:r>
      <w:r w:rsidR="00641926">
        <w:fldChar w:fldCharType="begin"/>
      </w:r>
      <w:r>
        <w:instrText>xe "</w:instrText>
      </w:r>
      <w:r w:rsidRPr="00EC7687">
        <w:instrText>EVNTR316</w:instrText>
      </w:r>
      <w:r>
        <w:instrText>"</w:instrText>
      </w:r>
      <w:r w:rsidR="00641926">
        <w:fldChar w:fldCharType="end"/>
      </w:r>
      <w:r>
        <w:tab/>
      </w:r>
      <w:r w:rsidRPr="00615776">
        <w:t>Has this event happened since last visit - job loss/source of income/family enterprise</w:t>
      </w:r>
      <w:r>
        <w:t>?</w:t>
      </w:r>
      <w:r w:rsidRPr="005E3C46">
        <w:t xml:space="preserve"> </w:t>
      </w:r>
      <w:r>
        <w:t>Codes are: 0</w:t>
      </w:r>
      <w:r>
        <w:rPr>
          <w:szCs w:val="20"/>
        </w:rPr>
        <w:t>0= No, 01= Yes</w:t>
      </w:r>
    </w:p>
    <w:p w:rsidR="002C3311" w:rsidRDefault="002C3311" w:rsidP="005E3C46">
      <w:pPr>
        <w:ind w:left="1440" w:hanging="1440"/>
        <w:jc w:val="both"/>
      </w:pPr>
      <w:r w:rsidRPr="00615776">
        <w:t>EVNTR323</w:t>
      </w:r>
      <w:r w:rsidR="00641926">
        <w:fldChar w:fldCharType="begin"/>
      </w:r>
      <w:r>
        <w:instrText>xe "</w:instrText>
      </w:r>
      <w:r w:rsidRPr="00EC7687">
        <w:instrText>EVNTR323</w:instrText>
      </w:r>
      <w:r>
        <w:instrText>"</w:instrText>
      </w:r>
      <w:r w:rsidR="00641926">
        <w:fldChar w:fldCharType="end"/>
      </w:r>
      <w:r>
        <w:tab/>
      </w:r>
      <w:r w:rsidRPr="00615776">
        <w:t>Has this event happened since last visit - disputes with neighbours/PA members regarding land or assets</w:t>
      </w:r>
      <w:r>
        <w:t>?</w:t>
      </w:r>
      <w:r w:rsidRPr="005E3C46">
        <w:t xml:space="preserve"> </w:t>
      </w:r>
      <w:r>
        <w:t>Codes are: 0</w:t>
      </w:r>
      <w:r>
        <w:rPr>
          <w:szCs w:val="20"/>
        </w:rPr>
        <w:t>0= No, 01= Yes</w:t>
      </w:r>
    </w:p>
    <w:p w:rsidR="002C3311" w:rsidRDefault="002C3311" w:rsidP="005E3C46">
      <w:pPr>
        <w:ind w:left="1440" w:hanging="1440"/>
        <w:jc w:val="both"/>
      </w:pPr>
      <w:r w:rsidRPr="00615776">
        <w:t>EVNTR324</w:t>
      </w:r>
      <w:r w:rsidR="00641926">
        <w:fldChar w:fldCharType="begin"/>
      </w:r>
      <w:r>
        <w:instrText>xe "</w:instrText>
      </w:r>
      <w:r w:rsidRPr="00EC7687">
        <w:instrText>EVNTR324</w:instrText>
      </w:r>
      <w:r>
        <w:instrText>"</w:instrText>
      </w:r>
      <w:r w:rsidR="00641926">
        <w:fldChar w:fldCharType="end"/>
      </w:r>
      <w:r>
        <w:tab/>
      </w:r>
      <w:r w:rsidRPr="00615776">
        <w:t xml:space="preserve">Has this event happened since last visit </w:t>
      </w:r>
      <w:r>
        <w:t>–</w:t>
      </w:r>
      <w:r w:rsidRPr="00615776">
        <w:t xml:space="preserve"> drought</w:t>
      </w:r>
      <w:r>
        <w:t>?</w:t>
      </w:r>
      <w:r w:rsidRPr="005E3C46">
        <w:t xml:space="preserve"> </w:t>
      </w:r>
      <w:r>
        <w:t>Codes are: 0</w:t>
      </w:r>
      <w:r>
        <w:rPr>
          <w:szCs w:val="20"/>
        </w:rPr>
        <w:t>0= No, 01= Yes</w:t>
      </w:r>
    </w:p>
    <w:p w:rsidR="002C3311" w:rsidRDefault="002C3311" w:rsidP="005E3C46">
      <w:pPr>
        <w:ind w:left="1440" w:hanging="1440"/>
        <w:jc w:val="both"/>
      </w:pPr>
      <w:r w:rsidRPr="00615776">
        <w:t>EVNTR325</w:t>
      </w:r>
      <w:r w:rsidR="00641926">
        <w:fldChar w:fldCharType="begin"/>
      </w:r>
      <w:r>
        <w:instrText>xe "</w:instrText>
      </w:r>
      <w:r w:rsidRPr="00EC7687">
        <w:instrText>EVNTR325</w:instrText>
      </w:r>
      <w:r>
        <w:instrText>"</w:instrText>
      </w:r>
      <w:r w:rsidR="00641926">
        <w:fldChar w:fldCharType="end"/>
      </w:r>
      <w:r>
        <w:tab/>
      </w:r>
      <w:r w:rsidRPr="00615776">
        <w:t>Has this event happened since last visit - too much rain or flood</w:t>
      </w:r>
      <w:r>
        <w:t>? Codes are: 0</w:t>
      </w:r>
      <w:r>
        <w:rPr>
          <w:szCs w:val="20"/>
        </w:rPr>
        <w:t>0= No, 01= Yes</w:t>
      </w:r>
    </w:p>
    <w:p w:rsidR="002C3311" w:rsidRDefault="002C3311" w:rsidP="005E3C46">
      <w:pPr>
        <w:ind w:left="1440" w:hanging="1440"/>
        <w:jc w:val="both"/>
      </w:pPr>
      <w:r w:rsidRPr="00615776">
        <w:t>EVNTR326</w:t>
      </w:r>
      <w:r w:rsidR="00641926">
        <w:fldChar w:fldCharType="begin"/>
      </w:r>
      <w:r>
        <w:instrText>xe "</w:instrText>
      </w:r>
      <w:r w:rsidRPr="00EC7687">
        <w:instrText>EVNTR326</w:instrText>
      </w:r>
      <w:r>
        <w:instrText>"</w:instrText>
      </w:r>
      <w:r w:rsidR="00641926">
        <w:fldChar w:fldCharType="end"/>
      </w:r>
      <w:r>
        <w:tab/>
      </w:r>
      <w:r w:rsidRPr="00615776">
        <w:t>Has this event happened since last visit - erosion/cracks/landslide</w:t>
      </w:r>
      <w:r>
        <w:t>?</w:t>
      </w:r>
      <w:r w:rsidRPr="005E3C46">
        <w:t xml:space="preserve"> </w:t>
      </w:r>
      <w:r>
        <w:t>Codes are: 0</w:t>
      </w:r>
      <w:r>
        <w:rPr>
          <w:szCs w:val="20"/>
        </w:rPr>
        <w:t>0= No, 01= Yes</w:t>
      </w:r>
    </w:p>
    <w:p w:rsidR="002C3311" w:rsidRDefault="002C3311" w:rsidP="005E3C46">
      <w:pPr>
        <w:ind w:left="1440" w:hanging="1440"/>
        <w:jc w:val="both"/>
      </w:pPr>
      <w:r w:rsidRPr="00615776">
        <w:t>EVNTR327</w:t>
      </w:r>
      <w:r w:rsidR="00641926">
        <w:fldChar w:fldCharType="begin"/>
      </w:r>
      <w:r>
        <w:instrText>xe "</w:instrText>
      </w:r>
      <w:r w:rsidRPr="00EC7687">
        <w:instrText>EVNTR327</w:instrText>
      </w:r>
      <w:r>
        <w:instrText>"</w:instrText>
      </w:r>
      <w:r w:rsidR="00641926">
        <w:fldChar w:fldCharType="end"/>
      </w:r>
      <w:r>
        <w:tab/>
      </w:r>
      <w:r w:rsidRPr="00615776">
        <w:t>Has this event happened since last visit - frosts or hailstorm</w:t>
      </w:r>
      <w:r>
        <w:t>? Codes are: 0</w:t>
      </w:r>
      <w:r>
        <w:rPr>
          <w:szCs w:val="20"/>
        </w:rPr>
        <w:t>0= No, 01= Yes</w:t>
      </w:r>
    </w:p>
    <w:p w:rsidR="002C3311" w:rsidRDefault="002C3311" w:rsidP="005E3C46">
      <w:pPr>
        <w:ind w:left="1440" w:hanging="1440"/>
        <w:jc w:val="both"/>
      </w:pPr>
      <w:r w:rsidRPr="00615776">
        <w:t>EVNTR328</w:t>
      </w:r>
      <w:r w:rsidR="00641926">
        <w:fldChar w:fldCharType="begin"/>
      </w:r>
      <w:r>
        <w:instrText>xe "</w:instrText>
      </w:r>
      <w:r w:rsidRPr="00EC7687">
        <w:instrText>EVNTR328</w:instrText>
      </w:r>
      <w:r>
        <w:instrText>"</w:instrText>
      </w:r>
      <w:r w:rsidR="00641926">
        <w:fldChar w:fldCharType="end"/>
      </w:r>
      <w:r>
        <w:tab/>
      </w:r>
      <w:r w:rsidRPr="00615776">
        <w:t>Has this event happened since last visit - pests or diseases affecting crops before harvest</w:t>
      </w:r>
      <w:r>
        <w:t>? Codes are: 0</w:t>
      </w:r>
      <w:r>
        <w:rPr>
          <w:szCs w:val="20"/>
        </w:rPr>
        <w:t>0= No, 01= Yes</w:t>
      </w:r>
    </w:p>
    <w:p w:rsidR="002C3311" w:rsidRDefault="002C3311" w:rsidP="005E3C46">
      <w:pPr>
        <w:ind w:left="1440" w:hanging="1440"/>
        <w:jc w:val="both"/>
      </w:pPr>
      <w:r w:rsidRPr="00615776">
        <w:t>EVNTR329</w:t>
      </w:r>
      <w:r w:rsidR="00641926">
        <w:fldChar w:fldCharType="begin"/>
      </w:r>
      <w:r>
        <w:instrText>xe "</w:instrText>
      </w:r>
      <w:r w:rsidRPr="00EC7687">
        <w:instrText>EVNTR329</w:instrText>
      </w:r>
      <w:r>
        <w:instrText>"</w:instrText>
      </w:r>
      <w:r w:rsidR="00641926">
        <w:fldChar w:fldCharType="end"/>
      </w:r>
      <w:r>
        <w:tab/>
      </w:r>
      <w:r w:rsidRPr="00615776">
        <w:t>Has this event happened since last visit - crops failed</w:t>
      </w:r>
      <w:r>
        <w:t>? Codes are: 0</w:t>
      </w:r>
      <w:r>
        <w:rPr>
          <w:szCs w:val="20"/>
        </w:rPr>
        <w:t>0= No, 01= Yes</w:t>
      </w:r>
    </w:p>
    <w:p w:rsidR="002C3311" w:rsidRDefault="002C3311" w:rsidP="005E3C46">
      <w:pPr>
        <w:ind w:left="1440" w:hanging="1440"/>
        <w:jc w:val="both"/>
      </w:pPr>
      <w:r w:rsidRPr="00615776">
        <w:t>EVNTR330</w:t>
      </w:r>
      <w:r w:rsidR="00641926">
        <w:fldChar w:fldCharType="begin"/>
      </w:r>
      <w:r>
        <w:instrText>xe "</w:instrText>
      </w:r>
      <w:r w:rsidRPr="00EC7687">
        <w:instrText>EVNTR330</w:instrText>
      </w:r>
      <w:r>
        <w:instrText>"</w:instrText>
      </w:r>
      <w:r w:rsidR="00641926">
        <w:fldChar w:fldCharType="end"/>
      </w:r>
      <w:r>
        <w:tab/>
      </w:r>
      <w:r w:rsidRPr="00615776">
        <w:t>Has this event happened since last visit - pests or diseases that led to storage losses</w:t>
      </w:r>
      <w:r>
        <w:t>? Codes are: 0</w:t>
      </w:r>
      <w:r>
        <w:rPr>
          <w:szCs w:val="20"/>
        </w:rPr>
        <w:t>0= No, 01= Yes</w:t>
      </w:r>
    </w:p>
    <w:p w:rsidR="002C3311" w:rsidRDefault="002C3311" w:rsidP="005E3C46">
      <w:pPr>
        <w:ind w:left="1440" w:hanging="1440"/>
        <w:jc w:val="both"/>
      </w:pPr>
      <w:r w:rsidRPr="00615776">
        <w:t>EVNTR331</w:t>
      </w:r>
      <w:r w:rsidR="00641926">
        <w:fldChar w:fldCharType="begin"/>
      </w:r>
      <w:r>
        <w:instrText>xe "</w:instrText>
      </w:r>
      <w:r w:rsidRPr="00EC7687">
        <w:instrText>EVNTR331</w:instrText>
      </w:r>
      <w:r>
        <w:instrText>"</w:instrText>
      </w:r>
      <w:r w:rsidR="00641926">
        <w:fldChar w:fldCharType="end"/>
      </w:r>
      <w:r>
        <w:tab/>
      </w:r>
      <w:r w:rsidRPr="00615776">
        <w:t>Has this event happened since last visit - pests or diseases that affected livestock</w:t>
      </w:r>
      <w:r>
        <w:t>? Codes are: 0</w:t>
      </w:r>
      <w:r>
        <w:rPr>
          <w:szCs w:val="20"/>
        </w:rPr>
        <w:t>0= No, 01= Yes</w:t>
      </w:r>
    </w:p>
    <w:p w:rsidR="002C3311" w:rsidRDefault="002C3311" w:rsidP="005E3C46">
      <w:pPr>
        <w:ind w:left="1440" w:hanging="1440"/>
        <w:jc w:val="both"/>
      </w:pPr>
      <w:r w:rsidRPr="00D32FF7">
        <w:t>EVNTR348</w:t>
      </w:r>
      <w:r w:rsidR="00641926">
        <w:fldChar w:fldCharType="begin"/>
      </w:r>
      <w:r>
        <w:instrText>xe "</w:instrText>
      </w:r>
      <w:r w:rsidRPr="00EC7687">
        <w:instrText>EVNTR348</w:instrText>
      </w:r>
      <w:r>
        <w:instrText>"</w:instrText>
      </w:r>
      <w:r w:rsidR="00641926">
        <w:fldChar w:fldCharType="end"/>
      </w:r>
      <w:r>
        <w:tab/>
      </w:r>
      <w:r w:rsidRPr="00D32FF7">
        <w:t xml:space="preserve">Has this event happened since last visit </w:t>
      </w:r>
      <w:r>
        <w:t>–</w:t>
      </w:r>
      <w:r w:rsidRPr="00D32FF7">
        <w:t xml:space="preserve"> storm</w:t>
      </w:r>
      <w:r>
        <w:t>? Codes are: 0</w:t>
      </w:r>
      <w:r>
        <w:rPr>
          <w:szCs w:val="20"/>
        </w:rPr>
        <w:t>0= No, 01= Yes</w:t>
      </w:r>
    </w:p>
    <w:p w:rsidR="002C3311" w:rsidRDefault="002C3311" w:rsidP="005E3C46">
      <w:pPr>
        <w:ind w:left="1440" w:hanging="1440"/>
        <w:jc w:val="both"/>
      </w:pPr>
      <w:r w:rsidRPr="005B4601">
        <w:t>EVNTR332</w:t>
      </w:r>
      <w:r w:rsidR="00641926">
        <w:fldChar w:fldCharType="begin"/>
      </w:r>
      <w:r>
        <w:instrText>xe "</w:instrText>
      </w:r>
      <w:r w:rsidRPr="00EC7687">
        <w:instrText>EVNTR332</w:instrText>
      </w:r>
      <w:r>
        <w:instrText>"</w:instrText>
      </w:r>
      <w:r w:rsidR="00641926">
        <w:fldChar w:fldCharType="end"/>
      </w:r>
      <w:r>
        <w:tab/>
      </w:r>
      <w:r w:rsidRPr="005B4601">
        <w:t>Has this event happened since last visit - fire or collapse of building</w:t>
      </w:r>
      <w:r>
        <w:t>? Codes are: 0</w:t>
      </w:r>
      <w:r>
        <w:rPr>
          <w:szCs w:val="20"/>
        </w:rPr>
        <w:t>0= No, 01= Yes</w:t>
      </w:r>
    </w:p>
    <w:p w:rsidR="002C3311" w:rsidRDefault="002C3311" w:rsidP="005E3C46">
      <w:pPr>
        <w:ind w:left="1440" w:hanging="1440"/>
        <w:jc w:val="both"/>
      </w:pPr>
      <w:r w:rsidRPr="005B4601">
        <w:t>EVNTR334</w:t>
      </w:r>
      <w:r w:rsidR="00641926">
        <w:fldChar w:fldCharType="begin"/>
      </w:r>
      <w:r>
        <w:instrText>xe "</w:instrText>
      </w:r>
      <w:r w:rsidRPr="00EC7687">
        <w:instrText>EVNTR334</w:instrText>
      </w:r>
      <w:r>
        <w:instrText>"</w:instrText>
      </w:r>
      <w:r w:rsidR="00641926">
        <w:fldChar w:fldCharType="end"/>
      </w:r>
      <w:r>
        <w:tab/>
      </w:r>
      <w:r w:rsidRPr="005B4601">
        <w:t>Has this event happened since last visit - death of child's father</w:t>
      </w:r>
      <w:r>
        <w:t>? Codes are: 0</w:t>
      </w:r>
      <w:r>
        <w:rPr>
          <w:szCs w:val="20"/>
        </w:rPr>
        <w:t>0= No, 01= Yes</w:t>
      </w:r>
    </w:p>
    <w:p w:rsidR="002C3311" w:rsidRDefault="002C3311" w:rsidP="005E3C46">
      <w:pPr>
        <w:ind w:left="1440" w:hanging="1440"/>
        <w:jc w:val="both"/>
      </w:pPr>
      <w:r w:rsidRPr="005B4601">
        <w:t>EVNTR335</w:t>
      </w:r>
      <w:r w:rsidR="00641926">
        <w:fldChar w:fldCharType="begin"/>
      </w:r>
      <w:r>
        <w:instrText>xe "</w:instrText>
      </w:r>
      <w:r w:rsidRPr="00EC7687">
        <w:instrText>EVNTR335</w:instrText>
      </w:r>
      <w:r>
        <w:instrText>"</w:instrText>
      </w:r>
      <w:r w:rsidR="00641926">
        <w:fldChar w:fldCharType="end"/>
      </w:r>
      <w:r>
        <w:tab/>
      </w:r>
      <w:r w:rsidRPr="005B4601">
        <w:t>Has this event happened since last visit - death of child's mother</w:t>
      </w:r>
      <w:r>
        <w:t>? Codes are: 0</w:t>
      </w:r>
      <w:r>
        <w:rPr>
          <w:szCs w:val="20"/>
        </w:rPr>
        <w:t>0= No, 01= Yes</w:t>
      </w:r>
    </w:p>
    <w:p w:rsidR="002C3311" w:rsidRDefault="002C3311" w:rsidP="005E3C46">
      <w:pPr>
        <w:ind w:left="1440" w:hanging="1440"/>
        <w:jc w:val="both"/>
      </w:pPr>
      <w:r w:rsidRPr="005B4601">
        <w:t>EVNTR336</w:t>
      </w:r>
      <w:r w:rsidR="00641926">
        <w:fldChar w:fldCharType="begin"/>
      </w:r>
      <w:r>
        <w:instrText>xe "</w:instrText>
      </w:r>
      <w:r w:rsidRPr="00EC7687">
        <w:instrText>EVNTR336</w:instrText>
      </w:r>
      <w:r>
        <w:instrText>"</w:instrText>
      </w:r>
      <w:r w:rsidR="00641926">
        <w:fldChar w:fldCharType="end"/>
      </w:r>
      <w:r>
        <w:tab/>
      </w:r>
      <w:r w:rsidRPr="005B4601">
        <w:t>Has this event happened since last visit - death of another person from the household</w:t>
      </w:r>
      <w:r>
        <w:t>? Codes are: 0</w:t>
      </w:r>
      <w:r>
        <w:rPr>
          <w:szCs w:val="20"/>
        </w:rPr>
        <w:t>0= No, 01= Yes</w:t>
      </w:r>
    </w:p>
    <w:p w:rsidR="002C3311" w:rsidRDefault="002C3311" w:rsidP="005E3C46">
      <w:pPr>
        <w:ind w:left="1440" w:hanging="1440"/>
        <w:jc w:val="both"/>
      </w:pPr>
      <w:r w:rsidRPr="005B4601">
        <w:t>EVNTR337</w:t>
      </w:r>
      <w:r w:rsidR="00641926">
        <w:fldChar w:fldCharType="begin"/>
      </w:r>
      <w:r>
        <w:instrText>xe "</w:instrText>
      </w:r>
      <w:r w:rsidRPr="00EC7687">
        <w:instrText>EVNTR337</w:instrText>
      </w:r>
      <w:r>
        <w:instrText>"</w:instrText>
      </w:r>
      <w:r w:rsidR="00641926">
        <w:fldChar w:fldCharType="end"/>
      </w:r>
      <w:r>
        <w:tab/>
      </w:r>
      <w:r w:rsidRPr="005B4601">
        <w:t>Has this event happened since last visit - illness of child's father</w:t>
      </w:r>
      <w:r>
        <w:t>? Codes are: 0</w:t>
      </w:r>
      <w:r>
        <w:rPr>
          <w:szCs w:val="20"/>
        </w:rPr>
        <w:t>0= No, 01= Yes</w:t>
      </w:r>
    </w:p>
    <w:p w:rsidR="002C3311" w:rsidRDefault="002C3311" w:rsidP="005E3C46">
      <w:pPr>
        <w:ind w:left="1440" w:hanging="1440"/>
        <w:jc w:val="both"/>
      </w:pPr>
      <w:r w:rsidRPr="005B4601">
        <w:t>EVNTR338</w:t>
      </w:r>
      <w:r w:rsidR="00641926">
        <w:fldChar w:fldCharType="begin"/>
      </w:r>
      <w:r>
        <w:instrText>xe "</w:instrText>
      </w:r>
      <w:r w:rsidRPr="00EC7687">
        <w:instrText>EVNTR338</w:instrText>
      </w:r>
      <w:r>
        <w:instrText>"</w:instrText>
      </w:r>
      <w:r w:rsidR="00641926">
        <w:fldChar w:fldCharType="end"/>
      </w:r>
      <w:r>
        <w:tab/>
      </w:r>
      <w:r w:rsidRPr="005B4601">
        <w:t>Has this event happened since last visit - illness of child's mother</w:t>
      </w:r>
      <w:r>
        <w:t>? Codes are: 0</w:t>
      </w:r>
      <w:r>
        <w:rPr>
          <w:szCs w:val="20"/>
        </w:rPr>
        <w:t>0= No, 01= Yes</w:t>
      </w:r>
    </w:p>
    <w:p w:rsidR="002C3311" w:rsidRDefault="002C3311" w:rsidP="005E3C46">
      <w:pPr>
        <w:ind w:left="1440" w:hanging="1440"/>
        <w:jc w:val="both"/>
      </w:pPr>
      <w:r w:rsidRPr="005B4601">
        <w:t>EVNTR339</w:t>
      </w:r>
      <w:r w:rsidR="00641926">
        <w:fldChar w:fldCharType="begin"/>
      </w:r>
      <w:r>
        <w:instrText>xe "</w:instrText>
      </w:r>
      <w:r w:rsidRPr="00EC7687">
        <w:instrText>EVNTR339</w:instrText>
      </w:r>
      <w:r>
        <w:instrText>"</w:instrText>
      </w:r>
      <w:r w:rsidR="00641926">
        <w:fldChar w:fldCharType="end"/>
      </w:r>
      <w:r>
        <w:tab/>
      </w:r>
      <w:r w:rsidRPr="005B4601">
        <w:t>Has this event happened since last visit - illness of other household member</w:t>
      </w:r>
      <w:r>
        <w:t>? Codes are: 0</w:t>
      </w:r>
      <w:r>
        <w:rPr>
          <w:szCs w:val="20"/>
        </w:rPr>
        <w:t>0= No, 01= Yes</w:t>
      </w:r>
    </w:p>
    <w:p w:rsidR="002C3311" w:rsidRDefault="002C3311" w:rsidP="005E3C46">
      <w:pPr>
        <w:ind w:left="1440" w:hanging="1440"/>
        <w:jc w:val="both"/>
      </w:pPr>
      <w:r w:rsidRPr="005B4601">
        <w:t>EVNTR340</w:t>
      </w:r>
      <w:r w:rsidR="00641926">
        <w:fldChar w:fldCharType="begin"/>
      </w:r>
      <w:r>
        <w:instrText>xe "</w:instrText>
      </w:r>
      <w:r w:rsidRPr="00EC7687">
        <w:instrText>EVNTR340</w:instrText>
      </w:r>
      <w:r>
        <w:instrText>"</w:instrText>
      </w:r>
      <w:r w:rsidR="00641926">
        <w:fldChar w:fldCharType="end"/>
      </w:r>
      <w:r>
        <w:tab/>
      </w:r>
      <w:r w:rsidRPr="005B4601">
        <w:t>Has this event happened since last visit - divorce, separation or abandonment</w:t>
      </w:r>
      <w:r>
        <w:t>? Codes are: 0</w:t>
      </w:r>
      <w:r>
        <w:rPr>
          <w:szCs w:val="20"/>
        </w:rPr>
        <w:t>0= No, 01= Yes</w:t>
      </w:r>
    </w:p>
    <w:p w:rsidR="002C3311" w:rsidRDefault="002C3311" w:rsidP="005E3C46">
      <w:pPr>
        <w:ind w:left="1440" w:hanging="1440"/>
        <w:jc w:val="both"/>
      </w:pPr>
      <w:r w:rsidRPr="005B4601">
        <w:t>EVNTR341</w:t>
      </w:r>
      <w:r w:rsidR="00641926">
        <w:fldChar w:fldCharType="begin"/>
      </w:r>
      <w:r>
        <w:instrText>xe "</w:instrText>
      </w:r>
      <w:r w:rsidRPr="00EC7687">
        <w:instrText>EVNTR341</w:instrText>
      </w:r>
      <w:r>
        <w:instrText>"</w:instrText>
      </w:r>
      <w:r w:rsidR="00641926">
        <w:fldChar w:fldCharType="end"/>
      </w:r>
      <w:r>
        <w:tab/>
      </w:r>
      <w:r w:rsidRPr="005B4601">
        <w:t>Has this event happened since last visit - birth/new household member</w:t>
      </w:r>
      <w:r>
        <w:t>? Codes are: 0</w:t>
      </w:r>
      <w:r>
        <w:rPr>
          <w:szCs w:val="20"/>
        </w:rPr>
        <w:t>0= No, 01= Yes</w:t>
      </w:r>
    </w:p>
    <w:p w:rsidR="002C3311" w:rsidRDefault="002C3311" w:rsidP="005E3C46">
      <w:pPr>
        <w:ind w:left="1440" w:hanging="1440"/>
        <w:jc w:val="both"/>
      </w:pPr>
      <w:r w:rsidRPr="005B4601">
        <w:t>EVNTR342</w:t>
      </w:r>
      <w:r w:rsidR="00641926">
        <w:fldChar w:fldCharType="begin"/>
      </w:r>
      <w:r>
        <w:instrText>xe "</w:instrText>
      </w:r>
      <w:r w:rsidRPr="00EC7687">
        <w:instrText>EVNTR342</w:instrText>
      </w:r>
      <w:r>
        <w:instrText>"</w:instrText>
      </w:r>
      <w:r w:rsidR="00641926">
        <w:fldChar w:fldCharType="end"/>
      </w:r>
      <w:r>
        <w:tab/>
      </w:r>
      <w:r w:rsidRPr="005B4601">
        <w:t>Has this event happened since last visit - child's school enrolment (having to pay school fees)</w:t>
      </w:r>
      <w:r w:rsidRPr="005E3C46">
        <w:t xml:space="preserve"> </w:t>
      </w:r>
      <w:r>
        <w:t>? Codes are: 0</w:t>
      </w:r>
      <w:r>
        <w:rPr>
          <w:szCs w:val="20"/>
        </w:rPr>
        <w:t>0= No, 01= Yes</w:t>
      </w:r>
    </w:p>
    <w:p w:rsidR="002C3311" w:rsidRDefault="002C3311" w:rsidP="005E3C46">
      <w:pPr>
        <w:ind w:left="1440" w:hanging="1440"/>
        <w:jc w:val="both"/>
      </w:pPr>
      <w:r w:rsidRPr="005B4601">
        <w:t>EVNTR345</w:t>
      </w:r>
      <w:r w:rsidR="00641926">
        <w:fldChar w:fldCharType="begin"/>
      </w:r>
      <w:r>
        <w:instrText>xe "</w:instrText>
      </w:r>
      <w:r w:rsidRPr="00EC7687">
        <w:instrText>EVNTR345</w:instrText>
      </w:r>
      <w:r>
        <w:instrText>"</w:instrText>
      </w:r>
      <w:r w:rsidR="00641926">
        <w:fldChar w:fldCharType="end"/>
      </w:r>
      <w:r>
        <w:tab/>
      </w:r>
      <w:r w:rsidRPr="005B4601">
        <w:t>Has this event happened since last visit - other event affecting economic situation</w:t>
      </w:r>
      <w:r>
        <w:t>? Codes are: 0</w:t>
      </w:r>
      <w:r>
        <w:rPr>
          <w:szCs w:val="20"/>
        </w:rPr>
        <w:t>0= No, 01= Yes</w:t>
      </w:r>
    </w:p>
    <w:p w:rsidR="002C3311" w:rsidRPr="005B4601" w:rsidRDefault="002C3311" w:rsidP="005E3C46">
      <w:pPr>
        <w:ind w:left="1440" w:hanging="1440"/>
        <w:jc w:val="both"/>
      </w:pPr>
      <w:r w:rsidRPr="005B4601">
        <w:t>SPEVR345</w:t>
      </w:r>
      <w:r w:rsidR="00641926">
        <w:fldChar w:fldCharType="begin"/>
      </w:r>
      <w:r>
        <w:instrText>xe "</w:instrText>
      </w:r>
      <w:r w:rsidRPr="00EC7687">
        <w:instrText>SPEVR345</w:instrText>
      </w:r>
      <w:r>
        <w:instrText>"</w:instrText>
      </w:r>
      <w:r w:rsidR="00641926">
        <w:fldChar w:fldCharType="end"/>
      </w:r>
      <w:r>
        <w:tab/>
      </w:r>
      <w:r w:rsidRPr="005B4601">
        <w:t>Specify other event</w:t>
      </w:r>
    </w:p>
    <w:p w:rsidR="002C3311" w:rsidRDefault="002C3311" w:rsidP="005E3C46">
      <w:pPr>
        <w:ind w:left="1440" w:hanging="1440"/>
        <w:jc w:val="both"/>
      </w:pPr>
      <w:r w:rsidRPr="00615776">
        <w:t>LSTYR301</w:t>
      </w:r>
      <w:r w:rsidR="00641926">
        <w:fldChar w:fldCharType="begin"/>
      </w:r>
      <w:r>
        <w:instrText>xe "</w:instrText>
      </w:r>
      <w:r w:rsidRPr="00EC7687">
        <w:instrText>LSTYR301</w:instrText>
      </w:r>
      <w:r>
        <w:instrText>"</w:instrText>
      </w:r>
      <w:r w:rsidR="00641926">
        <w:fldChar w:fldCharType="end"/>
      </w:r>
      <w:r>
        <w:tab/>
      </w:r>
      <w:r w:rsidRPr="00615776">
        <w:t>Did it happened in the last year? - theft or destruction</w:t>
      </w:r>
      <w:r>
        <w:t>? Codes are: 0</w:t>
      </w:r>
      <w:r>
        <w:rPr>
          <w:szCs w:val="20"/>
        </w:rPr>
        <w:t>0= No, 01= Yes</w:t>
      </w:r>
    </w:p>
    <w:p w:rsidR="002C3311" w:rsidRDefault="002C3311" w:rsidP="005E3C46">
      <w:pPr>
        <w:ind w:left="1440" w:hanging="1440"/>
        <w:jc w:val="both"/>
      </w:pPr>
      <w:r w:rsidRPr="00615776">
        <w:t>LSTYR310</w:t>
      </w:r>
      <w:r w:rsidR="00641926">
        <w:fldChar w:fldCharType="begin"/>
      </w:r>
      <w:r>
        <w:instrText>xe "</w:instrText>
      </w:r>
      <w:r w:rsidRPr="00EC7687">
        <w:instrText>LSTYR310</w:instrText>
      </w:r>
      <w:r>
        <w:instrText>"</w:instrText>
      </w:r>
      <w:r w:rsidR="00641926">
        <w:fldChar w:fldCharType="end"/>
      </w:r>
      <w:r>
        <w:tab/>
      </w:r>
      <w:r w:rsidRPr="00615776">
        <w:t>Did it happened in the last year? - forced contributions/arbitrary taxation/protection money</w:t>
      </w:r>
      <w:r>
        <w:t>? Codes are: 0</w:t>
      </w:r>
      <w:r>
        <w:rPr>
          <w:szCs w:val="20"/>
        </w:rPr>
        <w:t>0= No, 01= Yes</w:t>
      </w:r>
    </w:p>
    <w:p w:rsidR="002C3311" w:rsidRDefault="002C3311" w:rsidP="005E3C46">
      <w:pPr>
        <w:ind w:left="1440" w:hanging="1440"/>
        <w:jc w:val="both"/>
      </w:pPr>
      <w:r w:rsidRPr="00615776">
        <w:t>LSTYR312</w:t>
      </w:r>
      <w:r w:rsidR="00641926">
        <w:fldChar w:fldCharType="begin"/>
      </w:r>
      <w:r>
        <w:instrText>xe "</w:instrText>
      </w:r>
      <w:r w:rsidRPr="00EC7687">
        <w:instrText>LSTYR312</w:instrText>
      </w:r>
      <w:r>
        <w:instrText>"</w:instrText>
      </w:r>
      <w:r w:rsidR="00641926">
        <w:fldChar w:fldCharType="end"/>
      </w:r>
      <w:r>
        <w:tab/>
      </w:r>
      <w:r w:rsidRPr="00615776">
        <w:t>Did it happened in the last year? - large increase in input prices</w:t>
      </w:r>
      <w:r>
        <w:t>? Codes are: 0</w:t>
      </w:r>
      <w:r>
        <w:rPr>
          <w:szCs w:val="20"/>
        </w:rPr>
        <w:t>0= No, 01= Yes</w:t>
      </w:r>
    </w:p>
    <w:p w:rsidR="002C3311" w:rsidRDefault="002C3311" w:rsidP="005E3C46">
      <w:pPr>
        <w:ind w:left="1440" w:hanging="1440"/>
        <w:jc w:val="both"/>
      </w:pPr>
      <w:r w:rsidRPr="00615776">
        <w:t>LSTYR313</w:t>
      </w:r>
      <w:r w:rsidR="00641926">
        <w:fldChar w:fldCharType="begin"/>
      </w:r>
      <w:r>
        <w:instrText>xe "</w:instrText>
      </w:r>
      <w:r w:rsidRPr="00EC7687">
        <w:instrText>LSTYR313</w:instrText>
      </w:r>
      <w:r>
        <w:instrText>"</w:instrText>
      </w:r>
      <w:r w:rsidR="00641926">
        <w:fldChar w:fldCharType="end"/>
      </w:r>
      <w:r>
        <w:tab/>
      </w:r>
      <w:r w:rsidRPr="00615776">
        <w:t>Did it happened in the last year? - large decrease in output prices</w:t>
      </w:r>
      <w:r>
        <w:t>? Codes are: 0</w:t>
      </w:r>
      <w:r>
        <w:rPr>
          <w:szCs w:val="20"/>
        </w:rPr>
        <w:t>0= No, 01= Yes</w:t>
      </w:r>
    </w:p>
    <w:p w:rsidR="002C3311" w:rsidRDefault="002C3311" w:rsidP="005E3C46">
      <w:pPr>
        <w:ind w:left="1440" w:hanging="1440"/>
        <w:jc w:val="both"/>
      </w:pPr>
      <w:r w:rsidRPr="00615776">
        <w:t>LSTYR347</w:t>
      </w:r>
      <w:r w:rsidR="00641926">
        <w:fldChar w:fldCharType="begin"/>
      </w:r>
      <w:r>
        <w:instrText>xe "</w:instrText>
      </w:r>
      <w:r w:rsidRPr="00EC7687">
        <w:instrText>LSTYR347</w:instrText>
      </w:r>
      <w:r>
        <w:instrText>"</w:instrText>
      </w:r>
      <w:r w:rsidR="00641926">
        <w:fldChar w:fldCharType="end"/>
      </w:r>
      <w:r>
        <w:tab/>
      </w:r>
      <w:r w:rsidRPr="00615776">
        <w:t>Did it happened in the last year? - increase in the price of food bought</w:t>
      </w:r>
      <w:r>
        <w:t>? Codes are: 0</w:t>
      </w:r>
      <w:r>
        <w:rPr>
          <w:szCs w:val="20"/>
        </w:rPr>
        <w:t>0= No, 01= Yes</w:t>
      </w:r>
    </w:p>
    <w:p w:rsidR="002C3311" w:rsidRDefault="002C3311" w:rsidP="005E3C46">
      <w:pPr>
        <w:ind w:left="1440" w:hanging="1440"/>
        <w:jc w:val="both"/>
      </w:pPr>
      <w:r w:rsidRPr="00615776">
        <w:t>LSTYR314</w:t>
      </w:r>
      <w:r w:rsidR="00641926">
        <w:fldChar w:fldCharType="begin"/>
      </w:r>
      <w:r>
        <w:instrText>xe "</w:instrText>
      </w:r>
      <w:r w:rsidRPr="00EC7687">
        <w:instrText>LSTYR314</w:instrText>
      </w:r>
      <w:r>
        <w:instrText>"</w:instrText>
      </w:r>
      <w:r w:rsidR="00641926">
        <w:fldChar w:fldCharType="end"/>
      </w:r>
      <w:r>
        <w:tab/>
      </w:r>
      <w:r w:rsidRPr="00615776">
        <w:t>Did it happened in the last year? - livestock died</w:t>
      </w:r>
      <w:r>
        <w:t>? Codes are: 0</w:t>
      </w:r>
      <w:r>
        <w:rPr>
          <w:szCs w:val="20"/>
        </w:rPr>
        <w:t>0= No, 01= Yes</w:t>
      </w:r>
    </w:p>
    <w:p w:rsidR="002C3311" w:rsidRDefault="002C3311" w:rsidP="005E3C46">
      <w:pPr>
        <w:ind w:left="1440" w:hanging="1440"/>
        <w:jc w:val="both"/>
      </w:pPr>
      <w:r w:rsidRPr="00615776">
        <w:t>LSTYR316</w:t>
      </w:r>
      <w:r w:rsidR="00641926">
        <w:fldChar w:fldCharType="begin"/>
      </w:r>
      <w:r>
        <w:instrText>xe "</w:instrText>
      </w:r>
      <w:r w:rsidRPr="00EC7687">
        <w:instrText>LSTYR316</w:instrText>
      </w:r>
      <w:r>
        <w:instrText>"</w:instrText>
      </w:r>
      <w:r w:rsidR="00641926">
        <w:fldChar w:fldCharType="end"/>
      </w:r>
      <w:r>
        <w:tab/>
      </w:r>
      <w:r w:rsidRPr="00615776">
        <w:t>Did it happened in the last year? - job loss/source of income/family enterprise</w:t>
      </w:r>
      <w:r>
        <w:t>? Codes are: 0</w:t>
      </w:r>
      <w:r>
        <w:rPr>
          <w:szCs w:val="20"/>
        </w:rPr>
        <w:t>0= No, 01= Yes</w:t>
      </w:r>
    </w:p>
    <w:p w:rsidR="002C3311" w:rsidRDefault="002C3311" w:rsidP="005E3C46">
      <w:pPr>
        <w:ind w:left="1440" w:hanging="1440"/>
        <w:jc w:val="both"/>
      </w:pPr>
      <w:r w:rsidRPr="00615776">
        <w:t>LSTYR323</w:t>
      </w:r>
      <w:r w:rsidR="00641926">
        <w:fldChar w:fldCharType="begin"/>
      </w:r>
      <w:r>
        <w:instrText>xe "</w:instrText>
      </w:r>
      <w:r w:rsidRPr="00EC7687">
        <w:instrText>LSTYR323</w:instrText>
      </w:r>
      <w:r>
        <w:instrText>"</w:instrText>
      </w:r>
      <w:r w:rsidR="00641926">
        <w:fldChar w:fldCharType="end"/>
      </w:r>
      <w:r>
        <w:tab/>
      </w:r>
      <w:r w:rsidRPr="00615776">
        <w:t>Did it happened in the last year? - disputes with neighbours/PA members regarding land or assets</w:t>
      </w:r>
      <w:r>
        <w:t>? Codes are: 0</w:t>
      </w:r>
      <w:r>
        <w:rPr>
          <w:szCs w:val="20"/>
        </w:rPr>
        <w:t>0= No, 01= Yes</w:t>
      </w:r>
    </w:p>
    <w:p w:rsidR="002C3311" w:rsidRDefault="002C3311" w:rsidP="005E3C46">
      <w:pPr>
        <w:ind w:left="1440" w:hanging="1440"/>
        <w:jc w:val="both"/>
      </w:pPr>
      <w:r w:rsidRPr="00D32FF7">
        <w:t>LSTYR324</w:t>
      </w:r>
      <w:r w:rsidR="00641926">
        <w:fldChar w:fldCharType="begin"/>
      </w:r>
      <w:r>
        <w:instrText>xe "</w:instrText>
      </w:r>
      <w:r w:rsidRPr="00EC7687">
        <w:instrText>LSTYR324</w:instrText>
      </w:r>
      <w:r>
        <w:instrText>"</w:instrText>
      </w:r>
      <w:r w:rsidR="00641926">
        <w:fldChar w:fldCharType="end"/>
      </w:r>
      <w:r>
        <w:tab/>
      </w:r>
      <w:r w:rsidRPr="00D32FF7">
        <w:t xml:space="preserve">Did it happened in the last year? </w:t>
      </w:r>
      <w:r>
        <w:t>–</w:t>
      </w:r>
      <w:r w:rsidRPr="00D32FF7">
        <w:t xml:space="preserve"> drought</w:t>
      </w:r>
      <w:r>
        <w:t>? Codes are: 0</w:t>
      </w:r>
      <w:r>
        <w:rPr>
          <w:szCs w:val="20"/>
        </w:rPr>
        <w:t>0= No, 01= Yes</w:t>
      </w:r>
    </w:p>
    <w:p w:rsidR="002C3311" w:rsidRDefault="002C3311" w:rsidP="005E3C46">
      <w:pPr>
        <w:ind w:left="1440" w:hanging="1440"/>
        <w:jc w:val="both"/>
      </w:pPr>
      <w:r w:rsidRPr="00D32FF7">
        <w:t>LSTYR325</w:t>
      </w:r>
      <w:r w:rsidR="00641926">
        <w:fldChar w:fldCharType="begin"/>
      </w:r>
      <w:r>
        <w:instrText>xe "</w:instrText>
      </w:r>
      <w:r w:rsidRPr="00EC7687">
        <w:instrText>LSTYR325</w:instrText>
      </w:r>
      <w:r>
        <w:instrText>"</w:instrText>
      </w:r>
      <w:r w:rsidR="00641926">
        <w:fldChar w:fldCharType="end"/>
      </w:r>
      <w:r>
        <w:tab/>
      </w:r>
      <w:r w:rsidRPr="00D32FF7">
        <w:t>Did it happened in the last year? - too much rain or flood</w:t>
      </w:r>
      <w:r>
        <w:t>? Codes are: 0</w:t>
      </w:r>
      <w:r>
        <w:rPr>
          <w:szCs w:val="20"/>
        </w:rPr>
        <w:t>0= No, 01= Yes</w:t>
      </w:r>
    </w:p>
    <w:p w:rsidR="002C3311" w:rsidRDefault="002C3311" w:rsidP="005E3C46">
      <w:pPr>
        <w:ind w:left="1440" w:hanging="1440"/>
        <w:jc w:val="both"/>
      </w:pPr>
      <w:r w:rsidRPr="00D32FF7">
        <w:t>LSTYR326</w:t>
      </w:r>
      <w:r w:rsidR="00641926">
        <w:fldChar w:fldCharType="begin"/>
      </w:r>
      <w:r>
        <w:instrText>xe "</w:instrText>
      </w:r>
      <w:r w:rsidRPr="00EC7687">
        <w:instrText>LSTYR326</w:instrText>
      </w:r>
      <w:r>
        <w:instrText>"</w:instrText>
      </w:r>
      <w:r w:rsidR="00641926">
        <w:fldChar w:fldCharType="end"/>
      </w:r>
      <w:r>
        <w:tab/>
      </w:r>
      <w:r w:rsidRPr="00D32FF7">
        <w:t>Did it happened in the last year? - erosion/cracks/landslide</w:t>
      </w:r>
      <w:r>
        <w:t>? Codes are: 0</w:t>
      </w:r>
      <w:r>
        <w:rPr>
          <w:szCs w:val="20"/>
        </w:rPr>
        <w:t>0= No, 01= Yes</w:t>
      </w:r>
    </w:p>
    <w:p w:rsidR="002C3311" w:rsidRDefault="002C3311" w:rsidP="005E3C46">
      <w:pPr>
        <w:ind w:left="1440" w:hanging="1440"/>
        <w:jc w:val="both"/>
      </w:pPr>
      <w:r w:rsidRPr="00D32FF7">
        <w:t>LSTYR327</w:t>
      </w:r>
      <w:r w:rsidR="00641926">
        <w:fldChar w:fldCharType="begin"/>
      </w:r>
      <w:r>
        <w:instrText>xe "</w:instrText>
      </w:r>
      <w:r w:rsidRPr="00EC7687">
        <w:instrText>LSTYR327</w:instrText>
      </w:r>
      <w:r>
        <w:instrText>"</w:instrText>
      </w:r>
      <w:r w:rsidR="00641926">
        <w:fldChar w:fldCharType="end"/>
      </w:r>
      <w:r>
        <w:tab/>
      </w:r>
      <w:r w:rsidRPr="00D32FF7">
        <w:t>Did it happened in the last year? - frosts or hailstorm</w:t>
      </w:r>
      <w:r>
        <w:t>? Codes are: 0</w:t>
      </w:r>
      <w:r>
        <w:rPr>
          <w:szCs w:val="20"/>
        </w:rPr>
        <w:t>0= No, 01= Yes</w:t>
      </w:r>
    </w:p>
    <w:p w:rsidR="002C3311" w:rsidRDefault="002C3311" w:rsidP="005E3C46">
      <w:pPr>
        <w:ind w:left="1440" w:hanging="1440"/>
        <w:jc w:val="both"/>
      </w:pPr>
      <w:r w:rsidRPr="00D32FF7">
        <w:t>LSTYR328</w:t>
      </w:r>
      <w:r w:rsidR="00641926">
        <w:fldChar w:fldCharType="begin"/>
      </w:r>
      <w:r>
        <w:instrText>xe "</w:instrText>
      </w:r>
      <w:r w:rsidRPr="00EC7687">
        <w:instrText>LSTYR328</w:instrText>
      </w:r>
      <w:r>
        <w:instrText>"</w:instrText>
      </w:r>
      <w:r w:rsidR="00641926">
        <w:fldChar w:fldCharType="end"/>
      </w:r>
      <w:r>
        <w:tab/>
      </w:r>
      <w:r w:rsidRPr="00D32FF7">
        <w:t>Did it happened in the last year? - pests or diseases affecting crops before harvest</w:t>
      </w:r>
      <w:r>
        <w:t>? Codes are: 0</w:t>
      </w:r>
      <w:r>
        <w:rPr>
          <w:szCs w:val="20"/>
        </w:rPr>
        <w:t>0= No, 01= Yes</w:t>
      </w:r>
    </w:p>
    <w:p w:rsidR="002C3311" w:rsidRDefault="002C3311" w:rsidP="005E3C46">
      <w:pPr>
        <w:ind w:left="1440" w:hanging="1440"/>
        <w:jc w:val="both"/>
      </w:pPr>
      <w:r w:rsidRPr="005B4601">
        <w:t>LSTYR329</w:t>
      </w:r>
      <w:r w:rsidR="00641926">
        <w:fldChar w:fldCharType="begin"/>
      </w:r>
      <w:r>
        <w:instrText>xe "</w:instrText>
      </w:r>
      <w:r w:rsidRPr="00EC7687">
        <w:instrText>LSTYR329</w:instrText>
      </w:r>
      <w:r>
        <w:instrText>"</w:instrText>
      </w:r>
      <w:r w:rsidR="00641926">
        <w:fldChar w:fldCharType="end"/>
      </w:r>
      <w:r>
        <w:tab/>
      </w:r>
      <w:r w:rsidRPr="005B4601">
        <w:t>Did it happened in the last year? - crops failed</w:t>
      </w:r>
      <w:r>
        <w:t>? Codes are: 0</w:t>
      </w:r>
      <w:r>
        <w:rPr>
          <w:szCs w:val="20"/>
        </w:rPr>
        <w:t>0= No, 01= Yes</w:t>
      </w:r>
    </w:p>
    <w:p w:rsidR="002C3311" w:rsidRDefault="002C3311" w:rsidP="005E3C46">
      <w:pPr>
        <w:ind w:left="1440" w:hanging="1440"/>
        <w:jc w:val="both"/>
      </w:pPr>
      <w:r w:rsidRPr="005B4601">
        <w:t>LSTYR330</w:t>
      </w:r>
      <w:r w:rsidR="00641926">
        <w:fldChar w:fldCharType="begin"/>
      </w:r>
      <w:r>
        <w:instrText>xe "</w:instrText>
      </w:r>
      <w:r w:rsidRPr="00EC7687">
        <w:instrText>LSTYR330</w:instrText>
      </w:r>
      <w:r>
        <w:instrText>"</w:instrText>
      </w:r>
      <w:r w:rsidR="00641926">
        <w:fldChar w:fldCharType="end"/>
      </w:r>
      <w:r>
        <w:tab/>
      </w:r>
      <w:r w:rsidRPr="005B4601">
        <w:t>Did it happened in the last year? - pests or diseases that led to storage losses</w:t>
      </w:r>
      <w:r>
        <w:t>? Codes are: 0</w:t>
      </w:r>
      <w:r>
        <w:rPr>
          <w:szCs w:val="20"/>
        </w:rPr>
        <w:t>0= No, 01= Yes</w:t>
      </w:r>
    </w:p>
    <w:p w:rsidR="002C3311" w:rsidRDefault="002C3311" w:rsidP="005E3C46">
      <w:pPr>
        <w:ind w:left="1440" w:hanging="1440"/>
        <w:jc w:val="both"/>
      </w:pPr>
      <w:r w:rsidRPr="005B4601">
        <w:t>LSTYR331</w:t>
      </w:r>
      <w:r w:rsidR="00641926">
        <w:fldChar w:fldCharType="begin"/>
      </w:r>
      <w:r>
        <w:instrText>xe "</w:instrText>
      </w:r>
      <w:r w:rsidRPr="00EC7687">
        <w:instrText>LSTYR331</w:instrText>
      </w:r>
      <w:r>
        <w:instrText>"</w:instrText>
      </w:r>
      <w:r w:rsidR="00641926">
        <w:fldChar w:fldCharType="end"/>
      </w:r>
      <w:r>
        <w:tab/>
      </w:r>
      <w:r w:rsidRPr="005B4601">
        <w:t>Did it happened in the last year? - pests or diseases that affected livestock</w:t>
      </w:r>
      <w:r>
        <w:t>? Codes are: 0</w:t>
      </w:r>
      <w:r>
        <w:rPr>
          <w:szCs w:val="20"/>
        </w:rPr>
        <w:t>0= No, 01= Yes</w:t>
      </w:r>
    </w:p>
    <w:p w:rsidR="002C3311" w:rsidRDefault="002C3311" w:rsidP="005E3C46">
      <w:pPr>
        <w:ind w:left="1440" w:hanging="1440"/>
        <w:jc w:val="both"/>
      </w:pPr>
      <w:r w:rsidRPr="005B4601">
        <w:t>LSTYR348</w:t>
      </w:r>
      <w:r w:rsidR="00641926">
        <w:fldChar w:fldCharType="begin"/>
      </w:r>
      <w:r>
        <w:instrText>xe "</w:instrText>
      </w:r>
      <w:r w:rsidRPr="00EC7687">
        <w:instrText>LSTYR348</w:instrText>
      </w:r>
      <w:r>
        <w:instrText>"</w:instrText>
      </w:r>
      <w:r w:rsidR="00641926">
        <w:fldChar w:fldCharType="end"/>
      </w:r>
      <w:r>
        <w:tab/>
      </w:r>
      <w:r w:rsidRPr="005B4601">
        <w:t xml:space="preserve">Did it happened in the last year? </w:t>
      </w:r>
      <w:r>
        <w:t>–</w:t>
      </w:r>
      <w:r w:rsidRPr="005B4601">
        <w:t xml:space="preserve"> storm</w:t>
      </w:r>
      <w:r>
        <w:t>? Codes are: 0</w:t>
      </w:r>
      <w:r>
        <w:rPr>
          <w:szCs w:val="20"/>
        </w:rPr>
        <w:t>0= No, 01= Yes</w:t>
      </w:r>
    </w:p>
    <w:p w:rsidR="002C3311" w:rsidRDefault="002C3311" w:rsidP="005E3C46">
      <w:pPr>
        <w:ind w:left="1440" w:hanging="1440"/>
        <w:jc w:val="both"/>
      </w:pPr>
      <w:r w:rsidRPr="005B4601">
        <w:t>LSTYR332</w:t>
      </w:r>
      <w:r w:rsidR="00641926">
        <w:fldChar w:fldCharType="begin"/>
      </w:r>
      <w:r>
        <w:instrText>xe "</w:instrText>
      </w:r>
      <w:r w:rsidRPr="00EC7687">
        <w:instrText>LSTYR332</w:instrText>
      </w:r>
      <w:r>
        <w:instrText>"</w:instrText>
      </w:r>
      <w:r w:rsidR="00641926">
        <w:fldChar w:fldCharType="end"/>
      </w:r>
      <w:r>
        <w:tab/>
      </w:r>
      <w:r w:rsidRPr="005B4601">
        <w:t>Did it happened in the last year? - fire or collapse of building</w:t>
      </w:r>
      <w:r>
        <w:t>? Codes are: 0</w:t>
      </w:r>
      <w:r>
        <w:rPr>
          <w:szCs w:val="20"/>
        </w:rPr>
        <w:t>0= No, 01= Yes</w:t>
      </w:r>
    </w:p>
    <w:p w:rsidR="002C3311" w:rsidRDefault="002C3311" w:rsidP="005E3C46">
      <w:pPr>
        <w:ind w:left="1440" w:hanging="1440"/>
        <w:jc w:val="both"/>
      </w:pPr>
      <w:r w:rsidRPr="000F24B1">
        <w:t>LSTYR334</w:t>
      </w:r>
      <w:r w:rsidR="00641926">
        <w:fldChar w:fldCharType="begin"/>
      </w:r>
      <w:r>
        <w:instrText>xe "</w:instrText>
      </w:r>
      <w:r w:rsidRPr="00EC7687">
        <w:instrText>LSTYR334</w:instrText>
      </w:r>
      <w:r>
        <w:instrText>"</w:instrText>
      </w:r>
      <w:r w:rsidR="00641926">
        <w:fldChar w:fldCharType="end"/>
      </w:r>
      <w:r>
        <w:tab/>
      </w:r>
      <w:r w:rsidRPr="000F24B1">
        <w:t>Did it happened in the last year? - death of child's father</w:t>
      </w:r>
      <w:r>
        <w:t>? Codes are: 0</w:t>
      </w:r>
      <w:r>
        <w:rPr>
          <w:szCs w:val="20"/>
        </w:rPr>
        <w:t>0= No, 01= Yes</w:t>
      </w:r>
    </w:p>
    <w:p w:rsidR="002C3311" w:rsidRDefault="002C3311" w:rsidP="005E3C46">
      <w:pPr>
        <w:ind w:left="1440" w:hanging="1440"/>
        <w:jc w:val="both"/>
      </w:pPr>
      <w:r w:rsidRPr="000F24B1">
        <w:t>LSTYR335</w:t>
      </w:r>
      <w:r w:rsidR="00641926">
        <w:fldChar w:fldCharType="begin"/>
      </w:r>
      <w:r>
        <w:instrText>xe "</w:instrText>
      </w:r>
      <w:r w:rsidRPr="00EC7687">
        <w:instrText>LSTYR335</w:instrText>
      </w:r>
      <w:r>
        <w:instrText>"</w:instrText>
      </w:r>
      <w:r w:rsidR="00641926">
        <w:fldChar w:fldCharType="end"/>
      </w:r>
      <w:r>
        <w:tab/>
      </w:r>
      <w:r w:rsidRPr="000F24B1">
        <w:t>Did it happened in the last year? - death of child's mother</w:t>
      </w:r>
      <w:r>
        <w:t>? Codes are: 0</w:t>
      </w:r>
      <w:r>
        <w:rPr>
          <w:szCs w:val="20"/>
        </w:rPr>
        <w:t>0= No, 01= Yes</w:t>
      </w:r>
    </w:p>
    <w:p w:rsidR="002C3311" w:rsidRDefault="002C3311" w:rsidP="005E3C46">
      <w:pPr>
        <w:ind w:left="1440" w:hanging="1440"/>
        <w:jc w:val="both"/>
      </w:pPr>
      <w:r w:rsidRPr="000F24B1">
        <w:t>LSTYR336</w:t>
      </w:r>
      <w:r w:rsidR="00641926">
        <w:fldChar w:fldCharType="begin"/>
      </w:r>
      <w:r>
        <w:instrText>xe "</w:instrText>
      </w:r>
      <w:r w:rsidRPr="00EC7687">
        <w:instrText>LSTYR336</w:instrText>
      </w:r>
      <w:r>
        <w:instrText>"</w:instrText>
      </w:r>
      <w:r w:rsidR="00641926">
        <w:fldChar w:fldCharType="end"/>
      </w:r>
      <w:r>
        <w:tab/>
      </w:r>
      <w:r w:rsidRPr="000F24B1">
        <w:t>Did it happened in the last year? - death of another person from the household</w:t>
      </w:r>
      <w:r>
        <w:t>? Codes are: 0</w:t>
      </w:r>
      <w:r>
        <w:rPr>
          <w:szCs w:val="20"/>
        </w:rPr>
        <w:t>0= No, 01= Yes</w:t>
      </w:r>
    </w:p>
    <w:p w:rsidR="002C3311" w:rsidRDefault="002C3311" w:rsidP="005E3C46">
      <w:pPr>
        <w:ind w:left="1440" w:hanging="1440"/>
        <w:jc w:val="both"/>
      </w:pPr>
      <w:r w:rsidRPr="000F24B1">
        <w:t>LSTYR337</w:t>
      </w:r>
      <w:r w:rsidR="00641926">
        <w:fldChar w:fldCharType="begin"/>
      </w:r>
      <w:r>
        <w:instrText>xe "</w:instrText>
      </w:r>
      <w:r w:rsidRPr="00EC7687">
        <w:instrText>LSTYR337</w:instrText>
      </w:r>
      <w:r>
        <w:instrText>"</w:instrText>
      </w:r>
      <w:r w:rsidR="00641926">
        <w:fldChar w:fldCharType="end"/>
      </w:r>
      <w:r>
        <w:tab/>
      </w:r>
      <w:r w:rsidRPr="000F24B1">
        <w:t>Did it happened in the last year? - illness of child's father</w:t>
      </w:r>
      <w:r>
        <w:t>? Codes are: 0</w:t>
      </w:r>
      <w:r>
        <w:rPr>
          <w:szCs w:val="20"/>
        </w:rPr>
        <w:t>0= No, 01= Yes</w:t>
      </w:r>
    </w:p>
    <w:p w:rsidR="002C3311" w:rsidRDefault="002C3311" w:rsidP="005E3C46">
      <w:pPr>
        <w:ind w:left="1440" w:hanging="1440"/>
        <w:jc w:val="both"/>
      </w:pPr>
      <w:r w:rsidRPr="000F24B1">
        <w:t>LSTYR338</w:t>
      </w:r>
      <w:r w:rsidR="00641926">
        <w:fldChar w:fldCharType="begin"/>
      </w:r>
      <w:r>
        <w:instrText>xe "</w:instrText>
      </w:r>
      <w:r w:rsidRPr="00EC7687">
        <w:instrText>LSTYR338</w:instrText>
      </w:r>
      <w:r>
        <w:instrText>"</w:instrText>
      </w:r>
      <w:r w:rsidR="00641926">
        <w:fldChar w:fldCharType="end"/>
      </w:r>
      <w:r>
        <w:tab/>
      </w:r>
      <w:r w:rsidRPr="000F24B1">
        <w:t>Did it happened in the last year? - illness of child's mother</w:t>
      </w:r>
      <w:r>
        <w:t>? Codes are: 0</w:t>
      </w:r>
      <w:r>
        <w:rPr>
          <w:szCs w:val="20"/>
        </w:rPr>
        <w:t>0= No, 01= Yes</w:t>
      </w:r>
    </w:p>
    <w:p w:rsidR="002C3311" w:rsidRDefault="002C3311" w:rsidP="005E3C46">
      <w:pPr>
        <w:ind w:left="1440" w:hanging="1440"/>
        <w:jc w:val="both"/>
      </w:pPr>
      <w:r w:rsidRPr="000F24B1">
        <w:t>LSTYR339</w:t>
      </w:r>
      <w:r w:rsidR="00641926">
        <w:fldChar w:fldCharType="begin"/>
      </w:r>
      <w:r>
        <w:instrText>xe "</w:instrText>
      </w:r>
      <w:r w:rsidRPr="00EC7687">
        <w:instrText>LSTYR339</w:instrText>
      </w:r>
      <w:r>
        <w:instrText>"</w:instrText>
      </w:r>
      <w:r w:rsidR="00641926">
        <w:fldChar w:fldCharType="end"/>
      </w:r>
      <w:r>
        <w:tab/>
      </w:r>
      <w:r w:rsidRPr="000F24B1">
        <w:t>Did it happened in the last year? - illness of other household member</w:t>
      </w:r>
      <w:r>
        <w:t>? Codes are: 0</w:t>
      </w:r>
      <w:r>
        <w:rPr>
          <w:szCs w:val="20"/>
        </w:rPr>
        <w:t>0= No, 01= Yes</w:t>
      </w:r>
    </w:p>
    <w:p w:rsidR="002C3311" w:rsidRDefault="002C3311" w:rsidP="005E3C46">
      <w:pPr>
        <w:ind w:left="1440" w:hanging="1440"/>
        <w:jc w:val="both"/>
      </w:pPr>
      <w:r w:rsidRPr="000F24B1">
        <w:t>LSTYR340</w:t>
      </w:r>
      <w:r w:rsidR="00641926">
        <w:fldChar w:fldCharType="begin"/>
      </w:r>
      <w:r>
        <w:instrText>xe "</w:instrText>
      </w:r>
      <w:r w:rsidRPr="00EC7687">
        <w:instrText>LSTYR340</w:instrText>
      </w:r>
      <w:r>
        <w:instrText>"</w:instrText>
      </w:r>
      <w:r w:rsidR="00641926">
        <w:fldChar w:fldCharType="end"/>
      </w:r>
      <w:r>
        <w:tab/>
      </w:r>
      <w:r w:rsidRPr="000F24B1">
        <w:t>Did it happened in the last year? - divorce, separation or abandonment</w:t>
      </w:r>
      <w:r>
        <w:t>? Codes are: 0</w:t>
      </w:r>
      <w:r>
        <w:rPr>
          <w:szCs w:val="20"/>
        </w:rPr>
        <w:t>0= No, 01= Yes</w:t>
      </w:r>
    </w:p>
    <w:p w:rsidR="002C3311" w:rsidRDefault="002C3311" w:rsidP="005E3C46">
      <w:pPr>
        <w:ind w:left="1440" w:hanging="1440"/>
        <w:jc w:val="both"/>
      </w:pPr>
      <w:r w:rsidRPr="000F24B1">
        <w:t>LSTYR341</w:t>
      </w:r>
      <w:r w:rsidR="00641926">
        <w:fldChar w:fldCharType="begin"/>
      </w:r>
      <w:r>
        <w:instrText>xe "</w:instrText>
      </w:r>
      <w:r w:rsidRPr="00EC7687">
        <w:instrText>LSTYR341</w:instrText>
      </w:r>
      <w:r>
        <w:instrText>"</w:instrText>
      </w:r>
      <w:r w:rsidR="00641926">
        <w:fldChar w:fldCharType="end"/>
      </w:r>
      <w:r>
        <w:tab/>
      </w:r>
      <w:r w:rsidRPr="000F24B1">
        <w:t>Did it happened in the last year? - birth/new household member</w:t>
      </w:r>
      <w:r>
        <w:t>? Codes are: 0</w:t>
      </w:r>
      <w:r>
        <w:rPr>
          <w:szCs w:val="20"/>
        </w:rPr>
        <w:t>0= No, 01= Yes</w:t>
      </w:r>
    </w:p>
    <w:p w:rsidR="002C3311" w:rsidRDefault="002C3311" w:rsidP="005E3C46">
      <w:pPr>
        <w:ind w:left="1440" w:hanging="1440"/>
        <w:jc w:val="both"/>
      </w:pPr>
      <w:r w:rsidRPr="000F24B1">
        <w:t>LSTYR342</w:t>
      </w:r>
      <w:r w:rsidR="00641926">
        <w:fldChar w:fldCharType="begin"/>
      </w:r>
      <w:r>
        <w:instrText>xe "</w:instrText>
      </w:r>
      <w:r w:rsidRPr="00EC7687">
        <w:instrText>LSTYR342</w:instrText>
      </w:r>
      <w:r>
        <w:instrText>"</w:instrText>
      </w:r>
      <w:r w:rsidR="00641926">
        <w:fldChar w:fldCharType="end"/>
      </w:r>
      <w:r>
        <w:tab/>
      </w:r>
      <w:r w:rsidRPr="000F24B1">
        <w:t>Did it happened in the last year? - child's school enrolment (having to pay school fees)</w:t>
      </w:r>
      <w:r w:rsidRPr="005E3C46">
        <w:t xml:space="preserve"> </w:t>
      </w:r>
      <w:r>
        <w:t>? Codes are: 0</w:t>
      </w:r>
      <w:r>
        <w:rPr>
          <w:szCs w:val="20"/>
        </w:rPr>
        <w:t>0= No, 01= Yes</w:t>
      </w:r>
    </w:p>
    <w:p w:rsidR="002C3311" w:rsidRDefault="002C3311" w:rsidP="005E3C46">
      <w:pPr>
        <w:ind w:left="1440" w:hanging="1440"/>
        <w:jc w:val="both"/>
      </w:pPr>
      <w:r w:rsidRPr="000F24B1">
        <w:t>LSTYR345</w:t>
      </w:r>
      <w:r w:rsidR="00641926">
        <w:fldChar w:fldCharType="begin"/>
      </w:r>
      <w:r>
        <w:instrText>xe "</w:instrText>
      </w:r>
      <w:r w:rsidRPr="00EC7687">
        <w:instrText>LSTYR345</w:instrText>
      </w:r>
      <w:r>
        <w:instrText>"</w:instrText>
      </w:r>
      <w:r w:rsidR="00641926">
        <w:fldChar w:fldCharType="end"/>
      </w:r>
      <w:r>
        <w:tab/>
      </w:r>
      <w:r w:rsidRPr="000F24B1">
        <w:t>Did it happened in the last year? - other event affecting economic situation</w:t>
      </w:r>
      <w:r>
        <w:t>? Codes are: 0</w:t>
      </w:r>
      <w:r>
        <w:rPr>
          <w:szCs w:val="20"/>
        </w:rPr>
        <w:t>0= No, 01= Yes</w:t>
      </w:r>
    </w:p>
    <w:p w:rsidR="002C3311" w:rsidRDefault="002C3311" w:rsidP="005E3C46">
      <w:pPr>
        <w:ind w:left="1440" w:hanging="1440"/>
        <w:jc w:val="both"/>
      </w:pPr>
      <w:r w:rsidRPr="001B0ADC">
        <w:t>RKEVR301</w:t>
      </w:r>
      <w:r w:rsidR="00641926">
        <w:fldChar w:fldCharType="begin"/>
      </w:r>
      <w:r>
        <w:instrText>xe "</w:instrText>
      </w:r>
      <w:r w:rsidRPr="00EC7687">
        <w:instrText>RKEVR301</w:instrText>
      </w:r>
      <w:r>
        <w:instrText>"</w:instrText>
      </w:r>
      <w:r w:rsidR="00641926">
        <w:fldChar w:fldCharType="end"/>
      </w:r>
      <w:r>
        <w:t xml:space="preserve">, </w:t>
      </w:r>
      <w:r w:rsidRPr="00686079">
        <w:t>RKEVR302</w:t>
      </w:r>
      <w:r w:rsidR="00641926">
        <w:fldChar w:fldCharType="begin"/>
      </w:r>
      <w:r>
        <w:instrText>xe "</w:instrText>
      </w:r>
      <w:r w:rsidRPr="00EC7687">
        <w:instrText>RKEVR302</w:instrText>
      </w:r>
      <w:r>
        <w:instrText>"</w:instrText>
      </w:r>
      <w:r w:rsidR="00641926">
        <w:fldChar w:fldCharType="end"/>
      </w:r>
      <w:r>
        <w:t xml:space="preserve">, </w:t>
      </w:r>
      <w:r w:rsidRPr="00686079">
        <w:t>RKEVR3</w:t>
      </w:r>
      <w:r>
        <w:t>03</w:t>
      </w:r>
      <w:r w:rsidR="00641926">
        <w:fldChar w:fldCharType="begin"/>
      </w:r>
      <w:r>
        <w:instrText>xe "</w:instrText>
      </w:r>
      <w:r w:rsidRPr="00EC7687">
        <w:instrText>RKEVR303</w:instrText>
      </w:r>
      <w:r>
        <w:instrText>"</w:instrText>
      </w:r>
      <w:r w:rsidR="00641926">
        <w:fldChar w:fldCharType="end"/>
      </w:r>
    </w:p>
    <w:p w:rsidR="002C3311" w:rsidRDefault="002C3311" w:rsidP="005E3C46">
      <w:pPr>
        <w:ind w:left="1440" w:hanging="1440"/>
        <w:jc w:val="both"/>
      </w:pPr>
      <w:r>
        <w:tab/>
      </w:r>
      <w:r w:rsidRPr="001B0ADC">
        <w:t>Most important event</w:t>
      </w:r>
      <w:r>
        <w:t>s in the order of importance. Codes are:</w:t>
      </w:r>
    </w:p>
    <w:p w:rsidR="002C3311" w:rsidRDefault="002C3311" w:rsidP="005E3C46">
      <w:pPr>
        <w:ind w:left="2160" w:hanging="1440"/>
        <w:jc w:val="both"/>
      </w:pPr>
      <w:r>
        <w:tab/>
        <w:t>01= Theft or destruction</w:t>
      </w:r>
    </w:p>
    <w:p w:rsidR="002C3311" w:rsidRDefault="002C3311" w:rsidP="005E3C46">
      <w:pPr>
        <w:ind w:left="2160"/>
        <w:jc w:val="both"/>
      </w:pPr>
      <w:r>
        <w:t>02= Forced contributions/arbitrary taxation/protection money</w:t>
      </w:r>
    </w:p>
    <w:p w:rsidR="002C3311" w:rsidRDefault="002C3311" w:rsidP="005E3C46">
      <w:pPr>
        <w:ind w:left="2160"/>
        <w:jc w:val="both"/>
      </w:pPr>
      <w:r>
        <w:t>12= Large increase in input prices</w:t>
      </w:r>
    </w:p>
    <w:p w:rsidR="002C3311" w:rsidRDefault="002C3311" w:rsidP="005E3C46">
      <w:pPr>
        <w:ind w:left="2160"/>
        <w:jc w:val="both"/>
      </w:pPr>
      <w:r>
        <w:t>13= Large decrease in output prices</w:t>
      </w:r>
    </w:p>
    <w:p w:rsidR="002C3311" w:rsidRDefault="002C3311" w:rsidP="005E3C46">
      <w:pPr>
        <w:ind w:left="2160"/>
        <w:jc w:val="both"/>
      </w:pPr>
      <w:r>
        <w:t>14= Livestock died</w:t>
      </w:r>
    </w:p>
    <w:p w:rsidR="002C3311" w:rsidRDefault="002C3311" w:rsidP="005E3C46">
      <w:pPr>
        <w:ind w:left="2160"/>
        <w:jc w:val="both"/>
      </w:pPr>
      <w:r>
        <w:t>16= Job loss/source of income/family enterprise</w:t>
      </w:r>
    </w:p>
    <w:p w:rsidR="002C3311" w:rsidRDefault="002C3311" w:rsidP="005E3C46">
      <w:pPr>
        <w:ind w:left="2160"/>
        <w:jc w:val="both"/>
      </w:pPr>
      <w:r>
        <w:t>23= Disputes with neighbours/PA members regarding land or assets</w:t>
      </w:r>
    </w:p>
    <w:p w:rsidR="002C3311" w:rsidRDefault="002C3311" w:rsidP="005E3C46">
      <w:pPr>
        <w:ind w:left="2160"/>
        <w:jc w:val="both"/>
      </w:pPr>
      <w:r>
        <w:t>24= Drought</w:t>
      </w:r>
    </w:p>
    <w:p w:rsidR="002C3311" w:rsidRDefault="002C3311" w:rsidP="005E3C46">
      <w:pPr>
        <w:ind w:left="2160"/>
        <w:jc w:val="both"/>
      </w:pPr>
      <w:r>
        <w:t>25= Too much rain or flood</w:t>
      </w:r>
    </w:p>
    <w:p w:rsidR="002C3311" w:rsidRDefault="002C3311" w:rsidP="005E3C46">
      <w:pPr>
        <w:ind w:left="2160"/>
        <w:jc w:val="both"/>
      </w:pPr>
      <w:r>
        <w:t>26= Erosion, cracks or landslide</w:t>
      </w:r>
    </w:p>
    <w:p w:rsidR="002C3311" w:rsidRDefault="002C3311" w:rsidP="005E3C46">
      <w:pPr>
        <w:ind w:left="2160"/>
        <w:jc w:val="both"/>
      </w:pPr>
      <w:r>
        <w:t>27= Frosts or hailstorm</w:t>
      </w:r>
    </w:p>
    <w:p w:rsidR="002C3311" w:rsidRDefault="002C3311" w:rsidP="005E3C46">
      <w:pPr>
        <w:ind w:left="2160"/>
        <w:jc w:val="both"/>
      </w:pPr>
      <w:r>
        <w:t>28= Pests or diseases that affected crops before harvest</w:t>
      </w:r>
    </w:p>
    <w:p w:rsidR="002C3311" w:rsidRDefault="002C3311" w:rsidP="005E3C46">
      <w:pPr>
        <w:ind w:left="2160"/>
        <w:jc w:val="both"/>
      </w:pPr>
      <w:r>
        <w:t>29= Crops failed</w:t>
      </w:r>
    </w:p>
    <w:p w:rsidR="002C3311" w:rsidRDefault="002C3311" w:rsidP="005E3C46">
      <w:pPr>
        <w:ind w:left="2160"/>
        <w:jc w:val="both"/>
      </w:pPr>
      <w:r>
        <w:t>30= Pests or diseases that led to storage losses</w:t>
      </w:r>
    </w:p>
    <w:p w:rsidR="002C3311" w:rsidRDefault="002C3311" w:rsidP="005E3C46">
      <w:pPr>
        <w:ind w:left="2160"/>
        <w:jc w:val="both"/>
      </w:pPr>
      <w:r>
        <w:t>31= Pests or diseases that affected livestock</w:t>
      </w:r>
    </w:p>
    <w:p w:rsidR="002C3311" w:rsidRDefault="002C3311" w:rsidP="005E3C46">
      <w:pPr>
        <w:ind w:left="2160"/>
        <w:jc w:val="both"/>
      </w:pPr>
      <w:r>
        <w:t>32= Fire or building collapse</w:t>
      </w:r>
    </w:p>
    <w:p w:rsidR="002C3311" w:rsidRDefault="002C3311" w:rsidP="005E3C46">
      <w:pPr>
        <w:ind w:left="2160"/>
        <w:jc w:val="both"/>
      </w:pPr>
      <w:r>
        <w:t>34= Death of child` s father</w:t>
      </w:r>
    </w:p>
    <w:p w:rsidR="002C3311" w:rsidRDefault="002C3311" w:rsidP="005E3C46">
      <w:pPr>
        <w:ind w:left="2160"/>
        <w:jc w:val="both"/>
      </w:pPr>
      <w:r>
        <w:t>35= Death of child` s mother</w:t>
      </w:r>
    </w:p>
    <w:p w:rsidR="002C3311" w:rsidRDefault="002C3311" w:rsidP="005E3C46">
      <w:pPr>
        <w:ind w:left="2160"/>
        <w:jc w:val="both"/>
      </w:pPr>
      <w:r>
        <w:t>36= Death of another person from the household</w:t>
      </w:r>
    </w:p>
    <w:p w:rsidR="002C3311" w:rsidRDefault="002C3311" w:rsidP="005E3C46">
      <w:pPr>
        <w:ind w:left="2160"/>
        <w:jc w:val="both"/>
      </w:pPr>
      <w:r>
        <w:t>37= Illness of child` s father</w:t>
      </w:r>
    </w:p>
    <w:p w:rsidR="002C3311" w:rsidRDefault="002C3311" w:rsidP="005E3C46">
      <w:pPr>
        <w:ind w:left="2160"/>
        <w:jc w:val="both"/>
      </w:pPr>
      <w:r>
        <w:t>38= Illness of child `s mother</w:t>
      </w:r>
    </w:p>
    <w:p w:rsidR="002C3311" w:rsidRDefault="002C3311" w:rsidP="005E3C46">
      <w:pPr>
        <w:ind w:left="2160"/>
        <w:jc w:val="both"/>
      </w:pPr>
      <w:r>
        <w:t>39= Illness of other household member</w:t>
      </w:r>
    </w:p>
    <w:p w:rsidR="002C3311" w:rsidRDefault="002C3311" w:rsidP="005E3C46">
      <w:pPr>
        <w:ind w:left="2160"/>
        <w:jc w:val="both"/>
      </w:pPr>
      <w:r>
        <w:t>40= Divorce, separation or abandonment</w:t>
      </w:r>
    </w:p>
    <w:p w:rsidR="002C3311" w:rsidRDefault="002C3311" w:rsidP="005E3C46">
      <w:pPr>
        <w:ind w:left="2160"/>
        <w:jc w:val="both"/>
      </w:pPr>
      <w:r>
        <w:t>41= Birth/new household member</w:t>
      </w:r>
    </w:p>
    <w:p w:rsidR="002C3311" w:rsidRDefault="002C3311" w:rsidP="005E3C46">
      <w:pPr>
        <w:ind w:left="2160"/>
        <w:jc w:val="both"/>
      </w:pPr>
      <w:r>
        <w:t>42= Child` s school enrolment-having to pay school fees</w:t>
      </w:r>
    </w:p>
    <w:p w:rsidR="002C3311" w:rsidRDefault="002C3311" w:rsidP="005E3C46">
      <w:pPr>
        <w:ind w:left="2160"/>
        <w:jc w:val="both"/>
      </w:pPr>
      <w:r>
        <w:t>45= Other</w:t>
      </w:r>
    </w:p>
    <w:p w:rsidR="002C3311" w:rsidRDefault="002C3311" w:rsidP="005E3C46">
      <w:pPr>
        <w:ind w:left="2160"/>
        <w:jc w:val="both"/>
      </w:pPr>
      <w:r>
        <w:t>47= Increase in the price of food that I buy</w:t>
      </w:r>
    </w:p>
    <w:p w:rsidR="002C3311" w:rsidRDefault="002C3311" w:rsidP="005E3C46">
      <w:pPr>
        <w:ind w:left="2160"/>
        <w:jc w:val="both"/>
      </w:pPr>
      <w:r>
        <w:t>48= Storm</w:t>
      </w:r>
    </w:p>
    <w:p w:rsidR="002C3311" w:rsidRDefault="002C3311" w:rsidP="001069E0">
      <w:pPr>
        <w:ind w:left="1440"/>
        <w:jc w:val="both"/>
      </w:pPr>
    </w:p>
    <w:p w:rsidR="002C3311" w:rsidRDefault="00346982" w:rsidP="005E3C46">
      <w:pPr>
        <w:pStyle w:val="Heading1"/>
      </w:pPr>
      <w:r>
        <w:t>&gt;SECTION &lt;yls:roundThreeStudySection&gt; &lt;yls:studySocioEconomicStatus&gt;</w:t>
      </w:r>
      <w:r>
        <w:tab/>
      </w:r>
      <w:r w:rsidR="002C3311" w:rsidRPr="0025638E">
        <w:t xml:space="preserve"> </w:t>
      </w:r>
    </w:p>
    <w:p w:rsidR="002C3311" w:rsidRDefault="002C3311" w:rsidP="001069E0">
      <w:pPr>
        <w:jc w:val="both"/>
      </w:pPr>
    </w:p>
    <w:p w:rsidR="002C3311" w:rsidRDefault="002C3311" w:rsidP="005E3C46">
      <w:pPr>
        <w:jc w:val="both"/>
      </w:pPr>
      <w:r w:rsidRPr="005C1872">
        <w:t>IDR37</w:t>
      </w:r>
      <w:r w:rsidR="00641926">
        <w:fldChar w:fldCharType="begin"/>
      </w:r>
      <w:r>
        <w:instrText>xe "</w:instrText>
      </w:r>
      <w:r w:rsidRPr="00EC7687">
        <w:instrText>IDR37</w:instrText>
      </w:r>
      <w:r>
        <w:instrText>"</w:instrText>
      </w:r>
      <w:r w:rsidR="00641926">
        <w:fldChar w:fldCharType="end"/>
      </w:r>
      <w:r>
        <w:tab/>
      </w:r>
      <w:r>
        <w:tab/>
      </w:r>
      <w:r w:rsidRPr="005C1872">
        <w:t>ID of respondent for Section 7</w:t>
      </w:r>
      <w:r>
        <w:t>. Code is:  90= Not a member of the household</w:t>
      </w:r>
    </w:p>
    <w:p w:rsidR="002C3311" w:rsidRDefault="002C3311" w:rsidP="005E3C46">
      <w:pPr>
        <w:jc w:val="both"/>
      </w:pPr>
      <w:r w:rsidRPr="00214757">
        <w:t>OWNHSER3</w:t>
      </w:r>
      <w:r w:rsidR="00641926">
        <w:fldChar w:fldCharType="begin"/>
      </w:r>
      <w:r>
        <w:instrText>xe "</w:instrText>
      </w:r>
      <w:r w:rsidRPr="00EC7687">
        <w:instrText>OWNHSER3</w:instrText>
      </w:r>
      <w:r>
        <w:instrText>"</w:instrText>
      </w:r>
      <w:r w:rsidR="00641926">
        <w:fldChar w:fldCharType="end"/>
      </w:r>
      <w:r>
        <w:tab/>
      </w:r>
      <w:r w:rsidRPr="00214757">
        <w:t>Does anyone in your household own your house?</w:t>
      </w:r>
      <w:r>
        <w:t xml:space="preserve"> Codes are: 0</w:t>
      </w:r>
      <w:r>
        <w:rPr>
          <w:szCs w:val="20"/>
        </w:rPr>
        <w:t>0= No, 01= Yes</w:t>
      </w:r>
    </w:p>
    <w:p w:rsidR="002C3311" w:rsidRDefault="002C3311" w:rsidP="005E3C46">
      <w:pPr>
        <w:ind w:left="1440" w:hanging="1440"/>
        <w:jc w:val="both"/>
      </w:pPr>
      <w:r w:rsidRPr="00171C1F">
        <w:t>MRTGR3</w:t>
      </w:r>
      <w:r w:rsidR="00641926">
        <w:fldChar w:fldCharType="begin"/>
      </w:r>
      <w:r>
        <w:instrText>xe "</w:instrText>
      </w:r>
      <w:r w:rsidRPr="00EC7687">
        <w:instrText>MRTGR3</w:instrText>
      </w:r>
      <w:r>
        <w:instrText>"</w:instrText>
      </w:r>
      <w:r w:rsidR="00641926">
        <w:fldChar w:fldCharType="end"/>
      </w:r>
      <w:r>
        <w:tab/>
      </w:r>
      <w:r w:rsidRPr="00171C1F">
        <w:t>Does anyone in your household have a mortgage on your house?</w:t>
      </w:r>
      <w:r>
        <w:t xml:space="preserve"> Codes are: 0</w:t>
      </w:r>
      <w:r>
        <w:rPr>
          <w:szCs w:val="20"/>
        </w:rPr>
        <w:t>0= No, 01= Yes</w:t>
      </w:r>
    </w:p>
    <w:p w:rsidR="002C3311" w:rsidRDefault="002C3311" w:rsidP="001069E0">
      <w:pPr>
        <w:jc w:val="both"/>
      </w:pPr>
      <w:r w:rsidRPr="00171C1F">
        <w:t>NUMRMR3</w:t>
      </w:r>
      <w:r w:rsidR="00641926">
        <w:fldChar w:fldCharType="begin"/>
      </w:r>
      <w:r>
        <w:instrText>xe "</w:instrText>
      </w:r>
      <w:r w:rsidRPr="00EC7687">
        <w:instrText>NUMRMR3</w:instrText>
      </w:r>
      <w:r>
        <w:instrText>"</w:instrText>
      </w:r>
      <w:r w:rsidR="00641926">
        <w:fldChar w:fldCharType="end"/>
      </w:r>
      <w:r>
        <w:tab/>
      </w:r>
      <w:r w:rsidRPr="00171C1F">
        <w:t>How many rooms are there in the house?</w:t>
      </w:r>
      <w:r>
        <w:t xml:space="preserve"> Code is: 00= None</w:t>
      </w:r>
    </w:p>
    <w:p w:rsidR="002C3311" w:rsidRDefault="002C3311" w:rsidP="001069E0">
      <w:pPr>
        <w:jc w:val="both"/>
      </w:pPr>
      <w:r w:rsidRPr="00D43928">
        <w:t>KITCHR3</w:t>
      </w:r>
      <w:r w:rsidR="00641926">
        <w:fldChar w:fldCharType="begin"/>
      </w:r>
      <w:r>
        <w:instrText>xe "</w:instrText>
      </w:r>
      <w:r w:rsidRPr="00EC7687">
        <w:instrText>KITCHR3</w:instrText>
      </w:r>
      <w:r>
        <w:instrText>"</w:instrText>
      </w:r>
      <w:r w:rsidR="00641926">
        <w:fldChar w:fldCharType="end"/>
      </w:r>
      <w:r>
        <w:tab/>
      </w:r>
      <w:r w:rsidRPr="00D43928">
        <w:t>Do you have a separate kitchen/cooking area?</w:t>
      </w:r>
      <w:r w:rsidRPr="00C80839">
        <w:t xml:space="preserve"> </w:t>
      </w:r>
      <w:r>
        <w:t>Codes are: 0</w:t>
      </w:r>
      <w:r>
        <w:rPr>
          <w:szCs w:val="20"/>
        </w:rPr>
        <w:t>0= No, 01= Yes</w:t>
      </w:r>
    </w:p>
    <w:p w:rsidR="002C3311" w:rsidRDefault="002C3311" w:rsidP="001069E0">
      <w:pPr>
        <w:jc w:val="both"/>
      </w:pPr>
      <w:r w:rsidRPr="00D43928">
        <w:t>ELECR3</w:t>
      </w:r>
      <w:r w:rsidR="00641926">
        <w:fldChar w:fldCharType="begin"/>
      </w:r>
      <w:r>
        <w:instrText>xe "</w:instrText>
      </w:r>
      <w:r w:rsidRPr="00EC7687">
        <w:instrText>ELECR3</w:instrText>
      </w:r>
      <w:r>
        <w:instrText>"</w:instrText>
      </w:r>
      <w:r w:rsidR="00641926">
        <w:fldChar w:fldCharType="end"/>
      </w:r>
      <w:r>
        <w:tab/>
      </w:r>
      <w:r w:rsidRPr="00D43928">
        <w:t>Do you have electricity?</w:t>
      </w:r>
      <w:r w:rsidRPr="00C80839">
        <w:t xml:space="preserve"> </w:t>
      </w:r>
      <w:r>
        <w:t>Codes are: 0</w:t>
      </w:r>
      <w:r>
        <w:rPr>
          <w:szCs w:val="20"/>
        </w:rPr>
        <w:t>0= No, 01= Yes</w:t>
      </w:r>
    </w:p>
    <w:p w:rsidR="002C3311" w:rsidRDefault="002C3311" w:rsidP="001069E0">
      <w:pPr>
        <w:jc w:val="both"/>
      </w:pPr>
      <w:r w:rsidRPr="00D43928">
        <w:t>WALLR3</w:t>
      </w:r>
      <w:r w:rsidR="00641926">
        <w:fldChar w:fldCharType="begin"/>
      </w:r>
      <w:r>
        <w:instrText>xe "</w:instrText>
      </w:r>
      <w:r w:rsidRPr="00EC7687">
        <w:instrText>WALLR3</w:instrText>
      </w:r>
      <w:r>
        <w:instrText>"</w:instrText>
      </w:r>
      <w:r w:rsidR="00641926">
        <w:fldChar w:fldCharType="end"/>
      </w:r>
      <w:r>
        <w:tab/>
      </w:r>
      <w:r w:rsidRPr="00D43928">
        <w:t>Main material for wall</w:t>
      </w:r>
      <w:r>
        <w:tab/>
        <w:t>. Codes are:</w:t>
      </w:r>
    </w:p>
    <w:p w:rsidR="002C3311" w:rsidRDefault="002C3311" w:rsidP="00AC23C0">
      <w:pPr>
        <w:ind w:left="2160"/>
        <w:jc w:val="both"/>
      </w:pPr>
      <w:r>
        <w:t>01= Adobe/mud</w:t>
      </w:r>
    </w:p>
    <w:p w:rsidR="002C3311" w:rsidRDefault="002C3311" w:rsidP="00AC23C0">
      <w:pPr>
        <w:ind w:left="2160"/>
        <w:jc w:val="both"/>
      </w:pPr>
      <w:r>
        <w:t>02= Cane/bamboo</w:t>
      </w:r>
    </w:p>
    <w:p w:rsidR="002C3311" w:rsidRDefault="002C3311" w:rsidP="00AC23C0">
      <w:pPr>
        <w:ind w:left="2160"/>
        <w:jc w:val="both"/>
      </w:pPr>
      <w:r>
        <w:t>03= Brick/concrete</w:t>
      </w:r>
    </w:p>
    <w:p w:rsidR="002C3311" w:rsidRDefault="002C3311" w:rsidP="00AC23C0">
      <w:pPr>
        <w:ind w:left="2160"/>
        <w:jc w:val="both"/>
      </w:pPr>
      <w:r>
        <w:t>5= Fireboard/chipboard</w:t>
      </w:r>
    </w:p>
    <w:p w:rsidR="002C3311" w:rsidRDefault="002C3311" w:rsidP="00AC23C0">
      <w:pPr>
        <w:ind w:left="2160"/>
        <w:jc w:val="both"/>
      </w:pPr>
      <w:r>
        <w:t>06= Galvanised/corrugated iron</w:t>
      </w:r>
    </w:p>
    <w:p w:rsidR="002C3311" w:rsidRDefault="002C3311" w:rsidP="00AC23C0">
      <w:pPr>
        <w:ind w:left="2160"/>
        <w:jc w:val="both"/>
      </w:pPr>
      <w:r>
        <w:t>07= Mating</w:t>
      </w:r>
    </w:p>
    <w:p w:rsidR="002C3311" w:rsidRDefault="002C3311" w:rsidP="00AC23C0">
      <w:pPr>
        <w:ind w:left="2160"/>
        <w:jc w:val="both"/>
      </w:pPr>
      <w:r>
        <w:t>08= Mud &amp; Bricks</w:t>
      </w:r>
    </w:p>
    <w:p w:rsidR="002C3311" w:rsidRDefault="002C3311" w:rsidP="00AC23C0">
      <w:pPr>
        <w:ind w:left="2160"/>
        <w:jc w:val="both"/>
      </w:pPr>
      <w:r>
        <w:t>09= Mud &amp; Stones</w:t>
      </w:r>
    </w:p>
    <w:p w:rsidR="002C3311" w:rsidRDefault="002C3311" w:rsidP="00AC23C0">
      <w:pPr>
        <w:ind w:left="2160"/>
        <w:jc w:val="both"/>
      </w:pPr>
      <w:r>
        <w:t>10= Wattle/Bamboo screen</w:t>
      </w:r>
    </w:p>
    <w:p w:rsidR="002C3311" w:rsidRDefault="002C3311" w:rsidP="00AC23C0">
      <w:pPr>
        <w:ind w:left="2160"/>
        <w:jc w:val="both"/>
      </w:pPr>
      <w:r>
        <w:t>12= Plastic sheet</w:t>
      </w:r>
    </w:p>
    <w:p w:rsidR="002C3311" w:rsidRDefault="002C3311" w:rsidP="00AC23C0">
      <w:pPr>
        <w:ind w:left="2160"/>
        <w:jc w:val="both"/>
      </w:pPr>
      <w:r>
        <w:t>14= Stone</w:t>
      </w:r>
    </w:p>
    <w:p w:rsidR="002C3311" w:rsidRDefault="002C3311" w:rsidP="00AC23C0">
      <w:pPr>
        <w:ind w:left="2160"/>
        <w:jc w:val="both"/>
      </w:pPr>
      <w:r>
        <w:t>15= Wood/branches</w:t>
      </w:r>
    </w:p>
    <w:p w:rsidR="002C3311" w:rsidRDefault="002C3311" w:rsidP="00AC23C0">
      <w:pPr>
        <w:ind w:left="2160"/>
        <w:jc w:val="both"/>
      </w:pPr>
      <w:r>
        <w:t>16= Other (specify)</w:t>
      </w:r>
    </w:p>
    <w:p w:rsidR="002C3311" w:rsidRDefault="002C3311" w:rsidP="00AC23C0">
      <w:pPr>
        <w:ind w:left="2160"/>
        <w:jc w:val="both"/>
      </w:pPr>
      <w:r>
        <w:t>17= Mud &amp; Wood</w:t>
      </w:r>
    </w:p>
    <w:p w:rsidR="002C3311" w:rsidRPr="00D43928" w:rsidRDefault="002C3311" w:rsidP="00AC23C0">
      <w:pPr>
        <w:ind w:left="2160"/>
        <w:jc w:val="both"/>
      </w:pPr>
      <w:r>
        <w:t>25= Concrete blocks</w:t>
      </w:r>
    </w:p>
    <w:p w:rsidR="002C3311" w:rsidRDefault="002C3311" w:rsidP="001069E0">
      <w:pPr>
        <w:jc w:val="both"/>
      </w:pPr>
      <w:r w:rsidRPr="004174EF">
        <w:t>SPECWALL</w:t>
      </w:r>
      <w:r w:rsidR="00641926">
        <w:fldChar w:fldCharType="begin"/>
      </w:r>
      <w:r>
        <w:instrText>xe "</w:instrText>
      </w:r>
      <w:r w:rsidRPr="00EC7687">
        <w:instrText>SPECWALL</w:instrText>
      </w:r>
      <w:r>
        <w:instrText>"</w:instrText>
      </w:r>
      <w:r w:rsidR="00641926">
        <w:fldChar w:fldCharType="end"/>
      </w:r>
      <w:r>
        <w:tab/>
      </w:r>
      <w:r w:rsidRPr="004174EF">
        <w:t>Specify wall material</w:t>
      </w:r>
    </w:p>
    <w:p w:rsidR="002C3311" w:rsidRDefault="002C3311" w:rsidP="001069E0">
      <w:pPr>
        <w:jc w:val="both"/>
      </w:pPr>
      <w:r w:rsidRPr="004174EF">
        <w:t>ROOFR3</w:t>
      </w:r>
      <w:r w:rsidR="00641926">
        <w:fldChar w:fldCharType="begin"/>
      </w:r>
      <w:r>
        <w:instrText>xe "</w:instrText>
      </w:r>
      <w:r w:rsidRPr="00EC7687">
        <w:instrText>ROOFR3</w:instrText>
      </w:r>
      <w:r>
        <w:instrText>"</w:instrText>
      </w:r>
      <w:r w:rsidR="00641926">
        <w:fldChar w:fldCharType="end"/>
      </w:r>
      <w:r>
        <w:tab/>
      </w:r>
      <w:r w:rsidRPr="004174EF">
        <w:t>Main material for roof</w:t>
      </w:r>
      <w:r>
        <w:t>. Codes are:</w:t>
      </w:r>
    </w:p>
    <w:p w:rsidR="002C3311" w:rsidRDefault="002C3311" w:rsidP="00AC23C0">
      <w:pPr>
        <w:ind w:left="2160"/>
        <w:jc w:val="both"/>
      </w:pPr>
      <w:r>
        <w:t>01= AC roofing sheets</w:t>
      </w:r>
    </w:p>
    <w:p w:rsidR="002C3311" w:rsidRDefault="002C3311" w:rsidP="00AC23C0">
      <w:pPr>
        <w:ind w:left="2160"/>
        <w:jc w:val="both"/>
      </w:pPr>
      <w:r>
        <w:t>02= Asbestos sheets</w:t>
      </w:r>
    </w:p>
    <w:p w:rsidR="002C3311" w:rsidRDefault="002C3311" w:rsidP="00AC23C0">
      <w:pPr>
        <w:ind w:left="2160"/>
        <w:jc w:val="both"/>
      </w:pPr>
      <w:r>
        <w:t>03= Bamboo/Cane,</w:t>
      </w:r>
    </w:p>
    <w:p w:rsidR="002C3311" w:rsidRDefault="002C3311" w:rsidP="00AC23C0">
      <w:pPr>
        <w:ind w:left="2160"/>
        <w:jc w:val="both"/>
      </w:pPr>
      <w:r>
        <w:t>04= Concrete/cement</w:t>
      </w:r>
    </w:p>
    <w:p w:rsidR="002C3311" w:rsidRDefault="002C3311" w:rsidP="00AC23C0">
      <w:pPr>
        <w:ind w:left="2160"/>
        <w:jc w:val="both"/>
      </w:pPr>
      <w:r>
        <w:t>06= Galvanised/corrugated iron</w:t>
      </w:r>
    </w:p>
    <w:p w:rsidR="002C3311" w:rsidRDefault="002C3311" w:rsidP="00AC23C0">
      <w:pPr>
        <w:ind w:left="2160"/>
        <w:jc w:val="both"/>
      </w:pPr>
      <w:r>
        <w:t>09= Palm leaves</w:t>
      </w:r>
    </w:p>
    <w:p w:rsidR="002C3311" w:rsidRDefault="002C3311" w:rsidP="00AC23C0">
      <w:pPr>
        <w:ind w:left="2160"/>
        <w:jc w:val="both"/>
      </w:pPr>
      <w:r>
        <w:t>10= Plastic sheet</w:t>
      </w:r>
    </w:p>
    <w:p w:rsidR="002C3311" w:rsidRDefault="002C3311" w:rsidP="00AC23C0">
      <w:pPr>
        <w:ind w:left="2160"/>
        <w:jc w:val="both"/>
      </w:pPr>
      <w:r>
        <w:t>12= Sugar cane leaves</w:t>
      </w:r>
    </w:p>
    <w:p w:rsidR="002C3311" w:rsidRDefault="002C3311" w:rsidP="00AC23C0">
      <w:pPr>
        <w:ind w:left="2160"/>
        <w:jc w:val="both"/>
      </w:pPr>
      <w:r>
        <w:t>13= Tar slabs</w:t>
      </w:r>
    </w:p>
    <w:p w:rsidR="002C3311" w:rsidRDefault="002C3311" w:rsidP="00AC23C0">
      <w:pPr>
        <w:ind w:left="2160"/>
        <w:jc w:val="both"/>
      </w:pPr>
      <w:r>
        <w:t>15= Tiles/slates</w:t>
      </w:r>
    </w:p>
    <w:p w:rsidR="002C3311" w:rsidRDefault="002C3311" w:rsidP="00AC23C0">
      <w:pPr>
        <w:ind w:left="2160"/>
        <w:jc w:val="both"/>
      </w:pPr>
      <w:r>
        <w:t>18= Wood/planks</w:t>
      </w:r>
    </w:p>
    <w:p w:rsidR="002C3311" w:rsidRPr="00D43928" w:rsidRDefault="002C3311" w:rsidP="00AC23C0">
      <w:pPr>
        <w:ind w:left="2160"/>
        <w:jc w:val="both"/>
      </w:pPr>
      <w:r>
        <w:t>19= Other (specify)</w:t>
      </w:r>
    </w:p>
    <w:p w:rsidR="002C3311" w:rsidRDefault="002C3311" w:rsidP="001069E0">
      <w:pPr>
        <w:jc w:val="both"/>
      </w:pPr>
      <w:r w:rsidRPr="001C28EB">
        <w:t>SPECROOF</w:t>
      </w:r>
      <w:r w:rsidR="00641926">
        <w:fldChar w:fldCharType="begin"/>
      </w:r>
      <w:r>
        <w:instrText>xe "</w:instrText>
      </w:r>
      <w:r w:rsidRPr="00EC7687">
        <w:instrText>SPECROOF</w:instrText>
      </w:r>
      <w:r>
        <w:instrText>"</w:instrText>
      </w:r>
      <w:r w:rsidR="00641926">
        <w:fldChar w:fldCharType="end"/>
      </w:r>
      <w:r>
        <w:tab/>
      </w:r>
      <w:r w:rsidRPr="001C28EB">
        <w:t>Specify roof material</w:t>
      </w:r>
      <w:r>
        <w:tab/>
      </w:r>
    </w:p>
    <w:p w:rsidR="002C3311" w:rsidRDefault="002C3311" w:rsidP="001069E0">
      <w:pPr>
        <w:jc w:val="both"/>
      </w:pPr>
      <w:r w:rsidRPr="001C28EB">
        <w:t>FLOORR3</w:t>
      </w:r>
      <w:r w:rsidR="00641926">
        <w:fldChar w:fldCharType="begin"/>
      </w:r>
      <w:r>
        <w:instrText>xe "</w:instrText>
      </w:r>
      <w:r w:rsidRPr="00EC7687">
        <w:instrText>FLOORR3</w:instrText>
      </w:r>
      <w:r>
        <w:instrText>"</w:instrText>
      </w:r>
      <w:r w:rsidR="00641926">
        <w:fldChar w:fldCharType="end"/>
      </w:r>
      <w:r>
        <w:tab/>
      </w:r>
      <w:r w:rsidRPr="001C28EB">
        <w:t>Main material for floor</w:t>
      </w:r>
      <w:r>
        <w:t>. Codes are:</w:t>
      </w:r>
    </w:p>
    <w:p w:rsidR="002C3311" w:rsidRDefault="002C3311" w:rsidP="00AC23C0">
      <w:pPr>
        <w:ind w:left="2160"/>
        <w:jc w:val="both"/>
      </w:pPr>
      <w:r>
        <w:t>01= Cement tiles</w:t>
      </w:r>
    </w:p>
    <w:p w:rsidR="002C3311" w:rsidRDefault="002C3311" w:rsidP="00AC23C0">
      <w:pPr>
        <w:ind w:left="2160"/>
        <w:jc w:val="both"/>
      </w:pPr>
      <w:r>
        <w:t>02= Cinder</w:t>
      </w:r>
    </w:p>
    <w:p w:rsidR="002C3311" w:rsidRDefault="002C3311" w:rsidP="00AC23C0">
      <w:pPr>
        <w:ind w:left="2160"/>
        <w:jc w:val="both"/>
      </w:pPr>
      <w:r>
        <w:t>03= Concrete/cement</w:t>
      </w:r>
    </w:p>
    <w:p w:rsidR="002C3311" w:rsidRDefault="002C3311" w:rsidP="00AC23C0">
      <w:pPr>
        <w:ind w:left="2160"/>
        <w:jc w:val="both"/>
      </w:pPr>
      <w:r>
        <w:t>04= Earth/sand</w:t>
      </w:r>
    </w:p>
    <w:p w:rsidR="002C3311" w:rsidRDefault="002C3311" w:rsidP="00AC23C0">
      <w:pPr>
        <w:ind w:left="2160"/>
        <w:jc w:val="both"/>
      </w:pPr>
      <w:r>
        <w:t>05= Granite stone</w:t>
      </w:r>
    </w:p>
    <w:p w:rsidR="002C3311" w:rsidRDefault="002C3311" w:rsidP="00AC23C0">
      <w:pPr>
        <w:ind w:left="2160"/>
        <w:jc w:val="both"/>
      </w:pPr>
      <w:r>
        <w:t>06= Ceramic</w:t>
      </w:r>
    </w:p>
    <w:p w:rsidR="002C3311" w:rsidRDefault="002C3311" w:rsidP="00AC23C0">
      <w:pPr>
        <w:ind w:left="2160"/>
        <w:jc w:val="both"/>
      </w:pPr>
      <w:r>
        <w:t>07= Marble stone</w:t>
      </w:r>
    </w:p>
    <w:p w:rsidR="002C3311" w:rsidRDefault="002C3311" w:rsidP="00AC23C0">
      <w:pPr>
        <w:ind w:left="2160"/>
        <w:jc w:val="both"/>
      </w:pPr>
      <w:r>
        <w:t>08= Polished stone</w:t>
      </w:r>
    </w:p>
    <w:p w:rsidR="002C3311" w:rsidRDefault="002C3311" w:rsidP="00AC23C0">
      <w:pPr>
        <w:ind w:left="2160"/>
        <w:jc w:val="both"/>
      </w:pPr>
      <w:r>
        <w:t>09= Stone/brick</w:t>
      </w:r>
    </w:p>
    <w:p w:rsidR="002C3311" w:rsidRDefault="002C3311" w:rsidP="00AC23C0">
      <w:pPr>
        <w:ind w:left="2160"/>
        <w:jc w:val="both"/>
      </w:pPr>
      <w:r>
        <w:t>11= Wood</w:t>
      </w:r>
    </w:p>
    <w:p w:rsidR="002C3311" w:rsidRPr="00D43928" w:rsidRDefault="002C3311" w:rsidP="00AC23C0">
      <w:pPr>
        <w:ind w:left="2160"/>
        <w:jc w:val="both"/>
      </w:pPr>
      <w:r>
        <w:t xml:space="preserve">12= Other (specify) </w:t>
      </w:r>
    </w:p>
    <w:p w:rsidR="002C3311" w:rsidRDefault="002C3311" w:rsidP="001069E0">
      <w:pPr>
        <w:jc w:val="both"/>
      </w:pPr>
      <w:r w:rsidRPr="00970B71">
        <w:t>SPECFLR</w:t>
      </w:r>
      <w:r w:rsidR="00641926">
        <w:fldChar w:fldCharType="begin"/>
      </w:r>
      <w:r>
        <w:instrText>xe "</w:instrText>
      </w:r>
      <w:r w:rsidRPr="00EC7687">
        <w:instrText>SPECFLR</w:instrText>
      </w:r>
      <w:r>
        <w:instrText>"</w:instrText>
      </w:r>
      <w:r w:rsidR="00641926">
        <w:fldChar w:fldCharType="end"/>
      </w:r>
      <w:r>
        <w:tab/>
      </w:r>
      <w:r w:rsidRPr="00970B71">
        <w:t>Specify floor material</w:t>
      </w:r>
    </w:p>
    <w:p w:rsidR="002C3311" w:rsidRDefault="002C3311" w:rsidP="001069E0">
      <w:pPr>
        <w:ind w:left="1440" w:hanging="1440"/>
        <w:jc w:val="both"/>
      </w:pPr>
      <w:r w:rsidRPr="001A5172">
        <w:t>DRWTRR3</w:t>
      </w:r>
      <w:r w:rsidR="00641926">
        <w:fldChar w:fldCharType="begin"/>
      </w:r>
      <w:r>
        <w:instrText>xe "</w:instrText>
      </w:r>
      <w:r w:rsidRPr="00EC7687">
        <w:instrText>DRWTRR3</w:instrText>
      </w:r>
      <w:r>
        <w:instrText>"</w:instrText>
      </w:r>
      <w:r w:rsidR="00641926">
        <w:fldChar w:fldCharType="end"/>
      </w:r>
      <w:r>
        <w:tab/>
      </w:r>
      <w:r w:rsidRPr="001A5172">
        <w:t>What is the main source of drinking water for members of your household?</w:t>
      </w:r>
      <w:r>
        <w:t xml:space="preserve"> Codes are:</w:t>
      </w:r>
    </w:p>
    <w:p w:rsidR="002C3311" w:rsidRDefault="002C3311" w:rsidP="00AC23C0">
      <w:pPr>
        <w:ind w:left="2160"/>
        <w:jc w:val="both"/>
      </w:pPr>
      <w:r>
        <w:t>01- Bore well</w:t>
      </w:r>
    </w:p>
    <w:p w:rsidR="002C3311" w:rsidRDefault="002C3311" w:rsidP="00AC23C0">
      <w:pPr>
        <w:ind w:left="2160"/>
        <w:jc w:val="both"/>
      </w:pPr>
      <w:r>
        <w:t>02= Bought water (delivery or bottled)</w:t>
      </w:r>
    </w:p>
    <w:p w:rsidR="002C3311" w:rsidRDefault="002C3311" w:rsidP="00AC23C0">
      <w:pPr>
        <w:ind w:left="2160"/>
        <w:jc w:val="both"/>
      </w:pPr>
      <w:r>
        <w:t>03= Piped into dwelling/yard/plot</w:t>
      </w:r>
    </w:p>
    <w:p w:rsidR="002C3311" w:rsidRDefault="002C3311" w:rsidP="00AC23C0">
      <w:pPr>
        <w:ind w:left="2160"/>
        <w:jc w:val="both"/>
      </w:pPr>
      <w:r>
        <w:t>04= Piped into neighbour` s</w:t>
      </w:r>
      <w:r w:rsidRPr="001A5172">
        <w:t xml:space="preserve"> </w:t>
      </w:r>
      <w:r>
        <w:t>dwelling/yard/plot</w:t>
      </w:r>
    </w:p>
    <w:p w:rsidR="002C3311" w:rsidRDefault="002C3311" w:rsidP="00AC23C0">
      <w:pPr>
        <w:ind w:left="2160"/>
        <w:jc w:val="both"/>
      </w:pPr>
      <w:r>
        <w:t>05= Piped into relative` s</w:t>
      </w:r>
      <w:r w:rsidRPr="001A5172">
        <w:t xml:space="preserve"> </w:t>
      </w:r>
      <w:r>
        <w:t>dwelling/yard/plot</w:t>
      </w:r>
    </w:p>
    <w:p w:rsidR="002C3311" w:rsidRDefault="002C3311" w:rsidP="00AC23C0">
      <w:pPr>
        <w:ind w:left="2160"/>
        <w:jc w:val="both"/>
      </w:pPr>
      <w:r>
        <w:t>06= Protected spring water</w:t>
      </w:r>
    </w:p>
    <w:p w:rsidR="002C3311" w:rsidRDefault="002C3311" w:rsidP="00AC23C0">
      <w:pPr>
        <w:ind w:left="2160"/>
        <w:jc w:val="both"/>
      </w:pPr>
      <w:r>
        <w:t>07= Protected well</w:t>
      </w:r>
    </w:p>
    <w:p w:rsidR="002C3311" w:rsidRDefault="002C3311" w:rsidP="00AC23C0">
      <w:pPr>
        <w:ind w:left="2160"/>
        <w:jc w:val="both"/>
      </w:pPr>
      <w:r>
        <w:t>08= Public standpipe/tubewell</w:t>
      </w:r>
    </w:p>
    <w:p w:rsidR="002C3311" w:rsidRDefault="002C3311" w:rsidP="00AC23C0">
      <w:pPr>
        <w:ind w:left="2160"/>
        <w:jc w:val="both"/>
      </w:pPr>
      <w:r>
        <w:t>09= Rainwater</w:t>
      </w:r>
    </w:p>
    <w:p w:rsidR="002C3311" w:rsidRDefault="002C3311" w:rsidP="00AC23C0">
      <w:pPr>
        <w:ind w:left="2160"/>
        <w:jc w:val="both"/>
      </w:pPr>
      <w:r>
        <w:t>10= Tubewell in dwelling/yard/plot</w:t>
      </w:r>
    </w:p>
    <w:p w:rsidR="002C3311" w:rsidRDefault="002C3311" w:rsidP="00AC23C0">
      <w:pPr>
        <w:ind w:left="2160"/>
        <w:jc w:val="both"/>
      </w:pPr>
      <w:r>
        <w:t>11= Unprotected well/spring/pond/river/stream/ canal</w:t>
      </w:r>
    </w:p>
    <w:p w:rsidR="002C3311" w:rsidRDefault="002C3311" w:rsidP="00AC23C0">
      <w:pPr>
        <w:ind w:left="2160"/>
        <w:jc w:val="both"/>
      </w:pPr>
      <w:r>
        <w:t>12= Unprotected water tank</w:t>
      </w:r>
    </w:p>
    <w:p w:rsidR="002C3311" w:rsidRDefault="002C3311" w:rsidP="00AC23C0">
      <w:pPr>
        <w:ind w:left="2160"/>
        <w:jc w:val="both"/>
      </w:pPr>
      <w:r>
        <w:t>13= Water tank (community/ protected)</w:t>
      </w:r>
    </w:p>
    <w:p w:rsidR="002C3311" w:rsidRDefault="002C3311" w:rsidP="00AC23C0">
      <w:pPr>
        <w:ind w:left="2160"/>
        <w:jc w:val="both"/>
      </w:pPr>
      <w:r>
        <w:t>14= Other (specify)</w:t>
      </w:r>
    </w:p>
    <w:p w:rsidR="002C3311" w:rsidRDefault="002C3311" w:rsidP="001069E0">
      <w:pPr>
        <w:jc w:val="both"/>
      </w:pPr>
      <w:r w:rsidRPr="001621F2">
        <w:t>SPECWATR</w:t>
      </w:r>
      <w:r w:rsidR="00641926">
        <w:fldChar w:fldCharType="begin"/>
      </w:r>
      <w:r>
        <w:instrText>xe "</w:instrText>
      </w:r>
      <w:r w:rsidRPr="00EC7687">
        <w:instrText>SPECWATR</w:instrText>
      </w:r>
      <w:r>
        <w:instrText>"</w:instrText>
      </w:r>
      <w:r w:rsidR="00641926">
        <w:fldChar w:fldCharType="end"/>
      </w:r>
      <w:r>
        <w:tab/>
      </w:r>
      <w:r w:rsidRPr="001621F2">
        <w:t>Specify source of drinking water</w:t>
      </w:r>
    </w:p>
    <w:p w:rsidR="002C3311" w:rsidRDefault="002C3311" w:rsidP="001069E0">
      <w:pPr>
        <w:jc w:val="both"/>
      </w:pPr>
      <w:r w:rsidRPr="001621F2">
        <w:t>TOILETR3</w:t>
      </w:r>
      <w:r w:rsidR="00641926">
        <w:fldChar w:fldCharType="begin"/>
      </w:r>
      <w:r>
        <w:instrText>xe "</w:instrText>
      </w:r>
      <w:r w:rsidRPr="00EC7687">
        <w:instrText>TOILETR3</w:instrText>
      </w:r>
      <w:r>
        <w:instrText>"</w:instrText>
      </w:r>
      <w:r w:rsidR="00641926">
        <w:fldChar w:fldCharType="end"/>
      </w:r>
      <w:r>
        <w:tab/>
      </w:r>
      <w:r w:rsidRPr="001621F2">
        <w:t>What kind of toilet facility does your household mainly use?</w:t>
      </w:r>
      <w:r>
        <w:t xml:space="preserve"> Codes are:</w:t>
      </w:r>
    </w:p>
    <w:p w:rsidR="002C3311" w:rsidRDefault="002C3311" w:rsidP="00AC23C0">
      <w:pPr>
        <w:ind w:left="2160"/>
        <w:jc w:val="both"/>
      </w:pPr>
      <w:r>
        <w:t>01= Flush toilet/sceptic tank</w:t>
      </w:r>
    </w:p>
    <w:p w:rsidR="002C3311" w:rsidRDefault="002C3311" w:rsidP="00AC23C0">
      <w:pPr>
        <w:ind w:left="2160"/>
        <w:jc w:val="both"/>
      </w:pPr>
      <w:r>
        <w:t>02= Forest/field/open place</w:t>
      </w:r>
    </w:p>
    <w:p w:rsidR="002C3311" w:rsidRDefault="002C3311" w:rsidP="00AC23C0">
      <w:pPr>
        <w:ind w:left="2160"/>
        <w:jc w:val="both"/>
      </w:pPr>
      <w:r>
        <w:t>03= Neighbour` s toilet</w:t>
      </w:r>
    </w:p>
    <w:p w:rsidR="002C3311" w:rsidRDefault="002C3311" w:rsidP="00AC23C0">
      <w:pPr>
        <w:ind w:left="2160"/>
        <w:jc w:val="both"/>
      </w:pPr>
      <w:r>
        <w:t>05= Pit latrine (Communal)</w:t>
      </w:r>
    </w:p>
    <w:p w:rsidR="002C3311" w:rsidRDefault="002C3311" w:rsidP="00AC23C0">
      <w:pPr>
        <w:ind w:left="2160"/>
        <w:jc w:val="both"/>
      </w:pPr>
      <w:r>
        <w:t>06= Pit latrine (Household` s)</w:t>
      </w:r>
    </w:p>
    <w:p w:rsidR="002C3311" w:rsidRDefault="002C3311" w:rsidP="00AC23C0">
      <w:pPr>
        <w:ind w:left="2160"/>
        <w:jc w:val="both"/>
      </w:pPr>
      <w:r>
        <w:t>07= Relative` s toilet</w:t>
      </w:r>
    </w:p>
    <w:p w:rsidR="002C3311" w:rsidRDefault="002C3311" w:rsidP="00AC23C0">
      <w:pPr>
        <w:ind w:left="2160"/>
        <w:jc w:val="both"/>
      </w:pPr>
      <w:r>
        <w:t>08= Simple latrine on pond</w:t>
      </w:r>
    </w:p>
    <w:p w:rsidR="002C3311" w:rsidRDefault="002C3311" w:rsidP="00AC23C0">
      <w:pPr>
        <w:ind w:left="2160"/>
        <w:jc w:val="both"/>
      </w:pPr>
      <w:r>
        <w:t>09= Toilet in health post</w:t>
      </w:r>
    </w:p>
    <w:p w:rsidR="002C3311" w:rsidRDefault="002C3311" w:rsidP="00AC23C0">
      <w:pPr>
        <w:ind w:left="2160"/>
        <w:jc w:val="both"/>
      </w:pPr>
      <w:r>
        <w:t>10= Other (Specify)</w:t>
      </w:r>
    </w:p>
    <w:p w:rsidR="002C3311" w:rsidRDefault="002C3311" w:rsidP="001069E0">
      <w:pPr>
        <w:jc w:val="both"/>
      </w:pPr>
      <w:r w:rsidRPr="00E503A9">
        <w:t>SPECTOIL</w:t>
      </w:r>
      <w:r w:rsidR="00641926">
        <w:fldChar w:fldCharType="begin"/>
      </w:r>
      <w:r>
        <w:instrText>xe "</w:instrText>
      </w:r>
      <w:r w:rsidRPr="00EC7687">
        <w:instrText>SPECTOIL</w:instrText>
      </w:r>
      <w:r>
        <w:instrText>"</w:instrText>
      </w:r>
      <w:r w:rsidR="00641926">
        <w:fldChar w:fldCharType="end"/>
      </w:r>
      <w:r>
        <w:tab/>
      </w:r>
      <w:r w:rsidRPr="00E503A9">
        <w:t>Specify type of toilet facility</w:t>
      </w:r>
    </w:p>
    <w:p w:rsidR="002C3311" w:rsidRDefault="002C3311" w:rsidP="001069E0">
      <w:pPr>
        <w:jc w:val="both"/>
      </w:pPr>
      <w:r w:rsidRPr="00E503A9">
        <w:t>COOKR3</w:t>
      </w:r>
      <w:r w:rsidR="00641926">
        <w:fldChar w:fldCharType="begin"/>
      </w:r>
      <w:r>
        <w:instrText>xe "</w:instrText>
      </w:r>
      <w:r w:rsidRPr="00EC7687">
        <w:instrText>COOKR3</w:instrText>
      </w:r>
      <w:r>
        <w:instrText>"</w:instrText>
      </w:r>
      <w:r w:rsidR="00641926">
        <w:fldChar w:fldCharType="end"/>
      </w:r>
      <w:r>
        <w:tab/>
      </w:r>
      <w:r w:rsidRPr="00E503A9">
        <w:t>What is the main type of fuel you use for cooking?</w:t>
      </w:r>
      <w:r>
        <w:t xml:space="preserve"> Codes are:</w:t>
      </w:r>
    </w:p>
    <w:p w:rsidR="002C3311" w:rsidRDefault="002C3311" w:rsidP="00AC23C0">
      <w:pPr>
        <w:ind w:left="2160"/>
        <w:jc w:val="both"/>
      </w:pPr>
      <w:r>
        <w:t>01= Bamboo</w:t>
      </w:r>
    </w:p>
    <w:p w:rsidR="002C3311" w:rsidRDefault="002C3311" w:rsidP="00AC23C0">
      <w:pPr>
        <w:ind w:left="2160"/>
        <w:jc w:val="both"/>
      </w:pPr>
      <w:r>
        <w:t>02= Bio-gas</w:t>
      </w:r>
    </w:p>
    <w:p w:rsidR="002C3311" w:rsidRDefault="002C3311" w:rsidP="00AC23C0">
      <w:pPr>
        <w:ind w:left="2160"/>
        <w:jc w:val="both"/>
      </w:pPr>
      <w:r>
        <w:t>03= Branches</w:t>
      </w:r>
    </w:p>
    <w:p w:rsidR="002C3311" w:rsidRDefault="002C3311" w:rsidP="00AC23C0">
      <w:pPr>
        <w:ind w:left="2160"/>
        <w:jc w:val="both"/>
      </w:pPr>
      <w:r>
        <w:t>04= Charcoal</w:t>
      </w:r>
    </w:p>
    <w:p w:rsidR="002C3311" w:rsidRDefault="002C3311" w:rsidP="00AC23C0">
      <w:pPr>
        <w:ind w:left="2160"/>
        <w:jc w:val="both"/>
      </w:pPr>
      <w:r>
        <w:t>05= Coal</w:t>
      </w:r>
    </w:p>
    <w:p w:rsidR="002C3311" w:rsidRDefault="002C3311" w:rsidP="00AC23C0">
      <w:pPr>
        <w:ind w:left="2160"/>
        <w:jc w:val="both"/>
      </w:pPr>
      <w:r>
        <w:t>06= Cow dung</w:t>
      </w:r>
    </w:p>
    <w:p w:rsidR="002C3311" w:rsidRDefault="002C3311" w:rsidP="00AC23C0">
      <w:pPr>
        <w:ind w:left="2160"/>
        <w:jc w:val="both"/>
      </w:pPr>
      <w:r>
        <w:t>07= Crop residue</w:t>
      </w:r>
    </w:p>
    <w:p w:rsidR="002C3311" w:rsidRDefault="002C3311" w:rsidP="00AC23C0">
      <w:pPr>
        <w:ind w:left="2160"/>
        <w:jc w:val="both"/>
      </w:pPr>
      <w:r>
        <w:t>08= Gas/electricity</w:t>
      </w:r>
    </w:p>
    <w:p w:rsidR="002C3311" w:rsidRDefault="002C3311" w:rsidP="00AC23C0">
      <w:pPr>
        <w:ind w:left="2160"/>
        <w:jc w:val="both"/>
      </w:pPr>
      <w:r>
        <w:t>09= Kerosene/paraffin</w:t>
      </w:r>
    </w:p>
    <w:p w:rsidR="002C3311" w:rsidRDefault="002C3311" w:rsidP="00AC23C0">
      <w:pPr>
        <w:ind w:left="2160"/>
        <w:jc w:val="both"/>
      </w:pPr>
      <w:r>
        <w:t>10= Leaves</w:t>
      </w:r>
    </w:p>
    <w:p w:rsidR="002C3311" w:rsidRDefault="002C3311" w:rsidP="00AC23C0">
      <w:pPr>
        <w:ind w:left="2160"/>
        <w:jc w:val="both"/>
      </w:pPr>
      <w:r>
        <w:t xml:space="preserve"> 11= None</w:t>
      </w:r>
    </w:p>
    <w:p w:rsidR="002C3311" w:rsidRDefault="002C3311" w:rsidP="00AC23C0">
      <w:pPr>
        <w:ind w:left="2160"/>
        <w:jc w:val="both"/>
      </w:pPr>
      <w:r>
        <w:t>12= Rice husk</w:t>
      </w:r>
    </w:p>
    <w:p w:rsidR="002C3311" w:rsidRDefault="002C3311" w:rsidP="00AC23C0">
      <w:pPr>
        <w:ind w:left="2160"/>
        <w:jc w:val="both"/>
      </w:pPr>
      <w:r>
        <w:t>13= Shavings/sawdust</w:t>
      </w:r>
    </w:p>
    <w:p w:rsidR="002C3311" w:rsidRDefault="002C3311" w:rsidP="00AC23C0">
      <w:pPr>
        <w:ind w:left="2160"/>
        <w:jc w:val="both"/>
      </w:pPr>
      <w:r>
        <w:t>14= Straw/dead plants</w:t>
      </w:r>
    </w:p>
    <w:p w:rsidR="002C3311" w:rsidRDefault="002C3311" w:rsidP="00AC23C0">
      <w:pPr>
        <w:ind w:left="2160"/>
        <w:jc w:val="both"/>
      </w:pPr>
      <w:r>
        <w:t>15= Other (specify)</w:t>
      </w:r>
    </w:p>
    <w:p w:rsidR="002C3311" w:rsidRDefault="002C3311" w:rsidP="00AC23C0">
      <w:pPr>
        <w:ind w:left="2160"/>
        <w:jc w:val="both"/>
      </w:pPr>
      <w:r>
        <w:t>16= Wood</w:t>
      </w:r>
    </w:p>
    <w:p w:rsidR="002C3311" w:rsidRDefault="002C3311" w:rsidP="001069E0">
      <w:pPr>
        <w:jc w:val="both"/>
      </w:pPr>
      <w:r w:rsidRPr="008272F2">
        <w:t>SPECCOOK</w:t>
      </w:r>
      <w:r w:rsidR="00641926">
        <w:fldChar w:fldCharType="begin"/>
      </w:r>
      <w:r>
        <w:instrText>xe "</w:instrText>
      </w:r>
      <w:r w:rsidRPr="00EC7687">
        <w:instrText>SPECCOOK</w:instrText>
      </w:r>
      <w:r>
        <w:instrText>"</w:instrText>
      </w:r>
      <w:r w:rsidR="00641926">
        <w:fldChar w:fldCharType="end"/>
      </w:r>
      <w:r>
        <w:tab/>
      </w:r>
      <w:r w:rsidRPr="008272F2">
        <w:t>Specify fuel used for cooking</w:t>
      </w:r>
    </w:p>
    <w:p w:rsidR="002C3311" w:rsidRDefault="002C3311" w:rsidP="0013530F">
      <w:pPr>
        <w:jc w:val="both"/>
      </w:pPr>
      <w:r w:rsidRPr="00641231">
        <w:t>HTUSDR3</w:t>
      </w:r>
      <w:r w:rsidR="00641926">
        <w:fldChar w:fldCharType="begin"/>
      </w:r>
      <w:r>
        <w:instrText>xe "</w:instrText>
      </w:r>
      <w:r w:rsidRPr="00EC7687">
        <w:instrText>HTUSDR3</w:instrText>
      </w:r>
      <w:r>
        <w:instrText>"</w:instrText>
      </w:r>
      <w:r w:rsidR="00641926">
        <w:fldChar w:fldCharType="end"/>
      </w:r>
      <w:r>
        <w:tab/>
      </w:r>
      <w:r w:rsidRPr="00641231">
        <w:t>Is heating used in this area?</w:t>
      </w:r>
      <w:r>
        <w:t xml:space="preserve"> Codes are: 0</w:t>
      </w:r>
      <w:r>
        <w:rPr>
          <w:szCs w:val="20"/>
        </w:rPr>
        <w:t>0= No, 01= Yes</w:t>
      </w:r>
    </w:p>
    <w:p w:rsidR="002C3311" w:rsidRPr="00641231" w:rsidRDefault="002C3311" w:rsidP="001069E0">
      <w:pPr>
        <w:jc w:val="both"/>
      </w:pPr>
      <w:r w:rsidRPr="00641231">
        <w:t>TYPHTR3</w:t>
      </w:r>
      <w:r w:rsidR="00641926">
        <w:fldChar w:fldCharType="begin"/>
      </w:r>
      <w:r>
        <w:instrText>xe "</w:instrText>
      </w:r>
      <w:r w:rsidRPr="00EC7687">
        <w:instrText>TYPHTR3</w:instrText>
      </w:r>
      <w:r>
        <w:instrText>"</w:instrText>
      </w:r>
      <w:r w:rsidR="00641926">
        <w:fldChar w:fldCharType="end"/>
      </w:r>
      <w:r>
        <w:tab/>
      </w:r>
      <w:r w:rsidRPr="00641231">
        <w:t>What is the main type of fuel you usually use for heating?</w:t>
      </w:r>
      <w:r>
        <w:t xml:space="preserve"> Codes are:</w:t>
      </w:r>
    </w:p>
    <w:p w:rsidR="002C3311" w:rsidRDefault="002C3311" w:rsidP="0013530F">
      <w:pPr>
        <w:ind w:left="2160"/>
        <w:jc w:val="both"/>
      </w:pPr>
      <w:r>
        <w:t>01= Bamboo</w:t>
      </w:r>
    </w:p>
    <w:p w:rsidR="002C3311" w:rsidRDefault="002C3311" w:rsidP="0013530F">
      <w:pPr>
        <w:ind w:left="2160"/>
        <w:jc w:val="both"/>
      </w:pPr>
      <w:r>
        <w:t>02= Bio-gas</w:t>
      </w:r>
    </w:p>
    <w:p w:rsidR="002C3311" w:rsidRDefault="002C3311" w:rsidP="0013530F">
      <w:pPr>
        <w:ind w:left="2160"/>
        <w:jc w:val="both"/>
      </w:pPr>
      <w:r>
        <w:t>03= Branches</w:t>
      </w:r>
    </w:p>
    <w:p w:rsidR="002C3311" w:rsidRDefault="002C3311" w:rsidP="0013530F">
      <w:pPr>
        <w:ind w:left="2160"/>
        <w:jc w:val="both"/>
      </w:pPr>
      <w:r>
        <w:t>04= Charcoal</w:t>
      </w:r>
    </w:p>
    <w:p w:rsidR="002C3311" w:rsidRDefault="002C3311" w:rsidP="0013530F">
      <w:pPr>
        <w:ind w:left="2160"/>
        <w:jc w:val="both"/>
      </w:pPr>
      <w:r>
        <w:t>05= Coal</w:t>
      </w:r>
    </w:p>
    <w:p w:rsidR="002C3311" w:rsidRDefault="002C3311" w:rsidP="0013530F">
      <w:pPr>
        <w:ind w:left="2160"/>
        <w:jc w:val="both"/>
      </w:pPr>
      <w:r>
        <w:t>06= Cow dung</w:t>
      </w:r>
    </w:p>
    <w:p w:rsidR="002C3311" w:rsidRDefault="002C3311" w:rsidP="0013530F">
      <w:pPr>
        <w:ind w:left="2160"/>
        <w:jc w:val="both"/>
      </w:pPr>
      <w:r>
        <w:t>07= Crop residue</w:t>
      </w:r>
    </w:p>
    <w:p w:rsidR="002C3311" w:rsidRDefault="002C3311" w:rsidP="0013530F">
      <w:pPr>
        <w:ind w:left="2160"/>
        <w:jc w:val="both"/>
      </w:pPr>
      <w:r>
        <w:t>08= Gas/electricity</w:t>
      </w:r>
    </w:p>
    <w:p w:rsidR="002C3311" w:rsidRDefault="002C3311" w:rsidP="0013530F">
      <w:pPr>
        <w:ind w:left="2160"/>
        <w:jc w:val="both"/>
      </w:pPr>
      <w:r>
        <w:t>09= Kerosene/paraffin</w:t>
      </w:r>
    </w:p>
    <w:p w:rsidR="002C3311" w:rsidRDefault="002C3311" w:rsidP="0013530F">
      <w:pPr>
        <w:ind w:left="2160"/>
        <w:jc w:val="both"/>
      </w:pPr>
      <w:r>
        <w:t>10= Leaves</w:t>
      </w:r>
    </w:p>
    <w:p w:rsidR="002C3311" w:rsidRDefault="002C3311" w:rsidP="0013530F">
      <w:pPr>
        <w:ind w:left="2160"/>
        <w:jc w:val="both"/>
      </w:pPr>
      <w:r>
        <w:t>11= None</w:t>
      </w:r>
    </w:p>
    <w:p w:rsidR="002C3311" w:rsidRDefault="002C3311" w:rsidP="0013530F">
      <w:pPr>
        <w:ind w:left="2160"/>
        <w:jc w:val="both"/>
      </w:pPr>
      <w:r>
        <w:t>12= Rice husk</w:t>
      </w:r>
    </w:p>
    <w:p w:rsidR="002C3311" w:rsidRDefault="002C3311" w:rsidP="0013530F">
      <w:pPr>
        <w:ind w:left="2160"/>
        <w:jc w:val="both"/>
      </w:pPr>
      <w:r>
        <w:t>13= Shavings/sawdust</w:t>
      </w:r>
    </w:p>
    <w:p w:rsidR="002C3311" w:rsidRDefault="002C3311" w:rsidP="0013530F">
      <w:pPr>
        <w:ind w:left="2160"/>
        <w:jc w:val="both"/>
      </w:pPr>
      <w:r>
        <w:t>14= Straw/dead plants</w:t>
      </w:r>
    </w:p>
    <w:p w:rsidR="002C3311" w:rsidRDefault="002C3311" w:rsidP="0013530F">
      <w:pPr>
        <w:ind w:left="2160"/>
        <w:jc w:val="both"/>
      </w:pPr>
      <w:r>
        <w:t>15= Other (specify)</w:t>
      </w:r>
    </w:p>
    <w:p w:rsidR="002C3311" w:rsidRDefault="002C3311" w:rsidP="0013530F">
      <w:pPr>
        <w:ind w:left="2160"/>
        <w:jc w:val="both"/>
      </w:pPr>
      <w:r>
        <w:t>16= Wood</w:t>
      </w:r>
    </w:p>
    <w:p w:rsidR="002C3311" w:rsidRPr="006C4845" w:rsidRDefault="002C3311" w:rsidP="001069E0">
      <w:pPr>
        <w:jc w:val="both"/>
      </w:pPr>
      <w:r w:rsidRPr="006C4845">
        <w:t>SPECHEAT</w:t>
      </w:r>
      <w:r w:rsidR="00641926">
        <w:fldChar w:fldCharType="begin"/>
      </w:r>
      <w:r>
        <w:instrText>xe "</w:instrText>
      </w:r>
      <w:r w:rsidRPr="00EC7687">
        <w:instrText>SPECHEAT</w:instrText>
      </w:r>
      <w:r>
        <w:instrText>"</w:instrText>
      </w:r>
      <w:r w:rsidR="00641926">
        <w:fldChar w:fldCharType="end"/>
      </w:r>
      <w:r>
        <w:tab/>
      </w:r>
      <w:r w:rsidRPr="006C4845">
        <w:t>Specify fuel used for heating</w:t>
      </w:r>
    </w:p>
    <w:p w:rsidR="002C3311" w:rsidRDefault="002C3311" w:rsidP="001069E0">
      <w:pPr>
        <w:ind w:left="1440" w:hanging="1440"/>
        <w:jc w:val="both"/>
      </w:pPr>
      <w:r w:rsidRPr="00F85ED8">
        <w:t>INVESTR3</w:t>
      </w:r>
      <w:r w:rsidR="00641926">
        <w:fldChar w:fldCharType="begin"/>
      </w:r>
      <w:r>
        <w:instrText>xe "</w:instrText>
      </w:r>
      <w:r w:rsidRPr="00EC7687">
        <w:instrText>INVESTR3</w:instrText>
      </w:r>
      <w:r>
        <w:instrText>"</w:instrText>
      </w:r>
      <w:r w:rsidR="00641926">
        <w:fldChar w:fldCharType="end"/>
      </w:r>
      <w:r>
        <w:tab/>
      </w:r>
      <w:r w:rsidRPr="00F85ED8">
        <w:t>Have you invested in the improvement of your dwelling since our last visit?</w:t>
      </w:r>
    </w:p>
    <w:p w:rsidR="002C3311" w:rsidRDefault="002C3311" w:rsidP="001069E0">
      <w:pPr>
        <w:ind w:left="1440"/>
        <w:jc w:val="both"/>
      </w:pPr>
      <w:r>
        <w:rPr>
          <w:szCs w:val="20"/>
        </w:rPr>
        <w:t xml:space="preserve">0= No, 1= Yes, </w:t>
      </w:r>
      <w:r>
        <w:t>77= NK, 79= Refused to answer, 88= N/A, 99= Missing</w:t>
      </w:r>
    </w:p>
    <w:p w:rsidR="002C3311" w:rsidRDefault="002C3311" w:rsidP="001069E0">
      <w:pPr>
        <w:ind w:left="1440" w:hanging="1440"/>
        <w:jc w:val="both"/>
      </w:pPr>
      <w:r w:rsidRPr="00F85ED8">
        <w:t>INVSTR31</w:t>
      </w:r>
      <w:r w:rsidR="00641926">
        <w:fldChar w:fldCharType="begin"/>
      </w:r>
      <w:r>
        <w:instrText>xe "</w:instrText>
      </w:r>
      <w:r w:rsidRPr="00EC7687">
        <w:instrText>INVSTR31</w:instrText>
      </w:r>
      <w:r>
        <w:instrText>"</w:instrText>
      </w:r>
      <w:r w:rsidR="00641926">
        <w:fldChar w:fldCharType="end"/>
      </w:r>
      <w:r>
        <w:t xml:space="preserve">, </w:t>
      </w:r>
      <w:r w:rsidRPr="00325EB9">
        <w:t>INVSTR32</w:t>
      </w:r>
      <w:r w:rsidR="00641926">
        <w:fldChar w:fldCharType="begin"/>
      </w:r>
      <w:r>
        <w:instrText>xe "</w:instrText>
      </w:r>
      <w:r w:rsidRPr="00EC7687">
        <w:instrText>INVSTR32</w:instrText>
      </w:r>
      <w:r>
        <w:instrText>"</w:instrText>
      </w:r>
      <w:r w:rsidR="00641926">
        <w:fldChar w:fldCharType="end"/>
      </w:r>
      <w:r>
        <w:t>, INVSTR33</w:t>
      </w:r>
      <w:r w:rsidR="00641926">
        <w:fldChar w:fldCharType="begin"/>
      </w:r>
      <w:r>
        <w:instrText>xe "</w:instrText>
      </w:r>
      <w:r w:rsidRPr="00EC7687">
        <w:instrText>INVSTR33</w:instrText>
      </w:r>
      <w:r>
        <w:instrText>"</w:instrText>
      </w:r>
      <w:r w:rsidR="00641926">
        <w:fldChar w:fldCharType="end"/>
      </w:r>
    </w:p>
    <w:p w:rsidR="002C3311" w:rsidRDefault="002C3311" w:rsidP="001069E0">
      <w:pPr>
        <w:ind w:left="1440" w:hanging="1440"/>
        <w:jc w:val="both"/>
      </w:pPr>
      <w:r>
        <w:tab/>
      </w:r>
      <w:r w:rsidRPr="00F85ED8">
        <w:t>What improvements have you made?</w:t>
      </w:r>
      <w:r>
        <w:t xml:space="preserve"> Codes are:</w:t>
      </w:r>
    </w:p>
    <w:p w:rsidR="002C3311" w:rsidRDefault="002C3311" w:rsidP="0013530F">
      <w:pPr>
        <w:ind w:left="2160"/>
        <w:jc w:val="both"/>
      </w:pPr>
      <w:r>
        <w:t>01= New/renovated bedrooms</w:t>
      </w:r>
    </w:p>
    <w:p w:rsidR="002C3311" w:rsidRDefault="002C3311" w:rsidP="0013530F">
      <w:pPr>
        <w:ind w:left="2160"/>
        <w:jc w:val="both"/>
      </w:pPr>
      <w:r>
        <w:t>02= New/renovated kitchen</w:t>
      </w:r>
    </w:p>
    <w:p w:rsidR="002C3311" w:rsidRDefault="002C3311" w:rsidP="0013530F">
      <w:pPr>
        <w:ind w:left="2160"/>
        <w:jc w:val="both"/>
      </w:pPr>
      <w:r>
        <w:t>03= New/renovated bathroom</w:t>
      </w:r>
    </w:p>
    <w:p w:rsidR="002C3311" w:rsidRDefault="002C3311" w:rsidP="0013530F">
      <w:pPr>
        <w:ind w:left="2160"/>
        <w:jc w:val="both"/>
      </w:pPr>
      <w:r>
        <w:t>04= New/renovated living room</w:t>
      </w:r>
    </w:p>
    <w:p w:rsidR="002C3311" w:rsidRDefault="002C3311" w:rsidP="0013530F">
      <w:pPr>
        <w:ind w:left="2160"/>
        <w:jc w:val="both"/>
      </w:pPr>
      <w:r>
        <w:t>05= Improved floor</w:t>
      </w:r>
    </w:p>
    <w:p w:rsidR="002C3311" w:rsidRDefault="002C3311" w:rsidP="0013530F">
      <w:pPr>
        <w:ind w:left="2160"/>
        <w:jc w:val="both"/>
      </w:pPr>
      <w:r>
        <w:t>06= Improved wall finish</w:t>
      </w:r>
    </w:p>
    <w:p w:rsidR="002C3311" w:rsidRDefault="002C3311" w:rsidP="0013530F">
      <w:pPr>
        <w:ind w:left="2160"/>
        <w:jc w:val="both"/>
      </w:pPr>
      <w:r>
        <w:t>07= Improved roof cover</w:t>
      </w:r>
    </w:p>
    <w:p w:rsidR="002C3311" w:rsidRDefault="002C3311" w:rsidP="0013530F">
      <w:pPr>
        <w:ind w:left="2160"/>
        <w:jc w:val="both"/>
      </w:pPr>
      <w:r>
        <w:t>08= Rebuild dwelling</w:t>
      </w:r>
    </w:p>
    <w:p w:rsidR="002C3311" w:rsidRDefault="002C3311" w:rsidP="0013530F">
      <w:pPr>
        <w:ind w:left="2160"/>
        <w:jc w:val="both"/>
      </w:pPr>
      <w:r>
        <w:t>09= Electric re-writing</w:t>
      </w:r>
    </w:p>
    <w:p w:rsidR="002C3311" w:rsidRDefault="002C3311" w:rsidP="0013530F">
      <w:pPr>
        <w:ind w:left="2160"/>
        <w:jc w:val="both"/>
      </w:pPr>
      <w:r>
        <w:t>10= Central heating/gas servicing</w:t>
      </w:r>
    </w:p>
    <w:p w:rsidR="002C3311" w:rsidRDefault="002C3311" w:rsidP="0013530F">
      <w:pPr>
        <w:ind w:left="2160"/>
        <w:jc w:val="both"/>
      </w:pPr>
      <w:r>
        <w:t>11= Sanitation</w:t>
      </w:r>
    </w:p>
    <w:p w:rsidR="002C3311" w:rsidRDefault="002C3311" w:rsidP="0013530F">
      <w:pPr>
        <w:ind w:left="2160"/>
        <w:jc w:val="both"/>
      </w:pPr>
      <w:r>
        <w:t>12= Water supply</w:t>
      </w:r>
    </w:p>
    <w:p w:rsidR="002C3311" w:rsidRDefault="002C3311" w:rsidP="0013530F">
      <w:pPr>
        <w:ind w:left="2160"/>
        <w:jc w:val="both"/>
      </w:pPr>
      <w:r>
        <w:t>13= Other (specify)</w:t>
      </w:r>
    </w:p>
    <w:p w:rsidR="002C3311" w:rsidRDefault="002C3311" w:rsidP="0013530F">
      <w:pPr>
        <w:ind w:left="2160"/>
        <w:jc w:val="both"/>
      </w:pPr>
      <w:r>
        <w:t>15= Build new house</w:t>
      </w:r>
    </w:p>
    <w:p w:rsidR="002C3311" w:rsidRDefault="002C3311" w:rsidP="0013530F">
      <w:pPr>
        <w:ind w:left="2160"/>
        <w:jc w:val="both"/>
      </w:pPr>
      <w:r>
        <w:t>16= Improve/build fence/wall around house</w:t>
      </w:r>
    </w:p>
    <w:p w:rsidR="002C3311" w:rsidRDefault="002C3311" w:rsidP="0013530F">
      <w:pPr>
        <w:ind w:left="2160"/>
        <w:jc w:val="both"/>
      </w:pPr>
      <w:r>
        <w:t>17= Improve/new doors/windows</w:t>
      </w:r>
    </w:p>
    <w:p w:rsidR="002C3311" w:rsidRDefault="002C3311" w:rsidP="001069E0">
      <w:pPr>
        <w:jc w:val="both"/>
      </w:pPr>
      <w:r w:rsidRPr="00325EB9">
        <w:t>SPECINV1</w:t>
      </w:r>
      <w:r w:rsidR="00641926">
        <w:fldChar w:fldCharType="begin"/>
      </w:r>
      <w:r>
        <w:instrText>xe "</w:instrText>
      </w:r>
      <w:r w:rsidRPr="00EC7687">
        <w:instrText>SPECINV1</w:instrText>
      </w:r>
      <w:r>
        <w:instrText>"</w:instrText>
      </w:r>
      <w:r w:rsidR="00641926">
        <w:fldChar w:fldCharType="end"/>
      </w:r>
      <w:r>
        <w:t xml:space="preserve">, </w:t>
      </w:r>
      <w:r w:rsidRPr="00325EB9">
        <w:t>SPECINV2</w:t>
      </w:r>
      <w:r w:rsidR="00641926">
        <w:fldChar w:fldCharType="begin"/>
      </w:r>
      <w:r>
        <w:instrText>xe "</w:instrText>
      </w:r>
      <w:r w:rsidRPr="00EC7687">
        <w:instrText>SPECINV2</w:instrText>
      </w:r>
      <w:r>
        <w:instrText>"</w:instrText>
      </w:r>
      <w:r w:rsidR="00641926">
        <w:fldChar w:fldCharType="end"/>
      </w:r>
      <w:r>
        <w:t xml:space="preserve">, </w:t>
      </w:r>
      <w:r w:rsidRPr="00325EB9">
        <w:t>SP</w:t>
      </w:r>
      <w:r>
        <w:t>ECINV3</w:t>
      </w:r>
      <w:r w:rsidR="00641926">
        <w:fldChar w:fldCharType="begin"/>
      </w:r>
      <w:r>
        <w:instrText>xe "</w:instrText>
      </w:r>
      <w:r w:rsidRPr="00EC7687">
        <w:instrText>SPECINV3</w:instrText>
      </w:r>
      <w:r>
        <w:instrText>"</w:instrText>
      </w:r>
      <w:r w:rsidR="00641926">
        <w:fldChar w:fldCharType="end"/>
      </w:r>
    </w:p>
    <w:p w:rsidR="002C3311" w:rsidRDefault="002C3311" w:rsidP="001069E0">
      <w:pPr>
        <w:jc w:val="both"/>
      </w:pPr>
      <w:r>
        <w:tab/>
      </w:r>
      <w:r>
        <w:tab/>
      </w:r>
      <w:r w:rsidRPr="00325EB9">
        <w:t>Specify improvements made</w:t>
      </w:r>
    </w:p>
    <w:p w:rsidR="002C3311" w:rsidRDefault="002C3311" w:rsidP="0013530F">
      <w:pPr>
        <w:jc w:val="both"/>
      </w:pPr>
      <w:r w:rsidRPr="00325EB9">
        <w:t>TV7R3</w:t>
      </w:r>
      <w:r w:rsidR="00641926">
        <w:fldChar w:fldCharType="begin"/>
      </w:r>
      <w:r>
        <w:instrText>xe "</w:instrText>
      </w:r>
      <w:r w:rsidRPr="00EC7687">
        <w:instrText>TV7R3</w:instrText>
      </w:r>
      <w:r>
        <w:instrText>"</w:instrText>
      </w:r>
      <w:r w:rsidR="00641926">
        <w:fldChar w:fldCharType="end"/>
      </w:r>
      <w:r>
        <w:tab/>
      </w:r>
      <w:r>
        <w:tab/>
      </w:r>
      <w:r w:rsidRPr="00325EB9">
        <w:t>Does anyone in the household own - working television</w:t>
      </w:r>
      <w:r>
        <w:t>? Codes are: 0</w:t>
      </w:r>
      <w:r>
        <w:rPr>
          <w:szCs w:val="20"/>
        </w:rPr>
        <w:t>0= No, 01= Yes</w:t>
      </w:r>
    </w:p>
    <w:p w:rsidR="002C3311" w:rsidRPr="005C49D2" w:rsidRDefault="002C3311" w:rsidP="001069E0">
      <w:pPr>
        <w:jc w:val="both"/>
      </w:pPr>
      <w:r w:rsidRPr="005C49D2">
        <w:t>RADIO7R3</w:t>
      </w:r>
      <w:r w:rsidR="00641926">
        <w:fldChar w:fldCharType="begin"/>
      </w:r>
      <w:r>
        <w:instrText>xe "</w:instrText>
      </w:r>
      <w:r w:rsidRPr="00EC7687">
        <w:instrText>RADIO7R3</w:instrText>
      </w:r>
      <w:r>
        <w:instrText>"</w:instrText>
      </w:r>
      <w:r w:rsidR="00641926">
        <w:fldChar w:fldCharType="end"/>
      </w:r>
      <w:r>
        <w:tab/>
      </w:r>
      <w:r w:rsidRPr="005C49D2">
        <w:t>Does anyone in the household own - working radio</w:t>
      </w:r>
      <w:r>
        <w:t>? Codes are: 0</w:t>
      </w:r>
      <w:r>
        <w:rPr>
          <w:szCs w:val="20"/>
        </w:rPr>
        <w:t>0= No, 01= Yes</w:t>
      </w:r>
    </w:p>
    <w:p w:rsidR="002C3311" w:rsidRDefault="002C3311" w:rsidP="0013530F">
      <w:pPr>
        <w:ind w:left="1440" w:hanging="1440"/>
        <w:jc w:val="both"/>
      </w:pPr>
      <w:r w:rsidRPr="004761D1">
        <w:t>CAR7R3</w:t>
      </w:r>
      <w:r w:rsidR="00641926">
        <w:fldChar w:fldCharType="begin"/>
      </w:r>
      <w:r>
        <w:instrText>xe "</w:instrText>
      </w:r>
      <w:r w:rsidRPr="00EC7687">
        <w:instrText>CAR7R3</w:instrText>
      </w:r>
      <w:r>
        <w:instrText>"</w:instrText>
      </w:r>
      <w:r w:rsidR="00641926">
        <w:fldChar w:fldCharType="end"/>
      </w:r>
      <w:r>
        <w:tab/>
      </w:r>
      <w:r w:rsidRPr="004761D1">
        <w:t>Does anyone in the household own - working car/truck/automobile</w:t>
      </w:r>
      <w:r>
        <w:t>? Codes are: 0</w:t>
      </w:r>
      <w:r>
        <w:rPr>
          <w:szCs w:val="20"/>
        </w:rPr>
        <w:t>0= No, 01= Yes</w:t>
      </w:r>
    </w:p>
    <w:p w:rsidR="002C3311" w:rsidRDefault="002C3311" w:rsidP="0013530F">
      <w:pPr>
        <w:ind w:left="1440" w:hanging="1440"/>
        <w:jc w:val="both"/>
      </w:pPr>
      <w:r w:rsidRPr="004761D1">
        <w:t>MOTOR7R3</w:t>
      </w:r>
      <w:r w:rsidR="00641926">
        <w:fldChar w:fldCharType="begin"/>
      </w:r>
      <w:r>
        <w:instrText>xe "</w:instrText>
      </w:r>
      <w:r w:rsidRPr="00EC7687">
        <w:instrText>MOTOR7R3</w:instrText>
      </w:r>
      <w:r>
        <w:instrText>"</w:instrText>
      </w:r>
      <w:r w:rsidR="00641926">
        <w:fldChar w:fldCharType="end"/>
      </w:r>
      <w:r>
        <w:tab/>
      </w:r>
      <w:r w:rsidRPr="004761D1">
        <w:t>Does anyone in the household own - working motorbike/scooter</w:t>
      </w:r>
      <w:r>
        <w:t>? Codes are: 0</w:t>
      </w:r>
      <w:r>
        <w:rPr>
          <w:szCs w:val="20"/>
        </w:rPr>
        <w:t>0= No, 01= Yes</w:t>
      </w:r>
      <w:r w:rsidRPr="004761D1">
        <w:t xml:space="preserve"> </w:t>
      </w:r>
    </w:p>
    <w:p w:rsidR="002C3311" w:rsidRDefault="002C3311" w:rsidP="0013530F">
      <w:pPr>
        <w:jc w:val="both"/>
      </w:pPr>
      <w:r w:rsidRPr="004761D1">
        <w:t>BIKE7R3</w:t>
      </w:r>
      <w:r w:rsidR="00641926">
        <w:fldChar w:fldCharType="begin"/>
      </w:r>
      <w:r>
        <w:instrText>xe "</w:instrText>
      </w:r>
      <w:r w:rsidRPr="00EC7687">
        <w:instrText>BIKE7R3</w:instrText>
      </w:r>
      <w:r>
        <w:instrText>"</w:instrText>
      </w:r>
      <w:r w:rsidR="00641926">
        <w:fldChar w:fldCharType="end"/>
      </w:r>
      <w:r>
        <w:tab/>
      </w:r>
      <w:r w:rsidRPr="004761D1">
        <w:t>Does anyone in the household own - working bicycle</w:t>
      </w:r>
      <w:r>
        <w:t>? Codes are: 0</w:t>
      </w:r>
      <w:r>
        <w:rPr>
          <w:szCs w:val="20"/>
        </w:rPr>
        <w:t>0= No, 01= Yes</w:t>
      </w:r>
    </w:p>
    <w:p w:rsidR="002C3311" w:rsidRDefault="002C3311" w:rsidP="0013530F">
      <w:pPr>
        <w:ind w:left="1440" w:hanging="1440"/>
        <w:jc w:val="both"/>
      </w:pPr>
      <w:r w:rsidRPr="004761D1">
        <w:t>PHONE7R3</w:t>
      </w:r>
      <w:r w:rsidR="00641926">
        <w:fldChar w:fldCharType="begin"/>
      </w:r>
      <w:r>
        <w:instrText>xe "</w:instrText>
      </w:r>
      <w:r w:rsidRPr="00EC7687">
        <w:instrText>PHONE7R3</w:instrText>
      </w:r>
      <w:r>
        <w:instrText>"</w:instrText>
      </w:r>
      <w:r w:rsidR="00641926">
        <w:fldChar w:fldCharType="end"/>
      </w:r>
      <w:r>
        <w:tab/>
      </w:r>
      <w:r w:rsidRPr="004761D1">
        <w:t>Does anyone in the household own - working landline telephone</w:t>
      </w:r>
      <w:r>
        <w:t>? Codes are: 0</w:t>
      </w:r>
      <w:r>
        <w:rPr>
          <w:szCs w:val="20"/>
        </w:rPr>
        <w:t>0= No, 01= Yes</w:t>
      </w:r>
      <w:r w:rsidRPr="004761D1">
        <w:t xml:space="preserve"> </w:t>
      </w:r>
    </w:p>
    <w:p w:rsidR="002C3311" w:rsidRDefault="002C3311" w:rsidP="0013530F">
      <w:pPr>
        <w:ind w:left="1440" w:hanging="1440"/>
        <w:jc w:val="both"/>
      </w:pPr>
      <w:r w:rsidRPr="004761D1">
        <w:t>MBPHN7R3</w:t>
      </w:r>
      <w:r w:rsidR="00641926">
        <w:fldChar w:fldCharType="begin"/>
      </w:r>
      <w:r>
        <w:instrText>xe "</w:instrText>
      </w:r>
      <w:r w:rsidRPr="00EC7687">
        <w:instrText>MBPHN7R3</w:instrText>
      </w:r>
      <w:r>
        <w:instrText>"</w:instrText>
      </w:r>
      <w:r w:rsidR="00641926">
        <w:fldChar w:fldCharType="end"/>
      </w:r>
      <w:r>
        <w:tab/>
      </w:r>
      <w:r w:rsidRPr="004761D1">
        <w:t>Does anyone in the household own - working mobile/cell phone</w:t>
      </w:r>
      <w:r>
        <w:t>? Codes are: 0</w:t>
      </w:r>
      <w:r>
        <w:rPr>
          <w:szCs w:val="20"/>
        </w:rPr>
        <w:t>0= No, 01= Yes</w:t>
      </w:r>
    </w:p>
    <w:p w:rsidR="002C3311" w:rsidRDefault="002C3311" w:rsidP="001069E0">
      <w:pPr>
        <w:jc w:val="both"/>
      </w:pPr>
      <w:r w:rsidRPr="004761D1">
        <w:t>TABCH7R3</w:t>
      </w:r>
      <w:r w:rsidR="00641926">
        <w:fldChar w:fldCharType="begin"/>
      </w:r>
      <w:r>
        <w:instrText>xe "</w:instrText>
      </w:r>
      <w:r w:rsidRPr="00EC7687">
        <w:instrText>TABCH7R3</w:instrText>
      </w:r>
      <w:r>
        <w:instrText>"</w:instrText>
      </w:r>
      <w:r w:rsidR="00641926">
        <w:fldChar w:fldCharType="end"/>
      </w:r>
      <w:r>
        <w:tab/>
      </w:r>
      <w:r w:rsidRPr="004761D1">
        <w:t>Does anyone in the household own - table and chair</w:t>
      </w:r>
      <w:r>
        <w:t>? Codes are: 0</w:t>
      </w:r>
      <w:r>
        <w:rPr>
          <w:szCs w:val="20"/>
        </w:rPr>
        <w:t>0= No, 01= Yes</w:t>
      </w:r>
    </w:p>
    <w:p w:rsidR="002C3311" w:rsidRDefault="002C3311" w:rsidP="001069E0">
      <w:pPr>
        <w:jc w:val="both"/>
      </w:pPr>
      <w:r w:rsidRPr="004761D1">
        <w:t>SOFA7R3</w:t>
      </w:r>
      <w:r w:rsidR="00641926">
        <w:fldChar w:fldCharType="begin"/>
      </w:r>
      <w:r>
        <w:instrText>xe "</w:instrText>
      </w:r>
      <w:r w:rsidRPr="00EC7687">
        <w:instrText>SOFA7R3</w:instrText>
      </w:r>
      <w:r>
        <w:instrText>"</w:instrText>
      </w:r>
      <w:r w:rsidR="00641926">
        <w:fldChar w:fldCharType="end"/>
      </w:r>
      <w:r>
        <w:tab/>
      </w:r>
      <w:r w:rsidRPr="004761D1">
        <w:t xml:space="preserve">Does anyone in the household own </w:t>
      </w:r>
      <w:r>
        <w:t>–</w:t>
      </w:r>
      <w:r w:rsidRPr="004761D1">
        <w:t xml:space="preserve"> sofa</w:t>
      </w:r>
      <w:r>
        <w:t>? Codes are: 0</w:t>
      </w:r>
      <w:r>
        <w:rPr>
          <w:szCs w:val="20"/>
        </w:rPr>
        <w:t>0= No, 01= Yes</w:t>
      </w:r>
    </w:p>
    <w:p w:rsidR="002C3311" w:rsidRDefault="002C3311" w:rsidP="001069E0">
      <w:pPr>
        <w:jc w:val="both"/>
      </w:pPr>
      <w:r w:rsidRPr="004761D1">
        <w:t>FAN7R3</w:t>
      </w:r>
      <w:r w:rsidR="00641926">
        <w:fldChar w:fldCharType="begin"/>
      </w:r>
      <w:r>
        <w:instrText>xe "</w:instrText>
      </w:r>
      <w:r w:rsidRPr="00EC7687">
        <w:instrText>FAN7R3</w:instrText>
      </w:r>
      <w:r>
        <w:instrText>"</w:instrText>
      </w:r>
      <w:r w:rsidR="00641926">
        <w:fldChar w:fldCharType="end"/>
      </w:r>
      <w:r>
        <w:tab/>
      </w:r>
      <w:r w:rsidRPr="004761D1">
        <w:t>Does anyone in the household own - working fan</w:t>
      </w:r>
      <w:r>
        <w:t>? Codes are: 0</w:t>
      </w:r>
      <w:r>
        <w:rPr>
          <w:szCs w:val="20"/>
        </w:rPr>
        <w:t>0= No, 01= Yes</w:t>
      </w:r>
    </w:p>
    <w:p w:rsidR="002C3311" w:rsidRDefault="002C3311" w:rsidP="001069E0">
      <w:pPr>
        <w:jc w:val="both"/>
      </w:pPr>
      <w:r w:rsidRPr="004761D1">
        <w:t>BEDST7R3</w:t>
      </w:r>
      <w:r w:rsidR="00641926">
        <w:fldChar w:fldCharType="begin"/>
      </w:r>
      <w:r>
        <w:instrText>xe "</w:instrText>
      </w:r>
      <w:r w:rsidRPr="00EC7687">
        <w:instrText>BEDST7R3</w:instrText>
      </w:r>
      <w:r>
        <w:instrText>"</w:instrText>
      </w:r>
      <w:r w:rsidR="00641926">
        <w:fldChar w:fldCharType="end"/>
      </w:r>
      <w:r>
        <w:tab/>
      </w:r>
      <w:r w:rsidRPr="004761D1">
        <w:t xml:space="preserve">Does anyone in the household own </w:t>
      </w:r>
      <w:r>
        <w:t>–</w:t>
      </w:r>
      <w:r w:rsidRPr="004761D1">
        <w:t xml:space="preserve"> bedstead</w:t>
      </w:r>
      <w:r>
        <w:t>? Codes are: 0</w:t>
      </w:r>
      <w:r>
        <w:rPr>
          <w:szCs w:val="20"/>
        </w:rPr>
        <w:t>0= No, 01= Yes</w:t>
      </w:r>
    </w:p>
    <w:p w:rsidR="002C3311" w:rsidRDefault="002C3311" w:rsidP="0013530F">
      <w:pPr>
        <w:ind w:left="1440" w:hanging="1440"/>
        <w:jc w:val="both"/>
      </w:pPr>
      <w:r w:rsidRPr="004761D1">
        <w:t>FRIDG7R3</w:t>
      </w:r>
      <w:r w:rsidR="00641926">
        <w:fldChar w:fldCharType="begin"/>
      </w:r>
      <w:r>
        <w:instrText>xe "</w:instrText>
      </w:r>
      <w:r w:rsidRPr="00EC7687">
        <w:instrText>FRIDG7R3</w:instrText>
      </w:r>
      <w:r>
        <w:instrText>"</w:instrText>
      </w:r>
      <w:r w:rsidR="00641926">
        <w:fldChar w:fldCharType="end"/>
      </w:r>
      <w:r>
        <w:tab/>
      </w:r>
      <w:r w:rsidRPr="004761D1">
        <w:t>Does anyone in the household own - working refrigerator</w:t>
      </w:r>
      <w:r>
        <w:t>? Codes are: 0</w:t>
      </w:r>
      <w:r>
        <w:rPr>
          <w:szCs w:val="20"/>
        </w:rPr>
        <w:t>0= No, 01= Yes</w:t>
      </w:r>
    </w:p>
    <w:p w:rsidR="002C3311" w:rsidRDefault="002C3311" w:rsidP="0013530F">
      <w:pPr>
        <w:ind w:left="1440" w:hanging="1440"/>
        <w:jc w:val="both"/>
      </w:pPr>
      <w:r w:rsidRPr="004761D1">
        <w:t>STOVE7R3</w:t>
      </w:r>
      <w:r w:rsidR="00641926">
        <w:fldChar w:fldCharType="begin"/>
      </w:r>
      <w:r>
        <w:instrText>xe "</w:instrText>
      </w:r>
      <w:r w:rsidRPr="00EC7687">
        <w:instrText>STOVE7R3</w:instrText>
      </w:r>
      <w:r>
        <w:instrText>"</w:instrText>
      </w:r>
      <w:r w:rsidR="00641926">
        <w:fldChar w:fldCharType="end"/>
      </w:r>
      <w:r>
        <w:tab/>
      </w:r>
      <w:r w:rsidRPr="004761D1">
        <w:t>Does anyone in the household own - gas or electric stove</w:t>
      </w:r>
      <w:r>
        <w:t>? Codes are: 0</w:t>
      </w:r>
      <w:r>
        <w:rPr>
          <w:szCs w:val="20"/>
        </w:rPr>
        <w:t>0= No, 01= Yes</w:t>
      </w:r>
    </w:p>
    <w:p w:rsidR="002C3311" w:rsidRDefault="002C3311" w:rsidP="001069E0">
      <w:pPr>
        <w:jc w:val="both"/>
      </w:pPr>
      <w:r w:rsidRPr="004761D1">
        <w:t>CMPTR7R3</w:t>
      </w:r>
      <w:r w:rsidR="00641926">
        <w:fldChar w:fldCharType="begin"/>
      </w:r>
      <w:r>
        <w:instrText>xe "</w:instrText>
      </w:r>
      <w:r w:rsidRPr="00EC7687">
        <w:instrText>CMPTR7R3</w:instrText>
      </w:r>
      <w:r>
        <w:instrText>"</w:instrText>
      </w:r>
      <w:r w:rsidR="00641926">
        <w:fldChar w:fldCharType="end"/>
      </w:r>
      <w:r>
        <w:tab/>
      </w:r>
      <w:r w:rsidRPr="004761D1">
        <w:t>Does anyone in the household own - computer/laptop</w:t>
      </w:r>
      <w:r>
        <w:t>? Codes are: 0</w:t>
      </w:r>
      <w:r>
        <w:rPr>
          <w:szCs w:val="20"/>
        </w:rPr>
        <w:t>0= No, 01= Yes</w:t>
      </w:r>
    </w:p>
    <w:p w:rsidR="002C3311" w:rsidRDefault="002C3311" w:rsidP="001069E0">
      <w:pPr>
        <w:jc w:val="both"/>
      </w:pPr>
      <w:r w:rsidRPr="00926199">
        <w:t>VIDEO7R3</w:t>
      </w:r>
      <w:r w:rsidR="00641926">
        <w:fldChar w:fldCharType="begin"/>
      </w:r>
      <w:r>
        <w:instrText>xe "</w:instrText>
      </w:r>
      <w:r w:rsidRPr="00EC7687">
        <w:instrText>VIDEO7R3</w:instrText>
      </w:r>
      <w:r>
        <w:instrText>"</w:instrText>
      </w:r>
      <w:r w:rsidR="00641926">
        <w:fldChar w:fldCharType="end"/>
      </w:r>
      <w:r>
        <w:tab/>
      </w:r>
      <w:r w:rsidRPr="00926199">
        <w:t>Does anyone in the household own - video games</w:t>
      </w:r>
      <w:r>
        <w:t>? Codes are: 0</w:t>
      </w:r>
      <w:r>
        <w:rPr>
          <w:szCs w:val="20"/>
        </w:rPr>
        <w:t>0= No, 01= Yes</w:t>
      </w:r>
    </w:p>
    <w:p w:rsidR="002C3311" w:rsidRDefault="002C3311" w:rsidP="001069E0">
      <w:pPr>
        <w:jc w:val="both"/>
      </w:pPr>
      <w:r w:rsidRPr="00926199">
        <w:t>ITEM7R3</w:t>
      </w:r>
      <w:r w:rsidR="00641926">
        <w:fldChar w:fldCharType="begin"/>
      </w:r>
      <w:r>
        <w:instrText>xe "</w:instrText>
      </w:r>
      <w:r w:rsidRPr="00EC7687">
        <w:instrText>ITEM7R3</w:instrText>
      </w:r>
      <w:r>
        <w:instrText>"</w:instrText>
      </w:r>
      <w:r w:rsidR="00641926">
        <w:fldChar w:fldCharType="end"/>
      </w:r>
      <w:r>
        <w:tab/>
      </w:r>
      <w:r w:rsidRPr="00926199">
        <w:t>Does anyone in the household own - other item</w:t>
      </w:r>
      <w:r>
        <w:t>? Codes are: 0</w:t>
      </w:r>
      <w:r>
        <w:rPr>
          <w:szCs w:val="20"/>
        </w:rPr>
        <w:t>0= No, 01= Yes</w:t>
      </w:r>
    </w:p>
    <w:p w:rsidR="002C3311" w:rsidRPr="000030C2" w:rsidRDefault="002C3311" w:rsidP="001069E0">
      <w:pPr>
        <w:jc w:val="both"/>
      </w:pPr>
      <w:r w:rsidRPr="000030C2">
        <w:t>SPECITEM</w:t>
      </w:r>
      <w:r w:rsidR="00641926">
        <w:fldChar w:fldCharType="begin"/>
      </w:r>
      <w:r>
        <w:instrText>xe "</w:instrText>
      </w:r>
      <w:r w:rsidRPr="00EC7687">
        <w:instrText>SPECITEM</w:instrText>
      </w:r>
      <w:r>
        <w:instrText>"</w:instrText>
      </w:r>
      <w:r w:rsidR="00641926">
        <w:fldChar w:fldCharType="end"/>
      </w:r>
      <w:r>
        <w:tab/>
      </w:r>
      <w:r w:rsidRPr="000030C2">
        <w:t>Specify items owned</w:t>
      </w:r>
      <w:r>
        <w:t>.</w:t>
      </w:r>
    </w:p>
    <w:p w:rsidR="002C3311" w:rsidRPr="00B87A6A" w:rsidRDefault="002C3311" w:rsidP="0013530F">
      <w:pPr>
        <w:ind w:left="1440" w:hanging="1440"/>
        <w:jc w:val="both"/>
      </w:pPr>
      <w:r w:rsidRPr="00B87A6A">
        <w:t>NMR3TV</w:t>
      </w:r>
      <w:r w:rsidR="00641926">
        <w:fldChar w:fldCharType="begin"/>
      </w:r>
      <w:r>
        <w:instrText>xe "</w:instrText>
      </w:r>
      <w:r w:rsidRPr="00EC7687">
        <w:instrText>NMR3TV</w:instrText>
      </w:r>
      <w:r>
        <w:instrText>"</w:instrText>
      </w:r>
      <w:r w:rsidR="00641926">
        <w:fldChar w:fldCharType="end"/>
      </w:r>
      <w:r>
        <w:tab/>
      </w:r>
      <w:r w:rsidRPr="00B87A6A">
        <w:t>How many of this item does the household own - working television</w:t>
      </w:r>
      <w:r>
        <w:t>? Code is: 00= None. Missing value codes are negative.</w:t>
      </w:r>
    </w:p>
    <w:p w:rsidR="002C3311" w:rsidRPr="00B87A6A" w:rsidRDefault="002C3311" w:rsidP="0013530F">
      <w:pPr>
        <w:ind w:left="1440" w:hanging="1440"/>
        <w:jc w:val="both"/>
      </w:pPr>
      <w:r w:rsidRPr="00F425FD">
        <w:t>NMR3RADI</w:t>
      </w:r>
      <w:r w:rsidR="00641926">
        <w:fldChar w:fldCharType="begin"/>
      </w:r>
      <w:r>
        <w:instrText>xe "</w:instrText>
      </w:r>
      <w:r w:rsidRPr="00EC7687">
        <w:instrText>NMR3RADI</w:instrText>
      </w:r>
      <w:r>
        <w:instrText>"</w:instrText>
      </w:r>
      <w:r w:rsidR="00641926">
        <w:fldChar w:fldCharType="end"/>
      </w:r>
      <w:r>
        <w:tab/>
      </w:r>
      <w:r w:rsidRPr="00F425FD">
        <w:t>How many of this item does the household own - working radio</w:t>
      </w:r>
      <w:r>
        <w:t>? Code is: 00= None. Missing value codes are negative.</w:t>
      </w:r>
    </w:p>
    <w:p w:rsidR="002C3311" w:rsidRPr="00B87A6A" w:rsidRDefault="002C3311" w:rsidP="0013530F">
      <w:pPr>
        <w:ind w:left="1440" w:hanging="1440"/>
        <w:jc w:val="both"/>
      </w:pPr>
      <w:r w:rsidRPr="00F425FD">
        <w:t>NMR3CAR</w:t>
      </w:r>
      <w:r w:rsidR="00641926">
        <w:fldChar w:fldCharType="begin"/>
      </w:r>
      <w:r>
        <w:instrText>xe "</w:instrText>
      </w:r>
      <w:r w:rsidRPr="00EC7687">
        <w:instrText>NMR3CAR</w:instrText>
      </w:r>
      <w:r>
        <w:instrText>"</w:instrText>
      </w:r>
      <w:r w:rsidR="00641926">
        <w:fldChar w:fldCharType="end"/>
      </w:r>
      <w:r>
        <w:tab/>
      </w:r>
      <w:r w:rsidRPr="00F425FD">
        <w:t>How many of this item does the household own - working car/truck/automobile</w:t>
      </w:r>
      <w:r>
        <w:t>? Code is: 00= None. Missing value codes are negative.</w:t>
      </w:r>
    </w:p>
    <w:p w:rsidR="002C3311" w:rsidRPr="00B87A6A" w:rsidRDefault="002C3311" w:rsidP="0013530F">
      <w:pPr>
        <w:ind w:left="1440" w:hanging="1440"/>
        <w:jc w:val="both"/>
      </w:pPr>
      <w:r w:rsidRPr="00F425FD">
        <w:t>NMR3MOTO</w:t>
      </w:r>
      <w:r w:rsidR="00641926">
        <w:fldChar w:fldCharType="begin"/>
      </w:r>
      <w:r>
        <w:instrText>xe "</w:instrText>
      </w:r>
      <w:r w:rsidRPr="00EC7687">
        <w:instrText>NMR3MOTO</w:instrText>
      </w:r>
      <w:r>
        <w:instrText>"</w:instrText>
      </w:r>
      <w:r w:rsidR="00641926">
        <w:fldChar w:fldCharType="end"/>
      </w:r>
      <w:r>
        <w:tab/>
      </w:r>
      <w:r w:rsidRPr="00F425FD">
        <w:t>How many of this item does the household own - working motorbike/scooter</w:t>
      </w:r>
      <w:r>
        <w:t>? Code is: 00= None. Missing value codes are negative.</w:t>
      </w:r>
    </w:p>
    <w:p w:rsidR="002C3311" w:rsidRPr="00B87A6A" w:rsidRDefault="002C3311" w:rsidP="0013530F">
      <w:pPr>
        <w:ind w:left="1440" w:hanging="1440"/>
        <w:jc w:val="both"/>
      </w:pPr>
      <w:r w:rsidRPr="00F425FD">
        <w:t>NMR3BIKE</w:t>
      </w:r>
      <w:r w:rsidR="00641926">
        <w:fldChar w:fldCharType="begin"/>
      </w:r>
      <w:r>
        <w:instrText>xe "</w:instrText>
      </w:r>
      <w:r w:rsidRPr="00EC7687">
        <w:instrText>NMR3BIKE</w:instrText>
      </w:r>
      <w:r>
        <w:instrText>"</w:instrText>
      </w:r>
      <w:r w:rsidR="00641926">
        <w:fldChar w:fldCharType="end"/>
      </w:r>
      <w:r>
        <w:tab/>
      </w:r>
      <w:r w:rsidRPr="00F425FD">
        <w:t>How many of this item does the household own - working bicycle</w:t>
      </w:r>
      <w:r>
        <w:t>? Code is: 00= None. Missing value codes are negative.</w:t>
      </w:r>
    </w:p>
    <w:p w:rsidR="002C3311" w:rsidRPr="00B87A6A" w:rsidRDefault="002C3311" w:rsidP="0013530F">
      <w:pPr>
        <w:ind w:left="1440" w:hanging="1440"/>
        <w:jc w:val="both"/>
      </w:pPr>
      <w:r w:rsidRPr="00F425FD">
        <w:t>NMR3PHON</w:t>
      </w:r>
      <w:r w:rsidR="00641926">
        <w:fldChar w:fldCharType="begin"/>
      </w:r>
      <w:r>
        <w:instrText>xe "</w:instrText>
      </w:r>
      <w:r w:rsidRPr="00EC7687">
        <w:instrText>NMR3PHON</w:instrText>
      </w:r>
      <w:r>
        <w:instrText>"</w:instrText>
      </w:r>
      <w:r w:rsidR="00641926">
        <w:fldChar w:fldCharType="end"/>
      </w:r>
      <w:r>
        <w:tab/>
      </w:r>
      <w:r w:rsidRPr="00F425FD">
        <w:t>How many of this item does the household own - working landline telephone</w:t>
      </w:r>
      <w:r>
        <w:t>? Code is: 00= None. Missing value codes are negative.</w:t>
      </w:r>
    </w:p>
    <w:p w:rsidR="002C3311" w:rsidRPr="00B87A6A" w:rsidRDefault="002C3311" w:rsidP="0013530F">
      <w:pPr>
        <w:ind w:left="1440" w:hanging="1440"/>
        <w:jc w:val="both"/>
      </w:pPr>
      <w:r w:rsidRPr="00F425FD">
        <w:t>NMR3MOBP</w:t>
      </w:r>
      <w:r w:rsidR="00641926">
        <w:fldChar w:fldCharType="begin"/>
      </w:r>
      <w:r>
        <w:instrText>xe "</w:instrText>
      </w:r>
      <w:r w:rsidRPr="00EC7687">
        <w:instrText>NMR3MOBP</w:instrText>
      </w:r>
      <w:r>
        <w:instrText>"</w:instrText>
      </w:r>
      <w:r w:rsidR="00641926">
        <w:fldChar w:fldCharType="end"/>
      </w:r>
      <w:r>
        <w:tab/>
      </w:r>
      <w:r w:rsidRPr="00F425FD">
        <w:t>How many of this item does the household own - working mobile/cell phone</w:t>
      </w:r>
      <w:r>
        <w:t>? Code is: 00= None. Missing value codes are negative.</w:t>
      </w:r>
    </w:p>
    <w:p w:rsidR="002C3311" w:rsidRPr="00B87A6A" w:rsidRDefault="002C3311" w:rsidP="0013530F">
      <w:pPr>
        <w:ind w:left="1440" w:hanging="1440"/>
        <w:jc w:val="both"/>
      </w:pPr>
      <w:r w:rsidRPr="00F425FD">
        <w:t>NMR3TABC</w:t>
      </w:r>
      <w:r w:rsidR="00641926">
        <w:fldChar w:fldCharType="begin"/>
      </w:r>
      <w:r>
        <w:instrText>xe "</w:instrText>
      </w:r>
      <w:r w:rsidRPr="00EC7687">
        <w:instrText>NMR3TABC</w:instrText>
      </w:r>
      <w:r>
        <w:instrText>"</w:instrText>
      </w:r>
      <w:r w:rsidR="00641926">
        <w:fldChar w:fldCharType="end"/>
      </w:r>
      <w:r>
        <w:tab/>
      </w:r>
      <w:r w:rsidRPr="00F425FD">
        <w:t>How many of this item does the household own - table and chair</w:t>
      </w:r>
      <w:r>
        <w:t>? Code is: 00= None. Missing value codes are negative.</w:t>
      </w:r>
    </w:p>
    <w:p w:rsidR="002C3311" w:rsidRPr="00B87A6A" w:rsidRDefault="002C3311" w:rsidP="0013530F">
      <w:pPr>
        <w:ind w:left="1440" w:hanging="1440"/>
        <w:jc w:val="both"/>
      </w:pPr>
      <w:r w:rsidRPr="00F425FD">
        <w:t>NMR3SOFA</w:t>
      </w:r>
      <w:r w:rsidR="00641926">
        <w:fldChar w:fldCharType="begin"/>
      </w:r>
      <w:r>
        <w:instrText>xe "</w:instrText>
      </w:r>
      <w:r w:rsidRPr="00EC7687">
        <w:instrText>NMR3SOFA</w:instrText>
      </w:r>
      <w:r>
        <w:instrText>"</w:instrText>
      </w:r>
      <w:r w:rsidR="00641926">
        <w:fldChar w:fldCharType="end"/>
      </w:r>
      <w:r>
        <w:tab/>
      </w:r>
      <w:r w:rsidRPr="00F425FD">
        <w:t xml:space="preserve">How many of this item does the household own </w:t>
      </w:r>
      <w:r>
        <w:t>–</w:t>
      </w:r>
      <w:r w:rsidRPr="00F425FD">
        <w:t xml:space="preserve"> sofa</w:t>
      </w:r>
      <w:r>
        <w:t>? Code is: 00= None. Missing value codes are negative.</w:t>
      </w:r>
    </w:p>
    <w:p w:rsidR="002C3311" w:rsidRPr="00B87A6A" w:rsidRDefault="002C3311" w:rsidP="0013530F">
      <w:pPr>
        <w:ind w:left="1440" w:hanging="1440"/>
        <w:jc w:val="both"/>
      </w:pPr>
      <w:r w:rsidRPr="00F425FD">
        <w:t>NMR3FAN</w:t>
      </w:r>
      <w:r w:rsidR="00641926">
        <w:fldChar w:fldCharType="begin"/>
      </w:r>
      <w:r>
        <w:instrText>xe "</w:instrText>
      </w:r>
      <w:r w:rsidRPr="00EC7687">
        <w:instrText>NMR3FAN</w:instrText>
      </w:r>
      <w:r>
        <w:instrText>"</w:instrText>
      </w:r>
      <w:r w:rsidR="00641926">
        <w:fldChar w:fldCharType="end"/>
      </w:r>
      <w:r>
        <w:tab/>
      </w:r>
      <w:r w:rsidRPr="00F425FD">
        <w:t>How many of this item does the household own - working fan</w:t>
      </w:r>
      <w:r>
        <w:t>? Code is: 00= None. Missing value codes are negative.</w:t>
      </w:r>
    </w:p>
    <w:p w:rsidR="002C3311" w:rsidRPr="00B87A6A" w:rsidRDefault="002C3311" w:rsidP="0013530F">
      <w:pPr>
        <w:ind w:left="1440" w:hanging="1440"/>
        <w:jc w:val="both"/>
      </w:pPr>
      <w:r w:rsidRPr="00926199">
        <w:t>NMR3BEDS</w:t>
      </w:r>
      <w:r w:rsidR="00641926">
        <w:fldChar w:fldCharType="begin"/>
      </w:r>
      <w:r>
        <w:instrText>xe "</w:instrText>
      </w:r>
      <w:r w:rsidRPr="00EC7687">
        <w:instrText>NMR3BEDS</w:instrText>
      </w:r>
      <w:r>
        <w:instrText>"</w:instrText>
      </w:r>
      <w:r w:rsidR="00641926">
        <w:fldChar w:fldCharType="end"/>
      </w:r>
      <w:r>
        <w:tab/>
      </w:r>
      <w:r w:rsidRPr="00926199">
        <w:t xml:space="preserve">How many of this item does the household own </w:t>
      </w:r>
      <w:r>
        <w:t>–</w:t>
      </w:r>
      <w:r w:rsidRPr="00926199">
        <w:t xml:space="preserve"> bedstead</w:t>
      </w:r>
      <w:r>
        <w:t>? Code is: 00= None. Missing value codes are negative.</w:t>
      </w:r>
    </w:p>
    <w:p w:rsidR="002C3311" w:rsidRPr="00B87A6A" w:rsidRDefault="002C3311" w:rsidP="0013530F">
      <w:pPr>
        <w:ind w:left="1440" w:hanging="1440"/>
        <w:jc w:val="both"/>
      </w:pPr>
      <w:r w:rsidRPr="00926199">
        <w:t>NMR3FRDG</w:t>
      </w:r>
      <w:r w:rsidR="00641926">
        <w:fldChar w:fldCharType="begin"/>
      </w:r>
      <w:r>
        <w:instrText>xe "</w:instrText>
      </w:r>
      <w:r w:rsidRPr="00EC7687">
        <w:instrText>NMR3FRDG</w:instrText>
      </w:r>
      <w:r>
        <w:instrText>"</w:instrText>
      </w:r>
      <w:r w:rsidR="00641926">
        <w:fldChar w:fldCharType="end"/>
      </w:r>
      <w:r>
        <w:tab/>
      </w:r>
      <w:r w:rsidRPr="00926199">
        <w:t>How many of this item does the household own - working refrigerator</w:t>
      </w:r>
      <w:r>
        <w:t>? Code is: 00= None. Missing value codes are negative.</w:t>
      </w:r>
    </w:p>
    <w:p w:rsidR="002C3311" w:rsidRPr="00B87A6A" w:rsidRDefault="002C3311" w:rsidP="0013530F">
      <w:pPr>
        <w:ind w:left="1440" w:hanging="1440"/>
        <w:jc w:val="both"/>
      </w:pPr>
      <w:r w:rsidRPr="00926199">
        <w:t>NMR3STVE</w:t>
      </w:r>
      <w:r w:rsidR="00641926">
        <w:fldChar w:fldCharType="begin"/>
      </w:r>
      <w:r>
        <w:instrText>xe "</w:instrText>
      </w:r>
      <w:r w:rsidRPr="00EC7687">
        <w:instrText>NMR3STVE</w:instrText>
      </w:r>
      <w:r>
        <w:instrText>"</w:instrText>
      </w:r>
      <w:r w:rsidR="00641926">
        <w:fldChar w:fldCharType="end"/>
      </w:r>
      <w:r>
        <w:tab/>
      </w:r>
      <w:r w:rsidRPr="00926199">
        <w:t>How many of this item does the household own - gas or electric stove</w:t>
      </w:r>
      <w:r>
        <w:t>? Code is: 00= None. Missing value codes are negative.</w:t>
      </w:r>
    </w:p>
    <w:p w:rsidR="002C3311" w:rsidRPr="00B87A6A" w:rsidRDefault="002C3311" w:rsidP="0013530F">
      <w:pPr>
        <w:ind w:left="1440" w:hanging="1440"/>
        <w:jc w:val="both"/>
      </w:pPr>
      <w:r w:rsidRPr="00926199">
        <w:t>NMR3CMPT</w:t>
      </w:r>
      <w:r w:rsidR="00641926">
        <w:fldChar w:fldCharType="begin"/>
      </w:r>
      <w:r>
        <w:instrText>xe "</w:instrText>
      </w:r>
      <w:r w:rsidRPr="00EC7687">
        <w:instrText>NMR3CMPT</w:instrText>
      </w:r>
      <w:r>
        <w:instrText>"</w:instrText>
      </w:r>
      <w:r w:rsidR="00641926">
        <w:fldChar w:fldCharType="end"/>
      </w:r>
      <w:r>
        <w:tab/>
      </w:r>
      <w:r w:rsidRPr="00926199">
        <w:t>How many of this item does the household own - computer/laptop</w:t>
      </w:r>
      <w:r>
        <w:t>? Code is: 00= None. Missing value codes are negative.</w:t>
      </w:r>
    </w:p>
    <w:p w:rsidR="002C3311" w:rsidRPr="00B87A6A" w:rsidRDefault="002C3311" w:rsidP="0013530F">
      <w:pPr>
        <w:ind w:left="1440" w:hanging="1440"/>
        <w:jc w:val="both"/>
      </w:pPr>
      <w:r w:rsidRPr="00926199">
        <w:t>NMR3VDEO</w:t>
      </w:r>
      <w:r w:rsidR="00641926">
        <w:fldChar w:fldCharType="begin"/>
      </w:r>
      <w:r>
        <w:instrText>xe "</w:instrText>
      </w:r>
      <w:r w:rsidRPr="00EC7687">
        <w:instrText>NMR3VDEO</w:instrText>
      </w:r>
      <w:r>
        <w:instrText>"</w:instrText>
      </w:r>
      <w:r w:rsidR="00641926">
        <w:fldChar w:fldCharType="end"/>
      </w:r>
      <w:r>
        <w:tab/>
      </w:r>
      <w:r w:rsidRPr="00926199">
        <w:t>How many of this item does the household own - video games</w:t>
      </w:r>
      <w:r>
        <w:t>? Code is: 00= None. Missing value codes are negative.</w:t>
      </w:r>
    </w:p>
    <w:p w:rsidR="002C3311" w:rsidRDefault="002C3311" w:rsidP="0013530F">
      <w:pPr>
        <w:ind w:left="1440" w:hanging="1440"/>
        <w:jc w:val="both"/>
      </w:pPr>
      <w:r w:rsidRPr="00926199">
        <w:t>NMR3ITEM</w:t>
      </w:r>
      <w:r w:rsidR="00641926">
        <w:fldChar w:fldCharType="begin"/>
      </w:r>
      <w:r>
        <w:instrText>xe "</w:instrText>
      </w:r>
      <w:r w:rsidRPr="00EC7687">
        <w:instrText>NMR3ITEM</w:instrText>
      </w:r>
      <w:r>
        <w:instrText>"</w:instrText>
      </w:r>
      <w:r w:rsidR="00641926">
        <w:fldChar w:fldCharType="end"/>
      </w:r>
      <w:r>
        <w:tab/>
      </w:r>
      <w:r w:rsidRPr="00926199">
        <w:t>How many of this item does the household own - other item</w:t>
      </w:r>
      <w:r>
        <w:t>? Code is: 00= None. Missing value codes are negative.</w:t>
      </w:r>
    </w:p>
    <w:p w:rsidR="002C3311" w:rsidRDefault="002C3311" w:rsidP="0013530F">
      <w:pPr>
        <w:ind w:left="1440" w:hanging="1440"/>
        <w:jc w:val="both"/>
      </w:pPr>
      <w:r w:rsidRPr="00341781">
        <w:t>FVVALR31</w:t>
      </w:r>
      <w:r>
        <w:t>, FVVALR32, FVVALR33, FVVALR34, FVVALR35</w:t>
      </w:r>
    </w:p>
    <w:p w:rsidR="002C3311" w:rsidRDefault="002C3311" w:rsidP="00341781">
      <w:pPr>
        <w:pStyle w:val="EthQText"/>
        <w:tabs>
          <w:tab w:val="clear" w:pos="0"/>
          <w:tab w:val="clear" w:pos="10206"/>
        </w:tabs>
        <w:rPr>
          <w:rFonts w:ascii="Comic Sans MS" w:hAnsi="Comic Sans MS"/>
          <w:sz w:val="20"/>
          <w:szCs w:val="20"/>
          <w:lang w:val="en-GB" w:eastAsia="en-GB"/>
        </w:rPr>
      </w:pPr>
      <w:r w:rsidRPr="00341781">
        <w:rPr>
          <w:sz w:val="20"/>
          <w:szCs w:val="20"/>
        </w:rPr>
        <w:tab/>
      </w:r>
      <w:r w:rsidRPr="00341781">
        <w:rPr>
          <w:sz w:val="20"/>
          <w:szCs w:val="20"/>
        </w:rPr>
        <w:tab/>
      </w:r>
      <w:r w:rsidRPr="00341781">
        <w:rPr>
          <w:rFonts w:ascii="Comic Sans MS" w:hAnsi="Comic Sans MS"/>
          <w:sz w:val="20"/>
          <w:szCs w:val="20"/>
          <w:lang w:val="en-GB" w:eastAsia="en-GB"/>
        </w:rPr>
        <w:t xml:space="preserve">What are the five most valuable items owned by the household? </w:t>
      </w:r>
      <w:r>
        <w:rPr>
          <w:rFonts w:ascii="Comic Sans MS" w:hAnsi="Comic Sans MS"/>
          <w:sz w:val="20"/>
          <w:szCs w:val="20"/>
          <w:lang w:val="en-GB" w:eastAsia="en-GB"/>
        </w:rPr>
        <w:t>Codes are –</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01=</w:t>
      </w:r>
      <w:r w:rsidRPr="00341781">
        <w:rPr>
          <w:rFonts w:ascii="Comic Sans MS" w:hAnsi="Comic Sans MS"/>
          <w:sz w:val="20"/>
          <w:szCs w:val="20"/>
          <w:lang w:val="en-GB" w:eastAsia="en-GB"/>
        </w:rPr>
        <w:t>Working television</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02=</w:t>
      </w:r>
      <w:r w:rsidRPr="00341781">
        <w:rPr>
          <w:rFonts w:ascii="Comic Sans MS" w:hAnsi="Comic Sans MS"/>
          <w:sz w:val="20"/>
          <w:szCs w:val="20"/>
          <w:lang w:val="en-GB" w:eastAsia="en-GB"/>
        </w:rPr>
        <w:t>Working radio</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03=</w:t>
      </w:r>
      <w:r w:rsidRPr="00341781">
        <w:rPr>
          <w:rFonts w:ascii="Comic Sans MS" w:hAnsi="Comic Sans MS"/>
          <w:sz w:val="20"/>
          <w:szCs w:val="20"/>
          <w:lang w:val="en-GB" w:eastAsia="en-GB"/>
        </w:rPr>
        <w:t>Working car/truck/automobile</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04=</w:t>
      </w:r>
      <w:r w:rsidRPr="00341781">
        <w:rPr>
          <w:rFonts w:ascii="Comic Sans MS" w:hAnsi="Comic Sans MS"/>
          <w:sz w:val="20"/>
          <w:szCs w:val="20"/>
          <w:lang w:val="en-GB" w:eastAsia="en-GB"/>
        </w:rPr>
        <w:t>Working motorbike/scooter</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05=</w:t>
      </w:r>
      <w:r w:rsidRPr="00341781">
        <w:rPr>
          <w:rFonts w:ascii="Comic Sans MS" w:hAnsi="Comic Sans MS"/>
          <w:sz w:val="20"/>
          <w:szCs w:val="20"/>
          <w:lang w:val="en-GB" w:eastAsia="en-GB"/>
        </w:rPr>
        <w:t>Working bicycle</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06=</w:t>
      </w:r>
      <w:r w:rsidRPr="00341781">
        <w:rPr>
          <w:rFonts w:ascii="Comic Sans MS" w:hAnsi="Comic Sans MS"/>
          <w:sz w:val="20"/>
          <w:szCs w:val="20"/>
          <w:lang w:val="en-GB" w:eastAsia="en-GB"/>
        </w:rPr>
        <w:t>Working landline telephone</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07=</w:t>
      </w:r>
      <w:r w:rsidRPr="00341781">
        <w:rPr>
          <w:rFonts w:ascii="Comic Sans MS" w:hAnsi="Comic Sans MS"/>
          <w:sz w:val="20"/>
          <w:szCs w:val="20"/>
          <w:lang w:val="en-GB" w:eastAsia="en-GB"/>
        </w:rPr>
        <w:t>Working mobile/cell phone</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08=</w:t>
      </w:r>
      <w:r w:rsidRPr="00341781">
        <w:rPr>
          <w:rFonts w:ascii="Comic Sans MS" w:hAnsi="Comic Sans MS"/>
          <w:sz w:val="20"/>
          <w:szCs w:val="20"/>
          <w:lang w:val="en-GB" w:eastAsia="en-GB"/>
        </w:rPr>
        <w:t>Table &amp; chair</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09=</w:t>
      </w:r>
      <w:r w:rsidRPr="00341781">
        <w:rPr>
          <w:rFonts w:ascii="Comic Sans MS" w:hAnsi="Comic Sans MS"/>
          <w:sz w:val="20"/>
          <w:szCs w:val="20"/>
          <w:lang w:val="en-GB" w:eastAsia="en-GB"/>
        </w:rPr>
        <w:t>Sofa</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10=</w:t>
      </w:r>
      <w:r w:rsidRPr="00341781">
        <w:rPr>
          <w:rFonts w:ascii="Comic Sans MS" w:hAnsi="Comic Sans MS"/>
          <w:sz w:val="20"/>
          <w:szCs w:val="20"/>
          <w:lang w:val="en-GB" w:eastAsia="en-GB"/>
        </w:rPr>
        <w:t>Working fan</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11=</w:t>
      </w:r>
      <w:r w:rsidRPr="00341781">
        <w:rPr>
          <w:rFonts w:ascii="Comic Sans MS" w:hAnsi="Comic Sans MS"/>
          <w:sz w:val="20"/>
          <w:szCs w:val="20"/>
          <w:lang w:val="en-GB" w:eastAsia="en-GB"/>
        </w:rPr>
        <w:t>Bedstead</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12=</w:t>
      </w:r>
      <w:r w:rsidRPr="00341781">
        <w:rPr>
          <w:rFonts w:ascii="Comic Sans MS" w:hAnsi="Comic Sans MS"/>
          <w:sz w:val="20"/>
          <w:szCs w:val="20"/>
          <w:lang w:val="en-GB" w:eastAsia="en-GB"/>
        </w:rPr>
        <w:t>Working refrigerator</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13=</w:t>
      </w:r>
      <w:r w:rsidRPr="00341781">
        <w:rPr>
          <w:rFonts w:ascii="Comic Sans MS" w:hAnsi="Comic Sans MS"/>
          <w:sz w:val="20"/>
          <w:szCs w:val="20"/>
          <w:lang w:val="en-GB" w:eastAsia="en-GB"/>
        </w:rPr>
        <w:t>Gas or electric stove</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14=</w:t>
      </w:r>
      <w:r w:rsidRPr="00341781">
        <w:rPr>
          <w:rFonts w:ascii="Comic Sans MS" w:hAnsi="Comic Sans MS"/>
          <w:sz w:val="20"/>
          <w:szCs w:val="20"/>
          <w:lang w:val="en-GB" w:eastAsia="en-GB"/>
        </w:rPr>
        <w:t>Computer/laptop</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15=</w:t>
      </w:r>
      <w:r w:rsidRPr="00341781">
        <w:rPr>
          <w:rFonts w:ascii="Comic Sans MS" w:hAnsi="Comic Sans MS"/>
          <w:sz w:val="20"/>
          <w:szCs w:val="20"/>
          <w:lang w:val="en-GB" w:eastAsia="en-GB"/>
        </w:rPr>
        <w:t>Video games</w:t>
      </w:r>
    </w:p>
    <w:p w:rsidR="002C3311" w:rsidRDefault="002C3311" w:rsidP="00341781">
      <w:pPr>
        <w:pStyle w:val="EthQText"/>
        <w:tabs>
          <w:tab w:val="clear" w:pos="0"/>
          <w:tab w:val="clear" w:pos="10206"/>
        </w:tabs>
        <w:rPr>
          <w:rFonts w:ascii="Comic Sans MS" w:hAnsi="Comic Sans MS"/>
          <w:sz w:val="20"/>
          <w:szCs w:val="20"/>
          <w:lang w:val="en-GB" w:eastAsia="en-GB"/>
        </w:rPr>
      </w:pPr>
      <w:r>
        <w:rPr>
          <w:rFonts w:ascii="Comic Sans MS" w:hAnsi="Comic Sans MS"/>
          <w:sz w:val="20"/>
          <w:szCs w:val="20"/>
          <w:lang w:val="en-GB" w:eastAsia="en-GB"/>
        </w:rPr>
        <w:tab/>
      </w:r>
      <w:r>
        <w:rPr>
          <w:rFonts w:ascii="Comic Sans MS" w:hAnsi="Comic Sans MS"/>
          <w:sz w:val="20"/>
          <w:szCs w:val="20"/>
          <w:lang w:val="en-GB" w:eastAsia="en-GB"/>
        </w:rPr>
        <w:tab/>
      </w:r>
      <w:r>
        <w:rPr>
          <w:rFonts w:ascii="Comic Sans MS" w:hAnsi="Comic Sans MS"/>
          <w:sz w:val="20"/>
          <w:szCs w:val="20"/>
          <w:lang w:val="en-GB" w:eastAsia="en-GB"/>
        </w:rPr>
        <w:tab/>
        <w:t>16=</w:t>
      </w:r>
      <w:r w:rsidRPr="00341781">
        <w:rPr>
          <w:rFonts w:ascii="Comic Sans MS" w:hAnsi="Comic Sans MS"/>
          <w:sz w:val="20"/>
          <w:szCs w:val="20"/>
          <w:lang w:val="en-GB" w:eastAsia="en-GB"/>
        </w:rPr>
        <w:t>Other item</w:t>
      </w:r>
    </w:p>
    <w:p w:rsidR="002C3311" w:rsidRPr="00341781" w:rsidRDefault="002C3311" w:rsidP="00341781">
      <w:pPr>
        <w:pStyle w:val="EthQText"/>
        <w:tabs>
          <w:tab w:val="clear" w:pos="0"/>
          <w:tab w:val="clear" w:pos="10206"/>
        </w:tabs>
        <w:rPr>
          <w:rFonts w:ascii="Comic Sans MS" w:hAnsi="Comic Sans MS"/>
          <w:sz w:val="20"/>
          <w:szCs w:val="20"/>
          <w:lang w:val="en-GB" w:eastAsia="en-GB"/>
        </w:rPr>
      </w:pPr>
    </w:p>
    <w:p w:rsidR="002C3311" w:rsidRPr="00341781" w:rsidRDefault="002C3311" w:rsidP="00341781">
      <w:pPr>
        <w:pStyle w:val="EthQText"/>
        <w:tabs>
          <w:tab w:val="clear" w:pos="0"/>
          <w:tab w:val="clear" w:pos="10206"/>
        </w:tabs>
        <w:rPr>
          <w:rFonts w:ascii="Comic Sans MS" w:hAnsi="Comic Sans MS"/>
          <w:sz w:val="20"/>
          <w:szCs w:val="20"/>
          <w:lang w:val="en-GB" w:eastAsia="en-GB"/>
        </w:rPr>
      </w:pPr>
      <w:r w:rsidRPr="00341781">
        <w:rPr>
          <w:rFonts w:ascii="Comic Sans MS" w:hAnsi="Comic Sans MS"/>
          <w:sz w:val="20"/>
          <w:szCs w:val="20"/>
          <w:lang w:eastAsia="en-GB"/>
        </w:rPr>
        <w:t>SLVALR31, SLVALR32, SLVALR33, SLVALR34, SLVALR35</w:t>
      </w:r>
    </w:p>
    <w:p w:rsidR="002C3311" w:rsidRPr="00341781" w:rsidRDefault="002C3311" w:rsidP="00341781">
      <w:pPr>
        <w:rPr>
          <w:szCs w:val="20"/>
        </w:rPr>
      </w:pPr>
      <w:r w:rsidRPr="00341781">
        <w:rPr>
          <w:szCs w:val="20"/>
          <w:lang w:eastAsia="en-GB"/>
        </w:rPr>
        <w:tab/>
      </w:r>
      <w:r w:rsidRPr="00341781">
        <w:rPr>
          <w:szCs w:val="20"/>
          <w:lang w:eastAsia="en-GB"/>
        </w:rPr>
        <w:tab/>
      </w:r>
      <w:r w:rsidRPr="00341781">
        <w:rPr>
          <w:szCs w:val="20"/>
        </w:rPr>
        <w:t xml:space="preserve">If you were to sell these items, how much do you think they would fetch? </w:t>
      </w:r>
    </w:p>
    <w:p w:rsidR="002C3311" w:rsidRPr="00341781" w:rsidRDefault="002C3311" w:rsidP="00341781">
      <w:pPr>
        <w:pStyle w:val="EthQText"/>
        <w:tabs>
          <w:tab w:val="clear" w:pos="0"/>
          <w:tab w:val="clear" w:pos="10206"/>
        </w:tabs>
      </w:pPr>
    </w:p>
    <w:p w:rsidR="002C3311" w:rsidRPr="0013530F" w:rsidRDefault="00346982" w:rsidP="0013530F">
      <w:pPr>
        <w:pStyle w:val="Heading1"/>
      </w:pPr>
      <w:r>
        <w:t>&gt;SECTION &lt;yls:roundThreeStudySection&gt; &lt;yls:studySectionChildHealth&gt;</w:t>
      </w:r>
      <w:r>
        <w:tab/>
      </w:r>
      <w:r w:rsidR="002C3311" w:rsidRPr="0013530F">
        <w:t xml:space="preserve"> </w:t>
      </w:r>
    </w:p>
    <w:p w:rsidR="002C3311" w:rsidRDefault="002C3311" w:rsidP="0013530F">
      <w:pPr>
        <w:ind w:left="1440" w:hanging="1440"/>
        <w:jc w:val="both"/>
      </w:pPr>
    </w:p>
    <w:p w:rsidR="002C3311" w:rsidRDefault="002C3311" w:rsidP="0013530F">
      <w:pPr>
        <w:ind w:left="1440" w:hanging="1440"/>
        <w:jc w:val="both"/>
      </w:pPr>
      <w:r w:rsidRPr="00BE5155">
        <w:t>IDR39</w:t>
      </w:r>
      <w:r w:rsidR="00641926">
        <w:fldChar w:fldCharType="begin"/>
      </w:r>
      <w:r>
        <w:instrText>xe "</w:instrText>
      </w:r>
      <w:r w:rsidRPr="00EC7687">
        <w:instrText>IDR39</w:instrText>
      </w:r>
      <w:r>
        <w:instrText>"</w:instrText>
      </w:r>
      <w:r w:rsidR="00641926">
        <w:fldChar w:fldCharType="end"/>
      </w:r>
      <w:r>
        <w:tab/>
      </w:r>
      <w:r w:rsidRPr="00BE5155">
        <w:t>ID of respondent for Section 9</w:t>
      </w:r>
      <w:r>
        <w:t>. Code is: 90= Not a member of the household</w:t>
      </w:r>
    </w:p>
    <w:p w:rsidR="002C3311" w:rsidRDefault="002C3311" w:rsidP="0013530F">
      <w:pPr>
        <w:ind w:left="1440" w:hanging="1440"/>
        <w:jc w:val="both"/>
      </w:pPr>
      <w:r w:rsidRPr="007765EF">
        <w:t>GOCHILR3</w:t>
      </w:r>
      <w:r w:rsidR="00641926">
        <w:fldChar w:fldCharType="begin"/>
      </w:r>
      <w:r>
        <w:instrText>xe "</w:instrText>
      </w:r>
      <w:r w:rsidRPr="00EC7687">
        <w:instrText>GOCHILR3</w:instrText>
      </w:r>
      <w:r>
        <w:instrText>"</w:instrText>
      </w:r>
      <w:r w:rsidR="00641926">
        <w:fldChar w:fldCharType="end"/>
      </w:r>
      <w:r>
        <w:tab/>
      </w:r>
      <w:r w:rsidRPr="007765EF">
        <w:t>Where do you usually go with NAME if he/she is ill?</w:t>
      </w:r>
      <w:r>
        <w:t xml:space="preserve"> Codes are:</w:t>
      </w:r>
    </w:p>
    <w:p w:rsidR="002C3311" w:rsidRDefault="002C3311" w:rsidP="0013530F">
      <w:pPr>
        <w:ind w:left="2160"/>
        <w:jc w:val="both"/>
      </w:pPr>
      <w:r>
        <w:t>01= Government hospital</w:t>
      </w:r>
    </w:p>
    <w:p w:rsidR="002C3311" w:rsidRDefault="002C3311" w:rsidP="0013530F">
      <w:pPr>
        <w:ind w:left="2160"/>
        <w:jc w:val="both"/>
      </w:pPr>
      <w:r>
        <w:t>02= Government health centre</w:t>
      </w:r>
    </w:p>
    <w:p w:rsidR="002C3311" w:rsidRDefault="002C3311" w:rsidP="0013530F">
      <w:pPr>
        <w:ind w:left="2160"/>
        <w:jc w:val="both"/>
      </w:pPr>
      <w:r>
        <w:t>03= Government health clinic</w:t>
      </w:r>
    </w:p>
    <w:p w:rsidR="002C3311" w:rsidRDefault="002C3311" w:rsidP="0013530F">
      <w:pPr>
        <w:ind w:left="2160"/>
        <w:jc w:val="both"/>
      </w:pPr>
      <w:r>
        <w:t>04= Private doctor/clinic</w:t>
      </w:r>
    </w:p>
    <w:p w:rsidR="002C3311" w:rsidRDefault="002C3311" w:rsidP="0013530F">
      <w:pPr>
        <w:ind w:left="2160"/>
        <w:jc w:val="both"/>
      </w:pPr>
      <w:r>
        <w:t>05= Private hospital</w:t>
      </w:r>
    </w:p>
    <w:p w:rsidR="002C3311" w:rsidRDefault="002C3311" w:rsidP="0013530F">
      <w:pPr>
        <w:ind w:left="2160"/>
        <w:jc w:val="both"/>
      </w:pPr>
      <w:r>
        <w:t>06= Other (specify)</w:t>
      </w:r>
    </w:p>
    <w:p w:rsidR="002C3311" w:rsidRDefault="002C3311" w:rsidP="0013530F">
      <w:pPr>
        <w:jc w:val="both"/>
      </w:pPr>
      <w:r w:rsidRPr="00BF5D14">
        <w:t>SPGOCHIL</w:t>
      </w:r>
      <w:r w:rsidR="00641926">
        <w:fldChar w:fldCharType="begin"/>
      </w:r>
      <w:r>
        <w:instrText>xe "</w:instrText>
      </w:r>
      <w:r w:rsidRPr="00EC7687">
        <w:instrText>SPGOCHIL</w:instrText>
      </w:r>
      <w:r>
        <w:instrText>"</w:instrText>
      </w:r>
      <w:r w:rsidR="00641926">
        <w:fldChar w:fldCharType="end"/>
      </w:r>
      <w:r>
        <w:tab/>
      </w:r>
      <w:r w:rsidRPr="00BF5D14">
        <w:t>Specify where you go with NAME if he/she is ill</w:t>
      </w:r>
    </w:p>
    <w:p w:rsidR="002C3311" w:rsidRDefault="002C3311" w:rsidP="0013530F">
      <w:pPr>
        <w:pStyle w:val="BodyTextIndent"/>
        <w:ind w:left="0"/>
      </w:pPr>
    </w:p>
    <w:p w:rsidR="002C3311" w:rsidRPr="0013530F" w:rsidRDefault="002C3311" w:rsidP="0013530F">
      <w:pPr>
        <w:pStyle w:val="BodyTextIndent"/>
        <w:ind w:left="0"/>
        <w:rPr>
          <w:rFonts w:ascii="Comic Sans MS" w:hAnsi="Comic Sans MS"/>
          <w:sz w:val="20"/>
          <w:szCs w:val="20"/>
        </w:rPr>
      </w:pPr>
      <w:r w:rsidRPr="0013530F">
        <w:rPr>
          <w:rFonts w:ascii="Comic Sans MS" w:hAnsi="Comic Sans MS"/>
          <w:sz w:val="20"/>
          <w:szCs w:val="20"/>
        </w:rPr>
        <w:t xml:space="preserve">The following questions have a scale response between 01 and 05 01= Very satisfied, 02= Satisfied, 03= OK, more or less, 04= Not satisfied, 05= Very dissatisfied </w:t>
      </w:r>
    </w:p>
    <w:p w:rsidR="002C3311" w:rsidRPr="0013530F" w:rsidRDefault="002C3311" w:rsidP="0013530F">
      <w:pPr>
        <w:pStyle w:val="BodyTextIndent"/>
        <w:ind w:left="1440" w:hanging="1440"/>
        <w:rPr>
          <w:rFonts w:ascii="Comic Sans MS" w:hAnsi="Comic Sans MS"/>
          <w:sz w:val="20"/>
          <w:szCs w:val="20"/>
        </w:rPr>
      </w:pPr>
      <w:r w:rsidRPr="0013530F">
        <w:rPr>
          <w:rFonts w:ascii="Comic Sans MS" w:hAnsi="Comic Sans MS"/>
          <w:sz w:val="20"/>
          <w:szCs w:val="20"/>
        </w:rPr>
        <w:t>TRTRECR3</w:t>
      </w:r>
      <w:r w:rsidR="00641926">
        <w:rPr>
          <w:rFonts w:ascii="Comic Sans MS" w:hAnsi="Comic Sans MS"/>
          <w:sz w:val="20"/>
          <w:szCs w:val="20"/>
        </w:rPr>
        <w:fldChar w:fldCharType="begin"/>
      </w:r>
      <w:r>
        <w:instrText>xe "</w:instrText>
      </w:r>
      <w:r w:rsidRPr="00EC7687">
        <w:rPr>
          <w:rFonts w:ascii="Comic Sans MS" w:hAnsi="Comic Sans MS"/>
          <w:sz w:val="20"/>
          <w:szCs w:val="20"/>
        </w:rPr>
        <w:instrText>TRTRECR3</w:instrText>
      </w:r>
      <w:r>
        <w:instrText>"</w:instrText>
      </w:r>
      <w:r w:rsidR="00641926">
        <w:rPr>
          <w:rFonts w:ascii="Comic Sans MS" w:hAnsi="Comic Sans MS"/>
          <w:sz w:val="20"/>
          <w:szCs w:val="20"/>
        </w:rPr>
        <w:fldChar w:fldCharType="end"/>
      </w:r>
      <w:r w:rsidRPr="0013530F">
        <w:rPr>
          <w:rFonts w:ascii="Comic Sans MS" w:hAnsi="Comic Sans MS"/>
          <w:sz w:val="20"/>
          <w:szCs w:val="20"/>
        </w:rPr>
        <w:tab/>
        <w:t>During your last visit to healthcare facility how satisfied were you with - treatment you received?</w:t>
      </w:r>
    </w:p>
    <w:p w:rsidR="002C3311" w:rsidRPr="00367DEC" w:rsidRDefault="002C3311" w:rsidP="0013530F">
      <w:pPr>
        <w:ind w:left="1440" w:hanging="1440"/>
        <w:jc w:val="both"/>
      </w:pPr>
      <w:r w:rsidRPr="00367DEC">
        <w:t>DRGAVLR3</w:t>
      </w:r>
      <w:r w:rsidR="00641926">
        <w:fldChar w:fldCharType="begin"/>
      </w:r>
      <w:r>
        <w:instrText>xe "</w:instrText>
      </w:r>
      <w:r w:rsidRPr="00EC7687">
        <w:instrText>DRGAVLR3</w:instrText>
      </w:r>
      <w:r>
        <w:instrText>"</w:instrText>
      </w:r>
      <w:r w:rsidR="00641926">
        <w:fldChar w:fldCharType="end"/>
      </w:r>
      <w:r>
        <w:tab/>
      </w:r>
      <w:r w:rsidRPr="00367DEC">
        <w:t>During your last visit to healthcare facility how satisfied were you with - drug availability?</w:t>
      </w:r>
    </w:p>
    <w:p w:rsidR="002C3311" w:rsidRDefault="002C3311" w:rsidP="0013530F">
      <w:pPr>
        <w:ind w:left="1440" w:hanging="1440"/>
        <w:jc w:val="both"/>
      </w:pPr>
      <w:r w:rsidRPr="00260309">
        <w:t>CLNFACR3</w:t>
      </w:r>
      <w:r w:rsidR="00641926">
        <w:fldChar w:fldCharType="begin"/>
      </w:r>
      <w:r>
        <w:instrText>xe "</w:instrText>
      </w:r>
      <w:r w:rsidRPr="00EC7687">
        <w:instrText>CLNFACR3</w:instrText>
      </w:r>
      <w:r>
        <w:instrText>"</w:instrText>
      </w:r>
      <w:r w:rsidR="00641926">
        <w:fldChar w:fldCharType="end"/>
      </w:r>
      <w:r>
        <w:tab/>
      </w:r>
      <w:r w:rsidRPr="00260309">
        <w:t>During your last visit to healthcare facility how satisfied were you with - cleanliness of health facility?</w:t>
      </w:r>
    </w:p>
    <w:p w:rsidR="002C3311" w:rsidRDefault="002C3311" w:rsidP="0013530F">
      <w:pPr>
        <w:ind w:left="1440" w:hanging="1440"/>
        <w:jc w:val="both"/>
      </w:pPr>
      <w:r w:rsidRPr="00260309">
        <w:t>RSPCSHR3</w:t>
      </w:r>
      <w:r w:rsidR="00641926">
        <w:fldChar w:fldCharType="begin"/>
      </w:r>
      <w:r>
        <w:instrText>xe "</w:instrText>
      </w:r>
      <w:r w:rsidRPr="00EC7687">
        <w:instrText>RSPCSHR3</w:instrText>
      </w:r>
      <w:r>
        <w:instrText>"</w:instrText>
      </w:r>
      <w:r w:rsidR="00641926">
        <w:fldChar w:fldCharType="end"/>
      </w:r>
      <w:r>
        <w:tab/>
      </w:r>
      <w:r w:rsidRPr="00260309">
        <w:t>During your last visit to healthcare facility how satisfied were you with - politeness and respect shown of health care staff?</w:t>
      </w:r>
    </w:p>
    <w:p w:rsidR="002C3311" w:rsidRDefault="002C3311" w:rsidP="0013530F">
      <w:pPr>
        <w:ind w:left="1440" w:hanging="1440"/>
        <w:jc w:val="both"/>
      </w:pPr>
      <w:r w:rsidRPr="00260309">
        <w:t>WAITTMR3</w:t>
      </w:r>
      <w:r w:rsidR="00641926">
        <w:fldChar w:fldCharType="begin"/>
      </w:r>
      <w:r>
        <w:instrText>xe "</w:instrText>
      </w:r>
      <w:r w:rsidRPr="00EC7687">
        <w:instrText>WAITTMR3</w:instrText>
      </w:r>
      <w:r>
        <w:instrText>"</w:instrText>
      </w:r>
      <w:r w:rsidR="00641926">
        <w:fldChar w:fldCharType="end"/>
      </w:r>
      <w:r>
        <w:tab/>
      </w:r>
      <w:r w:rsidRPr="00260309">
        <w:t>During your last visit to healthcare facility how satisfied were you with - waiting time until you were seen by health staff?</w:t>
      </w:r>
    </w:p>
    <w:p w:rsidR="002C3311" w:rsidRDefault="002C3311" w:rsidP="0013530F">
      <w:pPr>
        <w:ind w:left="1440" w:hanging="1440"/>
        <w:jc w:val="both"/>
      </w:pPr>
      <w:r w:rsidRPr="00260309">
        <w:t>CNSTTMR3</w:t>
      </w:r>
      <w:r w:rsidR="00641926">
        <w:fldChar w:fldCharType="begin"/>
      </w:r>
      <w:r>
        <w:instrText>xe "</w:instrText>
      </w:r>
      <w:r w:rsidRPr="00EC7687">
        <w:instrText>CNSTTMR3</w:instrText>
      </w:r>
      <w:r>
        <w:instrText>"</w:instrText>
      </w:r>
      <w:r w:rsidR="00641926">
        <w:fldChar w:fldCharType="end"/>
      </w:r>
      <w:r>
        <w:tab/>
      </w:r>
      <w:r w:rsidRPr="00260309">
        <w:t>During your last visit to healthcare facility how satisfied were you with - consultation time with health care staff?</w:t>
      </w:r>
    </w:p>
    <w:p w:rsidR="002C3311" w:rsidRDefault="002C3311" w:rsidP="0013530F">
      <w:pPr>
        <w:ind w:left="1440" w:hanging="1440"/>
        <w:jc w:val="both"/>
        <w:rPr>
          <w:szCs w:val="20"/>
        </w:rPr>
      </w:pPr>
      <w:r w:rsidRPr="00260309">
        <w:t>RSNOTKR3</w:t>
      </w:r>
      <w:r w:rsidR="00641926">
        <w:fldChar w:fldCharType="begin"/>
      </w:r>
      <w:r>
        <w:instrText>xe "</w:instrText>
      </w:r>
      <w:r w:rsidRPr="00EC7687">
        <w:instrText>RSNOTKR3</w:instrText>
      </w:r>
      <w:r>
        <w:instrText>"</w:instrText>
      </w:r>
      <w:r w:rsidR="00641926">
        <w:fldChar w:fldCharType="end"/>
      </w:r>
      <w:r>
        <w:tab/>
      </w:r>
      <w:r w:rsidRPr="00260309">
        <w:t>Was there ever a time when NAME was ill/injured and you would have liked to take him/her to healthcare facility but didn't?</w:t>
      </w:r>
      <w:r>
        <w:t xml:space="preserve"> Code is: 0</w:t>
      </w:r>
      <w:r>
        <w:rPr>
          <w:szCs w:val="20"/>
        </w:rPr>
        <w:t>0= No, 01= Yes</w:t>
      </w:r>
    </w:p>
    <w:p w:rsidR="002C3311" w:rsidRDefault="002C3311" w:rsidP="0013530F">
      <w:pPr>
        <w:ind w:left="1440" w:hanging="1440"/>
        <w:jc w:val="both"/>
      </w:pPr>
      <w:r w:rsidRPr="000016B4">
        <w:t>IMPRSR3</w:t>
      </w:r>
      <w:r w:rsidR="00641926">
        <w:fldChar w:fldCharType="begin"/>
      </w:r>
      <w:r>
        <w:instrText>xe "</w:instrText>
      </w:r>
      <w:r w:rsidRPr="00EC7687">
        <w:instrText>IMPRSR3</w:instrText>
      </w:r>
      <w:r>
        <w:instrText>"</w:instrText>
      </w:r>
      <w:r w:rsidR="00641926">
        <w:fldChar w:fldCharType="end"/>
      </w:r>
      <w:r>
        <w:tab/>
      </w:r>
      <w:r w:rsidRPr="000016B4">
        <w:t>What was the most important reason for not taking NAME to a healt</w:t>
      </w:r>
      <w:r>
        <w:t>h</w:t>
      </w:r>
      <w:r w:rsidRPr="000016B4">
        <w:t>care facility?</w:t>
      </w:r>
      <w:r>
        <w:t xml:space="preserve"> Codes are:</w:t>
      </w:r>
    </w:p>
    <w:p w:rsidR="002C3311" w:rsidRDefault="002C3311" w:rsidP="0013530F">
      <w:pPr>
        <w:ind w:left="1440" w:hanging="1440"/>
        <w:jc w:val="both"/>
      </w:pPr>
      <w:r>
        <w:tab/>
      </w:r>
      <w:r>
        <w:tab/>
        <w:t>01= Direct costs</w:t>
      </w:r>
    </w:p>
    <w:p w:rsidR="002C3311" w:rsidRDefault="002C3311" w:rsidP="0013530F">
      <w:pPr>
        <w:ind w:left="1440" w:hanging="1440"/>
        <w:jc w:val="both"/>
      </w:pPr>
      <w:r>
        <w:tab/>
      </w:r>
      <w:r>
        <w:tab/>
        <w:t>02= Indirect costs</w:t>
      </w:r>
    </w:p>
    <w:p w:rsidR="002C3311" w:rsidRDefault="002C3311" w:rsidP="0013530F">
      <w:pPr>
        <w:ind w:left="1440" w:hanging="1440"/>
        <w:jc w:val="both"/>
      </w:pPr>
      <w:r>
        <w:tab/>
      </w:r>
      <w:r>
        <w:tab/>
        <w:t>03= Long distance, difficult access</w:t>
      </w:r>
    </w:p>
    <w:p w:rsidR="002C3311" w:rsidRDefault="002C3311" w:rsidP="0013530F">
      <w:pPr>
        <w:ind w:left="1440" w:hanging="1440"/>
        <w:jc w:val="both"/>
      </w:pPr>
      <w:r>
        <w:tab/>
      </w:r>
      <w:r>
        <w:tab/>
        <w:t>04= Illness was not serious enough</w:t>
      </w:r>
    </w:p>
    <w:p w:rsidR="002C3311" w:rsidRDefault="002C3311" w:rsidP="0013530F">
      <w:pPr>
        <w:ind w:left="1440" w:hanging="1440"/>
        <w:jc w:val="both"/>
      </w:pPr>
      <w:r>
        <w:tab/>
      </w:r>
      <w:r>
        <w:tab/>
        <w:t>05= Don`t trust quality of health care service</w:t>
      </w:r>
    </w:p>
    <w:p w:rsidR="002C3311" w:rsidRDefault="002C3311" w:rsidP="0013530F">
      <w:pPr>
        <w:ind w:left="1440" w:hanging="1440"/>
        <w:jc w:val="both"/>
      </w:pPr>
      <w:r>
        <w:tab/>
      </w:r>
      <w:r>
        <w:tab/>
        <w:t>06= Embarrassed about health problem</w:t>
      </w:r>
    </w:p>
    <w:p w:rsidR="002C3311" w:rsidRDefault="002C3311" w:rsidP="0013530F">
      <w:pPr>
        <w:ind w:left="1440" w:hanging="1440"/>
        <w:jc w:val="both"/>
      </w:pPr>
      <w:r>
        <w:tab/>
      </w:r>
      <w:r>
        <w:tab/>
        <w:t>07= NAME would miss school or work</w:t>
      </w:r>
    </w:p>
    <w:p w:rsidR="002C3311" w:rsidRPr="000016B4" w:rsidRDefault="002C3311" w:rsidP="0013530F">
      <w:pPr>
        <w:ind w:left="1440" w:hanging="1440"/>
        <w:jc w:val="both"/>
      </w:pPr>
      <w:r>
        <w:tab/>
      </w:r>
      <w:r>
        <w:tab/>
        <w:t>08= Other</w:t>
      </w:r>
    </w:p>
    <w:p w:rsidR="002C3311" w:rsidRDefault="002C3311" w:rsidP="0013530F">
      <w:pPr>
        <w:jc w:val="both"/>
      </w:pPr>
      <w:r w:rsidRPr="007650CF">
        <w:t>SPCIMP</w:t>
      </w:r>
      <w:r w:rsidR="00641926">
        <w:fldChar w:fldCharType="begin"/>
      </w:r>
      <w:r>
        <w:instrText>xe "</w:instrText>
      </w:r>
      <w:r w:rsidRPr="00EC7687">
        <w:instrText>SPCIMP</w:instrText>
      </w:r>
      <w:r>
        <w:instrText>"</w:instrText>
      </w:r>
      <w:r w:rsidR="00641926">
        <w:fldChar w:fldCharType="end"/>
      </w:r>
      <w:r>
        <w:tab/>
      </w:r>
      <w:r w:rsidRPr="007650CF">
        <w:t>Specify reason for not taking NAME to a healthcare facility</w:t>
      </w:r>
    </w:p>
    <w:p w:rsidR="002C3311" w:rsidRDefault="002C3311" w:rsidP="000760ED">
      <w:pPr>
        <w:jc w:val="both"/>
      </w:pPr>
      <w:r w:rsidRPr="00096D81">
        <w:t>RSNTKR31</w:t>
      </w:r>
      <w:r w:rsidR="00641926">
        <w:fldChar w:fldCharType="begin"/>
      </w:r>
      <w:r>
        <w:instrText>xe "</w:instrText>
      </w:r>
      <w:r w:rsidRPr="00EC7687">
        <w:instrText>RSNTKR31</w:instrText>
      </w:r>
      <w:r>
        <w:instrText>"</w:instrText>
      </w:r>
      <w:r w:rsidR="00641926">
        <w:fldChar w:fldCharType="end"/>
      </w:r>
      <w:r>
        <w:tab/>
      </w:r>
      <w:r w:rsidRPr="00096D81">
        <w:t>Any other reason - Direct costs</w:t>
      </w:r>
      <w:r>
        <w:t>? Codes are: 0</w:t>
      </w:r>
      <w:r>
        <w:rPr>
          <w:szCs w:val="20"/>
        </w:rPr>
        <w:t>0= No, 01= Yes</w:t>
      </w:r>
    </w:p>
    <w:p w:rsidR="002C3311" w:rsidRDefault="002C3311" w:rsidP="0013530F">
      <w:pPr>
        <w:jc w:val="both"/>
      </w:pPr>
      <w:r w:rsidRPr="00D2785D">
        <w:t>RSNTKR32</w:t>
      </w:r>
      <w:r w:rsidR="00641926">
        <w:fldChar w:fldCharType="begin"/>
      </w:r>
      <w:r>
        <w:instrText>xe "</w:instrText>
      </w:r>
      <w:r w:rsidRPr="00EC7687">
        <w:instrText>RSNTKR32</w:instrText>
      </w:r>
      <w:r>
        <w:instrText>"</w:instrText>
      </w:r>
      <w:r w:rsidR="00641926">
        <w:fldChar w:fldCharType="end"/>
      </w:r>
      <w:r>
        <w:tab/>
      </w:r>
      <w:r w:rsidRPr="00D2785D">
        <w:t>Any other reason - Indirect costs</w:t>
      </w:r>
      <w:r>
        <w:t>? Codes are: 0</w:t>
      </w:r>
      <w:r>
        <w:rPr>
          <w:szCs w:val="20"/>
        </w:rPr>
        <w:t>0= No, 01= Yes</w:t>
      </w:r>
    </w:p>
    <w:p w:rsidR="002C3311" w:rsidRDefault="002C3311" w:rsidP="0013530F">
      <w:pPr>
        <w:jc w:val="both"/>
      </w:pPr>
      <w:r w:rsidRPr="00D2785D">
        <w:t>RSNTKR33</w:t>
      </w:r>
      <w:r w:rsidR="00641926">
        <w:fldChar w:fldCharType="begin"/>
      </w:r>
      <w:r>
        <w:instrText>xe "</w:instrText>
      </w:r>
      <w:r w:rsidRPr="00EC7687">
        <w:instrText>RSNTKR33</w:instrText>
      </w:r>
      <w:r>
        <w:instrText>"</w:instrText>
      </w:r>
      <w:r w:rsidR="00641926">
        <w:fldChar w:fldCharType="end"/>
      </w:r>
      <w:r>
        <w:tab/>
      </w:r>
      <w:r w:rsidRPr="00D2785D">
        <w:t>Any other reason - Long distance, difficult access</w:t>
      </w:r>
      <w:r>
        <w:t>? Codes are: 0</w:t>
      </w:r>
      <w:r>
        <w:rPr>
          <w:szCs w:val="20"/>
        </w:rPr>
        <w:t>0= No, 01= Yes</w:t>
      </w:r>
    </w:p>
    <w:p w:rsidR="002C3311" w:rsidRDefault="002C3311" w:rsidP="0013530F">
      <w:pPr>
        <w:jc w:val="both"/>
      </w:pPr>
      <w:r w:rsidRPr="00D2785D">
        <w:t>RSNTKR34</w:t>
      </w:r>
      <w:r w:rsidR="00641926">
        <w:fldChar w:fldCharType="begin"/>
      </w:r>
      <w:r>
        <w:instrText>xe "</w:instrText>
      </w:r>
      <w:r w:rsidRPr="00EC7687">
        <w:instrText>RSNTKR34</w:instrText>
      </w:r>
      <w:r>
        <w:instrText>"</w:instrText>
      </w:r>
      <w:r w:rsidR="00641926">
        <w:fldChar w:fldCharType="end"/>
      </w:r>
      <w:r>
        <w:tab/>
      </w:r>
      <w:r w:rsidRPr="00D2785D">
        <w:t>Any other reason - Illness was not serious enough</w:t>
      </w:r>
      <w:r>
        <w:t>? Codes are: 0</w:t>
      </w:r>
      <w:r>
        <w:rPr>
          <w:szCs w:val="20"/>
        </w:rPr>
        <w:t>0= No, 01= Yes</w:t>
      </w:r>
    </w:p>
    <w:p w:rsidR="002C3311" w:rsidRDefault="002C3311" w:rsidP="000760ED">
      <w:pPr>
        <w:ind w:left="1440" w:hanging="1440"/>
        <w:jc w:val="both"/>
      </w:pPr>
      <w:r w:rsidRPr="00D2785D">
        <w:t>RSNTKR35</w:t>
      </w:r>
      <w:r w:rsidR="00641926">
        <w:fldChar w:fldCharType="begin"/>
      </w:r>
      <w:r>
        <w:instrText>xe "</w:instrText>
      </w:r>
      <w:r w:rsidRPr="00EC7687">
        <w:instrText>RSNTKR35</w:instrText>
      </w:r>
      <w:r>
        <w:instrText>"</w:instrText>
      </w:r>
      <w:r w:rsidR="00641926">
        <w:fldChar w:fldCharType="end"/>
      </w:r>
      <w:r>
        <w:tab/>
      </w:r>
      <w:r w:rsidRPr="00D2785D">
        <w:t>Any other reason - Don't trust quality of health-care service</w:t>
      </w:r>
      <w:r>
        <w:t>? Codes are: 0</w:t>
      </w:r>
      <w:r>
        <w:rPr>
          <w:szCs w:val="20"/>
        </w:rPr>
        <w:t>0= No, 01= Yes</w:t>
      </w:r>
    </w:p>
    <w:p w:rsidR="002C3311" w:rsidRDefault="002C3311" w:rsidP="0013530F">
      <w:pPr>
        <w:jc w:val="both"/>
      </w:pPr>
      <w:r w:rsidRPr="00D2785D">
        <w:t>RSNTKR36</w:t>
      </w:r>
      <w:r w:rsidR="00641926">
        <w:fldChar w:fldCharType="begin"/>
      </w:r>
      <w:r>
        <w:instrText>xe "</w:instrText>
      </w:r>
      <w:r w:rsidRPr="00EC7687">
        <w:instrText>RSNTKR36</w:instrText>
      </w:r>
      <w:r>
        <w:instrText>"</w:instrText>
      </w:r>
      <w:r w:rsidR="00641926">
        <w:fldChar w:fldCharType="end"/>
      </w:r>
      <w:r>
        <w:tab/>
      </w:r>
      <w:r w:rsidRPr="00D2785D">
        <w:t>Any other reason - Embarrassed about health problems</w:t>
      </w:r>
      <w:r>
        <w:t>? Codes are: 0</w:t>
      </w:r>
      <w:r>
        <w:rPr>
          <w:szCs w:val="20"/>
        </w:rPr>
        <w:t>0= No, 01= Yes</w:t>
      </w:r>
    </w:p>
    <w:p w:rsidR="002C3311" w:rsidRDefault="002C3311" w:rsidP="0013530F">
      <w:pPr>
        <w:jc w:val="both"/>
      </w:pPr>
      <w:r w:rsidRPr="00D2785D">
        <w:t>RSNTKR37</w:t>
      </w:r>
      <w:r w:rsidR="00641926">
        <w:fldChar w:fldCharType="begin"/>
      </w:r>
      <w:r>
        <w:instrText>xe "</w:instrText>
      </w:r>
      <w:r w:rsidRPr="00EC7687">
        <w:instrText>RSNTKR37</w:instrText>
      </w:r>
      <w:r>
        <w:instrText>"</w:instrText>
      </w:r>
      <w:r w:rsidR="00641926">
        <w:fldChar w:fldCharType="end"/>
      </w:r>
      <w:r>
        <w:tab/>
      </w:r>
      <w:r w:rsidRPr="00D2785D">
        <w:t>Any other reason - NAME would miss school or work</w:t>
      </w:r>
      <w:r>
        <w:t>? Codes are: 0</w:t>
      </w:r>
      <w:r>
        <w:rPr>
          <w:szCs w:val="20"/>
        </w:rPr>
        <w:t>0= No, 01= Yes</w:t>
      </w:r>
    </w:p>
    <w:p w:rsidR="002C3311" w:rsidRDefault="002C3311" w:rsidP="0013530F">
      <w:pPr>
        <w:jc w:val="both"/>
      </w:pPr>
      <w:r w:rsidRPr="00D2785D">
        <w:t>RSNTKR38</w:t>
      </w:r>
      <w:r w:rsidR="00641926">
        <w:fldChar w:fldCharType="begin"/>
      </w:r>
      <w:r>
        <w:instrText>xe "</w:instrText>
      </w:r>
      <w:r w:rsidRPr="00EC7687">
        <w:instrText>RSNTKR38</w:instrText>
      </w:r>
      <w:r>
        <w:instrText>"</w:instrText>
      </w:r>
      <w:r w:rsidR="00641926">
        <w:fldChar w:fldCharType="end"/>
      </w:r>
      <w:r>
        <w:tab/>
      </w:r>
      <w:r w:rsidRPr="00D2785D">
        <w:t xml:space="preserve">Any other reason </w:t>
      </w:r>
      <w:r>
        <w:t>–</w:t>
      </w:r>
      <w:r w:rsidRPr="00D2785D">
        <w:t xml:space="preserve"> Other</w:t>
      </w:r>
      <w:r>
        <w:t>? Codes are: 0</w:t>
      </w:r>
      <w:r>
        <w:rPr>
          <w:szCs w:val="20"/>
        </w:rPr>
        <w:t>0= No, 01= Yes</w:t>
      </w:r>
    </w:p>
    <w:p w:rsidR="002C3311" w:rsidRPr="00D2785D" w:rsidRDefault="002C3311" w:rsidP="0013530F">
      <w:pPr>
        <w:jc w:val="both"/>
      </w:pPr>
      <w:r w:rsidRPr="00D2785D">
        <w:t>SPCNOTK</w:t>
      </w:r>
      <w:r w:rsidR="00641926">
        <w:fldChar w:fldCharType="begin"/>
      </w:r>
      <w:r>
        <w:instrText>xe "</w:instrText>
      </w:r>
      <w:r w:rsidRPr="00EC7687">
        <w:instrText>SPCNOTK</w:instrText>
      </w:r>
      <w:r>
        <w:instrText>"</w:instrText>
      </w:r>
      <w:r w:rsidR="00641926">
        <w:fldChar w:fldCharType="end"/>
      </w:r>
      <w:r>
        <w:tab/>
      </w:r>
      <w:r w:rsidRPr="00D2785D">
        <w:t>Specify other reason for not taking NAME to a healthcare facility</w:t>
      </w:r>
    </w:p>
    <w:p w:rsidR="002C3311" w:rsidRPr="00D2785D" w:rsidRDefault="002C3311" w:rsidP="000760ED">
      <w:pPr>
        <w:ind w:left="1440" w:hanging="1440"/>
        <w:jc w:val="both"/>
      </w:pPr>
      <w:r w:rsidRPr="00D2785D">
        <w:t>CHLHINR3</w:t>
      </w:r>
      <w:r w:rsidR="00641926">
        <w:fldChar w:fldCharType="begin"/>
      </w:r>
      <w:r>
        <w:instrText>xe "</w:instrText>
      </w:r>
      <w:r w:rsidRPr="00EC7687">
        <w:instrText>CHLHINR3</w:instrText>
      </w:r>
      <w:r>
        <w:instrText>"</w:instrText>
      </w:r>
      <w:r w:rsidR="00641926">
        <w:fldChar w:fldCharType="end"/>
      </w:r>
      <w:r>
        <w:tab/>
      </w:r>
      <w:r w:rsidRPr="00D2785D">
        <w:t>Does NAME have health insurance or</w:t>
      </w:r>
      <w:r>
        <w:t xml:space="preserve"> a free health care certificate? Codes are: 0</w:t>
      </w:r>
      <w:r>
        <w:rPr>
          <w:szCs w:val="20"/>
        </w:rPr>
        <w:t>0= No, 01= Yes</w:t>
      </w:r>
    </w:p>
    <w:p w:rsidR="002C3311" w:rsidRPr="00CC5143" w:rsidRDefault="002C3311" w:rsidP="0013530F">
      <w:pPr>
        <w:jc w:val="both"/>
      </w:pPr>
      <w:r w:rsidRPr="00CC5143">
        <w:t>SPBUYINS</w:t>
      </w:r>
      <w:r w:rsidR="00641926">
        <w:fldChar w:fldCharType="begin"/>
      </w:r>
      <w:r>
        <w:instrText>xe "</w:instrText>
      </w:r>
      <w:r w:rsidRPr="00EC7687">
        <w:instrText>SPBUYINS</w:instrText>
      </w:r>
      <w:r>
        <w:instrText>"</w:instrText>
      </w:r>
      <w:r w:rsidR="00641926">
        <w:fldChar w:fldCharType="end"/>
      </w:r>
      <w:r>
        <w:tab/>
      </w:r>
      <w:r w:rsidRPr="00CC5143">
        <w:t>Specify type of health insurance</w:t>
      </w:r>
    </w:p>
    <w:p w:rsidR="002C3311" w:rsidRDefault="002C3311" w:rsidP="0013530F">
      <w:pPr>
        <w:jc w:val="both"/>
      </w:pPr>
      <w:r w:rsidRPr="007737EF">
        <w:t>WHNOHLR3</w:t>
      </w:r>
      <w:r w:rsidR="00641926">
        <w:fldChar w:fldCharType="begin"/>
      </w:r>
      <w:r>
        <w:instrText>xe "</w:instrText>
      </w:r>
      <w:r w:rsidRPr="00EC7687">
        <w:instrText>WHNOHLR3</w:instrText>
      </w:r>
      <w:r>
        <w:instrText>"</w:instrText>
      </w:r>
      <w:r w:rsidR="00641926">
        <w:fldChar w:fldCharType="end"/>
      </w:r>
      <w:r>
        <w:tab/>
      </w:r>
      <w:r w:rsidRPr="007737EF">
        <w:t>Why does NAME not have health insurance?</w:t>
      </w:r>
      <w:r>
        <w:t xml:space="preserve"> Codes are:</w:t>
      </w:r>
    </w:p>
    <w:p w:rsidR="002C3311" w:rsidRDefault="002C3311" w:rsidP="000760ED">
      <w:pPr>
        <w:ind w:left="2160"/>
        <w:jc w:val="both"/>
      </w:pPr>
      <w:r>
        <w:t>01= Too expensive</w:t>
      </w:r>
    </w:p>
    <w:p w:rsidR="002C3311" w:rsidRDefault="002C3311" w:rsidP="000760ED">
      <w:pPr>
        <w:ind w:left="2160"/>
        <w:jc w:val="both"/>
      </w:pPr>
      <w:r>
        <w:t>02= Lack of health insurance information</w:t>
      </w:r>
    </w:p>
    <w:p w:rsidR="002C3311" w:rsidRDefault="002C3311" w:rsidP="000760ED">
      <w:pPr>
        <w:ind w:left="2160"/>
        <w:jc w:val="both"/>
      </w:pPr>
      <w:r>
        <w:t>03= Could not access health insurance</w:t>
      </w:r>
    </w:p>
    <w:p w:rsidR="002C3311" w:rsidRDefault="002C3311" w:rsidP="000760ED">
      <w:pPr>
        <w:ind w:left="2160"/>
        <w:jc w:val="both"/>
      </w:pPr>
      <w:r>
        <w:t>04= Do not trust health insurance service</w:t>
      </w:r>
    </w:p>
    <w:p w:rsidR="002C3311" w:rsidRPr="007737EF" w:rsidRDefault="002C3311" w:rsidP="000760ED">
      <w:pPr>
        <w:ind w:left="2160"/>
        <w:jc w:val="both"/>
      </w:pPr>
      <w:r>
        <w:t>05= Other (specify)</w:t>
      </w:r>
    </w:p>
    <w:p w:rsidR="002C3311" w:rsidRDefault="002C3311" w:rsidP="0013530F">
      <w:pPr>
        <w:jc w:val="both"/>
      </w:pPr>
      <w:r w:rsidRPr="009667AD">
        <w:t>SPWHYNOHL</w:t>
      </w:r>
      <w:r w:rsidR="00641926">
        <w:fldChar w:fldCharType="begin"/>
      </w:r>
      <w:r>
        <w:instrText>xe "</w:instrText>
      </w:r>
      <w:r w:rsidRPr="00EC7687">
        <w:instrText>SPWHYNOHL</w:instrText>
      </w:r>
      <w:r>
        <w:instrText>"</w:instrText>
      </w:r>
      <w:r w:rsidR="00641926">
        <w:fldChar w:fldCharType="end"/>
      </w:r>
      <w:r>
        <w:tab/>
      </w:r>
      <w:r w:rsidRPr="009667AD">
        <w:t>Specify why NAME does not have health insurance</w:t>
      </w:r>
    </w:p>
    <w:p w:rsidR="002C3311" w:rsidRDefault="002C3311" w:rsidP="0013530F">
      <w:pPr>
        <w:jc w:val="both"/>
      </w:pPr>
      <w:r w:rsidRPr="00CC5143">
        <w:t>BUYINSR3</w:t>
      </w:r>
      <w:r w:rsidR="00641926">
        <w:fldChar w:fldCharType="begin"/>
      </w:r>
      <w:r>
        <w:instrText>xe "</w:instrText>
      </w:r>
      <w:r w:rsidRPr="00EC7687">
        <w:instrText>BUYINSR3</w:instrText>
      </w:r>
      <w:r>
        <w:instrText>"</w:instrText>
      </w:r>
      <w:r w:rsidR="00641926">
        <w:fldChar w:fldCharType="end"/>
      </w:r>
      <w:r>
        <w:tab/>
      </w:r>
      <w:r w:rsidRPr="00CC5143">
        <w:t>Type of health insurance</w:t>
      </w:r>
      <w:r>
        <w:t>. Codes are:</w:t>
      </w:r>
    </w:p>
    <w:p w:rsidR="002C3311" w:rsidRDefault="002C3311" w:rsidP="000760ED">
      <w:pPr>
        <w:ind w:left="2160"/>
        <w:jc w:val="both"/>
      </w:pPr>
      <w:r>
        <w:t>01= Health insurance for the poor</w:t>
      </w:r>
    </w:p>
    <w:p w:rsidR="002C3311" w:rsidRDefault="002C3311" w:rsidP="000760ED">
      <w:pPr>
        <w:ind w:left="2160"/>
        <w:jc w:val="both"/>
      </w:pPr>
      <w:r>
        <w:t>02= Health insurance for the policy beneficiary</w:t>
      </w:r>
    </w:p>
    <w:p w:rsidR="002C3311" w:rsidRDefault="002C3311" w:rsidP="000760ED">
      <w:pPr>
        <w:ind w:left="2160"/>
        <w:jc w:val="both"/>
      </w:pPr>
      <w:r>
        <w:t>03= Required health insurance</w:t>
      </w:r>
    </w:p>
    <w:p w:rsidR="002C3311" w:rsidRDefault="002C3311" w:rsidP="000760ED">
      <w:pPr>
        <w:ind w:left="2160"/>
        <w:jc w:val="both"/>
      </w:pPr>
      <w:r>
        <w:t>04= Pupil/student health insurance</w:t>
      </w:r>
    </w:p>
    <w:p w:rsidR="002C3311" w:rsidRDefault="002C3311" w:rsidP="000760ED">
      <w:pPr>
        <w:ind w:left="2160"/>
        <w:jc w:val="both"/>
      </w:pPr>
      <w:r>
        <w:t>05= Optional health insurance</w:t>
      </w:r>
    </w:p>
    <w:p w:rsidR="002C3311" w:rsidRDefault="002C3311" w:rsidP="000760ED">
      <w:pPr>
        <w:ind w:left="2160"/>
        <w:jc w:val="both"/>
      </w:pPr>
      <w:r>
        <w:t>06= From other organisations</w:t>
      </w:r>
    </w:p>
    <w:p w:rsidR="002C3311" w:rsidRPr="00CC5143" w:rsidRDefault="002C3311" w:rsidP="000760ED">
      <w:pPr>
        <w:ind w:left="2160"/>
        <w:jc w:val="both"/>
      </w:pPr>
      <w:r>
        <w:t>07= Other (specify)</w:t>
      </w:r>
    </w:p>
    <w:p w:rsidR="002C3311" w:rsidRPr="00906FEE" w:rsidRDefault="002C3311" w:rsidP="0013530F">
      <w:pPr>
        <w:ind w:left="1440" w:hanging="1440"/>
        <w:jc w:val="both"/>
      </w:pPr>
      <w:r w:rsidRPr="00906FEE">
        <w:t>NMOUTPR3</w:t>
      </w:r>
      <w:r w:rsidR="00641926">
        <w:fldChar w:fldCharType="begin"/>
      </w:r>
      <w:r>
        <w:instrText>xe "</w:instrText>
      </w:r>
      <w:r w:rsidRPr="00EC7687">
        <w:instrText>NMOUTPR3</w:instrText>
      </w:r>
      <w:r>
        <w:instrText>"</w:instrText>
      </w:r>
      <w:r w:rsidR="00641926">
        <w:fldChar w:fldCharType="end"/>
      </w:r>
      <w:r>
        <w:tab/>
      </w:r>
      <w:r w:rsidRPr="00906FEE">
        <w:t>How many times has NAME been to the health facility for out-patient treatment in the last 12 months?</w:t>
      </w:r>
    </w:p>
    <w:p w:rsidR="002C3311" w:rsidRPr="00B40BD7" w:rsidRDefault="002C3311" w:rsidP="0013530F">
      <w:pPr>
        <w:jc w:val="both"/>
      </w:pPr>
      <w:r w:rsidRPr="00B40BD7">
        <w:t>EXPOUTR3</w:t>
      </w:r>
      <w:r w:rsidR="00641926">
        <w:fldChar w:fldCharType="begin"/>
      </w:r>
      <w:r>
        <w:instrText>xe "</w:instrText>
      </w:r>
      <w:r w:rsidRPr="00EC7687">
        <w:instrText>EXPOUTR3</w:instrText>
      </w:r>
      <w:r>
        <w:instrText>"</w:instrText>
      </w:r>
      <w:r w:rsidR="00641926">
        <w:fldChar w:fldCharType="end"/>
      </w:r>
      <w:r>
        <w:tab/>
      </w:r>
      <w:r w:rsidRPr="00B40BD7">
        <w:t>What were the expenses that were incurred?</w:t>
      </w:r>
      <w:r>
        <w:t xml:space="preserve"> Missing value codes are negative.</w:t>
      </w:r>
    </w:p>
    <w:p w:rsidR="002C3311" w:rsidRDefault="002C3311" w:rsidP="000760ED">
      <w:pPr>
        <w:ind w:left="1440" w:hanging="1440"/>
        <w:jc w:val="both"/>
      </w:pPr>
      <w:r w:rsidRPr="009021CA">
        <w:t>NMINPTR3</w:t>
      </w:r>
      <w:r w:rsidR="00641926">
        <w:fldChar w:fldCharType="begin"/>
      </w:r>
      <w:r>
        <w:instrText>xe "</w:instrText>
      </w:r>
      <w:r w:rsidRPr="00EC7687">
        <w:instrText>NMINPTR3</w:instrText>
      </w:r>
      <w:r>
        <w:instrText>"</w:instrText>
      </w:r>
      <w:r w:rsidR="00641926">
        <w:fldChar w:fldCharType="end"/>
      </w:r>
      <w:r>
        <w:tab/>
      </w:r>
      <w:r w:rsidRPr="009021CA">
        <w:t>How many times has NAME been to the health facility for in-patient treatment in the last 12 months?</w:t>
      </w:r>
    </w:p>
    <w:p w:rsidR="002C3311" w:rsidRPr="00E52F26" w:rsidRDefault="002C3311" w:rsidP="0013530F">
      <w:pPr>
        <w:jc w:val="both"/>
      </w:pPr>
      <w:r w:rsidRPr="00E52F26">
        <w:t>EXPINR3</w:t>
      </w:r>
      <w:r w:rsidR="00641926">
        <w:fldChar w:fldCharType="begin"/>
      </w:r>
      <w:r>
        <w:instrText>xe "</w:instrText>
      </w:r>
      <w:r w:rsidRPr="00EC7687">
        <w:instrText>EXPINR3</w:instrText>
      </w:r>
      <w:r>
        <w:instrText>"</w:instrText>
      </w:r>
      <w:r w:rsidR="00641926">
        <w:fldChar w:fldCharType="end"/>
      </w:r>
      <w:r>
        <w:tab/>
      </w:r>
      <w:r w:rsidRPr="00E52F26">
        <w:t>What were the expenses that were incurred?</w:t>
      </w:r>
      <w:r>
        <w:t xml:space="preserve"> Missing value codes are negative.</w:t>
      </w:r>
    </w:p>
    <w:p w:rsidR="002C3311" w:rsidRDefault="002C3311" w:rsidP="000760ED">
      <w:pPr>
        <w:jc w:val="both"/>
      </w:pPr>
      <w:r w:rsidRPr="00BE2EBA">
        <w:t>SMOKER3</w:t>
      </w:r>
      <w:r w:rsidR="00641926">
        <w:fldChar w:fldCharType="begin"/>
      </w:r>
      <w:r>
        <w:instrText>xe "</w:instrText>
      </w:r>
      <w:r w:rsidRPr="00EC7687">
        <w:instrText>SMOKER3</w:instrText>
      </w:r>
      <w:r>
        <w:instrText>"</w:instrText>
      </w:r>
      <w:r w:rsidR="00641926">
        <w:fldChar w:fldCharType="end"/>
      </w:r>
      <w:r>
        <w:tab/>
      </w:r>
      <w:r w:rsidRPr="00BE2EBA">
        <w:t>Does anyone in your household smoke cigarettes?</w:t>
      </w:r>
      <w:r>
        <w:t xml:space="preserve"> Codes are: 0</w:t>
      </w:r>
      <w:r>
        <w:rPr>
          <w:szCs w:val="20"/>
        </w:rPr>
        <w:t>0= No, 01= Yes</w:t>
      </w:r>
    </w:p>
    <w:p w:rsidR="002C3311" w:rsidRDefault="002C3311" w:rsidP="000760ED">
      <w:pPr>
        <w:jc w:val="both"/>
      </w:pPr>
      <w:r w:rsidRPr="00BE2EBA">
        <w:t>SMK01R3</w:t>
      </w:r>
      <w:r w:rsidR="00641926">
        <w:fldChar w:fldCharType="begin"/>
      </w:r>
      <w:r>
        <w:instrText>xe "</w:instrText>
      </w:r>
      <w:r w:rsidRPr="00EC7687">
        <w:instrText>SMK01R3</w:instrText>
      </w:r>
      <w:r>
        <w:instrText>"</w:instrText>
      </w:r>
      <w:r w:rsidR="00641926">
        <w:fldChar w:fldCharType="end"/>
      </w:r>
      <w:r>
        <w:tab/>
      </w:r>
      <w:r w:rsidRPr="00BE2EBA">
        <w:t>ID of smoker</w:t>
      </w:r>
      <w:r>
        <w:t>. Code is:  90= Not a member of the household</w:t>
      </w:r>
    </w:p>
    <w:p w:rsidR="002C3311" w:rsidRDefault="002C3311" w:rsidP="0013530F">
      <w:pPr>
        <w:jc w:val="both"/>
      </w:pPr>
      <w:r w:rsidRPr="00F7659E">
        <w:t>SMK02R3</w:t>
      </w:r>
      <w:r w:rsidR="00641926">
        <w:fldChar w:fldCharType="begin"/>
      </w:r>
      <w:r>
        <w:instrText>xe "</w:instrText>
      </w:r>
      <w:r w:rsidRPr="00EC7687">
        <w:instrText>SMK02R3</w:instrText>
      </w:r>
      <w:r>
        <w:instrText>"</w:instrText>
      </w:r>
      <w:r w:rsidR="00641926">
        <w:fldChar w:fldCharType="end"/>
      </w:r>
      <w:r>
        <w:tab/>
      </w:r>
      <w:r w:rsidRPr="00F7659E">
        <w:t>ID of smoker</w:t>
      </w:r>
      <w:r>
        <w:t>. Code is:  90= Not a member of the household</w:t>
      </w:r>
    </w:p>
    <w:p w:rsidR="002C3311" w:rsidRDefault="002C3311" w:rsidP="0013530F">
      <w:pPr>
        <w:jc w:val="both"/>
      </w:pPr>
      <w:r w:rsidRPr="00F7659E">
        <w:t>SMK03R3</w:t>
      </w:r>
      <w:r w:rsidR="00641926">
        <w:fldChar w:fldCharType="begin"/>
      </w:r>
      <w:r>
        <w:instrText>xe "</w:instrText>
      </w:r>
      <w:r w:rsidRPr="00EC7687">
        <w:instrText>SMK03R3</w:instrText>
      </w:r>
      <w:r>
        <w:instrText>"</w:instrText>
      </w:r>
      <w:r w:rsidR="00641926">
        <w:fldChar w:fldCharType="end"/>
      </w:r>
      <w:r>
        <w:tab/>
      </w:r>
      <w:r w:rsidRPr="00F7659E">
        <w:t>ID of smoker</w:t>
      </w:r>
      <w:r>
        <w:t>. Code is:  90= Not a member of the household</w:t>
      </w:r>
    </w:p>
    <w:p w:rsidR="002C3311" w:rsidRDefault="002C3311" w:rsidP="0013530F">
      <w:pPr>
        <w:jc w:val="both"/>
      </w:pPr>
      <w:r w:rsidRPr="00F7659E">
        <w:t>SMK04R3</w:t>
      </w:r>
      <w:r w:rsidR="00641926">
        <w:fldChar w:fldCharType="begin"/>
      </w:r>
      <w:r>
        <w:instrText>xe "</w:instrText>
      </w:r>
      <w:r w:rsidRPr="00EC7687">
        <w:instrText>SMK04R3</w:instrText>
      </w:r>
      <w:r>
        <w:instrText>"</w:instrText>
      </w:r>
      <w:r w:rsidR="00641926">
        <w:fldChar w:fldCharType="end"/>
      </w:r>
      <w:r>
        <w:tab/>
      </w:r>
      <w:r w:rsidRPr="00F7659E">
        <w:t>ID of smoker</w:t>
      </w:r>
      <w:r>
        <w:t>. Code is:  90= Not a member of the household</w:t>
      </w:r>
    </w:p>
    <w:p w:rsidR="002C3311" w:rsidRDefault="002C3311" w:rsidP="000760ED">
      <w:pPr>
        <w:ind w:left="1440" w:hanging="1440"/>
        <w:jc w:val="both"/>
        <w:rPr>
          <w:szCs w:val="20"/>
        </w:rPr>
      </w:pPr>
      <w:r w:rsidRPr="00F7659E">
        <w:t>OTHRTBR3</w:t>
      </w:r>
      <w:r w:rsidR="00641926">
        <w:fldChar w:fldCharType="begin"/>
      </w:r>
      <w:r>
        <w:instrText>xe "</w:instrText>
      </w:r>
      <w:r w:rsidRPr="00EC7687">
        <w:instrText>OTHRTBR3</w:instrText>
      </w:r>
      <w:r>
        <w:instrText>"</w:instrText>
      </w:r>
      <w:r w:rsidR="00641926">
        <w:fldChar w:fldCharType="end"/>
      </w:r>
      <w:r>
        <w:tab/>
      </w:r>
      <w:r w:rsidRPr="00F7659E">
        <w:t>Does anyone in your household use other form of tobacco such as chewing or snuffing tobacco?</w:t>
      </w:r>
      <w:r>
        <w:t xml:space="preserve"> Codes are: 0</w:t>
      </w:r>
      <w:r>
        <w:rPr>
          <w:szCs w:val="20"/>
        </w:rPr>
        <w:t>0= No, 01= Yes</w:t>
      </w:r>
    </w:p>
    <w:p w:rsidR="002C3311" w:rsidRDefault="00B859F0" w:rsidP="000760ED">
      <w:pPr>
        <w:ind w:left="1440" w:hanging="1440"/>
        <w:jc w:val="both"/>
      </w:pPr>
      <w:r w:rsidRPr="00B859F0">
        <w:rPr>
          <w:rFonts w:ascii="Arial" w:hAnsi="Arial" w:cs="Arial"/>
          <w:b/>
          <w:bCs/>
          <w:kern w:val="32"/>
          <w:sz w:val="32"/>
          <w:szCs w:val="32"/>
        </w:rPr>
        <w:t>&gt;SECTION &lt;yls:roundThreeStudySection&gt; &lt;yls:studySection</w:t>
      </w:r>
      <w:r>
        <w:rPr>
          <w:rFonts w:ascii="Arial" w:hAnsi="Arial" w:cs="Arial"/>
          <w:b/>
          <w:bCs/>
          <w:kern w:val="32"/>
          <w:sz w:val="32"/>
          <w:szCs w:val="32"/>
        </w:rPr>
        <w:t>FoodSecurity</w:t>
      </w:r>
      <w:r w:rsidRPr="00B859F0">
        <w:rPr>
          <w:rFonts w:ascii="Arial" w:hAnsi="Arial" w:cs="Arial"/>
          <w:b/>
          <w:bCs/>
          <w:kern w:val="32"/>
          <w:sz w:val="32"/>
          <w:szCs w:val="32"/>
        </w:rPr>
        <w:t>&gt;</w:t>
      </w:r>
    </w:p>
    <w:p w:rsidR="002C3311" w:rsidRDefault="002C3311" w:rsidP="0013530F">
      <w:pPr>
        <w:ind w:left="1440" w:hanging="1440"/>
        <w:jc w:val="both"/>
      </w:pPr>
      <w:r w:rsidRPr="00F7659E">
        <w:t>IDR39C</w:t>
      </w:r>
      <w:r w:rsidR="00641926">
        <w:fldChar w:fldCharType="begin"/>
      </w:r>
      <w:r>
        <w:instrText>xe "</w:instrText>
      </w:r>
      <w:r w:rsidRPr="00EC7687">
        <w:instrText>IDR39C</w:instrText>
      </w:r>
      <w:r>
        <w:instrText>"</w:instrText>
      </w:r>
      <w:r w:rsidR="00641926">
        <w:fldChar w:fldCharType="end"/>
      </w:r>
      <w:r>
        <w:tab/>
      </w:r>
      <w:r w:rsidRPr="00F7659E">
        <w:t>ID of respondent for Section 9C</w:t>
      </w:r>
      <w:r>
        <w:t>. Code is:  90= Not a member of the household</w:t>
      </w:r>
    </w:p>
    <w:p w:rsidR="002C3311" w:rsidRDefault="002C3311" w:rsidP="0013530F">
      <w:pPr>
        <w:ind w:left="1440" w:hanging="1440"/>
        <w:jc w:val="both"/>
      </w:pPr>
      <w:r w:rsidRPr="00F7659E">
        <w:t>FDHOMER3</w:t>
      </w:r>
      <w:r w:rsidR="00641926">
        <w:fldChar w:fldCharType="begin"/>
      </w:r>
      <w:r>
        <w:instrText>xe "</w:instrText>
      </w:r>
      <w:r w:rsidRPr="00EC7687">
        <w:instrText>FDHOMER3</w:instrText>
      </w:r>
      <w:r>
        <w:instrText>"</w:instrText>
      </w:r>
      <w:r w:rsidR="00641926">
        <w:fldChar w:fldCharType="end"/>
      </w:r>
      <w:r>
        <w:tab/>
      </w:r>
      <w:r w:rsidRPr="00F7659E">
        <w:t>How would you describe the food situation at home in the last 12 months?</w:t>
      </w:r>
      <w:r>
        <w:t xml:space="preserve"> Codes are: </w:t>
      </w:r>
    </w:p>
    <w:p w:rsidR="002C3311" w:rsidRDefault="002C3311" w:rsidP="000760ED">
      <w:pPr>
        <w:ind w:left="2160"/>
        <w:jc w:val="both"/>
      </w:pPr>
      <w:r>
        <w:t>01= We always eat enough of what we want</w:t>
      </w:r>
    </w:p>
    <w:p w:rsidR="002C3311" w:rsidRDefault="002C3311" w:rsidP="000760ED">
      <w:pPr>
        <w:ind w:left="2160"/>
        <w:jc w:val="both"/>
      </w:pPr>
      <w:r>
        <w:t>02= We eat enough but not always what we would like</w:t>
      </w:r>
    </w:p>
    <w:p w:rsidR="002C3311" w:rsidRDefault="002C3311" w:rsidP="000760ED">
      <w:pPr>
        <w:ind w:left="2160"/>
        <w:jc w:val="both"/>
      </w:pPr>
      <w:r>
        <w:t>03= We sometimes do not eat enough</w:t>
      </w:r>
    </w:p>
    <w:p w:rsidR="002C3311" w:rsidRDefault="002C3311" w:rsidP="000760ED">
      <w:pPr>
        <w:ind w:left="2160"/>
        <w:jc w:val="both"/>
      </w:pPr>
      <w:r>
        <w:t>04= We frequently, do not eat enough</w:t>
      </w:r>
    </w:p>
    <w:p w:rsidR="002C3311" w:rsidRDefault="002C3311" w:rsidP="000760ED">
      <w:pPr>
        <w:ind w:left="1440" w:hanging="1440"/>
        <w:jc w:val="both"/>
      </w:pPr>
      <w:r w:rsidRPr="0023718D">
        <w:t>WRRYFDR3</w:t>
      </w:r>
      <w:r w:rsidR="00641926">
        <w:fldChar w:fldCharType="begin"/>
      </w:r>
      <w:r>
        <w:instrText>xe "</w:instrText>
      </w:r>
      <w:r w:rsidRPr="00EC7687">
        <w:instrText>WRRYFDR3</w:instrText>
      </w:r>
      <w:r>
        <w:instrText>"</w:instrText>
      </w:r>
      <w:r w:rsidR="00641926">
        <w:fldChar w:fldCharType="end"/>
      </w:r>
      <w:r>
        <w:tab/>
      </w:r>
      <w:r w:rsidRPr="0023718D">
        <w:t>In the past 12 months did you ever worry that your household would run out of food before you get money to buy or could acquire more?</w:t>
      </w:r>
      <w:r>
        <w:t xml:space="preserve"> Codes are: 00= Not happened, 01= Happened</w:t>
      </w:r>
    </w:p>
    <w:p w:rsidR="002C3311" w:rsidRDefault="002C3311" w:rsidP="000760ED">
      <w:pPr>
        <w:ind w:left="1440" w:hanging="1440"/>
        <w:jc w:val="both"/>
      </w:pPr>
      <w:r w:rsidRPr="002A1E1C">
        <w:t>NOPREFR3</w:t>
      </w:r>
      <w:r w:rsidR="00641926">
        <w:fldChar w:fldCharType="begin"/>
      </w:r>
      <w:r>
        <w:instrText>xe "</w:instrText>
      </w:r>
      <w:r w:rsidRPr="00EC7687">
        <w:instrText>NOPREFR3</w:instrText>
      </w:r>
      <w:r>
        <w:instrText>"</w:instrText>
      </w:r>
      <w:r w:rsidR="00641926">
        <w:fldChar w:fldCharType="end"/>
      </w:r>
      <w:r>
        <w:tab/>
      </w:r>
      <w:r w:rsidRPr="002A1E1C">
        <w:t>Was any household member not able to eat the kinds of foods preferred because of lack of money?</w:t>
      </w:r>
      <w:r w:rsidRPr="000760ED">
        <w:t xml:space="preserve"> </w:t>
      </w:r>
      <w:r>
        <w:t>Codes are: 00= Not happened, 01= Happened</w:t>
      </w:r>
    </w:p>
    <w:p w:rsidR="002C3311" w:rsidRDefault="002C3311" w:rsidP="000760ED">
      <w:pPr>
        <w:ind w:left="1440" w:hanging="1440"/>
        <w:jc w:val="both"/>
      </w:pPr>
      <w:r w:rsidRPr="00CB410D">
        <w:t>LIMTVRR3</w:t>
      </w:r>
      <w:r w:rsidR="00641926">
        <w:fldChar w:fldCharType="begin"/>
      </w:r>
      <w:r>
        <w:instrText>xe "</w:instrText>
      </w:r>
      <w:r w:rsidRPr="00EC7687">
        <w:instrText>LIMTVRR3</w:instrText>
      </w:r>
      <w:r>
        <w:instrText>"</w:instrText>
      </w:r>
      <w:r w:rsidR="00641926">
        <w:fldChar w:fldCharType="end"/>
      </w:r>
      <w:r>
        <w:tab/>
      </w:r>
      <w:r w:rsidRPr="00CB410D">
        <w:t>Did any household member have to eat a limited variety of foods due to l</w:t>
      </w:r>
      <w:r>
        <w:t>ac</w:t>
      </w:r>
      <w:r w:rsidRPr="00CB410D">
        <w:t>k of money?</w:t>
      </w:r>
      <w:r w:rsidRPr="000760ED">
        <w:t xml:space="preserve"> </w:t>
      </w:r>
      <w:r>
        <w:t>Codes are: 00= Not happened, 01= Happened</w:t>
      </w:r>
    </w:p>
    <w:p w:rsidR="002C3311" w:rsidRDefault="002C3311" w:rsidP="000760ED">
      <w:pPr>
        <w:ind w:left="1440" w:hanging="1440"/>
        <w:jc w:val="both"/>
      </w:pPr>
      <w:r w:rsidRPr="00166D56">
        <w:t>NOTWNTR3</w:t>
      </w:r>
      <w:r w:rsidR="00641926">
        <w:fldChar w:fldCharType="begin"/>
      </w:r>
      <w:r>
        <w:instrText>xe "</w:instrText>
      </w:r>
      <w:r w:rsidRPr="00EC7687">
        <w:instrText>NOTWNTR3</w:instrText>
      </w:r>
      <w:r>
        <w:instrText>"</w:instrText>
      </w:r>
      <w:r w:rsidR="00641926">
        <w:fldChar w:fldCharType="end"/>
      </w:r>
      <w:r>
        <w:tab/>
      </w:r>
      <w:r w:rsidRPr="00166D56">
        <w:t>Did any household member have to eat foods that they didn't want to eat because of a lack of money?</w:t>
      </w:r>
      <w:r w:rsidRPr="000760ED">
        <w:t xml:space="preserve"> </w:t>
      </w:r>
      <w:r>
        <w:t>Codes are: 00= Not happened, 01= Happened</w:t>
      </w:r>
    </w:p>
    <w:p w:rsidR="002C3311" w:rsidRDefault="002C3311" w:rsidP="000760ED">
      <w:pPr>
        <w:ind w:left="1440" w:hanging="1440"/>
        <w:jc w:val="both"/>
      </w:pPr>
      <w:r w:rsidRPr="00166D56">
        <w:t>SMLLMLR3</w:t>
      </w:r>
      <w:r w:rsidR="00641926">
        <w:fldChar w:fldCharType="begin"/>
      </w:r>
      <w:r>
        <w:instrText>xe "</w:instrText>
      </w:r>
      <w:r w:rsidRPr="00EC7687">
        <w:instrText>SMLLMLR3</w:instrText>
      </w:r>
      <w:r>
        <w:instrText>"</w:instrText>
      </w:r>
      <w:r w:rsidR="00641926">
        <w:fldChar w:fldCharType="end"/>
      </w:r>
      <w:r>
        <w:tab/>
      </w:r>
      <w:r w:rsidRPr="00166D56">
        <w:t>Did any household member have to eat less in a meal than wanted because there was not enough food?</w:t>
      </w:r>
      <w:r w:rsidRPr="000760ED">
        <w:t xml:space="preserve"> </w:t>
      </w:r>
      <w:r>
        <w:t>Codes are: 00= Not happened, 01= Happened</w:t>
      </w:r>
    </w:p>
    <w:p w:rsidR="002C3311" w:rsidRDefault="002C3311" w:rsidP="000760ED">
      <w:pPr>
        <w:ind w:left="1440" w:hanging="1440"/>
        <w:jc w:val="both"/>
      </w:pPr>
      <w:r w:rsidRPr="00166D56">
        <w:t>FEWMLR3</w:t>
      </w:r>
      <w:r w:rsidR="00641926">
        <w:fldChar w:fldCharType="begin"/>
      </w:r>
      <w:r>
        <w:instrText>xe "</w:instrText>
      </w:r>
      <w:r w:rsidRPr="00EC7687">
        <w:instrText>FEWMLR3</w:instrText>
      </w:r>
      <w:r>
        <w:instrText>"</w:instrText>
      </w:r>
      <w:r w:rsidR="00641926">
        <w:fldChar w:fldCharType="end"/>
      </w:r>
      <w:r>
        <w:tab/>
      </w:r>
      <w:r w:rsidRPr="00166D56">
        <w:t>Did any household member have to reduce the number of meals eaten a day because there was not enough food?</w:t>
      </w:r>
      <w:r w:rsidRPr="000760ED">
        <w:t xml:space="preserve"> </w:t>
      </w:r>
      <w:r>
        <w:t>Codes are: 00= Not happened, 01= Happened</w:t>
      </w:r>
    </w:p>
    <w:p w:rsidR="002C3311" w:rsidRDefault="002C3311" w:rsidP="000760ED">
      <w:pPr>
        <w:ind w:left="1440" w:hanging="1440"/>
        <w:jc w:val="both"/>
      </w:pPr>
      <w:r w:rsidRPr="00166D56">
        <w:t>NOFOODR3</w:t>
      </w:r>
      <w:r w:rsidR="00641926">
        <w:fldChar w:fldCharType="begin"/>
      </w:r>
      <w:r>
        <w:instrText>xe "</w:instrText>
      </w:r>
      <w:r w:rsidRPr="00EC7687">
        <w:instrText>NOFOODR3</w:instrText>
      </w:r>
      <w:r>
        <w:instrText>"</w:instrText>
      </w:r>
      <w:r w:rsidR="00641926">
        <w:fldChar w:fldCharType="end"/>
      </w:r>
      <w:r>
        <w:tab/>
      </w:r>
      <w:r w:rsidRPr="00166D56">
        <w:t>Was there ever no food to eat in your household because of lack of money to get food?</w:t>
      </w:r>
      <w:r w:rsidRPr="000760ED">
        <w:t xml:space="preserve"> </w:t>
      </w:r>
      <w:r>
        <w:t>Codes are: 00= Not happened, 01= Happened</w:t>
      </w:r>
    </w:p>
    <w:p w:rsidR="002C3311" w:rsidRDefault="002C3311" w:rsidP="000760ED">
      <w:pPr>
        <w:ind w:left="1440" w:hanging="1440"/>
        <w:jc w:val="both"/>
      </w:pPr>
      <w:r w:rsidRPr="00166D56">
        <w:t>SLPHNGR3</w:t>
      </w:r>
      <w:r w:rsidR="00641926">
        <w:fldChar w:fldCharType="begin"/>
      </w:r>
      <w:r>
        <w:instrText>xe "</w:instrText>
      </w:r>
      <w:r w:rsidRPr="00EC7687">
        <w:instrText>SLPHNGR3</w:instrText>
      </w:r>
      <w:r>
        <w:instrText>"</w:instrText>
      </w:r>
      <w:r w:rsidR="00641926">
        <w:fldChar w:fldCharType="end"/>
      </w:r>
      <w:r>
        <w:tab/>
      </w:r>
      <w:r w:rsidRPr="00166D56">
        <w:t>Did any household member go to sleep at night hungry because there was not enough food?</w:t>
      </w:r>
      <w:r w:rsidRPr="000760ED">
        <w:t xml:space="preserve"> </w:t>
      </w:r>
      <w:r>
        <w:t>Codes are: 00= Not happened, 01= Happened</w:t>
      </w:r>
    </w:p>
    <w:p w:rsidR="002C3311" w:rsidRDefault="002C3311" w:rsidP="000760ED">
      <w:pPr>
        <w:ind w:left="1440" w:hanging="1440"/>
        <w:jc w:val="both"/>
      </w:pPr>
      <w:r w:rsidRPr="00166D56">
        <w:t>DAYNGTR3</w:t>
      </w:r>
      <w:r w:rsidR="00641926">
        <w:fldChar w:fldCharType="begin"/>
      </w:r>
      <w:r>
        <w:instrText>xe "</w:instrText>
      </w:r>
      <w:r w:rsidRPr="00EC7687">
        <w:instrText>DAYNGTR3</w:instrText>
      </w:r>
      <w:r>
        <w:instrText>"</w:instrText>
      </w:r>
      <w:r w:rsidR="00641926">
        <w:fldChar w:fldCharType="end"/>
      </w:r>
      <w:r>
        <w:tab/>
      </w:r>
      <w:r w:rsidRPr="00166D56">
        <w:t>Did any household member go a whole day and night without eating anything because there was not enough food?</w:t>
      </w:r>
      <w:r w:rsidRPr="000760ED">
        <w:t xml:space="preserve"> </w:t>
      </w:r>
      <w:r>
        <w:t>Codes are: 00= Not happened, 01= Happened</w:t>
      </w:r>
    </w:p>
    <w:p w:rsidR="002C3311" w:rsidRDefault="002C3311" w:rsidP="000760ED">
      <w:pPr>
        <w:ind w:left="1440" w:hanging="1440"/>
        <w:jc w:val="both"/>
      </w:pPr>
      <w:r w:rsidRPr="00166D56">
        <w:t>FRQWRYR3</w:t>
      </w:r>
      <w:r w:rsidR="00641926">
        <w:fldChar w:fldCharType="begin"/>
      </w:r>
      <w:r>
        <w:instrText>xe "</w:instrText>
      </w:r>
      <w:r w:rsidRPr="00EC7687">
        <w:instrText>FRQWRYR3</w:instrText>
      </w:r>
      <w:r>
        <w:instrText>"</w:instrText>
      </w:r>
      <w:r w:rsidR="00641926">
        <w:fldChar w:fldCharType="end"/>
      </w:r>
      <w:r>
        <w:tab/>
      </w:r>
      <w:r w:rsidRPr="00166D56">
        <w:t>How often did this happen - worry about running out of food?</w:t>
      </w:r>
      <w:r>
        <w:t xml:space="preserve"> Codes are:</w:t>
      </w:r>
    </w:p>
    <w:p w:rsidR="002C3311" w:rsidRDefault="002C3311" w:rsidP="000760ED">
      <w:pPr>
        <w:ind w:left="2160"/>
        <w:jc w:val="both"/>
      </w:pPr>
      <w:r>
        <w:t>00= Never</w:t>
      </w:r>
    </w:p>
    <w:p w:rsidR="002C3311" w:rsidRDefault="002C3311" w:rsidP="000760ED">
      <w:pPr>
        <w:ind w:left="2160"/>
        <w:jc w:val="both"/>
      </w:pPr>
      <w:r>
        <w:t>01= Rarely, one or two months in the year</w:t>
      </w:r>
    </w:p>
    <w:p w:rsidR="002C3311" w:rsidRDefault="002C3311" w:rsidP="000760ED">
      <w:pPr>
        <w:ind w:left="2160"/>
        <w:jc w:val="both"/>
      </w:pPr>
      <w:r>
        <w:t>02= Sometimes, some months but not always</w:t>
      </w:r>
    </w:p>
    <w:p w:rsidR="002C3311" w:rsidRDefault="002C3311" w:rsidP="000760ED">
      <w:pPr>
        <w:ind w:left="2160"/>
        <w:jc w:val="both"/>
      </w:pPr>
      <w:r>
        <w:t>03= Always or nearly always or all months</w:t>
      </w:r>
    </w:p>
    <w:p w:rsidR="002C3311" w:rsidRDefault="002C3311" w:rsidP="000760ED">
      <w:pPr>
        <w:ind w:left="1440" w:hanging="1440"/>
        <w:jc w:val="both"/>
      </w:pPr>
      <w:r w:rsidRPr="00833A84">
        <w:t>FRQPRFR3</w:t>
      </w:r>
      <w:r w:rsidR="00641926">
        <w:fldChar w:fldCharType="begin"/>
      </w:r>
      <w:r>
        <w:instrText>xe "</w:instrText>
      </w:r>
      <w:r w:rsidRPr="00EC7687">
        <w:instrText>FRQPRFR3</w:instrText>
      </w:r>
      <w:r>
        <w:instrText>"</w:instrText>
      </w:r>
      <w:r w:rsidR="00641926">
        <w:fldChar w:fldCharType="end"/>
      </w:r>
      <w:r>
        <w:tab/>
      </w:r>
      <w:r w:rsidRPr="00833A84">
        <w:t>How often did this happen - not able to eat preferred foods?</w:t>
      </w:r>
      <w:r>
        <w:t xml:space="preserve"> Codes are the same as used for </w:t>
      </w:r>
      <w:r w:rsidRPr="00166D56">
        <w:t>FRQWRYR3</w:t>
      </w:r>
      <w:r>
        <w:t>.</w:t>
      </w:r>
    </w:p>
    <w:p w:rsidR="002C3311" w:rsidRDefault="002C3311" w:rsidP="000760ED">
      <w:pPr>
        <w:ind w:left="1440" w:hanging="1440"/>
        <w:jc w:val="both"/>
      </w:pPr>
      <w:r w:rsidRPr="00833A84">
        <w:t>FRQLMTR3</w:t>
      </w:r>
      <w:r w:rsidR="00641926">
        <w:fldChar w:fldCharType="begin"/>
      </w:r>
      <w:r>
        <w:instrText>xe "</w:instrText>
      </w:r>
      <w:r w:rsidRPr="00EC7687">
        <w:instrText>FRQLMTR3</w:instrText>
      </w:r>
      <w:r>
        <w:instrText>"</w:instrText>
      </w:r>
      <w:r w:rsidR="00641926">
        <w:fldChar w:fldCharType="end"/>
      </w:r>
      <w:r>
        <w:tab/>
      </w:r>
      <w:r w:rsidRPr="00833A84">
        <w:t>How often did this happen - ate a limited variety of foods?</w:t>
      </w:r>
      <w:r w:rsidRPr="000760ED">
        <w:t xml:space="preserve"> </w:t>
      </w:r>
      <w:r>
        <w:t xml:space="preserve">Codes are the same as used for </w:t>
      </w:r>
      <w:r w:rsidRPr="00166D56">
        <w:t>FRQWRYR3</w:t>
      </w:r>
      <w:r>
        <w:t>.</w:t>
      </w:r>
    </w:p>
    <w:p w:rsidR="002C3311" w:rsidRDefault="002C3311" w:rsidP="000760ED">
      <w:pPr>
        <w:ind w:left="1440" w:hanging="1440"/>
        <w:jc w:val="both"/>
      </w:pPr>
      <w:r w:rsidRPr="00833A84">
        <w:t>FRQNWNR3</w:t>
      </w:r>
      <w:r w:rsidR="00641926">
        <w:fldChar w:fldCharType="begin"/>
      </w:r>
      <w:r>
        <w:instrText>xe "</w:instrText>
      </w:r>
      <w:r w:rsidRPr="00EC7687">
        <w:instrText>FRQNWNR3</w:instrText>
      </w:r>
      <w:r>
        <w:instrText>"</w:instrText>
      </w:r>
      <w:r w:rsidR="00641926">
        <w:fldChar w:fldCharType="end"/>
      </w:r>
      <w:r>
        <w:tab/>
      </w:r>
      <w:r w:rsidRPr="00833A84">
        <w:t>How often did this happen - had to eat foods didn't want to eat?</w:t>
      </w:r>
      <w:r w:rsidRPr="000760ED">
        <w:t xml:space="preserve"> </w:t>
      </w:r>
      <w:r>
        <w:t xml:space="preserve">Codes are the same as used for </w:t>
      </w:r>
      <w:r w:rsidRPr="00166D56">
        <w:t>FRQWRYR3</w:t>
      </w:r>
      <w:r>
        <w:t>.</w:t>
      </w:r>
    </w:p>
    <w:p w:rsidR="002C3311" w:rsidRDefault="002C3311" w:rsidP="000760ED">
      <w:pPr>
        <w:ind w:left="1440" w:hanging="1440"/>
        <w:jc w:val="both"/>
      </w:pPr>
      <w:r w:rsidRPr="00833A84">
        <w:t>FRQSMLR3</w:t>
      </w:r>
      <w:r w:rsidR="00641926">
        <w:fldChar w:fldCharType="begin"/>
      </w:r>
      <w:r>
        <w:instrText>xe "</w:instrText>
      </w:r>
      <w:r w:rsidRPr="00EC7687">
        <w:instrText>FRQSMLR3</w:instrText>
      </w:r>
      <w:r>
        <w:instrText>"</w:instrText>
      </w:r>
      <w:r w:rsidR="00641926">
        <w:fldChar w:fldCharType="end"/>
      </w:r>
      <w:r>
        <w:tab/>
      </w:r>
      <w:r w:rsidRPr="00833A84">
        <w:t>How often did this happen - had to eat less in a meal than wanted?</w:t>
      </w:r>
      <w:r w:rsidRPr="000760ED">
        <w:t xml:space="preserve"> </w:t>
      </w:r>
      <w:r>
        <w:t xml:space="preserve">Codes are the same as used for </w:t>
      </w:r>
      <w:r w:rsidRPr="00166D56">
        <w:t>FRQWRYR3</w:t>
      </w:r>
      <w:r>
        <w:t>.</w:t>
      </w:r>
    </w:p>
    <w:p w:rsidR="002C3311" w:rsidRDefault="002C3311" w:rsidP="000760ED">
      <w:pPr>
        <w:ind w:left="1440" w:hanging="1440"/>
        <w:jc w:val="both"/>
      </w:pPr>
      <w:r w:rsidRPr="00833A84">
        <w:t>FRQFEWR3</w:t>
      </w:r>
      <w:r w:rsidR="00641926">
        <w:fldChar w:fldCharType="begin"/>
      </w:r>
      <w:r>
        <w:instrText>xe "</w:instrText>
      </w:r>
      <w:r w:rsidRPr="00EC7687">
        <w:instrText>FRQFEWR3</w:instrText>
      </w:r>
      <w:r>
        <w:instrText>"</w:instrText>
      </w:r>
      <w:r w:rsidR="00641926">
        <w:fldChar w:fldCharType="end"/>
      </w:r>
      <w:r>
        <w:tab/>
      </w:r>
      <w:r w:rsidRPr="00833A84">
        <w:t>How often did this happen - had to reduce the number of meals eaten in a day?</w:t>
      </w:r>
      <w:r w:rsidRPr="000760ED">
        <w:t xml:space="preserve"> </w:t>
      </w:r>
      <w:r>
        <w:t xml:space="preserve">Codes are the same as used for </w:t>
      </w:r>
      <w:r w:rsidRPr="00166D56">
        <w:t>FRQWRYR3</w:t>
      </w:r>
      <w:r>
        <w:t>.</w:t>
      </w:r>
    </w:p>
    <w:p w:rsidR="002C3311" w:rsidRDefault="002C3311" w:rsidP="000760ED">
      <w:pPr>
        <w:ind w:left="1440" w:hanging="1440"/>
        <w:jc w:val="both"/>
      </w:pPr>
      <w:r w:rsidRPr="00833A84">
        <w:t>FRQNOFR3</w:t>
      </w:r>
      <w:r w:rsidR="00641926">
        <w:fldChar w:fldCharType="begin"/>
      </w:r>
      <w:r>
        <w:instrText>xe "</w:instrText>
      </w:r>
      <w:r w:rsidRPr="00EC7687">
        <w:instrText>FRQNOFR3</w:instrText>
      </w:r>
      <w:r>
        <w:instrText>"</w:instrText>
      </w:r>
      <w:r w:rsidR="00641926">
        <w:fldChar w:fldCharType="end"/>
      </w:r>
      <w:r>
        <w:tab/>
      </w:r>
      <w:r w:rsidRPr="00833A84">
        <w:t>How often did this happen - no food to eat in the household?</w:t>
      </w:r>
      <w:r w:rsidRPr="000760ED">
        <w:t xml:space="preserve"> </w:t>
      </w:r>
      <w:r>
        <w:t xml:space="preserve">Codes are the same as used for </w:t>
      </w:r>
      <w:r w:rsidRPr="00166D56">
        <w:t>FRQWRYR3</w:t>
      </w:r>
      <w:r>
        <w:t>.</w:t>
      </w:r>
    </w:p>
    <w:p w:rsidR="002C3311" w:rsidRDefault="002C3311" w:rsidP="000760ED">
      <w:pPr>
        <w:ind w:left="1440" w:hanging="1440"/>
        <w:jc w:val="both"/>
      </w:pPr>
      <w:r w:rsidRPr="00833A84">
        <w:t>FRQHNGR3</w:t>
      </w:r>
      <w:r w:rsidR="00641926">
        <w:fldChar w:fldCharType="begin"/>
      </w:r>
      <w:r>
        <w:instrText>xe "</w:instrText>
      </w:r>
      <w:r w:rsidRPr="00EC7687">
        <w:instrText>FRQHNGR3</w:instrText>
      </w:r>
      <w:r>
        <w:instrText>"</w:instrText>
      </w:r>
      <w:r w:rsidR="00641926">
        <w:fldChar w:fldCharType="end"/>
      </w:r>
      <w:r>
        <w:tab/>
      </w:r>
      <w:r w:rsidRPr="00833A84">
        <w:t>How often did this happen - went to sleep hungry?</w:t>
      </w:r>
      <w:r w:rsidRPr="000760ED">
        <w:t xml:space="preserve"> </w:t>
      </w:r>
      <w:r>
        <w:t xml:space="preserve">Codes are the same as used for </w:t>
      </w:r>
      <w:r w:rsidRPr="00166D56">
        <w:t>FRQWRYR3</w:t>
      </w:r>
      <w:r>
        <w:t>.</w:t>
      </w:r>
    </w:p>
    <w:p w:rsidR="002C3311" w:rsidRDefault="002C3311" w:rsidP="000760ED">
      <w:pPr>
        <w:ind w:left="1440" w:hanging="1440"/>
        <w:jc w:val="both"/>
      </w:pPr>
      <w:r w:rsidRPr="00833A84">
        <w:t>FRQDAYR3</w:t>
      </w:r>
      <w:r w:rsidR="00641926">
        <w:fldChar w:fldCharType="begin"/>
      </w:r>
      <w:r>
        <w:instrText>xe "</w:instrText>
      </w:r>
      <w:r w:rsidRPr="00EC7687">
        <w:instrText>FRQDAYR3</w:instrText>
      </w:r>
      <w:r>
        <w:instrText>"</w:instrText>
      </w:r>
      <w:r w:rsidR="00641926">
        <w:fldChar w:fldCharType="end"/>
      </w:r>
      <w:r>
        <w:tab/>
      </w:r>
      <w:r w:rsidRPr="00833A84">
        <w:t>How often did this happen - went a whole day and night with no food?</w:t>
      </w:r>
      <w:r w:rsidRPr="000760ED">
        <w:t xml:space="preserve"> </w:t>
      </w:r>
      <w:r>
        <w:t xml:space="preserve">Codes are the same as used for </w:t>
      </w:r>
      <w:r w:rsidRPr="00166D56">
        <w:t>FRQWRYR3</w:t>
      </w:r>
      <w:r>
        <w:t>.</w:t>
      </w:r>
    </w:p>
    <w:p w:rsidR="002C3311" w:rsidRDefault="002C3311" w:rsidP="000760ED">
      <w:pPr>
        <w:ind w:left="1440" w:hanging="1440"/>
        <w:jc w:val="both"/>
      </w:pPr>
      <w:r w:rsidRPr="00833A84">
        <w:t>CHAFFTR3</w:t>
      </w:r>
      <w:r w:rsidR="00641926">
        <w:fldChar w:fldCharType="begin"/>
      </w:r>
      <w:r>
        <w:instrText>xe "</w:instrText>
      </w:r>
      <w:r w:rsidRPr="00EC7687">
        <w:instrText>CHAFFTR3</w:instrText>
      </w:r>
      <w:r>
        <w:instrText>"</w:instrText>
      </w:r>
      <w:r w:rsidR="00641926">
        <w:fldChar w:fldCharType="end"/>
      </w:r>
      <w:r>
        <w:tab/>
      </w:r>
      <w:r w:rsidRPr="00833A84">
        <w:t>Were the children of the household also affected?</w:t>
      </w:r>
      <w:r>
        <w:t xml:space="preserve"> Codes are: 0</w:t>
      </w:r>
      <w:r>
        <w:rPr>
          <w:szCs w:val="20"/>
        </w:rPr>
        <w:t>0= No, 01= Yes</w:t>
      </w:r>
    </w:p>
    <w:p w:rsidR="002C3311" w:rsidRDefault="002C3311" w:rsidP="0013530F">
      <w:pPr>
        <w:ind w:left="1440" w:hanging="1440"/>
        <w:jc w:val="both"/>
      </w:pPr>
      <w:r w:rsidRPr="00552F30">
        <w:t>NOETHR31</w:t>
      </w:r>
      <w:r w:rsidR="00641926">
        <w:fldChar w:fldCharType="begin"/>
      </w:r>
      <w:r>
        <w:instrText>xe "</w:instrText>
      </w:r>
      <w:r w:rsidRPr="00EC7687">
        <w:instrText>NOETHR31</w:instrText>
      </w:r>
      <w:r>
        <w:instrText>"</w:instrText>
      </w:r>
      <w:r w:rsidR="00641926">
        <w:fldChar w:fldCharType="end"/>
      </w:r>
      <w:r>
        <w:tab/>
      </w:r>
      <w:r w:rsidRPr="00552F30">
        <w:t>Why do you not eat enough - we do not have enough money to buy food</w:t>
      </w:r>
      <w:r w:rsidRPr="00833A84">
        <w:t>?</w:t>
      </w:r>
      <w:r>
        <w:t xml:space="preserve"> Codes are: 0</w:t>
      </w:r>
      <w:r>
        <w:rPr>
          <w:szCs w:val="20"/>
        </w:rPr>
        <w:t>0= No, 01= Yes</w:t>
      </w:r>
    </w:p>
    <w:p w:rsidR="002C3311" w:rsidRDefault="002C3311" w:rsidP="0013530F">
      <w:pPr>
        <w:ind w:left="1440" w:hanging="1440"/>
        <w:jc w:val="both"/>
      </w:pPr>
      <w:r w:rsidRPr="00552F30">
        <w:t>NOETHR32</w:t>
      </w:r>
      <w:r w:rsidR="00641926">
        <w:fldChar w:fldCharType="begin"/>
      </w:r>
      <w:r>
        <w:instrText>xe "</w:instrText>
      </w:r>
      <w:r w:rsidRPr="00EC7687">
        <w:instrText>NOETHR32</w:instrText>
      </w:r>
      <w:r>
        <w:instrText>"</w:instrText>
      </w:r>
      <w:r w:rsidR="00641926">
        <w:fldChar w:fldCharType="end"/>
      </w:r>
      <w:r>
        <w:tab/>
      </w:r>
      <w:r w:rsidRPr="00552F30">
        <w:t>Why do you not eat enough - it is difficult to access the store</w:t>
      </w:r>
      <w:r w:rsidRPr="00833A84">
        <w:t>?</w:t>
      </w:r>
      <w:r>
        <w:t xml:space="preserve"> Codes are: 0</w:t>
      </w:r>
      <w:r>
        <w:rPr>
          <w:szCs w:val="20"/>
        </w:rPr>
        <w:t>0= No, 01= Yes</w:t>
      </w:r>
    </w:p>
    <w:p w:rsidR="002C3311" w:rsidRPr="00552F30" w:rsidRDefault="002C3311" w:rsidP="0013530F">
      <w:pPr>
        <w:ind w:left="1440" w:hanging="1440"/>
        <w:jc w:val="both"/>
      </w:pPr>
      <w:r w:rsidRPr="00552F30">
        <w:t>NOETHR33</w:t>
      </w:r>
      <w:r w:rsidR="00641926">
        <w:fldChar w:fldCharType="begin"/>
      </w:r>
      <w:r>
        <w:instrText>xe "</w:instrText>
      </w:r>
      <w:r w:rsidRPr="00EC7687">
        <w:instrText>NOETHR33</w:instrText>
      </w:r>
      <w:r>
        <w:instrText>"</w:instrText>
      </w:r>
      <w:r w:rsidR="00641926">
        <w:fldChar w:fldCharType="end"/>
      </w:r>
      <w:r>
        <w:tab/>
      </w:r>
      <w:r w:rsidRPr="00552F30">
        <w:t>Why do you not eat enough - we are dieting</w:t>
      </w:r>
      <w:r w:rsidRPr="00833A84">
        <w:t>?</w:t>
      </w:r>
      <w:r>
        <w:t xml:space="preserve"> Codes are: 0</w:t>
      </w:r>
      <w:r>
        <w:rPr>
          <w:szCs w:val="20"/>
        </w:rPr>
        <w:t>0= No, 01= Yes</w:t>
      </w:r>
    </w:p>
    <w:p w:rsidR="002C3311" w:rsidRDefault="002C3311" w:rsidP="0013530F">
      <w:pPr>
        <w:ind w:left="1440" w:hanging="1440"/>
        <w:jc w:val="both"/>
      </w:pPr>
      <w:r w:rsidRPr="00552F30">
        <w:t>NOETHR34</w:t>
      </w:r>
      <w:r w:rsidR="00641926">
        <w:fldChar w:fldCharType="begin"/>
      </w:r>
      <w:r>
        <w:instrText>xe "</w:instrText>
      </w:r>
      <w:r w:rsidRPr="00EC7687">
        <w:instrText>NOETHR34</w:instrText>
      </w:r>
      <w:r>
        <w:instrText>"</w:instrText>
      </w:r>
      <w:r w:rsidR="00641926">
        <w:fldChar w:fldCharType="end"/>
      </w:r>
      <w:r>
        <w:tab/>
      </w:r>
      <w:r w:rsidRPr="00552F30">
        <w:t>Why do you not eat enough - we do not have a stove that works</w:t>
      </w:r>
      <w:r w:rsidRPr="00833A84">
        <w:t>?</w:t>
      </w:r>
      <w:r>
        <w:t xml:space="preserve"> Codes are: 0</w:t>
      </w:r>
      <w:r>
        <w:rPr>
          <w:szCs w:val="20"/>
        </w:rPr>
        <w:t>0= No, 01= Yes</w:t>
      </w:r>
    </w:p>
    <w:p w:rsidR="002C3311" w:rsidRDefault="002C3311" w:rsidP="0013530F">
      <w:pPr>
        <w:ind w:left="1440" w:hanging="1440"/>
        <w:jc w:val="both"/>
      </w:pPr>
      <w:r w:rsidRPr="00552F30">
        <w:t>NOETHR35</w:t>
      </w:r>
      <w:r w:rsidR="00641926">
        <w:fldChar w:fldCharType="begin"/>
      </w:r>
      <w:r>
        <w:instrText>xe "</w:instrText>
      </w:r>
      <w:r w:rsidRPr="00EC7687">
        <w:instrText>NOETHR35</w:instrText>
      </w:r>
      <w:r>
        <w:instrText>"</w:instrText>
      </w:r>
      <w:r w:rsidR="00641926">
        <w:fldChar w:fldCharType="end"/>
      </w:r>
      <w:r>
        <w:tab/>
      </w:r>
      <w:r w:rsidRPr="00552F30">
        <w:t>Why do you not eat enough - we cannot eat/cook due to health reasons</w:t>
      </w:r>
      <w:r w:rsidRPr="00833A84">
        <w:t>?</w:t>
      </w:r>
      <w:r>
        <w:t xml:space="preserve"> Codes are: 0</w:t>
      </w:r>
      <w:r>
        <w:rPr>
          <w:szCs w:val="20"/>
        </w:rPr>
        <w:t>0= No, 01= Yes</w:t>
      </w:r>
    </w:p>
    <w:p w:rsidR="002C3311" w:rsidRDefault="002C3311" w:rsidP="0013530F">
      <w:pPr>
        <w:ind w:left="1440" w:hanging="1440"/>
        <w:jc w:val="both"/>
      </w:pPr>
      <w:r w:rsidRPr="00552F30">
        <w:t>NOETHR36</w:t>
      </w:r>
      <w:r w:rsidR="00641926">
        <w:fldChar w:fldCharType="begin"/>
      </w:r>
      <w:r>
        <w:instrText>xe "</w:instrText>
      </w:r>
      <w:r w:rsidRPr="00EC7687">
        <w:instrText>NOETHR36</w:instrText>
      </w:r>
      <w:r>
        <w:instrText>"</w:instrText>
      </w:r>
      <w:r w:rsidR="00641926">
        <w:fldChar w:fldCharType="end"/>
      </w:r>
      <w:r>
        <w:tab/>
      </w:r>
      <w:r w:rsidRPr="00552F30">
        <w:t>Why do you not eat enough - we have not stored enough food for the year</w:t>
      </w:r>
      <w:r w:rsidRPr="00833A84">
        <w:t>?</w:t>
      </w:r>
      <w:r>
        <w:t xml:space="preserve"> Codes are: 0</w:t>
      </w:r>
      <w:r>
        <w:rPr>
          <w:szCs w:val="20"/>
        </w:rPr>
        <w:t>0= No, 01= Yes</w:t>
      </w:r>
    </w:p>
    <w:p w:rsidR="002C3311" w:rsidRDefault="002C3311" w:rsidP="0013530F">
      <w:pPr>
        <w:ind w:left="1440" w:hanging="1440"/>
        <w:jc w:val="both"/>
      </w:pPr>
      <w:r w:rsidRPr="00552F30">
        <w:t>NOETHR37</w:t>
      </w:r>
      <w:r w:rsidR="00641926">
        <w:fldChar w:fldCharType="begin"/>
      </w:r>
      <w:r>
        <w:instrText>xe "</w:instrText>
      </w:r>
      <w:r w:rsidRPr="00EC7687">
        <w:instrText>NOETHR37</w:instrText>
      </w:r>
      <w:r>
        <w:instrText>"</w:instrText>
      </w:r>
      <w:r w:rsidR="00641926">
        <w:fldChar w:fldCharType="end"/>
      </w:r>
      <w:r>
        <w:tab/>
      </w:r>
      <w:r w:rsidRPr="00552F30">
        <w:t>Why do you not eat enough - other reason</w:t>
      </w:r>
      <w:r w:rsidRPr="00833A84">
        <w:t>?</w:t>
      </w:r>
      <w:r>
        <w:t xml:space="preserve"> Codes are: 0</w:t>
      </w:r>
      <w:r>
        <w:rPr>
          <w:szCs w:val="20"/>
        </w:rPr>
        <w:t>0= No, 01= Yes</w:t>
      </w:r>
    </w:p>
    <w:p w:rsidR="002C3311" w:rsidRDefault="002C3311" w:rsidP="0013530F">
      <w:pPr>
        <w:ind w:left="1440" w:hanging="1440"/>
        <w:jc w:val="both"/>
      </w:pPr>
    </w:p>
    <w:p w:rsidR="002C3311" w:rsidRPr="000760ED" w:rsidRDefault="00346982" w:rsidP="000760ED">
      <w:pPr>
        <w:pStyle w:val="Heading1"/>
      </w:pPr>
      <w:r>
        <w:t>&gt;SECTION &lt;yls:roundThreeStudySection&gt; &lt;yls:studySectionAnthropometry&gt;</w:t>
      </w:r>
      <w:r>
        <w:tab/>
      </w:r>
      <w:r w:rsidR="002C3311" w:rsidRPr="000760ED">
        <w:t xml:space="preserve"> </w:t>
      </w:r>
    </w:p>
    <w:p w:rsidR="002C3311" w:rsidRDefault="002C3311" w:rsidP="0013530F">
      <w:pPr>
        <w:jc w:val="both"/>
      </w:pPr>
    </w:p>
    <w:p w:rsidR="002C3311" w:rsidRDefault="002C3311" w:rsidP="000760ED">
      <w:pPr>
        <w:ind w:left="1440" w:hanging="1440"/>
        <w:jc w:val="both"/>
      </w:pPr>
      <w:r w:rsidRPr="001915DF">
        <w:t>IDR310</w:t>
      </w:r>
      <w:r w:rsidR="00641926">
        <w:fldChar w:fldCharType="begin"/>
      </w:r>
      <w:r>
        <w:instrText>xe "</w:instrText>
      </w:r>
      <w:r w:rsidRPr="00EC7687">
        <w:instrText>IDR310</w:instrText>
      </w:r>
      <w:r>
        <w:instrText>"</w:instrText>
      </w:r>
      <w:r w:rsidR="00641926">
        <w:fldChar w:fldCharType="end"/>
      </w:r>
      <w:r>
        <w:tab/>
      </w:r>
      <w:r w:rsidRPr="001915DF">
        <w:t xml:space="preserve">ID of respondent for </w:t>
      </w:r>
      <w:r w:rsidR="00346982">
        <w:t>&gt;SECTION &lt;yls:roundThreeStudySection&gt; &lt;yls:studySectionSelfAdministeredSectionOne&gt;</w:t>
      </w:r>
      <w:r w:rsidR="00346982">
        <w:tab/>
      </w:r>
      <w:r w:rsidRPr="001915DF">
        <w:t>0</w:t>
      </w:r>
      <w:r>
        <w:t>. Code is: 90= Not a member of the household</w:t>
      </w:r>
    </w:p>
    <w:p w:rsidR="002C3311" w:rsidRPr="009249F5" w:rsidRDefault="002C3311" w:rsidP="0013530F">
      <w:pPr>
        <w:jc w:val="both"/>
      </w:pPr>
      <w:r w:rsidRPr="009249F5">
        <w:t>CHWT1R3</w:t>
      </w:r>
      <w:r w:rsidR="00641926">
        <w:fldChar w:fldCharType="begin"/>
      </w:r>
      <w:r>
        <w:instrText>xe "</w:instrText>
      </w:r>
      <w:r w:rsidRPr="00EC7687">
        <w:instrText>CHWT1R3</w:instrText>
      </w:r>
      <w:r>
        <w:instrText>"</w:instrText>
      </w:r>
      <w:r w:rsidR="00641926">
        <w:fldChar w:fldCharType="end"/>
      </w:r>
      <w:r>
        <w:tab/>
      </w:r>
      <w:r w:rsidRPr="009249F5">
        <w:t>First child weight</w:t>
      </w:r>
      <w:r>
        <w:t>. Missing value codes are negative.</w:t>
      </w:r>
    </w:p>
    <w:p w:rsidR="002C3311" w:rsidRDefault="002C3311" w:rsidP="0013530F">
      <w:pPr>
        <w:jc w:val="both"/>
      </w:pPr>
      <w:r w:rsidRPr="00632972">
        <w:t>CHWT2R3</w:t>
      </w:r>
      <w:r w:rsidR="00641926">
        <w:fldChar w:fldCharType="begin"/>
      </w:r>
      <w:r>
        <w:instrText>xe "</w:instrText>
      </w:r>
      <w:r w:rsidRPr="00EC7687">
        <w:instrText>CHWT2R3</w:instrText>
      </w:r>
      <w:r>
        <w:instrText>"</w:instrText>
      </w:r>
      <w:r w:rsidR="00641926">
        <w:fldChar w:fldCharType="end"/>
      </w:r>
      <w:r>
        <w:tab/>
      </w:r>
      <w:r w:rsidRPr="00632972">
        <w:t>Second child weight</w:t>
      </w:r>
      <w:r>
        <w:t>. Missing value codes are negative.</w:t>
      </w:r>
    </w:p>
    <w:p w:rsidR="002C3311" w:rsidRPr="00632972" w:rsidRDefault="002C3311" w:rsidP="0013530F">
      <w:pPr>
        <w:jc w:val="both"/>
      </w:pPr>
      <w:r w:rsidRPr="00632972">
        <w:t>CHWGHTR3</w:t>
      </w:r>
      <w:r w:rsidR="00641926">
        <w:fldChar w:fldCharType="begin"/>
      </w:r>
      <w:r>
        <w:instrText>xe "</w:instrText>
      </w:r>
      <w:r w:rsidRPr="00EC7687">
        <w:instrText>CHWGHTR3</w:instrText>
      </w:r>
      <w:r>
        <w:instrText>"</w:instrText>
      </w:r>
      <w:r w:rsidR="00641926">
        <w:fldChar w:fldCharType="end"/>
      </w:r>
      <w:r>
        <w:tab/>
      </w:r>
      <w:r w:rsidRPr="00632972">
        <w:t>Agreed child weight</w:t>
      </w:r>
      <w:r>
        <w:t>. Missing value codes are negative.</w:t>
      </w:r>
    </w:p>
    <w:p w:rsidR="002C3311" w:rsidRDefault="002C3311" w:rsidP="0013530F">
      <w:pPr>
        <w:jc w:val="both"/>
      </w:pPr>
      <w:r w:rsidRPr="005929F8">
        <w:t>CHHT1R3</w:t>
      </w:r>
      <w:r w:rsidR="00641926">
        <w:fldChar w:fldCharType="begin"/>
      </w:r>
      <w:r>
        <w:instrText>xe "</w:instrText>
      </w:r>
      <w:r w:rsidRPr="00EC7687">
        <w:instrText>CHHT1R3</w:instrText>
      </w:r>
      <w:r>
        <w:instrText>"</w:instrText>
      </w:r>
      <w:r w:rsidR="00641926">
        <w:fldChar w:fldCharType="end"/>
      </w:r>
      <w:r>
        <w:tab/>
      </w:r>
      <w:r w:rsidRPr="005929F8">
        <w:t>First child height</w:t>
      </w:r>
      <w:r>
        <w:t>. Missing value codes are negative.</w:t>
      </w:r>
    </w:p>
    <w:p w:rsidR="002C3311" w:rsidRDefault="002C3311" w:rsidP="0013530F">
      <w:pPr>
        <w:jc w:val="both"/>
      </w:pPr>
      <w:r w:rsidRPr="005929F8">
        <w:t>CHHT2R3</w:t>
      </w:r>
      <w:r w:rsidR="00641926">
        <w:fldChar w:fldCharType="begin"/>
      </w:r>
      <w:r>
        <w:instrText>xe "</w:instrText>
      </w:r>
      <w:r w:rsidRPr="00EC7687">
        <w:instrText>CHHT2R3</w:instrText>
      </w:r>
      <w:r>
        <w:instrText>"</w:instrText>
      </w:r>
      <w:r w:rsidR="00641926">
        <w:fldChar w:fldCharType="end"/>
      </w:r>
      <w:r>
        <w:tab/>
      </w:r>
      <w:r w:rsidRPr="005929F8">
        <w:t>Second child height</w:t>
      </w:r>
      <w:r>
        <w:t>. Missing value codes are negative.</w:t>
      </w:r>
    </w:p>
    <w:p w:rsidR="002C3311" w:rsidRDefault="002C3311" w:rsidP="0013530F">
      <w:pPr>
        <w:jc w:val="both"/>
      </w:pPr>
      <w:r w:rsidRPr="005929F8">
        <w:t>CHHGHTR3</w:t>
      </w:r>
      <w:r w:rsidR="00641926">
        <w:fldChar w:fldCharType="begin"/>
      </w:r>
      <w:r>
        <w:instrText>xe "</w:instrText>
      </w:r>
      <w:r w:rsidRPr="00EC7687">
        <w:instrText>CHHGHTR3</w:instrText>
      </w:r>
      <w:r>
        <w:instrText>"</w:instrText>
      </w:r>
      <w:r w:rsidR="00641926">
        <w:fldChar w:fldCharType="end"/>
      </w:r>
      <w:r>
        <w:tab/>
      </w:r>
      <w:r w:rsidRPr="005929F8">
        <w:t>Agreed child height</w:t>
      </w:r>
      <w:r>
        <w:t>. Missing value codes are negative.</w:t>
      </w:r>
    </w:p>
    <w:p w:rsidR="002C3311" w:rsidRPr="000760ED" w:rsidRDefault="002C3311" w:rsidP="0013530F">
      <w:pPr>
        <w:jc w:val="both"/>
        <w:rPr>
          <w:b/>
        </w:rPr>
      </w:pPr>
      <w:r w:rsidRPr="005929F8">
        <w:t>MTWT1R3</w:t>
      </w:r>
      <w:r w:rsidR="00641926">
        <w:fldChar w:fldCharType="begin"/>
      </w:r>
      <w:r>
        <w:instrText>xe "</w:instrText>
      </w:r>
      <w:r w:rsidRPr="00EC7687">
        <w:instrText>MTWT1R3</w:instrText>
      </w:r>
      <w:r>
        <w:instrText>"</w:instrText>
      </w:r>
      <w:r w:rsidR="00641926">
        <w:fldChar w:fldCharType="end"/>
      </w:r>
      <w:r>
        <w:tab/>
      </w:r>
      <w:r w:rsidRPr="005929F8">
        <w:t>First maternal weight</w:t>
      </w:r>
      <w:r>
        <w:t>. Missing value codes are negative.</w:t>
      </w:r>
    </w:p>
    <w:p w:rsidR="002C3311" w:rsidRDefault="002C3311" w:rsidP="0013530F">
      <w:pPr>
        <w:jc w:val="both"/>
      </w:pPr>
      <w:r w:rsidRPr="005929F8">
        <w:t>MTWT2R3</w:t>
      </w:r>
      <w:r w:rsidR="00641926">
        <w:fldChar w:fldCharType="begin"/>
      </w:r>
      <w:r>
        <w:instrText>xe "</w:instrText>
      </w:r>
      <w:r w:rsidRPr="00EC7687">
        <w:instrText>MTWT2R3</w:instrText>
      </w:r>
      <w:r>
        <w:instrText>"</w:instrText>
      </w:r>
      <w:r w:rsidR="00641926">
        <w:fldChar w:fldCharType="end"/>
      </w:r>
      <w:r>
        <w:tab/>
      </w:r>
      <w:r w:rsidRPr="005929F8">
        <w:t>Second maternal weight</w:t>
      </w:r>
      <w:r>
        <w:t>. Missing value codes are negative.</w:t>
      </w:r>
    </w:p>
    <w:p w:rsidR="002C3311" w:rsidRDefault="002C3311" w:rsidP="0013530F">
      <w:pPr>
        <w:jc w:val="both"/>
      </w:pPr>
      <w:r w:rsidRPr="005929F8">
        <w:t>MTWGHTR3</w:t>
      </w:r>
      <w:r w:rsidR="00641926">
        <w:fldChar w:fldCharType="begin"/>
      </w:r>
      <w:r>
        <w:instrText>xe "</w:instrText>
      </w:r>
      <w:r w:rsidRPr="00EC7687">
        <w:instrText>MTWGHTR3</w:instrText>
      </w:r>
      <w:r>
        <w:instrText>"</w:instrText>
      </w:r>
      <w:r w:rsidR="00641926">
        <w:fldChar w:fldCharType="end"/>
      </w:r>
      <w:r>
        <w:tab/>
      </w:r>
      <w:r w:rsidRPr="005929F8">
        <w:t>Agreed maternal weight</w:t>
      </w:r>
      <w:r>
        <w:t>. Missing value codes are negative.</w:t>
      </w:r>
    </w:p>
    <w:p w:rsidR="002C3311" w:rsidRDefault="002C3311" w:rsidP="000760ED">
      <w:pPr>
        <w:ind w:left="1440" w:hanging="1440"/>
        <w:jc w:val="both"/>
        <w:rPr>
          <w:szCs w:val="20"/>
        </w:rPr>
      </w:pPr>
      <w:r w:rsidRPr="005929F8">
        <w:t>CRTPRGR3</w:t>
      </w:r>
      <w:r w:rsidR="00641926">
        <w:fldChar w:fldCharType="begin"/>
      </w:r>
      <w:r>
        <w:instrText>xe "</w:instrText>
      </w:r>
      <w:r w:rsidRPr="00EC7687">
        <w:instrText>CRTPRGR3</w:instrText>
      </w:r>
      <w:r>
        <w:instrText>"</w:instrText>
      </w:r>
      <w:r w:rsidR="00641926">
        <w:fldChar w:fldCharType="end"/>
      </w:r>
      <w:r>
        <w:tab/>
      </w:r>
      <w:r w:rsidRPr="005929F8">
        <w:t>Are you currently pregnant or given birth in the last 2 months?</w:t>
      </w:r>
      <w:r>
        <w:t xml:space="preserve"> Codes are: 0</w:t>
      </w:r>
      <w:r>
        <w:rPr>
          <w:szCs w:val="20"/>
        </w:rPr>
        <w:t>0= No, 01= Yes</w:t>
      </w:r>
    </w:p>
    <w:p w:rsidR="002C3311" w:rsidRDefault="002C3311" w:rsidP="000760ED">
      <w:pPr>
        <w:jc w:val="both"/>
      </w:pPr>
      <w:r w:rsidRPr="00054163">
        <w:t>BRTWGHR3</w:t>
      </w:r>
      <w:r w:rsidR="00641926">
        <w:fldChar w:fldCharType="begin"/>
      </w:r>
      <w:r>
        <w:instrText>xe "</w:instrText>
      </w:r>
      <w:r w:rsidRPr="00EC7687">
        <w:instrText>BRTWGHR3</w:instrText>
      </w:r>
      <w:r>
        <w:instrText>"</w:instrText>
      </w:r>
      <w:r w:rsidR="00641926">
        <w:fldChar w:fldCharType="end"/>
      </w:r>
      <w:r>
        <w:tab/>
      </w:r>
      <w:r w:rsidRPr="00054163">
        <w:t>Birth weight of YL child</w:t>
      </w:r>
      <w:r>
        <w:t>. Missing value codes are negative.</w:t>
      </w:r>
    </w:p>
    <w:p w:rsidR="002C3311" w:rsidRDefault="002C3311" w:rsidP="000760ED">
      <w:pPr>
        <w:ind w:left="1440" w:hanging="1440"/>
        <w:jc w:val="both"/>
        <w:rPr>
          <w:szCs w:val="20"/>
        </w:rPr>
      </w:pPr>
      <w:r w:rsidRPr="00054163">
        <w:t>WGHDOCR3</w:t>
      </w:r>
      <w:r w:rsidR="00641926">
        <w:fldChar w:fldCharType="begin"/>
      </w:r>
      <w:r>
        <w:instrText>xe "</w:instrText>
      </w:r>
      <w:r w:rsidRPr="00EC7687">
        <w:instrText>WGHDOCR3</w:instrText>
      </w:r>
      <w:r>
        <w:instrText>"</w:instrText>
      </w:r>
      <w:r w:rsidR="00641926">
        <w:fldChar w:fldCharType="end"/>
      </w:r>
      <w:r>
        <w:tab/>
      </w:r>
      <w:r w:rsidRPr="00054163">
        <w:t>Was birth weight from documentation?</w:t>
      </w:r>
      <w:r w:rsidRPr="000760ED">
        <w:t xml:space="preserve"> </w:t>
      </w:r>
      <w:r>
        <w:t>Codes are: 0</w:t>
      </w:r>
      <w:r>
        <w:rPr>
          <w:szCs w:val="20"/>
        </w:rPr>
        <w:t>0= No, 01= Yes</w:t>
      </w:r>
    </w:p>
    <w:p w:rsidR="002C3311" w:rsidRPr="002F5B01" w:rsidRDefault="00346982" w:rsidP="002F5B01">
      <w:pPr>
        <w:pStyle w:val="Heading1"/>
      </w:pPr>
      <w:r>
        <w:t>&gt;SECTION &lt;yls:roundThreeStudySection&gt; &lt;yls:studySectionCaregiverPerceptionsAndAttitudes&gt;</w:t>
      </w:r>
      <w:r>
        <w:tab/>
      </w:r>
      <w:r w:rsidR="002C3311" w:rsidRPr="002F5B01">
        <w:t xml:space="preserve"> </w:t>
      </w:r>
    </w:p>
    <w:p w:rsidR="002C3311" w:rsidRDefault="002C3311" w:rsidP="000760ED">
      <w:pPr>
        <w:jc w:val="both"/>
        <w:rPr>
          <w:b/>
        </w:rPr>
      </w:pPr>
    </w:p>
    <w:p w:rsidR="002C3311" w:rsidRDefault="002C3311" w:rsidP="000760ED">
      <w:pPr>
        <w:jc w:val="both"/>
      </w:pPr>
      <w:r w:rsidRPr="001B4B0F">
        <w:t>IDR311</w:t>
      </w:r>
      <w:r w:rsidR="00641926">
        <w:fldChar w:fldCharType="begin"/>
      </w:r>
      <w:r>
        <w:instrText>xe "</w:instrText>
      </w:r>
      <w:r w:rsidRPr="00EC7687">
        <w:instrText>IDR311</w:instrText>
      </w:r>
      <w:r>
        <w:instrText>"</w:instrText>
      </w:r>
      <w:r w:rsidR="00641926">
        <w:fldChar w:fldCharType="end"/>
      </w:r>
      <w:r w:rsidRPr="001B4B0F">
        <w:tab/>
      </w:r>
      <w:r>
        <w:tab/>
      </w:r>
      <w:r w:rsidRPr="001B4B0F">
        <w:t xml:space="preserve">ID of respondent for </w:t>
      </w:r>
      <w:r w:rsidR="00346982">
        <w:t>&gt;SECTION &lt;yls:roundThreeStudySection&gt; &lt;yls:studySectionSelfAdministeredSectionOne&gt;</w:t>
      </w:r>
      <w:r w:rsidR="00346982">
        <w:tab/>
      </w:r>
      <w:r w:rsidRPr="001B4B0F">
        <w:t>1</w:t>
      </w:r>
      <w:r>
        <w:t>. Code is: 90= Not a member of the household</w:t>
      </w:r>
    </w:p>
    <w:p w:rsidR="002C3311" w:rsidRDefault="002C3311" w:rsidP="000760ED">
      <w:pPr>
        <w:ind w:left="1440" w:hanging="1440"/>
        <w:jc w:val="both"/>
      </w:pPr>
      <w:r w:rsidRPr="006A2F6C">
        <w:t>LADDERR3</w:t>
      </w:r>
      <w:r w:rsidR="00641926">
        <w:fldChar w:fldCharType="begin"/>
      </w:r>
      <w:r>
        <w:instrText>xe "</w:instrText>
      </w:r>
      <w:r w:rsidRPr="00EC7687">
        <w:instrText>LADDERR3</w:instrText>
      </w:r>
      <w:r>
        <w:instrText>"</w:instrText>
      </w:r>
      <w:r w:rsidR="00641926">
        <w:fldChar w:fldCharType="end"/>
      </w:r>
      <w:r>
        <w:tab/>
      </w:r>
      <w:r w:rsidRPr="006A2F6C">
        <w:t>Where on the ladder do you feel you personally stand at the present time?</w:t>
      </w:r>
    </w:p>
    <w:p w:rsidR="002C3311" w:rsidRPr="006C49BB" w:rsidRDefault="002C3311" w:rsidP="000760ED">
      <w:pPr>
        <w:jc w:val="both"/>
      </w:pPr>
      <w:r w:rsidRPr="006C49BB">
        <w:t>FARLADR3</w:t>
      </w:r>
      <w:r w:rsidR="00641926">
        <w:fldChar w:fldCharType="begin"/>
      </w:r>
      <w:r>
        <w:instrText>xe "</w:instrText>
      </w:r>
      <w:r w:rsidRPr="00EC7687">
        <w:instrText>FARLADR3</w:instrText>
      </w:r>
      <w:r>
        <w:instrText>"</w:instrText>
      </w:r>
      <w:r w:rsidR="00641926">
        <w:fldChar w:fldCharType="end"/>
      </w:r>
      <w:r>
        <w:tab/>
      </w:r>
      <w:r w:rsidRPr="006C49BB">
        <w:t>Where do you think you will be on the ladder in four years from now?</w:t>
      </w:r>
    </w:p>
    <w:p w:rsidR="002C3311" w:rsidRPr="00456EB8" w:rsidRDefault="002C3311" w:rsidP="00456EB8">
      <w:pPr>
        <w:pStyle w:val="BodyTextIndent"/>
        <w:ind w:left="0"/>
        <w:rPr>
          <w:rFonts w:ascii="Comic Sans MS" w:hAnsi="Comic Sans MS"/>
          <w:sz w:val="20"/>
          <w:szCs w:val="20"/>
        </w:rPr>
      </w:pPr>
      <w:r w:rsidRPr="00456EB8">
        <w:rPr>
          <w:rFonts w:ascii="Comic Sans MS" w:hAnsi="Comic Sans MS"/>
          <w:sz w:val="20"/>
          <w:szCs w:val="20"/>
        </w:rPr>
        <w:t xml:space="preserve">The following questions have a scale response between 01 and 05 where 01= Strongly agree, 02= Disagree, 03= More or less, 04= Agree, 05= Strongly agree </w:t>
      </w:r>
    </w:p>
    <w:p w:rsidR="002C3311" w:rsidRDefault="002C3311" w:rsidP="00456EB8">
      <w:pPr>
        <w:pStyle w:val="BodyTextIndent"/>
        <w:ind w:left="0"/>
      </w:pPr>
      <w:r w:rsidRPr="006A0CAD">
        <w:rPr>
          <w:rFonts w:ascii="Comic Sans MS" w:hAnsi="Comic Sans MS"/>
          <w:sz w:val="20"/>
          <w:szCs w:val="20"/>
        </w:rPr>
        <w:t>STSWHLR3</w:t>
      </w:r>
      <w:r w:rsidR="00641926">
        <w:rPr>
          <w:rFonts w:ascii="Comic Sans MS" w:hAnsi="Comic Sans MS"/>
          <w:sz w:val="20"/>
          <w:szCs w:val="20"/>
        </w:rPr>
        <w:fldChar w:fldCharType="begin"/>
      </w:r>
      <w:r>
        <w:instrText>xe "</w:instrText>
      </w:r>
      <w:r w:rsidRPr="00EC7687">
        <w:instrText>STSWHLR3</w:instrText>
      </w:r>
      <w:r>
        <w:instrText>"</w:instrText>
      </w:r>
      <w:r w:rsidR="00641926">
        <w:rPr>
          <w:rFonts w:ascii="Comic Sans MS" w:hAnsi="Comic Sans MS"/>
          <w:sz w:val="20"/>
          <w:szCs w:val="20"/>
        </w:rPr>
        <w:fldChar w:fldCharType="end"/>
      </w:r>
      <w:r>
        <w:tab/>
      </w:r>
      <w:r w:rsidRPr="00824490">
        <w:t>How satisfied are you with - your life as a whole?</w:t>
      </w:r>
    </w:p>
    <w:p w:rsidR="002C3311" w:rsidRPr="00824490" w:rsidRDefault="002C3311" w:rsidP="000760ED">
      <w:pPr>
        <w:jc w:val="both"/>
      </w:pPr>
      <w:r w:rsidRPr="00824490">
        <w:t>STSLVGR3</w:t>
      </w:r>
      <w:r w:rsidR="00641926">
        <w:fldChar w:fldCharType="begin"/>
      </w:r>
      <w:r>
        <w:instrText>xe "</w:instrText>
      </w:r>
      <w:r w:rsidRPr="00EC7687">
        <w:instrText>STSLVGR3</w:instrText>
      </w:r>
      <w:r>
        <w:instrText>"</w:instrText>
      </w:r>
      <w:r w:rsidR="00641926">
        <w:fldChar w:fldCharType="end"/>
      </w:r>
      <w:r>
        <w:tab/>
      </w:r>
      <w:r w:rsidRPr="00824490">
        <w:t>How satisfied are you with - your standard of living?</w:t>
      </w:r>
    </w:p>
    <w:p w:rsidR="002C3311" w:rsidRDefault="002C3311" w:rsidP="000760ED">
      <w:pPr>
        <w:jc w:val="both"/>
      </w:pPr>
      <w:r w:rsidRPr="00804D84">
        <w:t>STSHTHR3</w:t>
      </w:r>
      <w:r w:rsidR="00641926">
        <w:fldChar w:fldCharType="begin"/>
      </w:r>
      <w:r>
        <w:instrText>xe "</w:instrText>
      </w:r>
      <w:r w:rsidRPr="00EC7687">
        <w:instrText>STSHTHR3</w:instrText>
      </w:r>
      <w:r>
        <w:instrText>"</w:instrText>
      </w:r>
      <w:r w:rsidR="00641926">
        <w:fldChar w:fldCharType="end"/>
      </w:r>
      <w:r>
        <w:tab/>
      </w:r>
      <w:r w:rsidRPr="00804D84">
        <w:t>How satisfied are you with - your health?</w:t>
      </w:r>
    </w:p>
    <w:p w:rsidR="002C3311" w:rsidRDefault="002C3311" w:rsidP="000760ED">
      <w:pPr>
        <w:jc w:val="both"/>
      </w:pPr>
      <w:r w:rsidRPr="00804D84">
        <w:t>STSACHR3</w:t>
      </w:r>
      <w:r w:rsidR="00641926">
        <w:fldChar w:fldCharType="begin"/>
      </w:r>
      <w:r>
        <w:instrText>xe "</w:instrText>
      </w:r>
      <w:r w:rsidRPr="00EC7687">
        <w:instrText>STSACHR3</w:instrText>
      </w:r>
      <w:r>
        <w:instrText>"</w:instrText>
      </w:r>
      <w:r w:rsidR="00641926">
        <w:fldChar w:fldCharType="end"/>
      </w:r>
      <w:r>
        <w:tab/>
      </w:r>
      <w:r w:rsidRPr="00804D84">
        <w:t>How satisfied are you with - what you are achieving in life?</w:t>
      </w:r>
    </w:p>
    <w:p w:rsidR="002C3311" w:rsidRDefault="002C3311" w:rsidP="000760ED">
      <w:pPr>
        <w:jc w:val="both"/>
      </w:pPr>
      <w:r w:rsidRPr="00804D84">
        <w:t>STSRLTR3</w:t>
      </w:r>
      <w:r w:rsidR="00641926">
        <w:fldChar w:fldCharType="begin"/>
      </w:r>
      <w:r>
        <w:instrText>xe "</w:instrText>
      </w:r>
      <w:r w:rsidRPr="00EC7687">
        <w:instrText>STSRLTR3</w:instrText>
      </w:r>
      <w:r>
        <w:instrText>"</w:instrText>
      </w:r>
      <w:r w:rsidR="00641926">
        <w:fldChar w:fldCharType="end"/>
      </w:r>
      <w:r>
        <w:tab/>
      </w:r>
      <w:r w:rsidRPr="00804D84">
        <w:t>How satisfied are you with - your personal relationships?</w:t>
      </w:r>
    </w:p>
    <w:p w:rsidR="002C3311" w:rsidRDefault="002C3311" w:rsidP="000760ED">
      <w:pPr>
        <w:jc w:val="both"/>
      </w:pPr>
      <w:r w:rsidRPr="00804D84">
        <w:t>STSSFER3</w:t>
      </w:r>
      <w:r w:rsidR="00641926">
        <w:fldChar w:fldCharType="begin"/>
      </w:r>
      <w:r>
        <w:instrText>xe "</w:instrText>
      </w:r>
      <w:r w:rsidRPr="00EC7687">
        <w:instrText>STSSFER3</w:instrText>
      </w:r>
      <w:r>
        <w:instrText>"</w:instrText>
      </w:r>
      <w:r w:rsidR="00641926">
        <w:fldChar w:fldCharType="end"/>
      </w:r>
      <w:r>
        <w:tab/>
      </w:r>
      <w:r w:rsidRPr="00804D84">
        <w:t>How satisfied are you with - how safe you feel?</w:t>
      </w:r>
    </w:p>
    <w:p w:rsidR="002C3311" w:rsidRDefault="002C3311" w:rsidP="000760ED">
      <w:pPr>
        <w:jc w:val="both"/>
      </w:pPr>
      <w:r w:rsidRPr="00804D84">
        <w:t>STSCOMR3</w:t>
      </w:r>
      <w:r w:rsidR="00641926">
        <w:fldChar w:fldCharType="begin"/>
      </w:r>
      <w:r>
        <w:instrText>xe "</w:instrText>
      </w:r>
      <w:r w:rsidRPr="00EC7687">
        <w:instrText>STSCOMR3</w:instrText>
      </w:r>
      <w:r>
        <w:instrText>"</w:instrText>
      </w:r>
      <w:r w:rsidR="00641926">
        <w:fldChar w:fldCharType="end"/>
      </w:r>
      <w:r>
        <w:tab/>
      </w:r>
      <w:r w:rsidRPr="00804D84">
        <w:t>How satisfied are you with - feeling part of your community?</w:t>
      </w:r>
    </w:p>
    <w:p w:rsidR="002C3311" w:rsidRDefault="002C3311" w:rsidP="000760ED">
      <w:pPr>
        <w:jc w:val="both"/>
      </w:pPr>
      <w:r w:rsidRPr="00804D84">
        <w:t>STSSECR3</w:t>
      </w:r>
      <w:r w:rsidR="00641926">
        <w:fldChar w:fldCharType="begin"/>
      </w:r>
      <w:r>
        <w:instrText>xe "</w:instrText>
      </w:r>
      <w:r w:rsidRPr="00EC7687">
        <w:instrText>STSSECR3</w:instrText>
      </w:r>
      <w:r>
        <w:instrText>"</w:instrText>
      </w:r>
      <w:r w:rsidR="00641926">
        <w:fldChar w:fldCharType="end"/>
      </w:r>
      <w:r>
        <w:tab/>
      </w:r>
      <w:r w:rsidRPr="00804D84">
        <w:t>How satisfied are you with - your future security?</w:t>
      </w:r>
    </w:p>
    <w:p w:rsidR="002C3311" w:rsidRDefault="002C3311" w:rsidP="000760ED">
      <w:pPr>
        <w:jc w:val="both"/>
      </w:pPr>
      <w:r w:rsidRPr="00804D84">
        <w:t>STSRLGR3</w:t>
      </w:r>
      <w:r w:rsidR="00641926">
        <w:fldChar w:fldCharType="begin"/>
      </w:r>
      <w:r>
        <w:instrText>xe "</w:instrText>
      </w:r>
      <w:r w:rsidRPr="00EC7687">
        <w:instrText>STSRLGR3</w:instrText>
      </w:r>
      <w:r>
        <w:instrText>"</w:instrText>
      </w:r>
      <w:r w:rsidR="00641926">
        <w:fldChar w:fldCharType="end"/>
      </w:r>
      <w:r>
        <w:tab/>
      </w:r>
      <w:r w:rsidRPr="00804D84">
        <w:t>How satisfied are you with - your spirituality or religion?</w:t>
      </w:r>
    </w:p>
    <w:p w:rsidR="002C3311" w:rsidRDefault="002C3311" w:rsidP="000760ED">
      <w:pPr>
        <w:jc w:val="both"/>
      </w:pPr>
      <w:r w:rsidRPr="00804D84">
        <w:t>CAG1R3</w:t>
      </w:r>
      <w:r w:rsidR="00641926">
        <w:fldChar w:fldCharType="begin"/>
      </w:r>
      <w:r>
        <w:instrText>xe "</w:instrText>
      </w:r>
      <w:r w:rsidRPr="00EC7687">
        <w:instrText>CAG1R3</w:instrText>
      </w:r>
      <w:r>
        <w:instrText>"</w:instrText>
      </w:r>
      <w:r w:rsidR="00641926">
        <w:fldChar w:fldCharType="end"/>
      </w:r>
      <w:r>
        <w:tab/>
      </w:r>
      <w:r w:rsidRPr="00804D84">
        <w:t>If I try hard I can improve my situation in life</w:t>
      </w:r>
    </w:p>
    <w:p w:rsidR="002C3311" w:rsidRDefault="002C3311" w:rsidP="000760ED">
      <w:pPr>
        <w:jc w:val="both"/>
      </w:pPr>
      <w:r w:rsidRPr="003F0C94">
        <w:t>CPS1R3</w:t>
      </w:r>
      <w:r w:rsidR="00641926">
        <w:fldChar w:fldCharType="begin"/>
      </w:r>
      <w:r>
        <w:instrText>xe "</w:instrText>
      </w:r>
      <w:r w:rsidRPr="00EC7687">
        <w:instrText>CPS1R3</w:instrText>
      </w:r>
      <w:r>
        <w:instrText>"</w:instrText>
      </w:r>
      <w:r w:rsidR="00641926">
        <w:fldChar w:fldCharType="end"/>
      </w:r>
      <w:r>
        <w:tab/>
      </w:r>
      <w:r>
        <w:tab/>
      </w:r>
      <w:r w:rsidRPr="003F0C94">
        <w:t>I feel proud to show my friends or other visitors where I live</w:t>
      </w:r>
    </w:p>
    <w:p w:rsidR="002C3311" w:rsidRDefault="002C3311" w:rsidP="000760ED">
      <w:pPr>
        <w:jc w:val="both"/>
      </w:pPr>
      <w:r w:rsidRPr="00A2271C">
        <w:t>CAG2R3</w:t>
      </w:r>
      <w:r w:rsidR="00641926">
        <w:fldChar w:fldCharType="begin"/>
      </w:r>
      <w:r>
        <w:instrText>xe "</w:instrText>
      </w:r>
      <w:r w:rsidRPr="00EC7687">
        <w:instrText>CAG2R3</w:instrText>
      </w:r>
      <w:r>
        <w:instrText>"</w:instrText>
      </w:r>
      <w:r w:rsidR="00641926">
        <w:fldChar w:fldCharType="end"/>
      </w:r>
      <w:r>
        <w:tab/>
      </w:r>
      <w:r w:rsidRPr="00A2271C">
        <w:t>I like to make plans for my future</w:t>
      </w:r>
    </w:p>
    <w:p w:rsidR="002C3311" w:rsidRDefault="002C3311" w:rsidP="000760ED">
      <w:pPr>
        <w:jc w:val="both"/>
      </w:pPr>
      <w:r w:rsidRPr="00A2271C">
        <w:t>CPS2R3</w:t>
      </w:r>
      <w:r w:rsidR="00641926">
        <w:fldChar w:fldCharType="begin"/>
      </w:r>
      <w:r>
        <w:instrText>xe "</w:instrText>
      </w:r>
      <w:r w:rsidRPr="00EC7687">
        <w:instrText>CPS2R3</w:instrText>
      </w:r>
      <w:r>
        <w:instrText>"</w:instrText>
      </w:r>
      <w:r w:rsidR="00641926">
        <w:fldChar w:fldCharType="end"/>
      </w:r>
      <w:r>
        <w:tab/>
      </w:r>
      <w:r w:rsidRPr="00A2271C">
        <w:t>I am proud of my clothes</w:t>
      </w:r>
    </w:p>
    <w:p w:rsidR="002C3311" w:rsidRDefault="002C3311" w:rsidP="000760ED">
      <w:pPr>
        <w:jc w:val="both"/>
      </w:pPr>
      <w:r w:rsidRPr="00A2271C">
        <w:t>CPS3R3</w:t>
      </w:r>
      <w:r w:rsidR="00641926">
        <w:fldChar w:fldCharType="begin"/>
      </w:r>
      <w:r>
        <w:instrText>xe "</w:instrText>
      </w:r>
      <w:r w:rsidRPr="00EC7687">
        <w:instrText>CPS3R3</w:instrText>
      </w:r>
      <w:r>
        <w:instrText>"</w:instrText>
      </w:r>
      <w:r w:rsidR="00641926">
        <w:fldChar w:fldCharType="end"/>
      </w:r>
      <w:r>
        <w:tab/>
      </w:r>
      <w:r w:rsidRPr="00A2271C">
        <w:t>I feel proud of the job done by HOUSEHOLD HEAD</w:t>
      </w:r>
    </w:p>
    <w:p w:rsidR="002C3311" w:rsidRDefault="002C3311" w:rsidP="000760ED">
      <w:pPr>
        <w:jc w:val="both"/>
      </w:pPr>
      <w:r w:rsidRPr="00A2271C">
        <w:t>CAG3R3</w:t>
      </w:r>
      <w:r w:rsidR="00641926">
        <w:fldChar w:fldCharType="begin"/>
      </w:r>
      <w:r>
        <w:instrText>xe "</w:instrText>
      </w:r>
      <w:r w:rsidRPr="00EC7687">
        <w:instrText>CAG3R3</w:instrText>
      </w:r>
      <w:r>
        <w:instrText>"</w:instrText>
      </w:r>
      <w:r w:rsidR="00641926">
        <w:fldChar w:fldCharType="end"/>
      </w:r>
      <w:r>
        <w:tab/>
      </w:r>
      <w:r w:rsidRPr="00A2271C">
        <w:t>I can have a choice about which school to send NAME to</w:t>
      </w:r>
    </w:p>
    <w:p w:rsidR="002C3311" w:rsidRDefault="002C3311" w:rsidP="000760ED">
      <w:pPr>
        <w:ind w:left="1440" w:hanging="1440"/>
        <w:jc w:val="both"/>
      </w:pPr>
      <w:r w:rsidRPr="00A2271C">
        <w:t>CSD1R3</w:t>
      </w:r>
      <w:r w:rsidR="00641926">
        <w:fldChar w:fldCharType="begin"/>
      </w:r>
      <w:r>
        <w:instrText>xe "</w:instrText>
      </w:r>
      <w:r w:rsidRPr="00EC7687">
        <w:instrText>CSD1R3</w:instrText>
      </w:r>
      <w:r>
        <w:instrText>"</w:instrText>
      </w:r>
      <w:r w:rsidR="00641926">
        <w:fldChar w:fldCharType="end"/>
      </w:r>
      <w:r>
        <w:tab/>
      </w:r>
      <w:r w:rsidRPr="00A2271C">
        <w:t>When I am at the shops/market I am usually treated by others with fairness and with respect</w:t>
      </w:r>
    </w:p>
    <w:p w:rsidR="002C3311" w:rsidRDefault="002C3311" w:rsidP="000760ED">
      <w:pPr>
        <w:ind w:left="1440" w:hanging="1440"/>
        <w:jc w:val="both"/>
      </w:pPr>
      <w:r w:rsidRPr="00A2271C">
        <w:t>CPS4R3</w:t>
      </w:r>
      <w:r w:rsidR="00641926">
        <w:fldChar w:fldCharType="begin"/>
      </w:r>
      <w:r>
        <w:instrText>xe "</w:instrText>
      </w:r>
      <w:r w:rsidRPr="00EC7687">
        <w:instrText>CPS4R3</w:instrText>
      </w:r>
      <w:r>
        <w:instrText>"</w:instrText>
      </w:r>
      <w:r w:rsidR="00641926">
        <w:fldChar w:fldCharType="end"/>
      </w:r>
      <w:r>
        <w:tab/>
      </w:r>
      <w:r w:rsidRPr="00A2271C">
        <w:t>The job I do makes me feel proud</w:t>
      </w:r>
    </w:p>
    <w:p w:rsidR="002C3311" w:rsidRDefault="002C3311" w:rsidP="000760ED">
      <w:pPr>
        <w:ind w:left="1440" w:hanging="1440"/>
        <w:jc w:val="both"/>
      </w:pPr>
      <w:r w:rsidRPr="00A2271C">
        <w:t>CAG4R3</w:t>
      </w:r>
      <w:r w:rsidR="00641926">
        <w:fldChar w:fldCharType="begin"/>
      </w:r>
      <w:r>
        <w:instrText>xe "</w:instrText>
      </w:r>
      <w:r w:rsidRPr="00EC7687">
        <w:instrText>CAG4R3</w:instrText>
      </w:r>
      <w:r>
        <w:instrText>"</w:instrText>
      </w:r>
      <w:r w:rsidR="00641926">
        <w:fldChar w:fldCharType="end"/>
      </w:r>
      <w:r>
        <w:tab/>
      </w:r>
      <w:r w:rsidRPr="00A2271C">
        <w:t>If NAME gets really sick I can do little to help him/her get better</w:t>
      </w:r>
    </w:p>
    <w:p w:rsidR="002C3311" w:rsidRDefault="002C3311" w:rsidP="000760ED">
      <w:pPr>
        <w:ind w:left="1440" w:hanging="1440"/>
        <w:jc w:val="both"/>
      </w:pPr>
      <w:r w:rsidRPr="00A2271C">
        <w:t>CSD2R3</w:t>
      </w:r>
      <w:r w:rsidR="00641926">
        <w:fldChar w:fldCharType="begin"/>
      </w:r>
      <w:r>
        <w:instrText>xe "</w:instrText>
      </w:r>
      <w:r w:rsidRPr="00EC7687">
        <w:instrText>CSD2R3</w:instrText>
      </w:r>
      <w:r>
        <w:instrText>"</w:instrText>
      </w:r>
      <w:r w:rsidR="00641926">
        <w:fldChar w:fldCharType="end"/>
      </w:r>
      <w:r>
        <w:tab/>
      </w:r>
      <w:r w:rsidRPr="00A2271C">
        <w:t>Other people in my street/village look down on me and my family</w:t>
      </w:r>
    </w:p>
    <w:p w:rsidR="002C3311" w:rsidRDefault="002C3311" w:rsidP="000760ED">
      <w:pPr>
        <w:ind w:left="1440" w:hanging="1440"/>
        <w:jc w:val="both"/>
      </w:pPr>
      <w:r w:rsidRPr="00A2271C">
        <w:t>CPS5R3</w:t>
      </w:r>
      <w:r w:rsidR="00641926">
        <w:fldChar w:fldCharType="begin"/>
      </w:r>
      <w:r>
        <w:instrText>xe "</w:instrText>
      </w:r>
      <w:r w:rsidRPr="00EC7687">
        <w:instrText>CPS5R3</w:instrText>
      </w:r>
      <w:r>
        <w:instrText>"</w:instrText>
      </w:r>
      <w:r w:rsidR="00641926">
        <w:fldChar w:fldCharType="end"/>
      </w:r>
      <w:r>
        <w:tab/>
      </w:r>
      <w:r w:rsidRPr="00A2271C">
        <w:t>I feel proud of my children</w:t>
      </w:r>
    </w:p>
    <w:p w:rsidR="002C3311" w:rsidRDefault="002C3311" w:rsidP="000760ED">
      <w:pPr>
        <w:ind w:left="1440" w:hanging="1440"/>
        <w:jc w:val="both"/>
      </w:pPr>
      <w:r w:rsidRPr="00A2271C">
        <w:t>CSD3R3</w:t>
      </w:r>
      <w:r w:rsidR="00641926">
        <w:fldChar w:fldCharType="begin"/>
      </w:r>
      <w:r>
        <w:instrText>xe "</w:instrText>
      </w:r>
      <w:r w:rsidRPr="00EC7687">
        <w:instrText>CSD3R3</w:instrText>
      </w:r>
      <w:r>
        <w:instrText>"</w:instrText>
      </w:r>
      <w:r w:rsidR="00641926">
        <w:fldChar w:fldCharType="end"/>
      </w:r>
      <w:r>
        <w:tab/>
      </w:r>
      <w:r w:rsidRPr="00A2271C">
        <w:t>My children's teachers are unfriendly or rude to me</w:t>
      </w:r>
    </w:p>
    <w:p w:rsidR="002C3311" w:rsidRDefault="002C3311" w:rsidP="000760ED">
      <w:pPr>
        <w:ind w:left="1440" w:hanging="1440"/>
        <w:jc w:val="both"/>
      </w:pPr>
      <w:r w:rsidRPr="00A2271C">
        <w:t>CAG5R3</w:t>
      </w:r>
      <w:r w:rsidR="00641926">
        <w:fldChar w:fldCharType="begin"/>
      </w:r>
      <w:r>
        <w:instrText>xe "</w:instrText>
      </w:r>
      <w:r w:rsidRPr="00EC7687">
        <w:instrText>CAG5R3</w:instrText>
      </w:r>
      <w:r>
        <w:instrText>"</w:instrText>
      </w:r>
      <w:r w:rsidR="00641926">
        <w:fldChar w:fldCharType="end"/>
      </w:r>
      <w:r>
        <w:tab/>
      </w:r>
      <w:r w:rsidRPr="00A2271C">
        <w:t>I can do little to help NAME do well in school no matter how hard I try</w:t>
      </w:r>
    </w:p>
    <w:p w:rsidR="002C3311" w:rsidRDefault="002C3311" w:rsidP="00456EB8">
      <w:pPr>
        <w:ind w:left="1440" w:hanging="1440"/>
        <w:jc w:val="both"/>
      </w:pPr>
      <w:r w:rsidRPr="00315219">
        <w:t>ETNFEDR3</w:t>
      </w:r>
      <w:r w:rsidR="00641926">
        <w:fldChar w:fldCharType="begin"/>
      </w:r>
      <w:r>
        <w:instrText>xe "</w:instrText>
      </w:r>
      <w:r w:rsidRPr="00EC7687">
        <w:instrText>ETNFEDR3</w:instrText>
      </w:r>
      <w:r>
        <w:instrText>"</w:instrText>
      </w:r>
      <w:r w:rsidR="00641926">
        <w:fldChar w:fldCharType="end"/>
      </w:r>
      <w:r>
        <w:tab/>
      </w:r>
      <w:r w:rsidRPr="00315219">
        <w:t>Are continuing education classes available for adults in your community?</w:t>
      </w:r>
      <w:r>
        <w:t xml:space="preserve"> Codes are: 0</w:t>
      </w:r>
      <w:r>
        <w:rPr>
          <w:szCs w:val="20"/>
        </w:rPr>
        <w:t>0= No, 01= Yes</w:t>
      </w:r>
    </w:p>
    <w:p w:rsidR="002C3311" w:rsidRDefault="002C3311" w:rsidP="00456EB8">
      <w:pPr>
        <w:ind w:left="1440" w:hanging="1440"/>
        <w:jc w:val="both"/>
        <w:rPr>
          <w:szCs w:val="20"/>
        </w:rPr>
      </w:pPr>
      <w:r w:rsidRPr="00E54EC9">
        <w:t>ETATNFR3</w:t>
      </w:r>
      <w:r w:rsidR="00641926">
        <w:fldChar w:fldCharType="begin"/>
      </w:r>
      <w:r>
        <w:instrText>xe "</w:instrText>
      </w:r>
      <w:r w:rsidRPr="00EC7687">
        <w:instrText>ETATNFR3</w:instrText>
      </w:r>
      <w:r>
        <w:instrText>"</w:instrText>
      </w:r>
      <w:r w:rsidR="00641926">
        <w:fldChar w:fldCharType="end"/>
      </w:r>
      <w:r>
        <w:tab/>
      </w:r>
      <w:r w:rsidRPr="00E54EC9">
        <w:t>Have you ever attended continuing education classes?</w:t>
      </w:r>
      <w:r w:rsidRPr="00456EB8">
        <w:t xml:space="preserve"> </w:t>
      </w:r>
      <w:r>
        <w:t>Codes are: 0</w:t>
      </w:r>
      <w:r>
        <w:rPr>
          <w:szCs w:val="20"/>
        </w:rPr>
        <w:t>0= No, 01= Yes</w:t>
      </w:r>
    </w:p>
    <w:p w:rsidR="002C3311" w:rsidRDefault="002C3311" w:rsidP="00456EB8">
      <w:pPr>
        <w:ind w:left="1440" w:hanging="1440"/>
        <w:jc w:val="both"/>
      </w:pPr>
      <w:r w:rsidRPr="00287189">
        <w:t>ETNOATR3</w:t>
      </w:r>
      <w:r>
        <w:tab/>
      </w:r>
      <w:r w:rsidRPr="00287189">
        <w:t xml:space="preserve">Why didn't you attend non-formal education classes? </w:t>
      </w:r>
      <w:r>
        <w:t>Codes are:</w:t>
      </w:r>
    </w:p>
    <w:p w:rsidR="002C3311" w:rsidRPr="00287189" w:rsidRDefault="002C3311" w:rsidP="00287189">
      <w:pPr>
        <w:ind w:left="3600" w:hanging="1440"/>
        <w:jc w:val="both"/>
      </w:pPr>
      <w:r>
        <w:t>01=</w:t>
      </w:r>
      <w:r w:rsidRPr="00287189">
        <w:t>Fees are too high</w:t>
      </w:r>
    </w:p>
    <w:p w:rsidR="002C3311" w:rsidRPr="00287189" w:rsidRDefault="002C3311" w:rsidP="00287189">
      <w:pPr>
        <w:ind w:left="3600" w:hanging="1440"/>
        <w:jc w:val="both"/>
      </w:pPr>
      <w:r>
        <w:t>02=</w:t>
      </w:r>
      <w:r w:rsidRPr="00287189">
        <w:t>Materials are too expensive</w:t>
      </w:r>
    </w:p>
    <w:p w:rsidR="002C3311" w:rsidRPr="00287189" w:rsidRDefault="002C3311" w:rsidP="00287189">
      <w:pPr>
        <w:ind w:left="3600" w:hanging="1440"/>
        <w:jc w:val="both"/>
      </w:pPr>
      <w:r>
        <w:t>03=</w:t>
      </w:r>
      <w:r w:rsidRPr="00287189">
        <w:t>Did not know about service</w:t>
      </w:r>
    </w:p>
    <w:p w:rsidR="002C3311" w:rsidRPr="00287189" w:rsidRDefault="002C3311" w:rsidP="00287189">
      <w:pPr>
        <w:ind w:left="3600" w:hanging="1440"/>
        <w:jc w:val="both"/>
      </w:pPr>
      <w:r>
        <w:t>04=</w:t>
      </w:r>
      <w:r w:rsidRPr="00287189">
        <w:t>Didn't have nice enough clothing or shoes</w:t>
      </w:r>
    </w:p>
    <w:p w:rsidR="002C3311" w:rsidRPr="00287189" w:rsidRDefault="002C3311" w:rsidP="00287189">
      <w:pPr>
        <w:ind w:left="3600" w:hanging="1440"/>
        <w:jc w:val="both"/>
      </w:pPr>
      <w:r>
        <w:t>05=</w:t>
      </w:r>
      <w:r w:rsidRPr="00287189">
        <w:t>School is too far from home</w:t>
      </w:r>
    </w:p>
    <w:p w:rsidR="002C3311" w:rsidRPr="00287189" w:rsidRDefault="002C3311" w:rsidP="00287189">
      <w:pPr>
        <w:ind w:left="3600" w:hanging="1440"/>
        <w:jc w:val="both"/>
      </w:pPr>
      <w:r>
        <w:t>06=</w:t>
      </w:r>
      <w:r w:rsidRPr="00287189">
        <w:t>Transportation costs were too expensive</w:t>
      </w:r>
    </w:p>
    <w:p w:rsidR="002C3311" w:rsidRPr="00287189" w:rsidRDefault="002C3311" w:rsidP="00287189">
      <w:pPr>
        <w:ind w:left="3600" w:hanging="1440"/>
        <w:jc w:val="both"/>
      </w:pPr>
      <w:r>
        <w:t>07=</w:t>
      </w:r>
      <w:r w:rsidRPr="00287189">
        <w:t>It is not appropriate for men/women to continue in school</w:t>
      </w:r>
    </w:p>
    <w:p w:rsidR="002C3311" w:rsidRPr="00287189" w:rsidRDefault="002C3311" w:rsidP="00287189">
      <w:pPr>
        <w:ind w:left="3600" w:hanging="1440"/>
        <w:jc w:val="both"/>
      </w:pPr>
      <w:r>
        <w:t>08=</w:t>
      </w:r>
      <w:r w:rsidRPr="00287189">
        <w:t>Husband/wife doesn't allow me</w:t>
      </w:r>
    </w:p>
    <w:p w:rsidR="002C3311" w:rsidRPr="00287189" w:rsidRDefault="002C3311" w:rsidP="00287189">
      <w:pPr>
        <w:ind w:left="3600" w:hanging="1440"/>
        <w:jc w:val="both"/>
      </w:pPr>
      <w:r>
        <w:t>09=</w:t>
      </w:r>
      <w:r w:rsidRPr="00287189">
        <w:t>What you learn there is not useful</w:t>
      </w:r>
    </w:p>
    <w:p w:rsidR="002C3311" w:rsidRPr="00287189" w:rsidRDefault="002C3311" w:rsidP="00287189">
      <w:pPr>
        <w:ind w:left="3600" w:hanging="1440"/>
        <w:jc w:val="both"/>
      </w:pPr>
      <w:r>
        <w:t>10=</w:t>
      </w:r>
      <w:r w:rsidRPr="00287189">
        <w:t>Illness/handicap</w:t>
      </w:r>
    </w:p>
    <w:p w:rsidR="002C3311" w:rsidRPr="00287189" w:rsidRDefault="002C3311" w:rsidP="00287189">
      <w:pPr>
        <w:ind w:left="3600" w:hanging="1440"/>
        <w:jc w:val="both"/>
      </w:pPr>
      <w:r>
        <w:t>11=</w:t>
      </w:r>
      <w:r w:rsidRPr="00287189">
        <w:t>Does not meet the age criteria of the school</w:t>
      </w:r>
    </w:p>
    <w:p w:rsidR="002C3311" w:rsidRPr="00287189" w:rsidRDefault="002C3311" w:rsidP="00287189">
      <w:pPr>
        <w:ind w:left="3600" w:hanging="1440"/>
        <w:jc w:val="both"/>
      </w:pPr>
      <w:r>
        <w:t>12=</w:t>
      </w:r>
      <w:r w:rsidRPr="00287189">
        <w:t>Facility was closed down or no facility</w:t>
      </w:r>
    </w:p>
    <w:p w:rsidR="002C3311" w:rsidRPr="00287189" w:rsidRDefault="002C3311" w:rsidP="00287189">
      <w:pPr>
        <w:ind w:left="3600" w:hanging="1440"/>
        <w:jc w:val="both"/>
      </w:pPr>
      <w:r>
        <w:t>13=</w:t>
      </w:r>
      <w:r w:rsidRPr="00287189">
        <w:t>Fails to make the grades</w:t>
      </w:r>
    </w:p>
    <w:p w:rsidR="002C3311" w:rsidRPr="00287189" w:rsidRDefault="002C3311" w:rsidP="00287189">
      <w:pPr>
        <w:ind w:left="3600" w:hanging="1440"/>
        <w:jc w:val="both"/>
      </w:pPr>
      <w:r>
        <w:t>14=</w:t>
      </w:r>
      <w:r w:rsidRPr="00287189">
        <w:t>Needed for paid work</w:t>
      </w:r>
    </w:p>
    <w:p w:rsidR="002C3311" w:rsidRPr="00287189" w:rsidRDefault="002C3311" w:rsidP="00287189">
      <w:pPr>
        <w:ind w:left="3600" w:hanging="1440"/>
        <w:jc w:val="both"/>
      </w:pPr>
      <w:r>
        <w:t>15=</w:t>
      </w:r>
      <w:r w:rsidRPr="00287189">
        <w:t>Needed for domestic or agricultural chores</w:t>
      </w:r>
    </w:p>
    <w:p w:rsidR="002C3311" w:rsidRPr="00287189" w:rsidRDefault="002C3311" w:rsidP="00287189">
      <w:pPr>
        <w:ind w:left="3600" w:hanging="1440"/>
        <w:jc w:val="both"/>
      </w:pPr>
      <w:r>
        <w:t>16=</w:t>
      </w:r>
      <w:r w:rsidRPr="00287189">
        <w:t>The way to school is unsafe</w:t>
      </w:r>
    </w:p>
    <w:p w:rsidR="002C3311" w:rsidRPr="00287189" w:rsidRDefault="002C3311" w:rsidP="00287189">
      <w:pPr>
        <w:ind w:left="3600" w:hanging="1440"/>
        <w:jc w:val="both"/>
      </w:pPr>
      <w:r>
        <w:t>17=</w:t>
      </w:r>
      <w:r w:rsidRPr="00287189">
        <w:t>Problems with teachers</w:t>
      </w:r>
    </w:p>
    <w:p w:rsidR="002C3311" w:rsidRPr="00287189" w:rsidRDefault="002C3311" w:rsidP="00287189">
      <w:pPr>
        <w:ind w:left="3600" w:hanging="1440"/>
        <w:jc w:val="both"/>
      </w:pPr>
      <w:r>
        <w:t>18=</w:t>
      </w:r>
      <w:r w:rsidRPr="00287189">
        <w:t>Problems with other learners</w:t>
      </w:r>
    </w:p>
    <w:p w:rsidR="002C3311" w:rsidRPr="00287189" w:rsidRDefault="002C3311" w:rsidP="00287189">
      <w:pPr>
        <w:ind w:left="3600" w:hanging="1440"/>
        <w:jc w:val="both"/>
      </w:pPr>
      <w:r>
        <w:t>19=</w:t>
      </w:r>
      <w:r w:rsidRPr="00287189">
        <w:t>Poor quality of teaching</w:t>
      </w:r>
    </w:p>
    <w:p w:rsidR="002C3311" w:rsidRPr="00287189" w:rsidRDefault="002C3311" w:rsidP="00287189">
      <w:pPr>
        <w:ind w:left="3600" w:hanging="1440"/>
        <w:jc w:val="both"/>
      </w:pPr>
      <w:r>
        <w:t>20=</w:t>
      </w:r>
      <w:r w:rsidRPr="00287189">
        <w:t>Other</w:t>
      </w:r>
    </w:p>
    <w:p w:rsidR="002C3311" w:rsidRDefault="002C3311" w:rsidP="000760ED">
      <w:pPr>
        <w:jc w:val="both"/>
      </w:pPr>
      <w:r w:rsidRPr="00E54EC9">
        <w:t>SPECFMED</w:t>
      </w:r>
      <w:r w:rsidR="00641926">
        <w:fldChar w:fldCharType="begin"/>
      </w:r>
      <w:r>
        <w:instrText>xe "</w:instrText>
      </w:r>
      <w:r w:rsidRPr="00EC7687">
        <w:instrText>SPECFMED</w:instrText>
      </w:r>
      <w:r>
        <w:instrText>"</w:instrText>
      </w:r>
      <w:r w:rsidR="00641926">
        <w:fldChar w:fldCharType="end"/>
      </w:r>
      <w:r>
        <w:tab/>
      </w:r>
      <w:r w:rsidRPr="00E54EC9">
        <w:t>Specify why you didn't attend non-formal education classes</w:t>
      </w:r>
    </w:p>
    <w:p w:rsidR="002C3311" w:rsidRDefault="002C3311" w:rsidP="000760ED">
      <w:pPr>
        <w:ind w:left="1440" w:hanging="1440"/>
        <w:jc w:val="both"/>
      </w:pPr>
      <w:r w:rsidRPr="00E54EC9">
        <w:t>CFUTJBR3</w:t>
      </w:r>
      <w:r w:rsidR="00641926">
        <w:fldChar w:fldCharType="begin"/>
      </w:r>
      <w:r>
        <w:instrText>xe "</w:instrText>
      </w:r>
      <w:r w:rsidRPr="00EC7687">
        <w:instrText>CFUTJBR3</w:instrText>
      </w:r>
      <w:r>
        <w:instrText>"</w:instrText>
      </w:r>
      <w:r w:rsidR="00641926">
        <w:fldChar w:fldCharType="end"/>
      </w:r>
      <w:r>
        <w:tab/>
      </w:r>
      <w:r w:rsidRPr="00E54EC9">
        <w:t>When NAME is about 20 years old what job do you think he/she will be doing?</w:t>
      </w:r>
      <w:r>
        <w:t xml:space="preserve"> Codes are:</w:t>
      </w:r>
    </w:p>
    <w:p w:rsidR="002C3311" w:rsidRDefault="002C3311" w:rsidP="00456EB8">
      <w:pPr>
        <w:ind w:left="2160"/>
        <w:jc w:val="both"/>
      </w:pPr>
      <w:r>
        <w:t>01= Accountant</w:t>
      </w:r>
    </w:p>
    <w:p w:rsidR="002C3311" w:rsidRDefault="002C3311" w:rsidP="00456EB8">
      <w:pPr>
        <w:ind w:left="2160"/>
        <w:jc w:val="both"/>
      </w:pPr>
      <w:r>
        <w:t>02= Actor/actress</w:t>
      </w:r>
    </w:p>
    <w:p w:rsidR="002C3311" w:rsidRDefault="002C3311" w:rsidP="00456EB8">
      <w:pPr>
        <w:ind w:left="2160"/>
        <w:jc w:val="both"/>
      </w:pPr>
      <w:r>
        <w:t>03= Artist</w:t>
      </w:r>
    </w:p>
    <w:p w:rsidR="002C3311" w:rsidRDefault="002C3311" w:rsidP="00456EB8">
      <w:pPr>
        <w:ind w:left="2160"/>
        <w:jc w:val="both"/>
      </w:pPr>
      <w:r>
        <w:t>04= Civil servant</w:t>
      </w:r>
    </w:p>
    <w:p w:rsidR="002C3311" w:rsidRDefault="002C3311" w:rsidP="00456EB8">
      <w:pPr>
        <w:ind w:left="2160"/>
        <w:jc w:val="both"/>
      </w:pPr>
      <w:r>
        <w:t>05= Computer operator</w:t>
      </w:r>
    </w:p>
    <w:p w:rsidR="002C3311" w:rsidRDefault="002C3311" w:rsidP="00456EB8">
      <w:pPr>
        <w:ind w:left="2160"/>
        <w:jc w:val="both"/>
      </w:pPr>
      <w:r>
        <w:t>06= Conductor</w:t>
      </w:r>
    </w:p>
    <w:p w:rsidR="002C3311" w:rsidRDefault="002C3311" w:rsidP="00456EB8">
      <w:pPr>
        <w:ind w:left="2160"/>
        <w:jc w:val="both"/>
      </w:pPr>
      <w:r>
        <w:t>07= Construction worker</w:t>
      </w:r>
    </w:p>
    <w:p w:rsidR="002C3311" w:rsidRDefault="002C3311" w:rsidP="00456EB8">
      <w:pPr>
        <w:ind w:left="2160"/>
        <w:jc w:val="both"/>
      </w:pPr>
      <w:r>
        <w:t>08= Cook</w:t>
      </w:r>
    </w:p>
    <w:p w:rsidR="002C3311" w:rsidRDefault="002C3311" w:rsidP="00456EB8">
      <w:pPr>
        <w:ind w:left="2160"/>
        <w:jc w:val="both"/>
      </w:pPr>
      <w:r>
        <w:t>09= Dentist</w:t>
      </w:r>
    </w:p>
    <w:p w:rsidR="002C3311" w:rsidRDefault="002C3311" w:rsidP="00456EB8">
      <w:pPr>
        <w:ind w:left="2160"/>
        <w:jc w:val="both"/>
      </w:pPr>
      <w:r>
        <w:t>10= District collector</w:t>
      </w:r>
    </w:p>
    <w:p w:rsidR="002C3311" w:rsidRDefault="002C3311" w:rsidP="00456EB8">
      <w:pPr>
        <w:ind w:left="2160"/>
        <w:jc w:val="both"/>
      </w:pPr>
      <w:r>
        <w:t>11= Doctor</w:t>
      </w:r>
    </w:p>
    <w:p w:rsidR="002C3311" w:rsidRDefault="002C3311" w:rsidP="00456EB8">
      <w:pPr>
        <w:ind w:left="2160"/>
        <w:jc w:val="both"/>
      </w:pPr>
      <w:r>
        <w:t>12= Domestic worker</w:t>
      </w:r>
    </w:p>
    <w:p w:rsidR="002C3311" w:rsidRDefault="002C3311" w:rsidP="00456EB8">
      <w:pPr>
        <w:ind w:left="2160"/>
        <w:jc w:val="both"/>
      </w:pPr>
      <w:r>
        <w:t>13= Driver</w:t>
      </w:r>
    </w:p>
    <w:p w:rsidR="002C3311" w:rsidRDefault="002C3311" w:rsidP="00456EB8">
      <w:pPr>
        <w:ind w:left="2160"/>
        <w:jc w:val="both"/>
      </w:pPr>
      <w:r>
        <w:t>14= Engineer</w:t>
      </w:r>
    </w:p>
    <w:p w:rsidR="002C3311" w:rsidRDefault="002C3311" w:rsidP="00456EB8">
      <w:pPr>
        <w:ind w:left="2160"/>
        <w:jc w:val="both"/>
      </w:pPr>
      <w:r>
        <w:t>15= Farmer</w:t>
      </w:r>
    </w:p>
    <w:p w:rsidR="002C3311" w:rsidRDefault="002C3311" w:rsidP="00456EB8">
      <w:pPr>
        <w:ind w:left="2160"/>
        <w:jc w:val="both"/>
      </w:pPr>
      <w:r>
        <w:t>16= Fireman/woman</w:t>
      </w:r>
    </w:p>
    <w:p w:rsidR="002C3311" w:rsidRDefault="002C3311" w:rsidP="00456EB8">
      <w:pPr>
        <w:ind w:left="2160"/>
        <w:jc w:val="both"/>
      </w:pPr>
      <w:r>
        <w:t>17= Fisherman</w:t>
      </w:r>
    </w:p>
    <w:p w:rsidR="002C3311" w:rsidRDefault="002C3311" w:rsidP="00456EB8">
      <w:pPr>
        <w:ind w:left="2160"/>
        <w:jc w:val="both"/>
      </w:pPr>
      <w:r>
        <w:t>18= Full-time parent/housewife</w:t>
      </w:r>
    </w:p>
    <w:p w:rsidR="002C3311" w:rsidRDefault="002C3311" w:rsidP="00456EB8">
      <w:pPr>
        <w:ind w:left="2160"/>
        <w:jc w:val="both"/>
      </w:pPr>
      <w:r>
        <w:t>19= Labourer</w:t>
      </w:r>
    </w:p>
    <w:p w:rsidR="002C3311" w:rsidRDefault="002C3311" w:rsidP="00456EB8">
      <w:pPr>
        <w:ind w:left="2160"/>
        <w:jc w:val="both"/>
      </w:pPr>
      <w:r>
        <w:t>20= Lawyer</w:t>
      </w:r>
    </w:p>
    <w:p w:rsidR="002C3311" w:rsidRDefault="002C3311" w:rsidP="00456EB8">
      <w:pPr>
        <w:ind w:left="2160"/>
        <w:jc w:val="both"/>
      </w:pPr>
      <w:r>
        <w:t>21= Lecturer</w:t>
      </w:r>
    </w:p>
    <w:p w:rsidR="002C3311" w:rsidRDefault="002C3311" w:rsidP="00456EB8">
      <w:pPr>
        <w:ind w:left="2160"/>
        <w:jc w:val="both"/>
      </w:pPr>
      <w:r>
        <w:t>22= Market trader/shop assistant</w:t>
      </w:r>
    </w:p>
    <w:p w:rsidR="002C3311" w:rsidRDefault="002C3311" w:rsidP="00456EB8">
      <w:pPr>
        <w:ind w:left="2160"/>
        <w:jc w:val="both"/>
      </w:pPr>
      <w:r>
        <w:t>23= Mason</w:t>
      </w:r>
    </w:p>
    <w:p w:rsidR="002C3311" w:rsidRDefault="002C3311" w:rsidP="00456EB8">
      <w:pPr>
        <w:ind w:left="2160"/>
        <w:jc w:val="both"/>
      </w:pPr>
      <w:r>
        <w:t>24= Mechanic</w:t>
      </w:r>
    </w:p>
    <w:p w:rsidR="002C3311" w:rsidRDefault="002C3311" w:rsidP="00456EB8">
      <w:pPr>
        <w:ind w:left="2160"/>
        <w:jc w:val="both"/>
      </w:pPr>
      <w:r>
        <w:t>25= Nurse</w:t>
      </w:r>
    </w:p>
    <w:p w:rsidR="002C3311" w:rsidRDefault="002C3311" w:rsidP="00456EB8">
      <w:pPr>
        <w:ind w:left="2160"/>
        <w:jc w:val="both"/>
      </w:pPr>
      <w:r>
        <w:t>26= Painter/decorator</w:t>
      </w:r>
    </w:p>
    <w:p w:rsidR="002C3311" w:rsidRDefault="002C3311" w:rsidP="00456EB8">
      <w:pPr>
        <w:ind w:left="2160"/>
        <w:jc w:val="both"/>
      </w:pPr>
      <w:r>
        <w:t>27= Pilot, 28= Policeman/woman</w:t>
      </w:r>
    </w:p>
    <w:p w:rsidR="002C3311" w:rsidRDefault="002C3311" w:rsidP="00456EB8">
      <w:pPr>
        <w:ind w:left="2160"/>
        <w:jc w:val="both"/>
      </w:pPr>
      <w:r>
        <w:t>29= Politician, 30= President of the country</w:t>
      </w:r>
    </w:p>
    <w:p w:rsidR="002C3311" w:rsidRDefault="002C3311" w:rsidP="00456EB8">
      <w:pPr>
        <w:ind w:left="2160"/>
        <w:jc w:val="both"/>
      </w:pPr>
      <w:r>
        <w:t>31= Scientist</w:t>
      </w:r>
    </w:p>
    <w:p w:rsidR="002C3311" w:rsidRDefault="002C3311" w:rsidP="00456EB8">
      <w:pPr>
        <w:ind w:left="2160"/>
        <w:jc w:val="both"/>
      </w:pPr>
      <w:r>
        <w:t>32= Singer</w:t>
      </w:r>
    </w:p>
    <w:p w:rsidR="002C3311" w:rsidRDefault="002C3311" w:rsidP="00456EB8">
      <w:pPr>
        <w:ind w:left="2160"/>
        <w:jc w:val="both"/>
      </w:pPr>
      <w:r>
        <w:t>33= Military man/woman,</w:t>
      </w:r>
    </w:p>
    <w:p w:rsidR="002C3311" w:rsidRDefault="002C3311" w:rsidP="00456EB8">
      <w:pPr>
        <w:ind w:left="2160"/>
        <w:jc w:val="both"/>
      </w:pPr>
      <w:r>
        <w:t>34= Sportsman/woman</w:t>
      </w:r>
    </w:p>
    <w:p w:rsidR="002C3311" w:rsidRDefault="002C3311" w:rsidP="00456EB8">
      <w:pPr>
        <w:ind w:left="2160"/>
        <w:jc w:val="both"/>
      </w:pPr>
      <w:r>
        <w:t>35= Tailor</w:t>
      </w:r>
    </w:p>
    <w:p w:rsidR="002C3311" w:rsidRDefault="002C3311" w:rsidP="00456EB8">
      <w:pPr>
        <w:ind w:left="2160"/>
        <w:jc w:val="both"/>
      </w:pPr>
      <w:r>
        <w:t>36= Taxi driver</w:t>
      </w:r>
    </w:p>
    <w:p w:rsidR="002C3311" w:rsidRDefault="002C3311" w:rsidP="00456EB8">
      <w:pPr>
        <w:ind w:left="2160"/>
        <w:jc w:val="both"/>
      </w:pPr>
      <w:r>
        <w:t>37= Teacher</w:t>
      </w:r>
    </w:p>
    <w:p w:rsidR="002C3311" w:rsidRDefault="002C3311" w:rsidP="00456EB8">
      <w:pPr>
        <w:ind w:left="2160"/>
        <w:jc w:val="both"/>
      </w:pPr>
      <w:r>
        <w:t>38= Trader/businessman/woman</w:t>
      </w:r>
    </w:p>
    <w:p w:rsidR="002C3311" w:rsidRDefault="002C3311" w:rsidP="00456EB8">
      <w:pPr>
        <w:ind w:left="2160"/>
        <w:jc w:val="both"/>
      </w:pPr>
      <w:r>
        <w:t>39= Traditional occupation</w:t>
      </w:r>
    </w:p>
    <w:p w:rsidR="002C3311" w:rsidRDefault="002C3311" w:rsidP="00456EB8">
      <w:pPr>
        <w:ind w:left="2160"/>
        <w:jc w:val="both"/>
      </w:pPr>
      <w:r>
        <w:t>40= Student/University student</w:t>
      </w:r>
    </w:p>
    <w:p w:rsidR="002C3311" w:rsidRDefault="002C3311" w:rsidP="00456EB8">
      <w:pPr>
        <w:ind w:left="2160"/>
        <w:jc w:val="both"/>
      </w:pPr>
      <w:r>
        <w:t>41= Veterinary</w:t>
      </w:r>
    </w:p>
    <w:p w:rsidR="002C3311" w:rsidRDefault="002C3311" w:rsidP="00456EB8">
      <w:pPr>
        <w:ind w:left="2160"/>
        <w:jc w:val="both"/>
      </w:pPr>
      <w:r>
        <w:t>42= Other (specify)</w:t>
      </w:r>
    </w:p>
    <w:p w:rsidR="002C3311" w:rsidRDefault="002C3311" w:rsidP="00456EB8">
      <w:pPr>
        <w:ind w:left="2160"/>
        <w:jc w:val="both"/>
      </w:pPr>
      <w:r>
        <w:t>43= Administrative assistant/secretary</w:t>
      </w:r>
    </w:p>
    <w:p w:rsidR="002C3311" w:rsidRDefault="002C3311" w:rsidP="00456EB8">
      <w:pPr>
        <w:ind w:left="2160"/>
        <w:jc w:val="both"/>
      </w:pPr>
      <w:r>
        <w:t>44= Religious leader/priest/sheikh</w:t>
      </w:r>
    </w:p>
    <w:p w:rsidR="002C3311" w:rsidRDefault="002C3311" w:rsidP="000760ED">
      <w:pPr>
        <w:jc w:val="both"/>
      </w:pPr>
      <w:r w:rsidRPr="00940045">
        <w:t>SPECCFUT</w:t>
      </w:r>
      <w:r w:rsidR="00641926">
        <w:fldChar w:fldCharType="begin"/>
      </w:r>
      <w:r>
        <w:instrText>xe "</w:instrText>
      </w:r>
      <w:r w:rsidRPr="00EC7687">
        <w:instrText>SPECCFUT</w:instrText>
      </w:r>
      <w:r>
        <w:instrText>"</w:instrText>
      </w:r>
      <w:r w:rsidR="00641926">
        <w:fldChar w:fldCharType="end"/>
      </w:r>
      <w:r>
        <w:tab/>
      </w:r>
      <w:r w:rsidRPr="00940045">
        <w:t>Specify job you think NAME will be doing at age 20</w:t>
      </w:r>
    </w:p>
    <w:p w:rsidR="002C3311" w:rsidRDefault="002C3311" w:rsidP="000760ED">
      <w:pPr>
        <w:jc w:val="both"/>
      </w:pPr>
      <w:r w:rsidRPr="00CA7C7A">
        <w:t>GRDLKER3</w:t>
      </w:r>
      <w:r w:rsidR="00641926">
        <w:fldChar w:fldCharType="begin"/>
      </w:r>
      <w:r>
        <w:instrText>xe "</w:instrText>
      </w:r>
      <w:r w:rsidRPr="00EC7687">
        <w:instrText>GRDLKER3</w:instrText>
      </w:r>
      <w:r>
        <w:instrText>"</w:instrText>
      </w:r>
      <w:r w:rsidR="00641926">
        <w:fldChar w:fldCharType="end"/>
      </w:r>
      <w:r>
        <w:tab/>
      </w:r>
      <w:r w:rsidRPr="00CA7C7A">
        <w:t>What level of formal education would you like NAME to complete?</w:t>
      </w:r>
      <w:r>
        <w:t xml:space="preserve"> Codes are:</w:t>
      </w:r>
    </w:p>
    <w:p w:rsidR="002C3311" w:rsidRDefault="002C3311" w:rsidP="00456EB8">
      <w:pPr>
        <w:ind w:left="2160"/>
        <w:jc w:val="both"/>
      </w:pPr>
      <w:r>
        <w:t>00= None</w:t>
      </w:r>
    </w:p>
    <w:p w:rsidR="002C3311" w:rsidRDefault="002C3311" w:rsidP="00456EB8">
      <w:pPr>
        <w:ind w:left="2160"/>
        <w:jc w:val="both"/>
      </w:pPr>
      <w:r>
        <w:t>01= Grade 1</w:t>
      </w:r>
    </w:p>
    <w:p w:rsidR="002C3311" w:rsidRDefault="002C3311" w:rsidP="00456EB8">
      <w:pPr>
        <w:ind w:left="2160"/>
        <w:jc w:val="both"/>
      </w:pPr>
      <w:r>
        <w:t>02= Grade 2</w:t>
      </w:r>
    </w:p>
    <w:p w:rsidR="002C3311" w:rsidRDefault="002C3311" w:rsidP="00456EB8">
      <w:pPr>
        <w:ind w:left="2160"/>
        <w:jc w:val="both"/>
      </w:pPr>
      <w:r>
        <w:t>03= Grade 3</w:t>
      </w:r>
    </w:p>
    <w:p w:rsidR="002C3311" w:rsidRDefault="002C3311" w:rsidP="00456EB8">
      <w:pPr>
        <w:ind w:left="2160"/>
        <w:jc w:val="both"/>
      </w:pPr>
      <w:r>
        <w:t>04= Grade 4</w:t>
      </w:r>
    </w:p>
    <w:p w:rsidR="002C3311" w:rsidRDefault="002C3311" w:rsidP="00456EB8">
      <w:pPr>
        <w:ind w:left="2160"/>
        <w:jc w:val="both"/>
      </w:pPr>
      <w:r>
        <w:t>05= Grade 5</w:t>
      </w:r>
    </w:p>
    <w:p w:rsidR="002C3311" w:rsidRDefault="002C3311" w:rsidP="00456EB8">
      <w:pPr>
        <w:ind w:left="2160"/>
        <w:jc w:val="both"/>
      </w:pPr>
      <w:r>
        <w:t>06= Grade 6</w:t>
      </w:r>
    </w:p>
    <w:p w:rsidR="002C3311" w:rsidRDefault="002C3311" w:rsidP="00456EB8">
      <w:pPr>
        <w:ind w:left="2160"/>
        <w:jc w:val="both"/>
      </w:pPr>
      <w:r>
        <w:t>07= Grade 7</w:t>
      </w:r>
    </w:p>
    <w:p w:rsidR="002C3311" w:rsidRDefault="002C3311" w:rsidP="00456EB8">
      <w:pPr>
        <w:ind w:left="2160"/>
        <w:jc w:val="both"/>
      </w:pPr>
      <w:r>
        <w:t>08= Grade 8</w:t>
      </w:r>
    </w:p>
    <w:p w:rsidR="002C3311" w:rsidRDefault="002C3311" w:rsidP="00456EB8">
      <w:pPr>
        <w:ind w:left="2160"/>
        <w:jc w:val="both"/>
      </w:pPr>
      <w:r>
        <w:t>09= Grade 9</w:t>
      </w:r>
    </w:p>
    <w:p w:rsidR="002C3311" w:rsidRDefault="002C3311" w:rsidP="00456EB8">
      <w:pPr>
        <w:ind w:left="2160"/>
        <w:jc w:val="both"/>
      </w:pPr>
      <w:r>
        <w:t>10= Grade 10</w:t>
      </w:r>
    </w:p>
    <w:p w:rsidR="002C3311" w:rsidRDefault="002C3311" w:rsidP="00456EB8">
      <w:pPr>
        <w:ind w:left="2160"/>
        <w:jc w:val="both"/>
      </w:pPr>
      <w:r>
        <w:t>11= Grade 11</w:t>
      </w:r>
    </w:p>
    <w:p w:rsidR="002C3311" w:rsidRDefault="002C3311" w:rsidP="00456EB8">
      <w:pPr>
        <w:ind w:left="2160"/>
        <w:jc w:val="both"/>
      </w:pPr>
      <w:r>
        <w:t>12= Grade 12</w:t>
      </w:r>
    </w:p>
    <w:p w:rsidR="002C3311" w:rsidRDefault="002C3311" w:rsidP="00456EB8">
      <w:pPr>
        <w:ind w:left="2160"/>
        <w:jc w:val="both"/>
      </w:pPr>
      <w:r>
        <w:t>13= Post-secondary/vocational</w:t>
      </w:r>
    </w:p>
    <w:p w:rsidR="002C3311" w:rsidRDefault="002C3311" w:rsidP="00456EB8">
      <w:pPr>
        <w:ind w:left="2160"/>
        <w:jc w:val="both"/>
      </w:pPr>
      <w:r>
        <w:t>14= University</w:t>
      </w:r>
    </w:p>
    <w:p w:rsidR="002C3311" w:rsidRDefault="002C3311" w:rsidP="00456EB8">
      <w:pPr>
        <w:ind w:left="2160"/>
        <w:jc w:val="both"/>
      </w:pPr>
      <w:r>
        <w:t>15= Masters/Higher Education</w:t>
      </w:r>
    </w:p>
    <w:p w:rsidR="002C3311" w:rsidRDefault="002C3311" w:rsidP="00456EB8">
      <w:pPr>
        <w:ind w:left="2160"/>
        <w:jc w:val="both"/>
      </w:pPr>
      <w:r>
        <w:t>28= Adult literacy</w:t>
      </w:r>
    </w:p>
    <w:p w:rsidR="002C3311" w:rsidRDefault="002C3311" w:rsidP="00456EB8">
      <w:pPr>
        <w:ind w:left="2160"/>
        <w:jc w:val="both"/>
      </w:pPr>
      <w:r>
        <w:t>29= Religious education</w:t>
      </w:r>
    </w:p>
    <w:p w:rsidR="002C3311" w:rsidRDefault="002C3311" w:rsidP="00456EB8">
      <w:pPr>
        <w:ind w:left="2160"/>
        <w:jc w:val="both"/>
      </w:pPr>
      <w:r>
        <w:t>30= Other (specify)</w:t>
      </w:r>
    </w:p>
    <w:p w:rsidR="002C3311" w:rsidRDefault="002C3311" w:rsidP="000760ED">
      <w:pPr>
        <w:jc w:val="both"/>
      </w:pPr>
      <w:r w:rsidRPr="00670E6F">
        <w:t>SPECGRLK</w:t>
      </w:r>
      <w:r w:rsidR="00641926">
        <w:fldChar w:fldCharType="begin"/>
      </w:r>
      <w:r>
        <w:instrText>xe "</w:instrText>
      </w:r>
      <w:r w:rsidRPr="00EC7687">
        <w:instrText>SPECGRLK</w:instrText>
      </w:r>
      <w:r>
        <w:instrText>"</w:instrText>
      </w:r>
      <w:r w:rsidR="00641926">
        <w:fldChar w:fldCharType="end"/>
      </w:r>
      <w:r>
        <w:tab/>
      </w:r>
      <w:r w:rsidRPr="00670E6F">
        <w:t>Specify level of formal education you would like NAME to complete</w:t>
      </w:r>
    </w:p>
    <w:p w:rsidR="002C3311" w:rsidRDefault="002C3311" w:rsidP="00456EB8">
      <w:pPr>
        <w:jc w:val="both"/>
        <w:rPr>
          <w:szCs w:val="20"/>
        </w:rPr>
      </w:pPr>
      <w:r w:rsidRPr="000A3836">
        <w:t>EXPGRDR3</w:t>
      </w:r>
      <w:r w:rsidR="00641926">
        <w:fldChar w:fldCharType="begin"/>
      </w:r>
      <w:r>
        <w:instrText>xe "</w:instrText>
      </w:r>
      <w:r w:rsidRPr="00EC7687">
        <w:instrText>EXPGRDR3</w:instrText>
      </w:r>
      <w:r>
        <w:instrText>"</w:instrText>
      </w:r>
      <w:r w:rsidR="00641926">
        <w:fldChar w:fldCharType="end"/>
      </w:r>
      <w:r>
        <w:tab/>
      </w:r>
      <w:r w:rsidRPr="000A3836">
        <w:t>Do you expect NAME will reach that level of education?</w:t>
      </w:r>
      <w:r>
        <w:t xml:space="preserve"> Codes are: 0</w:t>
      </w:r>
      <w:r>
        <w:rPr>
          <w:szCs w:val="20"/>
        </w:rPr>
        <w:t xml:space="preserve">0= No, 01= Yes </w:t>
      </w:r>
    </w:p>
    <w:p w:rsidR="006D5593" w:rsidRDefault="002C3311" w:rsidP="00456EB8">
      <w:pPr>
        <w:pStyle w:val="Heading1"/>
      </w:pPr>
      <w:r>
        <w:t>Individual Files</w:t>
      </w:r>
    </w:p>
    <w:p w:rsidR="002C3311" w:rsidRPr="006D5593" w:rsidRDefault="002C3311" w:rsidP="006D5593"/>
    <w:p w:rsidR="006D5593" w:rsidRDefault="006D5593" w:rsidP="002F5B01">
      <w:pPr>
        <w:rPr>
          <w:rFonts w:ascii="Arial" w:hAnsi="Arial" w:cs="Arial"/>
          <w:b/>
          <w:bCs/>
          <w:kern w:val="32"/>
          <w:sz w:val="32"/>
          <w:szCs w:val="32"/>
        </w:rPr>
      </w:pPr>
      <w:r w:rsidRPr="006D5593">
        <w:rPr>
          <w:rFonts w:ascii="Arial" w:hAnsi="Arial" w:cs="Arial"/>
          <w:b/>
          <w:bCs/>
          <w:kern w:val="32"/>
          <w:sz w:val="32"/>
          <w:szCs w:val="32"/>
        </w:rPr>
        <w:t xml:space="preserve">&gt;SECTION &lt;yls:roundThreeStudySection&gt; &lt;yls:studySectionHouseholdMemberLevelData&gt; </w:t>
      </w:r>
    </w:p>
    <w:p w:rsidR="002C3311" w:rsidRPr="0079438B" w:rsidRDefault="002C3311" w:rsidP="002F5B01">
      <w:pPr>
        <w:rPr>
          <w:szCs w:val="20"/>
        </w:rPr>
      </w:pPr>
      <w:r w:rsidRPr="0079438B">
        <w:rPr>
          <w:szCs w:val="20"/>
        </w:rPr>
        <w:t xml:space="preserve">These are the variables in the data file </w:t>
      </w:r>
      <w:r>
        <w:rPr>
          <w:color w:val="000000"/>
          <w:szCs w:val="20"/>
          <w:u w:val="single"/>
        </w:rPr>
        <w:t>VN_OC_HouseholdMemberLevel</w:t>
      </w:r>
      <w:r w:rsidRPr="0079438B">
        <w:rPr>
          <w:color w:val="000000"/>
          <w:szCs w:val="20"/>
          <w:u w:val="single"/>
        </w:rPr>
        <w:t xml:space="preserve">.sav. </w:t>
      </w:r>
      <w:r w:rsidRPr="0079438B">
        <w:rPr>
          <w:szCs w:val="20"/>
        </w:rPr>
        <w:t xml:space="preserve">This data file provides details </w:t>
      </w:r>
      <w:r>
        <w:rPr>
          <w:szCs w:val="20"/>
        </w:rPr>
        <w:t>at the household member level.</w:t>
      </w:r>
    </w:p>
    <w:p w:rsidR="002C3311" w:rsidRDefault="002C3311" w:rsidP="00287189">
      <w:pPr>
        <w:jc w:val="both"/>
      </w:pPr>
      <w:r w:rsidRPr="00E874DF">
        <w:t>CHILDID</w:t>
      </w:r>
      <w:r w:rsidR="00641926">
        <w:fldChar w:fldCharType="begin"/>
      </w:r>
      <w:r>
        <w:instrText>xe "</w:instrText>
      </w:r>
      <w:r w:rsidRPr="00EC7687">
        <w:instrText>CHILDID</w:instrText>
      </w:r>
      <w:r>
        <w:instrText>"</w:instrText>
      </w:r>
      <w:r w:rsidR="00641926">
        <w:fldChar w:fldCharType="end"/>
      </w:r>
      <w:r>
        <w:tab/>
      </w:r>
      <w:r w:rsidRPr="00E874DF">
        <w:t>Child ID</w:t>
      </w:r>
    </w:p>
    <w:p w:rsidR="002C3311" w:rsidRPr="00BF5BF8" w:rsidRDefault="002C3311" w:rsidP="002F5B01">
      <w:pPr>
        <w:jc w:val="both"/>
      </w:pPr>
      <w:r w:rsidRPr="00BF5BF8">
        <w:t>ID</w:t>
      </w:r>
      <w:r w:rsidR="00641926">
        <w:fldChar w:fldCharType="begin"/>
      </w:r>
      <w:r>
        <w:instrText>xe "</w:instrText>
      </w:r>
      <w:r w:rsidRPr="00EC7687">
        <w:instrText>ID</w:instrText>
      </w:r>
      <w:r>
        <w:instrText>"</w:instrText>
      </w:r>
      <w:r w:rsidR="00641926">
        <w:fldChar w:fldCharType="end"/>
      </w:r>
      <w:r w:rsidRPr="00BF5BF8">
        <w:t xml:space="preserve"> </w:t>
      </w:r>
      <w:r>
        <w:tab/>
      </w:r>
      <w:r>
        <w:tab/>
      </w:r>
      <w:r w:rsidRPr="00BF5BF8">
        <w:t>Roster ID</w:t>
      </w:r>
    </w:p>
    <w:p w:rsidR="002C3311" w:rsidRDefault="002C3311" w:rsidP="002F5B01">
      <w:pPr>
        <w:spacing w:before="72"/>
        <w:jc w:val="both"/>
        <w:rPr>
          <w:rFonts w:cs="Arial"/>
          <w:bCs/>
          <w:spacing w:val="-11"/>
          <w:w w:val="105"/>
          <w:szCs w:val="20"/>
        </w:rPr>
      </w:pPr>
      <w:r w:rsidRPr="00BF5BF8">
        <w:rPr>
          <w:rFonts w:cs="Arial"/>
          <w:bCs/>
          <w:spacing w:val="-11"/>
          <w:w w:val="105"/>
          <w:szCs w:val="20"/>
        </w:rPr>
        <w:t>AGE</w:t>
      </w:r>
      <w:r w:rsidR="00641926">
        <w:rPr>
          <w:rFonts w:cs="Arial"/>
          <w:bCs/>
          <w:spacing w:val="-11"/>
          <w:w w:val="105"/>
          <w:szCs w:val="20"/>
        </w:rPr>
        <w:fldChar w:fldCharType="begin"/>
      </w:r>
      <w:r>
        <w:instrText>xe "</w:instrText>
      </w:r>
      <w:r w:rsidRPr="00EC7687">
        <w:rPr>
          <w:rFonts w:cs="Arial"/>
          <w:bCs/>
          <w:spacing w:val="-11"/>
          <w:w w:val="105"/>
          <w:szCs w:val="20"/>
        </w:rPr>
        <w:instrText>AGE</w:instrText>
      </w:r>
      <w:r>
        <w:instrText>"</w:instrText>
      </w:r>
      <w:r w:rsidR="00641926">
        <w:rPr>
          <w:rFonts w:cs="Arial"/>
          <w:bCs/>
          <w:spacing w:val="-11"/>
          <w:w w:val="105"/>
          <w:szCs w:val="20"/>
        </w:rPr>
        <w:fldChar w:fldCharType="end"/>
      </w:r>
      <w:r>
        <w:rPr>
          <w:rFonts w:cs="Arial"/>
          <w:bCs/>
          <w:spacing w:val="-11"/>
          <w:w w:val="105"/>
          <w:szCs w:val="20"/>
        </w:rPr>
        <w:tab/>
      </w:r>
      <w:r>
        <w:rPr>
          <w:rFonts w:cs="Arial"/>
          <w:bCs/>
          <w:spacing w:val="-11"/>
          <w:w w:val="105"/>
          <w:szCs w:val="20"/>
        </w:rPr>
        <w:tab/>
      </w:r>
      <w:r w:rsidRPr="00BF5BF8">
        <w:rPr>
          <w:rFonts w:cs="Arial"/>
          <w:bCs/>
          <w:spacing w:val="-11"/>
          <w:w w:val="105"/>
          <w:szCs w:val="20"/>
        </w:rPr>
        <w:t>Age in whole years</w:t>
      </w:r>
    </w:p>
    <w:p w:rsidR="002C3311" w:rsidRDefault="002C3311" w:rsidP="002F5B01">
      <w:pPr>
        <w:spacing w:before="72"/>
        <w:jc w:val="both"/>
        <w:rPr>
          <w:rFonts w:cs="Arial"/>
          <w:bCs/>
          <w:spacing w:val="-11"/>
          <w:w w:val="105"/>
          <w:szCs w:val="20"/>
        </w:rPr>
      </w:pPr>
      <w:r w:rsidRPr="00335BEA">
        <w:rPr>
          <w:rFonts w:cs="Arial"/>
          <w:bCs/>
          <w:spacing w:val="-11"/>
          <w:w w:val="105"/>
          <w:szCs w:val="20"/>
        </w:rPr>
        <w:t>MEMSEX</w:t>
      </w:r>
      <w:r w:rsidR="00641926">
        <w:rPr>
          <w:rFonts w:cs="Arial"/>
          <w:bCs/>
          <w:spacing w:val="-11"/>
          <w:w w:val="105"/>
          <w:szCs w:val="20"/>
        </w:rPr>
        <w:fldChar w:fldCharType="begin"/>
      </w:r>
      <w:r>
        <w:instrText>xe "</w:instrText>
      </w:r>
      <w:r w:rsidRPr="00EC7687">
        <w:rPr>
          <w:rFonts w:cs="Arial"/>
          <w:bCs/>
          <w:spacing w:val="-11"/>
          <w:w w:val="105"/>
          <w:szCs w:val="20"/>
        </w:rPr>
        <w:instrText>MEMSEX</w:instrText>
      </w:r>
      <w:r>
        <w:instrText>"</w:instrText>
      </w:r>
      <w:r w:rsidR="00641926">
        <w:rPr>
          <w:rFonts w:cs="Arial"/>
          <w:bCs/>
          <w:spacing w:val="-11"/>
          <w:w w:val="105"/>
          <w:szCs w:val="20"/>
        </w:rPr>
        <w:fldChar w:fldCharType="end"/>
      </w:r>
      <w:r>
        <w:rPr>
          <w:rFonts w:cs="Arial"/>
          <w:bCs/>
          <w:spacing w:val="-11"/>
          <w:w w:val="105"/>
          <w:szCs w:val="20"/>
        </w:rPr>
        <w:tab/>
      </w:r>
      <w:r w:rsidRPr="00335BEA">
        <w:rPr>
          <w:rFonts w:cs="Arial"/>
          <w:bCs/>
          <w:spacing w:val="-11"/>
          <w:w w:val="105"/>
          <w:szCs w:val="20"/>
        </w:rPr>
        <w:t>Sex of household member</w:t>
      </w:r>
      <w:r>
        <w:rPr>
          <w:rFonts w:cs="Arial"/>
          <w:bCs/>
          <w:spacing w:val="-11"/>
          <w:w w:val="105"/>
          <w:szCs w:val="20"/>
        </w:rPr>
        <w:t>. Codes are: 01= Male, 02= Female</w:t>
      </w:r>
    </w:p>
    <w:p w:rsidR="002C3311" w:rsidRDefault="002C3311" w:rsidP="002F5B01">
      <w:pPr>
        <w:spacing w:before="72"/>
        <w:jc w:val="both"/>
        <w:rPr>
          <w:rFonts w:cs="Arial"/>
          <w:bCs/>
          <w:spacing w:val="-11"/>
          <w:w w:val="105"/>
          <w:szCs w:val="20"/>
        </w:rPr>
      </w:pPr>
      <w:r w:rsidRPr="00335BEA">
        <w:rPr>
          <w:rFonts w:cs="Arial"/>
          <w:bCs/>
          <w:spacing w:val="-11"/>
          <w:w w:val="105"/>
          <w:szCs w:val="20"/>
        </w:rPr>
        <w:t>RELATE</w:t>
      </w:r>
      <w:r w:rsidR="00641926">
        <w:rPr>
          <w:rFonts w:cs="Arial"/>
          <w:bCs/>
          <w:spacing w:val="-11"/>
          <w:w w:val="105"/>
          <w:szCs w:val="20"/>
        </w:rPr>
        <w:fldChar w:fldCharType="begin"/>
      </w:r>
      <w:r>
        <w:instrText>xe "</w:instrText>
      </w:r>
      <w:r w:rsidRPr="00EC7687">
        <w:rPr>
          <w:rFonts w:cs="Arial"/>
          <w:bCs/>
          <w:spacing w:val="-11"/>
          <w:w w:val="105"/>
          <w:szCs w:val="20"/>
        </w:rPr>
        <w:instrText>RELATE</w:instrText>
      </w:r>
      <w:r>
        <w:instrText>"</w:instrText>
      </w:r>
      <w:r w:rsidR="00641926">
        <w:rPr>
          <w:rFonts w:cs="Arial"/>
          <w:bCs/>
          <w:spacing w:val="-11"/>
          <w:w w:val="105"/>
          <w:szCs w:val="20"/>
        </w:rPr>
        <w:fldChar w:fldCharType="end"/>
      </w:r>
      <w:r>
        <w:rPr>
          <w:rFonts w:cs="Arial"/>
          <w:bCs/>
          <w:spacing w:val="-11"/>
          <w:w w:val="105"/>
          <w:szCs w:val="20"/>
        </w:rPr>
        <w:tab/>
      </w:r>
      <w:r w:rsidRPr="00335BEA">
        <w:rPr>
          <w:rFonts w:cs="Arial"/>
          <w:bCs/>
          <w:spacing w:val="-11"/>
          <w:w w:val="105"/>
          <w:szCs w:val="20"/>
        </w:rPr>
        <w:t>Relationship to YL child</w:t>
      </w:r>
      <w:r>
        <w:rPr>
          <w:rFonts w:cs="Arial"/>
          <w:bCs/>
          <w:spacing w:val="-11"/>
          <w:w w:val="105"/>
          <w:szCs w:val="20"/>
        </w:rPr>
        <w:t>. Codes are:</w:t>
      </w:r>
    </w:p>
    <w:p w:rsidR="002C3311" w:rsidRDefault="002C3311" w:rsidP="002F5B01">
      <w:pPr>
        <w:spacing w:before="72"/>
        <w:ind w:left="2160"/>
        <w:jc w:val="both"/>
        <w:rPr>
          <w:rFonts w:cs="Arial"/>
          <w:bCs/>
          <w:spacing w:val="-11"/>
          <w:w w:val="105"/>
          <w:szCs w:val="20"/>
        </w:rPr>
      </w:pPr>
      <w:r>
        <w:rPr>
          <w:rFonts w:cs="Arial"/>
          <w:bCs/>
          <w:spacing w:val="-11"/>
          <w:w w:val="105"/>
          <w:szCs w:val="20"/>
        </w:rPr>
        <w:t>00= YL Child</w:t>
      </w:r>
    </w:p>
    <w:p w:rsidR="002C3311" w:rsidRDefault="002C3311" w:rsidP="002F5B01">
      <w:pPr>
        <w:spacing w:before="72"/>
        <w:ind w:left="2160"/>
        <w:jc w:val="both"/>
        <w:rPr>
          <w:rFonts w:cs="Arial"/>
          <w:bCs/>
          <w:spacing w:val="-11"/>
          <w:w w:val="105"/>
          <w:szCs w:val="20"/>
        </w:rPr>
      </w:pPr>
      <w:r>
        <w:rPr>
          <w:rFonts w:cs="Arial"/>
          <w:bCs/>
          <w:spacing w:val="-11"/>
          <w:w w:val="105"/>
          <w:szCs w:val="20"/>
        </w:rPr>
        <w:t>01= Biological parent</w:t>
      </w:r>
    </w:p>
    <w:p w:rsidR="002C3311" w:rsidRDefault="002C3311" w:rsidP="002F5B01">
      <w:pPr>
        <w:spacing w:before="72"/>
        <w:ind w:left="2160"/>
        <w:jc w:val="both"/>
        <w:rPr>
          <w:rFonts w:cs="Arial"/>
          <w:bCs/>
          <w:spacing w:val="-11"/>
          <w:w w:val="105"/>
          <w:szCs w:val="20"/>
        </w:rPr>
      </w:pPr>
      <w:r>
        <w:rPr>
          <w:rFonts w:cs="Arial"/>
          <w:bCs/>
          <w:spacing w:val="-11"/>
          <w:w w:val="105"/>
          <w:szCs w:val="20"/>
        </w:rPr>
        <w:t>02= Step-parent</w:t>
      </w:r>
    </w:p>
    <w:p w:rsidR="002C3311" w:rsidRDefault="002C3311" w:rsidP="002F5B01">
      <w:pPr>
        <w:spacing w:before="72"/>
        <w:ind w:left="2160"/>
        <w:jc w:val="both"/>
        <w:rPr>
          <w:rFonts w:cs="Arial"/>
          <w:bCs/>
          <w:spacing w:val="-11"/>
          <w:w w:val="105"/>
          <w:szCs w:val="20"/>
        </w:rPr>
      </w:pPr>
      <w:r>
        <w:rPr>
          <w:rFonts w:cs="Arial"/>
          <w:bCs/>
          <w:spacing w:val="-11"/>
          <w:w w:val="105"/>
          <w:szCs w:val="20"/>
        </w:rPr>
        <w:t>03= Adoptive parent</w:t>
      </w:r>
    </w:p>
    <w:p w:rsidR="002C3311" w:rsidRDefault="002C3311" w:rsidP="002F5B01">
      <w:pPr>
        <w:spacing w:before="72"/>
        <w:ind w:left="2160"/>
        <w:jc w:val="both"/>
        <w:rPr>
          <w:rFonts w:cs="Arial"/>
          <w:bCs/>
          <w:spacing w:val="-11"/>
          <w:w w:val="105"/>
          <w:szCs w:val="20"/>
        </w:rPr>
      </w:pPr>
      <w:r>
        <w:rPr>
          <w:rFonts w:cs="Arial"/>
          <w:bCs/>
          <w:spacing w:val="-11"/>
          <w:w w:val="105"/>
          <w:szCs w:val="20"/>
        </w:rPr>
        <w:t>04= Foster parent</w:t>
      </w:r>
    </w:p>
    <w:p w:rsidR="002C3311" w:rsidRDefault="002C3311" w:rsidP="002F5B01">
      <w:pPr>
        <w:spacing w:before="72"/>
        <w:ind w:left="2160"/>
        <w:jc w:val="both"/>
        <w:rPr>
          <w:rFonts w:cs="Arial"/>
          <w:bCs/>
          <w:spacing w:val="-11"/>
          <w:w w:val="105"/>
          <w:szCs w:val="20"/>
        </w:rPr>
      </w:pPr>
      <w:r>
        <w:rPr>
          <w:rFonts w:cs="Arial"/>
          <w:bCs/>
          <w:spacing w:val="-11"/>
          <w:w w:val="105"/>
          <w:szCs w:val="20"/>
        </w:rPr>
        <w:t>05= Maternal grandparent</w:t>
      </w:r>
    </w:p>
    <w:p w:rsidR="002C3311" w:rsidRDefault="002C3311" w:rsidP="002F5B01">
      <w:pPr>
        <w:spacing w:before="72"/>
        <w:ind w:left="2160"/>
        <w:jc w:val="both"/>
        <w:rPr>
          <w:rFonts w:cs="Arial"/>
          <w:bCs/>
          <w:spacing w:val="-11"/>
          <w:w w:val="105"/>
          <w:szCs w:val="20"/>
        </w:rPr>
      </w:pPr>
      <w:r>
        <w:rPr>
          <w:rFonts w:cs="Arial"/>
          <w:bCs/>
          <w:spacing w:val="-11"/>
          <w:w w:val="105"/>
          <w:szCs w:val="20"/>
        </w:rPr>
        <w:t>06= Paternal grandparent</w:t>
      </w:r>
    </w:p>
    <w:p w:rsidR="002C3311" w:rsidRDefault="002C3311" w:rsidP="002F5B01">
      <w:pPr>
        <w:spacing w:before="72"/>
        <w:ind w:left="2160"/>
        <w:jc w:val="both"/>
        <w:rPr>
          <w:rFonts w:cs="Arial"/>
          <w:bCs/>
          <w:spacing w:val="-11"/>
          <w:w w:val="105"/>
          <w:szCs w:val="20"/>
        </w:rPr>
      </w:pPr>
      <w:r>
        <w:rPr>
          <w:rFonts w:cs="Arial"/>
          <w:bCs/>
          <w:spacing w:val="-11"/>
          <w:w w:val="105"/>
          <w:szCs w:val="20"/>
        </w:rPr>
        <w:t>07= Brother/sister</w:t>
      </w:r>
    </w:p>
    <w:p w:rsidR="002C3311" w:rsidRDefault="002C3311" w:rsidP="002F5B01">
      <w:pPr>
        <w:spacing w:before="72"/>
        <w:ind w:left="2160"/>
        <w:jc w:val="both"/>
        <w:rPr>
          <w:rFonts w:cs="Arial"/>
          <w:bCs/>
          <w:spacing w:val="-11"/>
          <w:w w:val="105"/>
          <w:szCs w:val="20"/>
        </w:rPr>
      </w:pPr>
      <w:r>
        <w:rPr>
          <w:rFonts w:cs="Arial"/>
          <w:bCs/>
          <w:spacing w:val="-11"/>
          <w:w w:val="105"/>
          <w:szCs w:val="20"/>
        </w:rPr>
        <w:t>08= Half-sibling (same father)</w:t>
      </w:r>
    </w:p>
    <w:p w:rsidR="002C3311" w:rsidRDefault="002C3311" w:rsidP="002F5B01">
      <w:pPr>
        <w:spacing w:before="72"/>
        <w:ind w:left="2160"/>
        <w:jc w:val="both"/>
        <w:rPr>
          <w:rFonts w:cs="Arial"/>
          <w:bCs/>
          <w:spacing w:val="-11"/>
          <w:w w:val="105"/>
          <w:szCs w:val="20"/>
        </w:rPr>
      </w:pPr>
      <w:r>
        <w:rPr>
          <w:rFonts w:cs="Arial"/>
          <w:bCs/>
          <w:spacing w:val="-11"/>
          <w:w w:val="105"/>
          <w:szCs w:val="20"/>
        </w:rPr>
        <w:t>09= Half-sibling (same mother)</w:t>
      </w:r>
    </w:p>
    <w:p w:rsidR="002C3311" w:rsidRDefault="002C3311" w:rsidP="002F5B01">
      <w:pPr>
        <w:spacing w:before="72"/>
        <w:ind w:left="2160"/>
        <w:jc w:val="both"/>
        <w:rPr>
          <w:rFonts w:cs="Arial"/>
          <w:bCs/>
          <w:spacing w:val="-11"/>
          <w:w w:val="105"/>
          <w:szCs w:val="20"/>
        </w:rPr>
      </w:pPr>
      <w:r>
        <w:rPr>
          <w:rFonts w:cs="Arial"/>
          <w:bCs/>
          <w:spacing w:val="-11"/>
          <w:w w:val="105"/>
          <w:szCs w:val="20"/>
        </w:rPr>
        <w:t>10= Step-sibling</w:t>
      </w:r>
    </w:p>
    <w:p w:rsidR="002C3311" w:rsidRDefault="002C3311" w:rsidP="002F5B01">
      <w:pPr>
        <w:spacing w:before="72"/>
        <w:ind w:left="2160"/>
        <w:jc w:val="both"/>
        <w:rPr>
          <w:rFonts w:cs="Arial"/>
          <w:bCs/>
          <w:spacing w:val="-11"/>
          <w:w w:val="105"/>
          <w:szCs w:val="20"/>
        </w:rPr>
      </w:pPr>
      <w:r>
        <w:rPr>
          <w:rFonts w:cs="Arial"/>
          <w:bCs/>
          <w:spacing w:val="-11"/>
          <w:w w:val="105"/>
          <w:szCs w:val="20"/>
        </w:rPr>
        <w:t>11= Adoptive brother/sister</w:t>
      </w:r>
    </w:p>
    <w:p w:rsidR="002C3311" w:rsidRDefault="002C3311" w:rsidP="002F5B01">
      <w:pPr>
        <w:spacing w:before="72"/>
        <w:ind w:left="2160"/>
        <w:jc w:val="both"/>
        <w:rPr>
          <w:rFonts w:cs="Arial"/>
          <w:bCs/>
          <w:spacing w:val="-11"/>
          <w:w w:val="105"/>
          <w:szCs w:val="20"/>
        </w:rPr>
      </w:pPr>
      <w:r>
        <w:rPr>
          <w:rFonts w:cs="Arial"/>
          <w:bCs/>
          <w:spacing w:val="-11"/>
          <w:w w:val="105"/>
          <w:szCs w:val="20"/>
        </w:rPr>
        <w:t>12= Foster brother/sister</w:t>
      </w:r>
    </w:p>
    <w:p w:rsidR="002C3311" w:rsidRDefault="002C3311" w:rsidP="002F5B01">
      <w:pPr>
        <w:spacing w:before="72"/>
        <w:ind w:left="2160"/>
        <w:jc w:val="both"/>
        <w:rPr>
          <w:rFonts w:cs="Arial"/>
          <w:bCs/>
          <w:spacing w:val="-11"/>
          <w:w w:val="105"/>
          <w:szCs w:val="20"/>
        </w:rPr>
      </w:pPr>
      <w:r>
        <w:rPr>
          <w:rFonts w:cs="Arial"/>
          <w:bCs/>
          <w:spacing w:val="-11"/>
          <w:w w:val="105"/>
          <w:szCs w:val="20"/>
        </w:rPr>
        <w:t>13= Uncle/Aunt</w:t>
      </w:r>
    </w:p>
    <w:p w:rsidR="002C3311" w:rsidRDefault="002C3311" w:rsidP="002F5B01">
      <w:pPr>
        <w:spacing w:before="72"/>
        <w:ind w:left="2160"/>
        <w:jc w:val="both"/>
        <w:rPr>
          <w:rFonts w:cs="Arial"/>
          <w:bCs/>
          <w:spacing w:val="-11"/>
          <w:w w:val="105"/>
          <w:szCs w:val="20"/>
        </w:rPr>
      </w:pPr>
      <w:r>
        <w:rPr>
          <w:rFonts w:cs="Arial"/>
          <w:bCs/>
          <w:spacing w:val="-11"/>
          <w:w w:val="105"/>
          <w:szCs w:val="20"/>
        </w:rPr>
        <w:t>14= Cousin</w:t>
      </w:r>
    </w:p>
    <w:p w:rsidR="002C3311" w:rsidRDefault="002C3311" w:rsidP="002F5B01">
      <w:pPr>
        <w:spacing w:before="72"/>
        <w:ind w:left="2160"/>
        <w:jc w:val="both"/>
        <w:rPr>
          <w:rFonts w:cs="Arial"/>
          <w:bCs/>
          <w:spacing w:val="-11"/>
          <w:w w:val="105"/>
          <w:szCs w:val="20"/>
        </w:rPr>
      </w:pPr>
      <w:r>
        <w:rPr>
          <w:rFonts w:cs="Arial"/>
          <w:bCs/>
          <w:spacing w:val="-11"/>
          <w:w w:val="105"/>
          <w:szCs w:val="20"/>
        </w:rPr>
        <w:t>15= Nephew/Niece</w:t>
      </w:r>
    </w:p>
    <w:p w:rsidR="002C3311" w:rsidRDefault="002C3311" w:rsidP="002F5B01">
      <w:pPr>
        <w:spacing w:before="72"/>
        <w:ind w:left="2160"/>
        <w:jc w:val="both"/>
        <w:rPr>
          <w:rFonts w:cs="Arial"/>
          <w:bCs/>
          <w:spacing w:val="-11"/>
          <w:w w:val="105"/>
          <w:szCs w:val="20"/>
        </w:rPr>
      </w:pPr>
      <w:r>
        <w:rPr>
          <w:rFonts w:cs="Arial"/>
          <w:bCs/>
          <w:spacing w:val="-11"/>
          <w:w w:val="105"/>
          <w:szCs w:val="20"/>
        </w:rPr>
        <w:t>16= Brother/sister-in-law</w:t>
      </w:r>
    </w:p>
    <w:p w:rsidR="002C3311" w:rsidRDefault="002C3311" w:rsidP="002F5B01">
      <w:pPr>
        <w:spacing w:before="72"/>
        <w:ind w:left="2160"/>
        <w:jc w:val="both"/>
        <w:rPr>
          <w:rFonts w:cs="Arial"/>
          <w:bCs/>
          <w:spacing w:val="-11"/>
          <w:w w:val="105"/>
          <w:szCs w:val="20"/>
        </w:rPr>
      </w:pPr>
      <w:r>
        <w:rPr>
          <w:rFonts w:cs="Arial"/>
          <w:bCs/>
          <w:spacing w:val="-11"/>
          <w:w w:val="105"/>
          <w:szCs w:val="20"/>
        </w:rPr>
        <w:t>17= Great grandparent (mother` s side)</w:t>
      </w:r>
    </w:p>
    <w:p w:rsidR="002C3311" w:rsidRDefault="002C3311" w:rsidP="002F5B01">
      <w:pPr>
        <w:spacing w:before="72"/>
        <w:ind w:left="2160"/>
        <w:jc w:val="both"/>
        <w:rPr>
          <w:rFonts w:cs="Arial"/>
          <w:bCs/>
          <w:spacing w:val="-11"/>
          <w:w w:val="105"/>
          <w:szCs w:val="20"/>
        </w:rPr>
      </w:pPr>
      <w:r>
        <w:rPr>
          <w:rFonts w:cs="Arial"/>
          <w:bCs/>
          <w:spacing w:val="-11"/>
          <w:w w:val="105"/>
          <w:szCs w:val="20"/>
        </w:rPr>
        <w:t>18= Great grandparent (father` s side)</w:t>
      </w:r>
    </w:p>
    <w:p w:rsidR="002C3311" w:rsidRDefault="002C3311" w:rsidP="002F5B01">
      <w:pPr>
        <w:spacing w:before="72"/>
        <w:ind w:left="2160"/>
        <w:jc w:val="both"/>
        <w:rPr>
          <w:rFonts w:cs="Arial"/>
          <w:bCs/>
          <w:spacing w:val="-11"/>
          <w:w w:val="105"/>
          <w:szCs w:val="20"/>
        </w:rPr>
      </w:pPr>
      <w:r>
        <w:rPr>
          <w:rFonts w:cs="Arial"/>
          <w:bCs/>
          <w:spacing w:val="-11"/>
          <w:w w:val="105"/>
          <w:szCs w:val="20"/>
        </w:rPr>
        <w:t>19= Other relative</w:t>
      </w:r>
    </w:p>
    <w:p w:rsidR="002C3311" w:rsidRDefault="002C3311" w:rsidP="002F5B01">
      <w:pPr>
        <w:spacing w:before="72"/>
        <w:ind w:left="2160"/>
        <w:jc w:val="both"/>
        <w:rPr>
          <w:rFonts w:cs="Arial"/>
          <w:bCs/>
          <w:spacing w:val="-11"/>
          <w:w w:val="105"/>
          <w:szCs w:val="20"/>
        </w:rPr>
      </w:pPr>
      <w:r>
        <w:rPr>
          <w:rFonts w:cs="Arial"/>
          <w:bCs/>
          <w:spacing w:val="-11"/>
          <w:w w:val="105"/>
          <w:szCs w:val="20"/>
        </w:rPr>
        <w:t>20= Servant (farm-worker, maid, etc.)</w:t>
      </w:r>
    </w:p>
    <w:p w:rsidR="002C3311" w:rsidRDefault="002C3311" w:rsidP="002F5B01">
      <w:pPr>
        <w:spacing w:before="72"/>
        <w:ind w:left="2160"/>
        <w:jc w:val="both"/>
        <w:rPr>
          <w:rFonts w:cs="Arial"/>
          <w:bCs/>
          <w:spacing w:val="-11"/>
          <w:w w:val="105"/>
          <w:szCs w:val="20"/>
        </w:rPr>
      </w:pPr>
      <w:r>
        <w:rPr>
          <w:rFonts w:cs="Arial"/>
          <w:bCs/>
          <w:spacing w:val="-11"/>
          <w:w w:val="105"/>
          <w:szCs w:val="20"/>
        </w:rPr>
        <w:t>21= Tenant/lodger</w:t>
      </w:r>
    </w:p>
    <w:p w:rsidR="002C3311" w:rsidRDefault="002C3311" w:rsidP="002F5B01">
      <w:pPr>
        <w:spacing w:before="72"/>
        <w:ind w:left="2160"/>
        <w:jc w:val="both"/>
        <w:rPr>
          <w:rFonts w:cs="Arial"/>
          <w:bCs/>
          <w:spacing w:val="-11"/>
          <w:w w:val="105"/>
          <w:szCs w:val="20"/>
        </w:rPr>
      </w:pPr>
      <w:r>
        <w:rPr>
          <w:rFonts w:cs="Arial"/>
          <w:bCs/>
          <w:spacing w:val="-11"/>
          <w:w w:val="105"/>
          <w:szCs w:val="20"/>
        </w:rPr>
        <w:t>22= Other non-related</w:t>
      </w:r>
    </w:p>
    <w:p w:rsidR="002C3311" w:rsidRDefault="002C3311" w:rsidP="002F5B01">
      <w:pPr>
        <w:spacing w:before="72"/>
        <w:ind w:left="2160"/>
        <w:jc w:val="both"/>
        <w:rPr>
          <w:rFonts w:cs="Arial"/>
          <w:bCs/>
          <w:spacing w:val="-11"/>
          <w:w w:val="105"/>
          <w:szCs w:val="20"/>
        </w:rPr>
      </w:pPr>
      <w:r>
        <w:rPr>
          <w:rFonts w:cs="Arial"/>
          <w:bCs/>
          <w:spacing w:val="-11"/>
          <w:w w:val="105"/>
          <w:szCs w:val="20"/>
        </w:rPr>
        <w:t>23= Nanny (live-in)</w:t>
      </w:r>
    </w:p>
    <w:p w:rsidR="002C3311" w:rsidRDefault="002C3311" w:rsidP="002F5B01">
      <w:pPr>
        <w:spacing w:before="72"/>
        <w:ind w:left="2160"/>
        <w:jc w:val="both"/>
        <w:rPr>
          <w:rFonts w:cs="Arial"/>
          <w:bCs/>
          <w:spacing w:val="-11"/>
          <w:w w:val="105"/>
          <w:szCs w:val="20"/>
        </w:rPr>
      </w:pPr>
      <w:r>
        <w:rPr>
          <w:rFonts w:cs="Arial"/>
          <w:bCs/>
          <w:spacing w:val="-11"/>
          <w:w w:val="105"/>
          <w:szCs w:val="20"/>
        </w:rPr>
        <w:t>24= Wife/husband of NAME</w:t>
      </w:r>
    </w:p>
    <w:p w:rsidR="002C3311" w:rsidRDefault="002C3311" w:rsidP="002F5B01">
      <w:pPr>
        <w:spacing w:before="72"/>
        <w:ind w:left="2160"/>
        <w:jc w:val="both"/>
        <w:rPr>
          <w:rFonts w:cs="Arial"/>
          <w:bCs/>
          <w:spacing w:val="-11"/>
          <w:w w:val="105"/>
          <w:szCs w:val="20"/>
        </w:rPr>
      </w:pPr>
      <w:r>
        <w:rPr>
          <w:rFonts w:cs="Arial"/>
          <w:bCs/>
          <w:spacing w:val="-11"/>
          <w:w w:val="105"/>
          <w:szCs w:val="20"/>
        </w:rPr>
        <w:t>25= Boy/girlfriend of NAME</w:t>
      </w:r>
    </w:p>
    <w:p w:rsidR="002C3311" w:rsidRDefault="002C3311" w:rsidP="002F5B01">
      <w:pPr>
        <w:spacing w:before="72"/>
        <w:ind w:left="2160"/>
        <w:jc w:val="both"/>
        <w:rPr>
          <w:rFonts w:cs="Arial"/>
          <w:bCs/>
          <w:spacing w:val="-11"/>
          <w:w w:val="105"/>
          <w:szCs w:val="20"/>
        </w:rPr>
      </w:pPr>
      <w:r>
        <w:rPr>
          <w:rFonts w:cs="Arial"/>
          <w:bCs/>
          <w:spacing w:val="-11"/>
          <w:w w:val="105"/>
          <w:szCs w:val="20"/>
        </w:rPr>
        <w:t>26= Fiancé</w:t>
      </w:r>
    </w:p>
    <w:p w:rsidR="002C3311" w:rsidRDefault="002C3311" w:rsidP="002F5B01">
      <w:pPr>
        <w:spacing w:before="72"/>
        <w:ind w:left="2160"/>
        <w:jc w:val="both"/>
        <w:rPr>
          <w:rFonts w:cs="Arial"/>
          <w:bCs/>
          <w:spacing w:val="-11"/>
          <w:w w:val="105"/>
          <w:szCs w:val="20"/>
        </w:rPr>
      </w:pPr>
      <w:r>
        <w:rPr>
          <w:rFonts w:cs="Arial"/>
          <w:bCs/>
          <w:spacing w:val="-11"/>
          <w:w w:val="105"/>
          <w:szCs w:val="20"/>
        </w:rPr>
        <w:t>27= Child of NAME</w:t>
      </w:r>
    </w:p>
    <w:p w:rsidR="002C3311" w:rsidRDefault="002C3311" w:rsidP="002F5B01">
      <w:pPr>
        <w:jc w:val="both"/>
      </w:pPr>
      <w:r w:rsidRPr="00AF3BCD">
        <w:t>LIVHSE</w:t>
      </w:r>
      <w:r w:rsidR="00641926">
        <w:fldChar w:fldCharType="begin"/>
      </w:r>
      <w:r>
        <w:instrText>xe "</w:instrText>
      </w:r>
      <w:r w:rsidRPr="00EC7687">
        <w:instrText>LIVHSE</w:instrText>
      </w:r>
      <w:r>
        <w:instrText>"</w:instrText>
      </w:r>
      <w:r w:rsidR="00641926">
        <w:fldChar w:fldCharType="end"/>
      </w:r>
      <w:r>
        <w:tab/>
      </w:r>
      <w:r w:rsidRPr="00AF3BCD">
        <w:t>Is this person still living in the household?</w:t>
      </w:r>
      <w:r>
        <w:t xml:space="preserve"> Codes are:</w:t>
      </w:r>
    </w:p>
    <w:p w:rsidR="002C3311" w:rsidRDefault="002C3311" w:rsidP="002F5B01">
      <w:pPr>
        <w:ind w:left="2160"/>
        <w:jc w:val="both"/>
      </w:pPr>
      <w:r>
        <w:t>01= Yes, still lives in household</w:t>
      </w:r>
    </w:p>
    <w:p w:rsidR="002C3311" w:rsidRDefault="002C3311" w:rsidP="002F5B01">
      <w:pPr>
        <w:ind w:left="2160"/>
        <w:jc w:val="both"/>
      </w:pPr>
      <w:r>
        <w:t>02= No, lives elsewhere temporarily</w:t>
      </w:r>
    </w:p>
    <w:p w:rsidR="002C3311" w:rsidRDefault="002C3311" w:rsidP="002F5B01">
      <w:pPr>
        <w:ind w:left="2160"/>
        <w:jc w:val="both"/>
      </w:pPr>
      <w:r>
        <w:t>03= Person has died</w:t>
      </w:r>
    </w:p>
    <w:p w:rsidR="002C3311" w:rsidRDefault="002C3311" w:rsidP="002F5B01">
      <w:pPr>
        <w:ind w:left="2160"/>
        <w:jc w:val="both"/>
      </w:pPr>
      <w:r>
        <w:t>04= No, lives elsewhere permanently</w:t>
      </w:r>
    </w:p>
    <w:p w:rsidR="002C3311" w:rsidRDefault="002C3311" w:rsidP="002F5B01">
      <w:pPr>
        <w:ind w:left="2160"/>
        <w:jc w:val="both"/>
      </w:pPr>
      <w:r>
        <w:t>05= Person not know by the household</w:t>
      </w:r>
    </w:p>
    <w:p w:rsidR="002C3311" w:rsidRDefault="002C3311" w:rsidP="002F5B01">
      <w:pPr>
        <w:jc w:val="both"/>
      </w:pPr>
      <w:r w:rsidRPr="00711E44">
        <w:t>GRADE</w:t>
      </w:r>
      <w:r w:rsidR="00641926">
        <w:fldChar w:fldCharType="begin"/>
      </w:r>
      <w:r>
        <w:instrText>xe "</w:instrText>
      </w:r>
      <w:r w:rsidRPr="00EC7687">
        <w:instrText>GRADE</w:instrText>
      </w:r>
      <w:r>
        <w:instrText>"</w:instrText>
      </w:r>
      <w:r w:rsidR="00641926">
        <w:fldChar w:fldCharType="end"/>
      </w:r>
      <w:r>
        <w:tab/>
      </w:r>
      <w:r>
        <w:tab/>
      </w:r>
      <w:r w:rsidRPr="00711E44">
        <w:t>Highest education grade attained</w:t>
      </w:r>
      <w:r>
        <w:t>. Codes are:</w:t>
      </w:r>
    </w:p>
    <w:p w:rsidR="002C3311" w:rsidRDefault="002C3311" w:rsidP="002F5B01">
      <w:pPr>
        <w:ind w:left="2160"/>
        <w:jc w:val="both"/>
      </w:pPr>
      <w:r>
        <w:t>00= None</w:t>
      </w:r>
    </w:p>
    <w:p w:rsidR="002C3311" w:rsidRDefault="002C3311" w:rsidP="002F5B01">
      <w:pPr>
        <w:ind w:left="2160"/>
        <w:jc w:val="both"/>
      </w:pPr>
      <w:r>
        <w:t>01= Grade 1</w:t>
      </w:r>
    </w:p>
    <w:p w:rsidR="002C3311" w:rsidRDefault="002C3311" w:rsidP="002F5B01">
      <w:pPr>
        <w:ind w:left="2160"/>
        <w:jc w:val="both"/>
      </w:pPr>
      <w:r>
        <w:t>02= Grade 2</w:t>
      </w:r>
    </w:p>
    <w:p w:rsidR="002C3311" w:rsidRDefault="002C3311" w:rsidP="002F5B01">
      <w:pPr>
        <w:ind w:left="2160"/>
        <w:jc w:val="both"/>
      </w:pPr>
      <w:r>
        <w:t>03= Grade 3</w:t>
      </w:r>
    </w:p>
    <w:p w:rsidR="002C3311" w:rsidRDefault="002C3311" w:rsidP="002F5B01">
      <w:pPr>
        <w:ind w:left="2160"/>
        <w:jc w:val="both"/>
      </w:pPr>
      <w:r>
        <w:t>04= Grade 4</w:t>
      </w:r>
    </w:p>
    <w:p w:rsidR="002C3311" w:rsidRDefault="002C3311" w:rsidP="002F5B01">
      <w:pPr>
        <w:ind w:left="2160"/>
        <w:jc w:val="both"/>
      </w:pPr>
      <w:r>
        <w:t>05= Grade 5</w:t>
      </w:r>
    </w:p>
    <w:p w:rsidR="002C3311" w:rsidRDefault="002C3311" w:rsidP="002F5B01">
      <w:pPr>
        <w:ind w:left="2160"/>
        <w:jc w:val="both"/>
      </w:pPr>
      <w:r>
        <w:t>06= Grade 6</w:t>
      </w:r>
    </w:p>
    <w:p w:rsidR="002C3311" w:rsidRDefault="002C3311" w:rsidP="002F5B01">
      <w:pPr>
        <w:ind w:left="2160"/>
        <w:jc w:val="both"/>
      </w:pPr>
      <w:r>
        <w:t>07= Grade 7</w:t>
      </w:r>
    </w:p>
    <w:p w:rsidR="002C3311" w:rsidRDefault="002C3311" w:rsidP="002F5B01">
      <w:pPr>
        <w:ind w:left="2160"/>
        <w:jc w:val="both"/>
      </w:pPr>
      <w:r>
        <w:t>08= Grade 8</w:t>
      </w:r>
    </w:p>
    <w:p w:rsidR="002C3311" w:rsidRDefault="002C3311" w:rsidP="002F5B01">
      <w:pPr>
        <w:ind w:left="2160"/>
        <w:jc w:val="both"/>
      </w:pPr>
      <w:r>
        <w:t>09= Grade 9</w:t>
      </w:r>
    </w:p>
    <w:p w:rsidR="002C3311" w:rsidRDefault="002C3311" w:rsidP="002F5B01">
      <w:pPr>
        <w:ind w:left="2160"/>
        <w:jc w:val="both"/>
      </w:pPr>
      <w:r>
        <w:t>10= Grade 10</w:t>
      </w:r>
    </w:p>
    <w:p w:rsidR="002C3311" w:rsidRDefault="002C3311" w:rsidP="002F5B01">
      <w:pPr>
        <w:ind w:left="2160"/>
        <w:jc w:val="both"/>
      </w:pPr>
      <w:r>
        <w:t>11= Grade 12</w:t>
      </w:r>
    </w:p>
    <w:p w:rsidR="002C3311" w:rsidRDefault="002C3311" w:rsidP="002F5B01">
      <w:pPr>
        <w:ind w:left="2160"/>
        <w:jc w:val="both"/>
      </w:pPr>
      <w:r>
        <w:t>13= Post-secondary/vocational</w:t>
      </w:r>
    </w:p>
    <w:p w:rsidR="002C3311" w:rsidRDefault="002C3311" w:rsidP="002F5B01">
      <w:pPr>
        <w:ind w:left="2160"/>
        <w:jc w:val="both"/>
      </w:pPr>
      <w:r>
        <w:t>14= University degree</w:t>
      </w:r>
    </w:p>
    <w:p w:rsidR="002C3311" w:rsidRDefault="002C3311" w:rsidP="002F5B01">
      <w:pPr>
        <w:ind w:left="2160"/>
        <w:jc w:val="both"/>
      </w:pPr>
      <w:r>
        <w:t>15= Masters/Higher Education</w:t>
      </w:r>
    </w:p>
    <w:p w:rsidR="002C3311" w:rsidRDefault="002C3311" w:rsidP="002F5B01">
      <w:pPr>
        <w:ind w:left="2160"/>
        <w:jc w:val="both"/>
      </w:pPr>
      <w:r>
        <w:t>16= Adult literacy</w:t>
      </w:r>
    </w:p>
    <w:p w:rsidR="002C3311" w:rsidRDefault="002C3311" w:rsidP="002F5B01">
      <w:pPr>
        <w:ind w:left="2160"/>
        <w:jc w:val="both"/>
      </w:pPr>
      <w:r>
        <w:t>17= Religious education</w:t>
      </w:r>
    </w:p>
    <w:p w:rsidR="002C3311" w:rsidRDefault="002C3311" w:rsidP="002F5B01">
      <w:pPr>
        <w:ind w:left="2160"/>
        <w:jc w:val="both"/>
      </w:pPr>
      <w:r>
        <w:t>30= Other (specify)</w:t>
      </w:r>
    </w:p>
    <w:p w:rsidR="002C3311" w:rsidRDefault="002C3311" w:rsidP="002F5B01">
      <w:pPr>
        <w:jc w:val="both"/>
      </w:pPr>
      <w:r w:rsidRPr="00E20D33">
        <w:t>SPCGRDE</w:t>
      </w:r>
      <w:r w:rsidR="00641926">
        <w:fldChar w:fldCharType="begin"/>
      </w:r>
      <w:r>
        <w:instrText>xe "</w:instrText>
      </w:r>
      <w:r w:rsidRPr="00EC7687">
        <w:instrText>SPCGRDE</w:instrText>
      </w:r>
      <w:r>
        <w:instrText>"</w:instrText>
      </w:r>
      <w:r w:rsidR="00641926">
        <w:fldChar w:fldCharType="end"/>
      </w:r>
      <w:r>
        <w:tab/>
      </w:r>
      <w:r w:rsidRPr="00E20D33">
        <w:t>Specify highest education grade</w:t>
      </w:r>
    </w:p>
    <w:p w:rsidR="002C3311" w:rsidRDefault="002C3311" w:rsidP="00E72CA7">
      <w:pPr>
        <w:jc w:val="both"/>
      </w:pPr>
      <w:r w:rsidRPr="00223B41">
        <w:t>HSSTRR3</w:t>
      </w:r>
      <w:r w:rsidR="00641926">
        <w:fldChar w:fldCharType="begin"/>
      </w:r>
      <w:r>
        <w:instrText>xe "</w:instrText>
      </w:r>
      <w:r w:rsidRPr="00C65B88">
        <w:instrText>HSSTRR3</w:instrText>
      </w:r>
      <w:r>
        <w:instrText>"</w:instrText>
      </w:r>
      <w:r w:rsidR="00641926">
        <w:fldChar w:fldCharType="end"/>
      </w:r>
      <w:r>
        <w:tab/>
      </w:r>
      <w:r w:rsidRPr="00223B41">
        <w:t>Has this child started formal school?</w:t>
      </w:r>
      <w:r>
        <w:t xml:space="preserve"> Codes are: 00= No, 01= Yes</w:t>
      </w:r>
    </w:p>
    <w:p w:rsidR="002C3311" w:rsidRDefault="002C3311" w:rsidP="00E72CA7">
      <w:pPr>
        <w:jc w:val="both"/>
      </w:pPr>
      <w:r w:rsidRPr="006670B1">
        <w:t>STRAGER3</w:t>
      </w:r>
      <w:r w:rsidR="00641926">
        <w:fldChar w:fldCharType="begin"/>
      </w:r>
      <w:r>
        <w:instrText>xe "</w:instrText>
      </w:r>
      <w:r w:rsidRPr="00C65B88">
        <w:instrText>STRAGER3</w:instrText>
      </w:r>
      <w:r>
        <w:instrText>"</w:instrText>
      </w:r>
      <w:r w:rsidR="00641926">
        <w:fldChar w:fldCharType="end"/>
      </w:r>
      <w:r>
        <w:tab/>
      </w:r>
      <w:r w:rsidRPr="006670B1">
        <w:t>At what age did this child start formal school?</w:t>
      </w:r>
    </w:p>
    <w:p w:rsidR="002C3311" w:rsidRDefault="002C3311" w:rsidP="00E72CA7">
      <w:pPr>
        <w:jc w:val="both"/>
      </w:pPr>
      <w:r w:rsidRPr="00400F05">
        <w:t>GRADER3</w:t>
      </w:r>
      <w:r w:rsidR="00641926">
        <w:fldChar w:fldCharType="begin"/>
      </w:r>
      <w:r>
        <w:instrText>xe "</w:instrText>
      </w:r>
      <w:r w:rsidRPr="00C65B88">
        <w:instrText>GRADER3</w:instrText>
      </w:r>
      <w:r>
        <w:instrText>"</w:instrText>
      </w:r>
      <w:r w:rsidR="00641926">
        <w:fldChar w:fldCharType="end"/>
      </w:r>
      <w:r>
        <w:tab/>
      </w:r>
      <w:r w:rsidRPr="00400F05">
        <w:t>What was the highest grade that this child has completed?</w:t>
      </w:r>
      <w:r>
        <w:t xml:space="preserve"> Codes are:</w:t>
      </w:r>
    </w:p>
    <w:p w:rsidR="002C3311" w:rsidRDefault="002C3311" w:rsidP="00E72CA7">
      <w:pPr>
        <w:ind w:left="2160"/>
        <w:jc w:val="both"/>
      </w:pPr>
      <w:r>
        <w:t>00= None</w:t>
      </w:r>
    </w:p>
    <w:p w:rsidR="002C3311" w:rsidRDefault="002C3311" w:rsidP="00E72CA7">
      <w:pPr>
        <w:ind w:left="2160"/>
        <w:jc w:val="both"/>
      </w:pPr>
      <w:r>
        <w:t>01= Grade 1</w:t>
      </w:r>
    </w:p>
    <w:p w:rsidR="002C3311" w:rsidRDefault="002C3311" w:rsidP="00E72CA7">
      <w:pPr>
        <w:ind w:left="2160"/>
        <w:jc w:val="both"/>
      </w:pPr>
      <w:r>
        <w:t>02= Grade 2</w:t>
      </w:r>
    </w:p>
    <w:p w:rsidR="002C3311" w:rsidRDefault="002C3311" w:rsidP="00E72CA7">
      <w:pPr>
        <w:ind w:left="2160"/>
        <w:jc w:val="both"/>
      </w:pPr>
      <w:r>
        <w:t>03= Grade 3</w:t>
      </w:r>
    </w:p>
    <w:p w:rsidR="002C3311" w:rsidRDefault="002C3311" w:rsidP="00E72CA7">
      <w:pPr>
        <w:ind w:left="2160"/>
        <w:jc w:val="both"/>
      </w:pPr>
      <w:r>
        <w:t>04= Grade 4</w:t>
      </w:r>
    </w:p>
    <w:p w:rsidR="002C3311" w:rsidRDefault="002C3311" w:rsidP="00E72CA7">
      <w:pPr>
        <w:ind w:left="2160"/>
        <w:jc w:val="both"/>
      </w:pPr>
      <w:r>
        <w:t>05= Grade 5</w:t>
      </w:r>
    </w:p>
    <w:p w:rsidR="002C3311" w:rsidRDefault="002C3311" w:rsidP="00E72CA7">
      <w:pPr>
        <w:ind w:left="2160"/>
        <w:jc w:val="both"/>
      </w:pPr>
      <w:r>
        <w:t>06= Grade 6</w:t>
      </w:r>
    </w:p>
    <w:p w:rsidR="002C3311" w:rsidRDefault="002C3311" w:rsidP="00E72CA7">
      <w:pPr>
        <w:ind w:left="2160"/>
        <w:jc w:val="both"/>
      </w:pPr>
      <w:r>
        <w:t>07= Grade 7</w:t>
      </w:r>
    </w:p>
    <w:p w:rsidR="002C3311" w:rsidRDefault="002C3311" w:rsidP="00E72CA7">
      <w:pPr>
        <w:ind w:left="2160"/>
        <w:jc w:val="both"/>
      </w:pPr>
      <w:r>
        <w:t>08= Grade 8</w:t>
      </w:r>
    </w:p>
    <w:p w:rsidR="002C3311" w:rsidRDefault="002C3311" w:rsidP="00E72CA7">
      <w:pPr>
        <w:ind w:left="2160"/>
        <w:jc w:val="both"/>
      </w:pPr>
      <w:r>
        <w:t>09= Grade 9</w:t>
      </w:r>
    </w:p>
    <w:p w:rsidR="002C3311" w:rsidRDefault="002C3311" w:rsidP="00E72CA7">
      <w:pPr>
        <w:ind w:left="2160"/>
        <w:jc w:val="both"/>
      </w:pPr>
      <w:r>
        <w:t>10= Grade 10</w:t>
      </w:r>
    </w:p>
    <w:p w:rsidR="002C3311" w:rsidRDefault="002C3311" w:rsidP="00E72CA7">
      <w:pPr>
        <w:ind w:left="2160"/>
        <w:jc w:val="both"/>
      </w:pPr>
      <w:r>
        <w:t>11= Grade 12</w:t>
      </w:r>
    </w:p>
    <w:p w:rsidR="002C3311" w:rsidRDefault="002C3311" w:rsidP="00E72CA7">
      <w:pPr>
        <w:ind w:left="2160"/>
        <w:jc w:val="both"/>
      </w:pPr>
      <w:r>
        <w:t>13= Post-secondary/vocational</w:t>
      </w:r>
    </w:p>
    <w:p w:rsidR="002C3311" w:rsidRDefault="002C3311" w:rsidP="00E72CA7">
      <w:pPr>
        <w:ind w:left="2160"/>
        <w:jc w:val="both"/>
      </w:pPr>
      <w:r>
        <w:t>14= University</w:t>
      </w:r>
    </w:p>
    <w:p w:rsidR="002C3311" w:rsidRDefault="002C3311" w:rsidP="00E72CA7">
      <w:pPr>
        <w:ind w:left="2160"/>
        <w:jc w:val="both"/>
      </w:pPr>
      <w:r>
        <w:t>28= Adult literacy</w:t>
      </w:r>
    </w:p>
    <w:p w:rsidR="002C3311" w:rsidRDefault="002C3311" w:rsidP="00E72CA7">
      <w:pPr>
        <w:ind w:left="2160"/>
        <w:jc w:val="both"/>
      </w:pPr>
      <w:r>
        <w:t>29= Religious education</w:t>
      </w:r>
    </w:p>
    <w:p w:rsidR="002C3311" w:rsidRDefault="002C3311" w:rsidP="00E72CA7">
      <w:pPr>
        <w:ind w:left="2160"/>
        <w:jc w:val="both"/>
      </w:pPr>
      <w:r>
        <w:t>30= Other (specify)</w:t>
      </w:r>
    </w:p>
    <w:p w:rsidR="002C3311" w:rsidRDefault="002C3311" w:rsidP="00E72CA7">
      <w:pPr>
        <w:jc w:val="both"/>
      </w:pPr>
      <w:r w:rsidRPr="00564E85">
        <w:t>SPECCGRD</w:t>
      </w:r>
      <w:r w:rsidR="00641926">
        <w:fldChar w:fldCharType="begin"/>
      </w:r>
      <w:r>
        <w:instrText>xe "</w:instrText>
      </w:r>
      <w:r w:rsidRPr="00C65B88">
        <w:instrText>SPECCGRD</w:instrText>
      </w:r>
      <w:r>
        <w:instrText>"</w:instrText>
      </w:r>
      <w:r w:rsidR="00641926">
        <w:fldChar w:fldCharType="end"/>
      </w:r>
      <w:r>
        <w:tab/>
      </w:r>
      <w:r w:rsidRPr="00564E85">
        <w:t>Specify completed grade</w:t>
      </w:r>
    </w:p>
    <w:p w:rsidR="002C3311" w:rsidRDefault="002C3311" w:rsidP="00E72CA7">
      <w:pPr>
        <w:jc w:val="both"/>
      </w:pPr>
      <w:r w:rsidRPr="00872F57">
        <w:t>STILLR3</w:t>
      </w:r>
      <w:r w:rsidR="00641926">
        <w:fldChar w:fldCharType="begin"/>
      </w:r>
      <w:r>
        <w:instrText>xe "</w:instrText>
      </w:r>
      <w:r w:rsidRPr="00C65B88">
        <w:instrText>STILLR3</w:instrText>
      </w:r>
      <w:r>
        <w:instrText>"</w:instrText>
      </w:r>
      <w:r w:rsidR="00641926">
        <w:fldChar w:fldCharType="end"/>
      </w:r>
      <w:r>
        <w:tab/>
      </w:r>
      <w:r w:rsidRPr="00872F57">
        <w:t>Is this child currently in full-time education?</w:t>
      </w:r>
      <w:r>
        <w:t xml:space="preserve"> Codes are: </w:t>
      </w:r>
    </w:p>
    <w:p w:rsidR="002C3311" w:rsidRDefault="002C3311" w:rsidP="00E72CA7">
      <w:pPr>
        <w:ind w:left="2160"/>
        <w:jc w:val="both"/>
      </w:pPr>
      <w:r>
        <w:t>00= No</w:t>
      </w:r>
    </w:p>
    <w:p w:rsidR="002C3311" w:rsidRDefault="002C3311" w:rsidP="00E72CA7">
      <w:pPr>
        <w:ind w:left="2160"/>
        <w:jc w:val="both"/>
      </w:pPr>
      <w:r>
        <w:t>01= Yes, attending regularly</w:t>
      </w:r>
    </w:p>
    <w:p w:rsidR="002C3311" w:rsidRDefault="002C3311" w:rsidP="00E72CA7">
      <w:pPr>
        <w:ind w:left="2160"/>
        <w:jc w:val="both"/>
      </w:pPr>
      <w:r>
        <w:t>02= Yes, but attending irregularly</w:t>
      </w:r>
    </w:p>
    <w:p w:rsidR="002C3311" w:rsidRDefault="002C3311" w:rsidP="00E72CA7">
      <w:pPr>
        <w:jc w:val="both"/>
      </w:pPr>
      <w:r w:rsidRPr="00F914C5">
        <w:t>WHYNOTR3</w:t>
      </w:r>
      <w:r w:rsidR="00641926">
        <w:fldChar w:fldCharType="begin"/>
      </w:r>
      <w:r>
        <w:instrText>xe "</w:instrText>
      </w:r>
      <w:r w:rsidRPr="00C65B88">
        <w:instrText>WHYNOTR3</w:instrText>
      </w:r>
      <w:r>
        <w:instrText>"</w:instrText>
      </w:r>
      <w:r w:rsidR="00641926">
        <w:fldChar w:fldCharType="end"/>
      </w:r>
      <w:r>
        <w:tab/>
      </w:r>
      <w:r w:rsidRPr="00F914C5">
        <w:t>Why is this child not in full-time education?</w:t>
      </w:r>
      <w:r>
        <w:t xml:space="preserve"> Codes are:</w:t>
      </w:r>
    </w:p>
    <w:p w:rsidR="002C3311" w:rsidRDefault="002C3311" w:rsidP="00E72CA7">
      <w:pPr>
        <w:ind w:left="2160"/>
        <w:jc w:val="both"/>
      </w:pPr>
      <w:r>
        <w:t>01= Fees too expensive</w:t>
      </w:r>
    </w:p>
    <w:p w:rsidR="002C3311" w:rsidRDefault="002C3311" w:rsidP="00E72CA7">
      <w:pPr>
        <w:ind w:left="2160"/>
        <w:jc w:val="both"/>
      </w:pPr>
      <w:r>
        <w:t>02= Books and/or other supplies too expensive</w:t>
      </w:r>
    </w:p>
    <w:p w:rsidR="002C3311" w:rsidRDefault="002C3311" w:rsidP="00E72CA7">
      <w:pPr>
        <w:ind w:left="2160"/>
        <w:jc w:val="both"/>
      </w:pPr>
      <w:r>
        <w:t>03= Shoes/clothes/uniform for school too expensive</w:t>
      </w:r>
    </w:p>
    <w:p w:rsidR="002C3311" w:rsidRDefault="002C3311" w:rsidP="00E72CA7">
      <w:pPr>
        <w:ind w:left="2160"/>
        <w:jc w:val="both"/>
      </w:pPr>
      <w:r>
        <w:t>04= Transport too expensive</w:t>
      </w:r>
    </w:p>
    <w:p w:rsidR="002C3311" w:rsidRDefault="002C3311" w:rsidP="00E72CA7">
      <w:pPr>
        <w:ind w:left="2160"/>
        <w:jc w:val="both"/>
      </w:pPr>
      <w:r>
        <w:t>05= School too far from home</w:t>
      </w:r>
    </w:p>
    <w:p w:rsidR="002C3311" w:rsidRDefault="002C3311" w:rsidP="00E72CA7">
      <w:pPr>
        <w:ind w:left="2160"/>
        <w:jc w:val="both"/>
      </w:pPr>
      <w:r>
        <w:t>06= Not safe to travel to school</w:t>
      </w:r>
    </w:p>
    <w:p w:rsidR="002C3311" w:rsidRDefault="002C3311" w:rsidP="00E72CA7">
      <w:pPr>
        <w:ind w:left="2160"/>
        <w:jc w:val="both"/>
      </w:pPr>
      <w:r>
        <w:t>07= Lack of transport</w:t>
      </w:r>
    </w:p>
    <w:p w:rsidR="002C3311" w:rsidRDefault="002C3311" w:rsidP="00E72CA7">
      <w:pPr>
        <w:ind w:left="2160"/>
        <w:jc w:val="both"/>
      </w:pPr>
      <w:r>
        <w:t>08= Truancy/child does not want to go/not interested</w:t>
      </w:r>
    </w:p>
    <w:p w:rsidR="002C3311" w:rsidRDefault="002C3311" w:rsidP="00E72CA7">
      <w:pPr>
        <w:ind w:left="2160"/>
        <w:jc w:val="both"/>
      </w:pPr>
      <w:r>
        <w:t>09= Banned from school for behaviour reasons</w:t>
      </w:r>
    </w:p>
    <w:p w:rsidR="002C3311" w:rsidRDefault="002C3311" w:rsidP="00E72CA7">
      <w:pPr>
        <w:ind w:left="2160"/>
        <w:jc w:val="both"/>
      </w:pPr>
      <w:r>
        <w:t>10= Banned from school because away for too long</w:t>
      </w:r>
    </w:p>
    <w:p w:rsidR="002C3311" w:rsidRDefault="002C3311" w:rsidP="00E72CA7">
      <w:pPr>
        <w:ind w:left="2160"/>
        <w:jc w:val="both"/>
      </w:pPr>
      <w:r>
        <w:t>11= Banned from school because failed to achieve necessary level</w:t>
      </w:r>
    </w:p>
    <w:p w:rsidR="002C3311" w:rsidRDefault="002C3311" w:rsidP="00E72CA7">
      <w:pPr>
        <w:ind w:left="2160"/>
        <w:jc w:val="both"/>
      </w:pPr>
      <w:r>
        <w:t>12= Quality of education at school poor</w:t>
      </w:r>
    </w:p>
    <w:p w:rsidR="002C3311" w:rsidRDefault="002C3311" w:rsidP="00E72CA7">
      <w:pPr>
        <w:ind w:left="2160"/>
        <w:jc w:val="both"/>
      </w:pPr>
      <w:r>
        <w:t>13= Quality of care poor</w:t>
      </w:r>
    </w:p>
    <w:p w:rsidR="002C3311" w:rsidRDefault="002C3311" w:rsidP="00E72CA7">
      <w:pPr>
        <w:ind w:left="2160"/>
        <w:jc w:val="both"/>
      </w:pPr>
      <w:r>
        <w:t>14= No sanitation facilities at school</w:t>
      </w:r>
    </w:p>
    <w:p w:rsidR="002C3311" w:rsidRDefault="002C3311" w:rsidP="00E72CA7">
      <w:pPr>
        <w:ind w:left="2160"/>
        <w:jc w:val="both"/>
      </w:pPr>
      <w:r>
        <w:t>15= Bullying/abuse from peers</w:t>
      </w:r>
    </w:p>
    <w:p w:rsidR="002C3311" w:rsidRDefault="002C3311" w:rsidP="00E72CA7">
      <w:pPr>
        <w:ind w:left="2160"/>
        <w:jc w:val="both"/>
      </w:pPr>
      <w:r>
        <w:t>16= Ill-treatment/abuse from teachers/principal</w:t>
      </w:r>
    </w:p>
    <w:p w:rsidR="002C3311" w:rsidRDefault="002C3311" w:rsidP="00E72CA7">
      <w:pPr>
        <w:ind w:left="2160"/>
        <w:jc w:val="both"/>
      </w:pPr>
      <w:r>
        <w:t>17= No need for schooling for future job</w:t>
      </w:r>
    </w:p>
    <w:p w:rsidR="002C3311" w:rsidRDefault="002C3311" w:rsidP="00E72CA7">
      <w:pPr>
        <w:ind w:left="2160"/>
        <w:jc w:val="both"/>
      </w:pPr>
      <w:r>
        <w:t>18= Need to learn a trade/skill so went to work</w:t>
      </w:r>
    </w:p>
    <w:p w:rsidR="002C3311" w:rsidRDefault="002C3311" w:rsidP="00E72CA7">
      <w:pPr>
        <w:ind w:left="2160"/>
        <w:jc w:val="both"/>
      </w:pPr>
      <w:r>
        <w:t>19= Need to stay home to look after siblings</w:t>
      </w:r>
    </w:p>
    <w:p w:rsidR="002C3311" w:rsidRDefault="002C3311" w:rsidP="00E72CA7">
      <w:pPr>
        <w:ind w:left="2160"/>
        <w:jc w:val="both"/>
      </w:pPr>
      <w:r>
        <w:t>20= Needed for domestic and/or agricultural work at home</w:t>
      </w:r>
    </w:p>
    <w:p w:rsidR="002C3311" w:rsidRDefault="002C3311" w:rsidP="00E72CA7">
      <w:pPr>
        <w:ind w:left="2160"/>
        <w:jc w:val="both"/>
      </w:pPr>
      <w:r>
        <w:t>21= Have to do paid work to earn money</w:t>
      </w:r>
    </w:p>
    <w:p w:rsidR="002C3311" w:rsidRDefault="002C3311" w:rsidP="00E72CA7">
      <w:pPr>
        <w:ind w:left="2160"/>
        <w:jc w:val="both"/>
      </w:pPr>
      <w:r>
        <w:t>22= It`s not appropriate for girls to go to/continue at school</w:t>
      </w:r>
    </w:p>
    <w:p w:rsidR="002C3311" w:rsidRDefault="002C3311" w:rsidP="00E72CA7">
      <w:pPr>
        <w:ind w:left="2160"/>
        <w:jc w:val="both"/>
      </w:pPr>
      <w:r>
        <w:t>23= Marriage</w:t>
      </w:r>
    </w:p>
    <w:p w:rsidR="002C3311" w:rsidRDefault="002C3311" w:rsidP="00E72CA7">
      <w:pPr>
        <w:ind w:left="2160"/>
        <w:jc w:val="both"/>
      </w:pPr>
      <w:r>
        <w:t>24= Disability/illness</w:t>
      </w:r>
    </w:p>
    <w:p w:rsidR="002C3311" w:rsidRDefault="002C3311" w:rsidP="00E72CA7">
      <w:pPr>
        <w:ind w:left="2160"/>
        <w:jc w:val="both"/>
      </w:pPr>
      <w:r>
        <w:t>25= Family member ill/disabled/elderly</w:t>
      </w:r>
    </w:p>
    <w:p w:rsidR="002C3311" w:rsidRDefault="002C3311" w:rsidP="00E72CA7">
      <w:pPr>
        <w:ind w:left="2160"/>
        <w:jc w:val="both"/>
      </w:pPr>
      <w:r>
        <w:t>26= Family issues</w:t>
      </w:r>
    </w:p>
    <w:p w:rsidR="002C3311" w:rsidRDefault="002C3311" w:rsidP="00E72CA7">
      <w:pPr>
        <w:ind w:left="2160"/>
        <w:jc w:val="both"/>
      </w:pPr>
      <w:r>
        <w:t>27= Stigma and discrimination</w:t>
      </w:r>
    </w:p>
    <w:p w:rsidR="002C3311" w:rsidRDefault="002C3311" w:rsidP="00E72CA7">
      <w:pPr>
        <w:ind w:left="2160"/>
        <w:jc w:val="both"/>
      </w:pPr>
      <w:r>
        <w:t>28= School not accessible for seasonal reasons</w:t>
      </w:r>
    </w:p>
    <w:p w:rsidR="002C3311" w:rsidRDefault="002C3311" w:rsidP="00E72CA7">
      <w:pPr>
        <w:ind w:left="2160"/>
        <w:jc w:val="both"/>
      </w:pPr>
      <w:r>
        <w:t>29= Child too young</w:t>
      </w:r>
    </w:p>
    <w:p w:rsidR="002C3311" w:rsidRDefault="002C3311" w:rsidP="00E72CA7">
      <w:pPr>
        <w:ind w:left="2160"/>
        <w:jc w:val="both"/>
      </w:pPr>
      <w:r>
        <w:t>30= Child still in pre-school</w:t>
      </w:r>
    </w:p>
    <w:p w:rsidR="002C3311" w:rsidRDefault="002C3311" w:rsidP="00E72CA7">
      <w:pPr>
        <w:ind w:left="2160"/>
        <w:jc w:val="both"/>
      </w:pPr>
      <w:r>
        <w:t>31= Other (specify)</w:t>
      </w:r>
    </w:p>
    <w:p w:rsidR="002C3311" w:rsidRDefault="002C3311" w:rsidP="00E72CA7">
      <w:pPr>
        <w:jc w:val="both"/>
      </w:pPr>
      <w:r w:rsidRPr="002C7829">
        <w:t>SPECYNSC</w:t>
      </w:r>
      <w:r w:rsidR="00641926">
        <w:fldChar w:fldCharType="begin"/>
      </w:r>
      <w:r>
        <w:instrText>xe "</w:instrText>
      </w:r>
      <w:r w:rsidRPr="00C65B88">
        <w:instrText>SPECYNSC</w:instrText>
      </w:r>
      <w:r>
        <w:instrText>"</w:instrText>
      </w:r>
      <w:r w:rsidR="00641926">
        <w:fldChar w:fldCharType="end"/>
      </w:r>
      <w:r>
        <w:tab/>
      </w:r>
      <w:r w:rsidRPr="002C7829">
        <w:t>Specify why child is not in full-time education?</w:t>
      </w:r>
    </w:p>
    <w:p w:rsidR="002C3311" w:rsidRDefault="002C3311" w:rsidP="00E72CA7">
      <w:pPr>
        <w:jc w:val="both"/>
      </w:pPr>
      <w:r w:rsidRPr="00630A87">
        <w:t>AGEGRDR3</w:t>
      </w:r>
      <w:r w:rsidR="00641926">
        <w:fldChar w:fldCharType="begin"/>
      </w:r>
      <w:r>
        <w:instrText>xe "</w:instrText>
      </w:r>
      <w:r w:rsidRPr="00C65B88">
        <w:instrText>AGEGRDR3</w:instrText>
      </w:r>
      <w:r>
        <w:instrText>"</w:instrText>
      </w:r>
      <w:r w:rsidR="00641926">
        <w:fldChar w:fldCharType="end"/>
      </w:r>
      <w:r>
        <w:tab/>
      </w:r>
      <w:r w:rsidRPr="00630A87">
        <w:t>How old was this child when he/she stopped full-time education?</w:t>
      </w:r>
    </w:p>
    <w:p w:rsidR="002C3311" w:rsidRDefault="002C3311" w:rsidP="00E72CA7">
      <w:pPr>
        <w:jc w:val="both"/>
      </w:pPr>
      <w:r w:rsidRPr="00FE22CC">
        <w:t>PERFR3</w:t>
      </w:r>
      <w:r w:rsidR="00641926">
        <w:fldChar w:fldCharType="begin"/>
      </w:r>
      <w:r>
        <w:instrText>xe "</w:instrText>
      </w:r>
      <w:r w:rsidRPr="00C65B88">
        <w:instrText>PERFR3</w:instrText>
      </w:r>
      <w:r>
        <w:instrText>"</w:instrText>
      </w:r>
      <w:r w:rsidR="00641926">
        <w:fldChar w:fldCharType="end"/>
      </w:r>
      <w:r>
        <w:tab/>
      </w:r>
      <w:r w:rsidRPr="00FE22CC">
        <w:t>How would you say the child is performing?</w:t>
      </w:r>
      <w:r>
        <w:t xml:space="preserve"> Codes are:</w:t>
      </w:r>
    </w:p>
    <w:p w:rsidR="002C3311" w:rsidRDefault="002C3311" w:rsidP="00E72CA7">
      <w:pPr>
        <w:ind w:left="2160"/>
        <w:jc w:val="both"/>
      </w:pPr>
      <w:r>
        <w:t>01= Excellent</w:t>
      </w:r>
    </w:p>
    <w:p w:rsidR="002C3311" w:rsidRDefault="002C3311" w:rsidP="00E72CA7">
      <w:pPr>
        <w:ind w:left="2160"/>
        <w:jc w:val="both"/>
      </w:pPr>
      <w:r>
        <w:t>02= Good</w:t>
      </w:r>
    </w:p>
    <w:p w:rsidR="002C3311" w:rsidRDefault="002C3311" w:rsidP="00E72CA7">
      <w:pPr>
        <w:ind w:left="2160"/>
        <w:jc w:val="both"/>
      </w:pPr>
      <w:r>
        <w:t>03= Reasonably well</w:t>
      </w:r>
    </w:p>
    <w:p w:rsidR="002C3311" w:rsidRDefault="002C3311" w:rsidP="00E72CA7">
      <w:pPr>
        <w:ind w:left="2160"/>
        <w:jc w:val="both"/>
      </w:pPr>
      <w:r>
        <w:t>04= Poorly</w:t>
      </w:r>
    </w:p>
    <w:p w:rsidR="002C3311" w:rsidRDefault="002C3311" w:rsidP="00E72CA7">
      <w:pPr>
        <w:ind w:left="2160"/>
        <w:jc w:val="both"/>
      </w:pPr>
      <w:r>
        <w:t>05= Very bad</w:t>
      </w:r>
    </w:p>
    <w:p w:rsidR="002C3311" w:rsidRDefault="002C3311" w:rsidP="00E72CA7">
      <w:pPr>
        <w:ind w:left="1440" w:hanging="1440"/>
        <w:jc w:val="both"/>
      </w:pPr>
      <w:r w:rsidRPr="00F10601">
        <w:t>FEESR3</w:t>
      </w:r>
      <w:r w:rsidR="00641926">
        <w:fldChar w:fldCharType="begin"/>
      </w:r>
      <w:r>
        <w:instrText>xe "</w:instrText>
      </w:r>
      <w:r w:rsidRPr="00C65B88">
        <w:instrText>FEESR3</w:instrText>
      </w:r>
      <w:r>
        <w:instrText>"</w:instrText>
      </w:r>
      <w:r w:rsidR="00641926">
        <w:fldChar w:fldCharType="end"/>
      </w:r>
      <w:r>
        <w:tab/>
      </w:r>
      <w:r w:rsidRPr="00F10601">
        <w:t>How much do you spend on school fees &amp; extra tuition for this child per year?</w:t>
      </w:r>
      <w:r>
        <w:t xml:space="preserve"> Missing value codes are negative.</w:t>
      </w:r>
    </w:p>
    <w:p w:rsidR="002C3311" w:rsidRDefault="002C3311" w:rsidP="00E72CA7">
      <w:pPr>
        <w:ind w:left="1440" w:hanging="1440"/>
        <w:jc w:val="both"/>
      </w:pPr>
      <w:r w:rsidRPr="00931519">
        <w:t>DISABR3</w:t>
      </w:r>
      <w:r w:rsidR="00641926">
        <w:fldChar w:fldCharType="begin"/>
      </w:r>
      <w:r>
        <w:instrText>xe "</w:instrText>
      </w:r>
      <w:r w:rsidRPr="00EC7687">
        <w:instrText>DISABR3</w:instrText>
      </w:r>
      <w:r>
        <w:instrText>"</w:instrText>
      </w:r>
      <w:r w:rsidR="00641926">
        <w:fldChar w:fldCharType="end"/>
      </w:r>
      <w:r>
        <w:tab/>
      </w:r>
      <w:r w:rsidRPr="00931519">
        <w:t>Does this person have a permanent disability or long-term illness and how does this affect his/her ability to work?</w:t>
      </w:r>
      <w:r>
        <w:t xml:space="preserve"> Codes are: </w:t>
      </w:r>
    </w:p>
    <w:p w:rsidR="002C3311" w:rsidRDefault="002C3311" w:rsidP="00E72CA7">
      <w:pPr>
        <w:ind w:left="2160"/>
        <w:jc w:val="both"/>
      </w:pPr>
      <w:r>
        <w:t>00= No disability (able to work same as others of this age)</w:t>
      </w:r>
    </w:p>
    <w:p w:rsidR="002C3311" w:rsidRDefault="002C3311" w:rsidP="00E72CA7">
      <w:pPr>
        <w:ind w:left="2160"/>
        <w:jc w:val="both"/>
      </w:pPr>
      <w:r>
        <w:t xml:space="preserve">01= Capable of most types of full-time work but some difficulty with </w:t>
      </w:r>
    </w:p>
    <w:p w:rsidR="002C3311" w:rsidRDefault="002C3311" w:rsidP="00E72CA7">
      <w:pPr>
        <w:ind w:left="2160" w:firstLine="720"/>
        <w:jc w:val="both"/>
      </w:pPr>
      <w:r>
        <w:t>physical work</w:t>
      </w:r>
    </w:p>
    <w:p w:rsidR="002C3311" w:rsidRDefault="002C3311" w:rsidP="00E72CA7">
      <w:pPr>
        <w:ind w:left="2160"/>
        <w:jc w:val="both"/>
      </w:pPr>
      <w:r>
        <w:t>02= Able to work full-time but only work requiring no physical activity</w:t>
      </w:r>
    </w:p>
    <w:p w:rsidR="002C3311" w:rsidRDefault="002C3311" w:rsidP="00E72CA7">
      <w:pPr>
        <w:ind w:left="2160"/>
        <w:jc w:val="both"/>
      </w:pPr>
      <w:r>
        <w:t>03= Can only do light work on a part-time basis</w:t>
      </w:r>
    </w:p>
    <w:p w:rsidR="002C3311" w:rsidRDefault="002C3311" w:rsidP="00E72CA7">
      <w:pPr>
        <w:ind w:left="2160"/>
        <w:jc w:val="both"/>
      </w:pPr>
      <w:r>
        <w:t>04= Cannot work but able to care for themselves</w:t>
      </w:r>
    </w:p>
    <w:p w:rsidR="002C3311" w:rsidRDefault="002C3311" w:rsidP="00E72CA7">
      <w:pPr>
        <w:ind w:left="2160"/>
        <w:jc w:val="both"/>
      </w:pPr>
      <w:r>
        <w:t xml:space="preserve">05= Cannot work and needs help with daily activities such as dressing, </w:t>
      </w:r>
    </w:p>
    <w:p w:rsidR="002C3311" w:rsidRDefault="002C3311" w:rsidP="00E72CA7">
      <w:pPr>
        <w:ind w:left="2160" w:firstLine="720"/>
        <w:jc w:val="both"/>
      </w:pPr>
      <w:r>
        <w:t>washing, etc.</w:t>
      </w:r>
    </w:p>
    <w:p w:rsidR="002C3311" w:rsidRPr="00931519" w:rsidRDefault="002C3311" w:rsidP="00E72CA7">
      <w:pPr>
        <w:ind w:left="2160"/>
        <w:jc w:val="both"/>
      </w:pPr>
      <w:r>
        <w:t>06= Other (specify)</w:t>
      </w:r>
    </w:p>
    <w:p w:rsidR="002C3311" w:rsidRDefault="002C3311" w:rsidP="00E72CA7">
      <w:pPr>
        <w:ind w:left="1440" w:hanging="1440"/>
        <w:jc w:val="both"/>
        <w:rPr>
          <w:szCs w:val="20"/>
        </w:rPr>
      </w:pPr>
      <w:r w:rsidRPr="00221142">
        <w:rPr>
          <w:szCs w:val="20"/>
        </w:rPr>
        <w:t>SPECDISB</w:t>
      </w:r>
      <w:r w:rsidR="00641926">
        <w:rPr>
          <w:szCs w:val="20"/>
        </w:rPr>
        <w:fldChar w:fldCharType="begin"/>
      </w:r>
      <w:r>
        <w:instrText>xe "</w:instrText>
      </w:r>
      <w:r w:rsidRPr="00EC7687">
        <w:rPr>
          <w:szCs w:val="20"/>
        </w:rPr>
        <w:instrText>SPECDISB</w:instrText>
      </w:r>
      <w:r>
        <w:instrText>"</w:instrText>
      </w:r>
      <w:r w:rsidR="00641926">
        <w:rPr>
          <w:szCs w:val="20"/>
        </w:rPr>
        <w:fldChar w:fldCharType="end"/>
      </w:r>
      <w:r>
        <w:rPr>
          <w:szCs w:val="20"/>
        </w:rPr>
        <w:tab/>
      </w:r>
      <w:r w:rsidRPr="00221142">
        <w:rPr>
          <w:szCs w:val="20"/>
        </w:rPr>
        <w:t>Specify type of disability</w:t>
      </w:r>
    </w:p>
    <w:p w:rsidR="002C3311" w:rsidRDefault="002C3311" w:rsidP="00E72CA7">
      <w:pPr>
        <w:ind w:left="1440" w:hanging="1440"/>
        <w:jc w:val="both"/>
        <w:rPr>
          <w:szCs w:val="20"/>
        </w:rPr>
      </w:pPr>
      <w:r w:rsidRPr="00CF5E67">
        <w:rPr>
          <w:szCs w:val="20"/>
        </w:rPr>
        <w:t>ACTR3</w:t>
      </w:r>
      <w:r w:rsidR="00641926">
        <w:rPr>
          <w:szCs w:val="20"/>
        </w:rPr>
        <w:fldChar w:fldCharType="begin"/>
      </w:r>
      <w:r>
        <w:instrText>xe "</w:instrText>
      </w:r>
      <w:r w:rsidRPr="00EC7687">
        <w:rPr>
          <w:szCs w:val="20"/>
        </w:rPr>
        <w:instrText>ACTR3</w:instrText>
      </w:r>
      <w:r>
        <w:instrText>"</w:instrText>
      </w:r>
      <w:r w:rsidR="00641926">
        <w:rPr>
          <w:szCs w:val="20"/>
        </w:rPr>
        <w:fldChar w:fldCharType="end"/>
      </w:r>
      <w:r>
        <w:rPr>
          <w:szCs w:val="20"/>
        </w:rPr>
        <w:tab/>
      </w:r>
      <w:r w:rsidRPr="00CF5E67">
        <w:rPr>
          <w:szCs w:val="20"/>
        </w:rPr>
        <w:t>Most important activity</w:t>
      </w:r>
      <w:r>
        <w:rPr>
          <w:szCs w:val="20"/>
        </w:rPr>
        <w:t>. Codes are:</w:t>
      </w:r>
    </w:p>
    <w:p w:rsidR="002C3311" w:rsidRDefault="002C3311" w:rsidP="00E72CA7">
      <w:pPr>
        <w:ind w:left="2160"/>
        <w:jc w:val="both"/>
        <w:rPr>
          <w:szCs w:val="20"/>
        </w:rPr>
      </w:pPr>
      <w:r>
        <w:rPr>
          <w:szCs w:val="20"/>
        </w:rPr>
        <w:t>01= Self-employed (food crops)</w:t>
      </w:r>
    </w:p>
    <w:p w:rsidR="002C3311" w:rsidRDefault="002C3311" w:rsidP="00E72CA7">
      <w:pPr>
        <w:ind w:left="2160"/>
        <w:jc w:val="both"/>
        <w:rPr>
          <w:szCs w:val="20"/>
        </w:rPr>
      </w:pPr>
      <w:r>
        <w:rPr>
          <w:szCs w:val="20"/>
        </w:rPr>
        <w:t xml:space="preserve">02= Self-employed (non-food, including horticulture, sericulture &amp; </w:t>
      </w:r>
    </w:p>
    <w:p w:rsidR="002C3311" w:rsidRDefault="002C3311" w:rsidP="00E72CA7">
      <w:pPr>
        <w:ind w:left="2160" w:firstLine="720"/>
        <w:jc w:val="both"/>
        <w:rPr>
          <w:szCs w:val="20"/>
        </w:rPr>
      </w:pPr>
      <w:r>
        <w:rPr>
          <w:szCs w:val="20"/>
        </w:rPr>
        <w:t>floriculture)</w:t>
      </w:r>
    </w:p>
    <w:p w:rsidR="002C3311" w:rsidRDefault="002C3311" w:rsidP="00E72CA7">
      <w:pPr>
        <w:ind w:left="2160"/>
        <w:jc w:val="both"/>
        <w:rPr>
          <w:szCs w:val="20"/>
        </w:rPr>
      </w:pPr>
      <w:r>
        <w:rPr>
          <w:szCs w:val="20"/>
        </w:rPr>
        <w:t>03= Self-employed (aquaculture)</w:t>
      </w:r>
    </w:p>
    <w:p w:rsidR="002C3311" w:rsidRDefault="002C3311" w:rsidP="00E72CA7">
      <w:pPr>
        <w:ind w:left="2160"/>
        <w:jc w:val="both"/>
        <w:rPr>
          <w:szCs w:val="20"/>
        </w:rPr>
      </w:pPr>
      <w:r>
        <w:rPr>
          <w:szCs w:val="20"/>
        </w:rPr>
        <w:t>04= Self-employed (livestock)</w:t>
      </w:r>
    </w:p>
    <w:p w:rsidR="002C3311" w:rsidRDefault="002C3311" w:rsidP="00E72CA7">
      <w:pPr>
        <w:ind w:left="2160"/>
        <w:jc w:val="both"/>
        <w:rPr>
          <w:szCs w:val="20"/>
        </w:rPr>
      </w:pPr>
      <w:r>
        <w:rPr>
          <w:szCs w:val="20"/>
        </w:rPr>
        <w:t>05= Wage employment (agriculture)</w:t>
      </w:r>
    </w:p>
    <w:p w:rsidR="002C3311" w:rsidRDefault="002C3311" w:rsidP="00E72CA7">
      <w:pPr>
        <w:ind w:left="2160"/>
        <w:jc w:val="both"/>
        <w:rPr>
          <w:szCs w:val="20"/>
        </w:rPr>
      </w:pPr>
      <w:r>
        <w:rPr>
          <w:szCs w:val="20"/>
        </w:rPr>
        <w:t>06= Annual farm servant, 7= Other (allied) agriculture)</w:t>
      </w:r>
    </w:p>
    <w:p w:rsidR="002C3311" w:rsidRDefault="002C3311" w:rsidP="00E72CA7">
      <w:pPr>
        <w:ind w:left="2160"/>
        <w:jc w:val="both"/>
        <w:rPr>
          <w:szCs w:val="20"/>
        </w:rPr>
      </w:pPr>
      <w:r>
        <w:rPr>
          <w:szCs w:val="20"/>
        </w:rPr>
        <w:t>08= Self-employed (Manifacturing)</w:t>
      </w:r>
    </w:p>
    <w:p w:rsidR="002C3311" w:rsidRDefault="002C3311" w:rsidP="00E72CA7">
      <w:pPr>
        <w:ind w:left="2160"/>
        <w:jc w:val="both"/>
        <w:rPr>
          <w:szCs w:val="20"/>
        </w:rPr>
      </w:pPr>
      <w:r>
        <w:rPr>
          <w:szCs w:val="20"/>
        </w:rPr>
        <w:t>09= Self-employed (Services)</w:t>
      </w:r>
    </w:p>
    <w:p w:rsidR="002C3311" w:rsidRDefault="002C3311" w:rsidP="00E72CA7">
      <w:pPr>
        <w:ind w:left="2160"/>
        <w:jc w:val="both"/>
        <w:rPr>
          <w:szCs w:val="20"/>
        </w:rPr>
      </w:pPr>
      <w:r>
        <w:rPr>
          <w:szCs w:val="20"/>
        </w:rPr>
        <w:t>10= Self-employed (Business)</w:t>
      </w:r>
    </w:p>
    <w:p w:rsidR="002C3311" w:rsidRDefault="002C3311" w:rsidP="00E72CA7">
      <w:pPr>
        <w:ind w:left="2160"/>
        <w:jc w:val="both"/>
        <w:rPr>
          <w:szCs w:val="20"/>
        </w:rPr>
      </w:pPr>
      <w:r>
        <w:rPr>
          <w:szCs w:val="20"/>
        </w:rPr>
        <w:t>11= Self-employed (Other non-agriculture)</w:t>
      </w:r>
    </w:p>
    <w:p w:rsidR="002C3311" w:rsidRDefault="002C3311" w:rsidP="00E72CA7">
      <w:pPr>
        <w:ind w:left="2160"/>
        <w:jc w:val="both"/>
        <w:rPr>
          <w:szCs w:val="20"/>
        </w:rPr>
      </w:pPr>
      <w:r>
        <w:rPr>
          <w:szCs w:val="20"/>
        </w:rPr>
        <w:t>12= Wage employment (Unsalaried/ irregular, non-agriculture)</w:t>
      </w:r>
    </w:p>
    <w:p w:rsidR="002C3311" w:rsidRDefault="002C3311" w:rsidP="00E72CA7">
      <w:pPr>
        <w:ind w:left="2160"/>
        <w:jc w:val="both"/>
        <w:rPr>
          <w:szCs w:val="20"/>
        </w:rPr>
      </w:pPr>
      <w:r>
        <w:rPr>
          <w:szCs w:val="20"/>
        </w:rPr>
        <w:t>13= Regular salaried employment</w:t>
      </w:r>
    </w:p>
    <w:p w:rsidR="002C3311" w:rsidRDefault="002C3311" w:rsidP="00E72CA7">
      <w:pPr>
        <w:ind w:left="2160"/>
        <w:jc w:val="both"/>
        <w:rPr>
          <w:szCs w:val="20"/>
        </w:rPr>
      </w:pPr>
      <w:r>
        <w:rPr>
          <w:szCs w:val="20"/>
        </w:rPr>
        <w:t>14= Unemployed</w:t>
      </w:r>
    </w:p>
    <w:p w:rsidR="002C3311" w:rsidRDefault="002C3311" w:rsidP="00E72CA7">
      <w:pPr>
        <w:ind w:left="2160"/>
        <w:jc w:val="both"/>
        <w:rPr>
          <w:szCs w:val="20"/>
        </w:rPr>
      </w:pPr>
      <w:r>
        <w:rPr>
          <w:szCs w:val="20"/>
        </w:rPr>
        <w:t>15= Household chores</w:t>
      </w:r>
    </w:p>
    <w:p w:rsidR="002C3311" w:rsidRDefault="002C3311" w:rsidP="00E72CA7">
      <w:pPr>
        <w:ind w:left="2160"/>
        <w:jc w:val="both"/>
        <w:rPr>
          <w:szCs w:val="20"/>
        </w:rPr>
      </w:pPr>
      <w:r>
        <w:rPr>
          <w:szCs w:val="20"/>
        </w:rPr>
        <w:t>16= Other unpaid activity</w:t>
      </w:r>
    </w:p>
    <w:p w:rsidR="002C3311" w:rsidRDefault="002C3311" w:rsidP="00E72CA7">
      <w:pPr>
        <w:ind w:left="2160"/>
        <w:jc w:val="both"/>
        <w:rPr>
          <w:szCs w:val="20"/>
        </w:rPr>
      </w:pPr>
      <w:r>
        <w:rPr>
          <w:szCs w:val="20"/>
        </w:rPr>
        <w:t>17= Household dependent</w:t>
      </w:r>
    </w:p>
    <w:p w:rsidR="002C3311" w:rsidRDefault="002C3311" w:rsidP="00E72CA7">
      <w:pPr>
        <w:ind w:left="2160"/>
        <w:jc w:val="both"/>
        <w:rPr>
          <w:szCs w:val="20"/>
        </w:rPr>
      </w:pPr>
      <w:r>
        <w:rPr>
          <w:szCs w:val="20"/>
        </w:rPr>
        <w:t>18= Begging</w:t>
      </w:r>
    </w:p>
    <w:p w:rsidR="002C3311" w:rsidRDefault="002C3311" w:rsidP="00E72CA7">
      <w:pPr>
        <w:ind w:left="2160"/>
        <w:jc w:val="both"/>
        <w:rPr>
          <w:szCs w:val="20"/>
        </w:rPr>
      </w:pPr>
      <w:r>
        <w:rPr>
          <w:szCs w:val="20"/>
        </w:rPr>
        <w:t>19= House maid</w:t>
      </w:r>
    </w:p>
    <w:p w:rsidR="002C3311" w:rsidRPr="00931519" w:rsidRDefault="002C3311" w:rsidP="00E72CA7">
      <w:pPr>
        <w:ind w:left="2160"/>
        <w:jc w:val="both"/>
      </w:pPr>
      <w:r>
        <w:rPr>
          <w:szCs w:val="20"/>
        </w:rPr>
        <w:t>20= Other non-agriculture</w:t>
      </w:r>
    </w:p>
    <w:p w:rsidR="002C3311" w:rsidRDefault="002C3311" w:rsidP="00E72CA7">
      <w:pPr>
        <w:ind w:left="1440" w:hanging="1440"/>
        <w:jc w:val="both"/>
        <w:rPr>
          <w:szCs w:val="20"/>
        </w:rPr>
      </w:pPr>
      <w:r w:rsidRPr="00C14DA9">
        <w:rPr>
          <w:szCs w:val="20"/>
        </w:rPr>
        <w:t>SPECACT</w:t>
      </w:r>
      <w:r w:rsidR="00641926">
        <w:rPr>
          <w:szCs w:val="20"/>
        </w:rPr>
        <w:fldChar w:fldCharType="begin"/>
      </w:r>
      <w:r>
        <w:instrText>xe "</w:instrText>
      </w:r>
      <w:r w:rsidRPr="00EC7687">
        <w:rPr>
          <w:szCs w:val="20"/>
        </w:rPr>
        <w:instrText>SPECACT</w:instrText>
      </w:r>
      <w:r>
        <w:instrText>"</w:instrText>
      </w:r>
      <w:r w:rsidR="00641926">
        <w:rPr>
          <w:szCs w:val="20"/>
        </w:rPr>
        <w:fldChar w:fldCharType="end"/>
      </w:r>
      <w:r>
        <w:rPr>
          <w:szCs w:val="20"/>
        </w:rPr>
        <w:tab/>
      </w:r>
      <w:r w:rsidRPr="00C14DA9">
        <w:rPr>
          <w:szCs w:val="20"/>
        </w:rPr>
        <w:t>Specify activity</w:t>
      </w:r>
    </w:p>
    <w:p w:rsidR="002C3311" w:rsidRDefault="002C3311" w:rsidP="00E72CA7">
      <w:pPr>
        <w:ind w:left="1440" w:hanging="1440"/>
        <w:jc w:val="both"/>
        <w:rPr>
          <w:szCs w:val="20"/>
        </w:rPr>
      </w:pPr>
      <w:r w:rsidRPr="00AB1E3C">
        <w:rPr>
          <w:szCs w:val="20"/>
        </w:rPr>
        <w:t>MONTHSR3</w:t>
      </w:r>
      <w:r w:rsidR="00641926">
        <w:rPr>
          <w:szCs w:val="20"/>
        </w:rPr>
        <w:fldChar w:fldCharType="begin"/>
      </w:r>
      <w:r>
        <w:instrText>xe "</w:instrText>
      </w:r>
      <w:r w:rsidRPr="00EC7687">
        <w:rPr>
          <w:szCs w:val="20"/>
        </w:rPr>
        <w:instrText>MONTHSR3</w:instrText>
      </w:r>
      <w:r>
        <w:instrText>"</w:instrText>
      </w:r>
      <w:r w:rsidR="00641926">
        <w:rPr>
          <w:szCs w:val="20"/>
        </w:rPr>
        <w:fldChar w:fldCharType="end"/>
      </w:r>
      <w:r>
        <w:rPr>
          <w:szCs w:val="20"/>
        </w:rPr>
        <w:tab/>
      </w:r>
      <w:r w:rsidRPr="00AB1E3C">
        <w:rPr>
          <w:szCs w:val="20"/>
        </w:rPr>
        <w:t>Number of months per year activity is done</w:t>
      </w:r>
    </w:p>
    <w:p w:rsidR="002C3311" w:rsidRPr="00F61F54" w:rsidRDefault="002C3311" w:rsidP="00E72CA7">
      <w:pPr>
        <w:jc w:val="both"/>
      </w:pPr>
      <w:r w:rsidRPr="00F61F54">
        <w:t>DAYSR3</w:t>
      </w:r>
      <w:r w:rsidR="00641926">
        <w:fldChar w:fldCharType="begin"/>
      </w:r>
      <w:r>
        <w:instrText>xe "</w:instrText>
      </w:r>
      <w:r w:rsidRPr="00EC7687">
        <w:instrText>DAYSR3</w:instrText>
      </w:r>
      <w:r>
        <w:instrText>"</w:instrText>
      </w:r>
      <w:r w:rsidR="00641926">
        <w:fldChar w:fldCharType="end"/>
      </w:r>
      <w:r>
        <w:tab/>
      </w:r>
      <w:r w:rsidRPr="00F61F54">
        <w:t>Days per month activity is done</w:t>
      </w:r>
    </w:p>
    <w:p w:rsidR="002C3311" w:rsidRDefault="002C3311" w:rsidP="00E72CA7">
      <w:pPr>
        <w:ind w:left="1440" w:hanging="1440"/>
        <w:jc w:val="both"/>
        <w:rPr>
          <w:szCs w:val="20"/>
        </w:rPr>
      </w:pPr>
      <w:r w:rsidRPr="00FA05D0">
        <w:rPr>
          <w:szCs w:val="20"/>
        </w:rPr>
        <w:t>HOURSR3</w:t>
      </w:r>
      <w:r w:rsidR="00641926">
        <w:rPr>
          <w:szCs w:val="20"/>
        </w:rPr>
        <w:fldChar w:fldCharType="begin"/>
      </w:r>
      <w:r>
        <w:instrText>xe "</w:instrText>
      </w:r>
      <w:r w:rsidRPr="00EC7687">
        <w:rPr>
          <w:szCs w:val="20"/>
        </w:rPr>
        <w:instrText>HOURSR3</w:instrText>
      </w:r>
      <w:r>
        <w:instrText>"</w:instrText>
      </w:r>
      <w:r w:rsidR="00641926">
        <w:rPr>
          <w:szCs w:val="20"/>
        </w:rPr>
        <w:fldChar w:fldCharType="end"/>
      </w:r>
      <w:r>
        <w:rPr>
          <w:szCs w:val="20"/>
        </w:rPr>
        <w:tab/>
      </w:r>
      <w:r w:rsidRPr="00FA05D0">
        <w:rPr>
          <w:szCs w:val="20"/>
        </w:rPr>
        <w:t>Hours per day activity is done</w:t>
      </w:r>
    </w:p>
    <w:p w:rsidR="002C3311" w:rsidRDefault="002C3311" w:rsidP="00E72CA7">
      <w:pPr>
        <w:ind w:left="1440" w:hanging="1440"/>
        <w:jc w:val="both"/>
      </w:pPr>
      <w:r w:rsidRPr="00D27DA4">
        <w:rPr>
          <w:szCs w:val="20"/>
        </w:rPr>
        <w:t>SLEEPR3</w:t>
      </w:r>
      <w:r w:rsidR="00641926">
        <w:rPr>
          <w:szCs w:val="20"/>
        </w:rPr>
        <w:fldChar w:fldCharType="begin"/>
      </w:r>
      <w:r>
        <w:instrText>xe "</w:instrText>
      </w:r>
      <w:r w:rsidRPr="00EC7687">
        <w:rPr>
          <w:szCs w:val="20"/>
        </w:rPr>
        <w:instrText>SLEEPR3</w:instrText>
      </w:r>
      <w:r>
        <w:instrText>"</w:instrText>
      </w:r>
      <w:r w:rsidR="00641926">
        <w:rPr>
          <w:szCs w:val="20"/>
        </w:rPr>
        <w:fldChar w:fldCharType="end"/>
      </w:r>
      <w:r>
        <w:rPr>
          <w:szCs w:val="20"/>
        </w:rPr>
        <w:tab/>
      </w:r>
      <w:r w:rsidRPr="00D27DA4">
        <w:rPr>
          <w:szCs w:val="20"/>
        </w:rPr>
        <w:t xml:space="preserve">Number of hours spent on a typical day </w:t>
      </w:r>
      <w:r>
        <w:rPr>
          <w:szCs w:val="20"/>
        </w:rPr>
        <w:t>–</w:t>
      </w:r>
      <w:r w:rsidRPr="00D27DA4">
        <w:rPr>
          <w:szCs w:val="20"/>
        </w:rPr>
        <w:t xml:space="preserve"> sleeping</w:t>
      </w:r>
      <w:r>
        <w:rPr>
          <w:szCs w:val="20"/>
        </w:rPr>
        <w:t>. Code is: 00= None</w:t>
      </w:r>
    </w:p>
    <w:p w:rsidR="002C3311" w:rsidRDefault="002C3311" w:rsidP="00E72CA7">
      <w:pPr>
        <w:jc w:val="both"/>
      </w:pPr>
      <w:r w:rsidRPr="006D441C">
        <w:t>CHCARER3</w:t>
      </w:r>
      <w:r w:rsidR="00641926">
        <w:fldChar w:fldCharType="begin"/>
      </w:r>
      <w:r>
        <w:instrText>xe "</w:instrText>
      </w:r>
      <w:r w:rsidRPr="00EC7687">
        <w:instrText>CHCARER3</w:instrText>
      </w:r>
      <w:r>
        <w:instrText>"</w:instrText>
      </w:r>
      <w:r w:rsidR="00641926">
        <w:fldChar w:fldCharType="end"/>
      </w:r>
      <w:r>
        <w:tab/>
      </w:r>
      <w:r w:rsidRPr="006D441C">
        <w:t>Number of hours spent on a typical day - caring for others</w:t>
      </w:r>
      <w:r>
        <w:rPr>
          <w:szCs w:val="20"/>
        </w:rPr>
        <w:t>. Code is: 00= None</w:t>
      </w:r>
    </w:p>
    <w:p w:rsidR="002C3311" w:rsidRPr="006D441C" w:rsidRDefault="002C3311" w:rsidP="00E72CA7">
      <w:pPr>
        <w:jc w:val="both"/>
      </w:pPr>
      <w:r w:rsidRPr="006D441C">
        <w:t>HHCHRER3</w:t>
      </w:r>
      <w:r w:rsidR="00641926">
        <w:fldChar w:fldCharType="begin"/>
      </w:r>
      <w:r>
        <w:instrText>xe "</w:instrText>
      </w:r>
      <w:r w:rsidRPr="00EC7687">
        <w:instrText>HHCHRER3</w:instrText>
      </w:r>
      <w:r>
        <w:instrText>"</w:instrText>
      </w:r>
      <w:r w:rsidR="00641926">
        <w:fldChar w:fldCharType="end"/>
      </w:r>
      <w:r>
        <w:tab/>
      </w:r>
      <w:r w:rsidRPr="006D441C">
        <w:t>Number of hours spent on a typical day - doing domestic tasks</w:t>
      </w:r>
      <w:r>
        <w:rPr>
          <w:szCs w:val="20"/>
        </w:rPr>
        <w:t>. Code is: 00= None</w:t>
      </w:r>
    </w:p>
    <w:p w:rsidR="002C3311" w:rsidRDefault="002C3311" w:rsidP="00E72CA7">
      <w:pPr>
        <w:ind w:left="1440" w:hanging="1440"/>
        <w:jc w:val="both"/>
        <w:rPr>
          <w:szCs w:val="20"/>
        </w:rPr>
      </w:pPr>
      <w:r w:rsidRPr="00B45F00">
        <w:rPr>
          <w:szCs w:val="20"/>
        </w:rPr>
        <w:t>NPYWRKR3</w:t>
      </w:r>
      <w:r w:rsidR="00641926">
        <w:rPr>
          <w:szCs w:val="20"/>
        </w:rPr>
        <w:fldChar w:fldCharType="begin"/>
      </w:r>
      <w:r>
        <w:instrText>xe "</w:instrText>
      </w:r>
      <w:r w:rsidRPr="00EC7687">
        <w:rPr>
          <w:szCs w:val="20"/>
        </w:rPr>
        <w:instrText>NPYWRKR3</w:instrText>
      </w:r>
      <w:r>
        <w:instrText>"</w:instrText>
      </w:r>
      <w:r w:rsidR="00641926">
        <w:rPr>
          <w:szCs w:val="20"/>
        </w:rPr>
        <w:fldChar w:fldCharType="end"/>
      </w:r>
      <w:r>
        <w:rPr>
          <w:szCs w:val="20"/>
        </w:rPr>
        <w:tab/>
      </w:r>
      <w:r w:rsidRPr="00B45F00">
        <w:rPr>
          <w:szCs w:val="20"/>
        </w:rPr>
        <w:t>Number of hours spent on a typical day - doing tasks on family farm/cattle herding/other family business</w:t>
      </w:r>
      <w:r>
        <w:rPr>
          <w:szCs w:val="20"/>
        </w:rPr>
        <w:t xml:space="preserve"> . Code is: 00= None</w:t>
      </w:r>
    </w:p>
    <w:p w:rsidR="002C3311" w:rsidRDefault="002C3311" w:rsidP="00E72CA7">
      <w:pPr>
        <w:ind w:left="1440" w:hanging="1440"/>
        <w:jc w:val="both"/>
        <w:rPr>
          <w:szCs w:val="20"/>
        </w:rPr>
      </w:pPr>
      <w:r w:rsidRPr="00B45F00">
        <w:rPr>
          <w:szCs w:val="20"/>
        </w:rPr>
        <w:t>PAYWRKR3</w:t>
      </w:r>
      <w:r w:rsidR="00641926">
        <w:rPr>
          <w:szCs w:val="20"/>
        </w:rPr>
        <w:fldChar w:fldCharType="begin"/>
      </w:r>
      <w:r>
        <w:instrText>xe "</w:instrText>
      </w:r>
      <w:r w:rsidRPr="00EC7687">
        <w:rPr>
          <w:szCs w:val="20"/>
        </w:rPr>
        <w:instrText>PAYWRKR3</w:instrText>
      </w:r>
      <w:r>
        <w:instrText>"</w:instrText>
      </w:r>
      <w:r w:rsidR="00641926">
        <w:rPr>
          <w:szCs w:val="20"/>
        </w:rPr>
        <w:fldChar w:fldCharType="end"/>
      </w:r>
      <w:r>
        <w:rPr>
          <w:szCs w:val="20"/>
        </w:rPr>
        <w:tab/>
      </w:r>
      <w:r w:rsidRPr="00B45F00">
        <w:rPr>
          <w:szCs w:val="20"/>
        </w:rPr>
        <w:t>Number of hours spent on a typical day - paid work outside of the household</w:t>
      </w:r>
      <w:r>
        <w:rPr>
          <w:szCs w:val="20"/>
        </w:rPr>
        <w:t>. Code is: 00= None</w:t>
      </w:r>
    </w:p>
    <w:p w:rsidR="002C3311" w:rsidRDefault="002C3311" w:rsidP="00E72CA7">
      <w:pPr>
        <w:ind w:left="1440" w:hanging="1440"/>
        <w:jc w:val="both"/>
        <w:rPr>
          <w:szCs w:val="20"/>
        </w:rPr>
      </w:pPr>
      <w:r w:rsidRPr="00B45F00">
        <w:rPr>
          <w:szCs w:val="20"/>
        </w:rPr>
        <w:t>SCHOOLR3</w:t>
      </w:r>
      <w:r w:rsidR="00641926">
        <w:rPr>
          <w:szCs w:val="20"/>
        </w:rPr>
        <w:fldChar w:fldCharType="begin"/>
      </w:r>
      <w:r>
        <w:instrText>xe "</w:instrText>
      </w:r>
      <w:r w:rsidRPr="00EC7687">
        <w:rPr>
          <w:szCs w:val="20"/>
        </w:rPr>
        <w:instrText>SCHOOLR3</w:instrText>
      </w:r>
      <w:r>
        <w:instrText>"</w:instrText>
      </w:r>
      <w:r w:rsidR="00641926">
        <w:rPr>
          <w:szCs w:val="20"/>
        </w:rPr>
        <w:fldChar w:fldCharType="end"/>
      </w:r>
      <w:r>
        <w:rPr>
          <w:szCs w:val="20"/>
        </w:rPr>
        <w:tab/>
      </w:r>
      <w:r w:rsidRPr="00B45F00">
        <w:rPr>
          <w:szCs w:val="20"/>
        </w:rPr>
        <w:t>Number of hours spent on a typical day - at school</w:t>
      </w:r>
      <w:r>
        <w:rPr>
          <w:szCs w:val="20"/>
        </w:rPr>
        <w:t>. Code is: 00= None</w:t>
      </w:r>
    </w:p>
    <w:p w:rsidR="002C3311" w:rsidRDefault="002C3311" w:rsidP="00E72CA7">
      <w:pPr>
        <w:ind w:left="1440" w:hanging="1440"/>
        <w:jc w:val="both"/>
        <w:rPr>
          <w:szCs w:val="20"/>
        </w:rPr>
      </w:pPr>
      <w:r w:rsidRPr="00B45F00">
        <w:rPr>
          <w:szCs w:val="20"/>
        </w:rPr>
        <w:t>STUDYR3</w:t>
      </w:r>
      <w:r w:rsidR="00641926">
        <w:rPr>
          <w:szCs w:val="20"/>
        </w:rPr>
        <w:fldChar w:fldCharType="begin"/>
      </w:r>
      <w:r>
        <w:instrText>xe "</w:instrText>
      </w:r>
      <w:r w:rsidRPr="00EC7687">
        <w:rPr>
          <w:szCs w:val="20"/>
        </w:rPr>
        <w:instrText>STUDYR3</w:instrText>
      </w:r>
      <w:r>
        <w:instrText>"</w:instrText>
      </w:r>
      <w:r w:rsidR="00641926">
        <w:rPr>
          <w:szCs w:val="20"/>
        </w:rPr>
        <w:fldChar w:fldCharType="end"/>
      </w:r>
      <w:r>
        <w:rPr>
          <w:szCs w:val="20"/>
        </w:rPr>
        <w:tab/>
      </w:r>
      <w:r w:rsidRPr="00B45F00">
        <w:rPr>
          <w:szCs w:val="20"/>
        </w:rPr>
        <w:t>Number of hours spent on a typical day - studying outside of school time</w:t>
      </w:r>
      <w:r>
        <w:rPr>
          <w:szCs w:val="20"/>
        </w:rPr>
        <w:t>. Code is: 00= None</w:t>
      </w:r>
    </w:p>
    <w:p w:rsidR="002C3311" w:rsidRDefault="002C3311" w:rsidP="00E72CA7">
      <w:pPr>
        <w:ind w:left="1440" w:hanging="1440"/>
        <w:jc w:val="both"/>
        <w:rPr>
          <w:szCs w:val="20"/>
        </w:rPr>
      </w:pPr>
      <w:r w:rsidRPr="00B45F00">
        <w:rPr>
          <w:szCs w:val="20"/>
        </w:rPr>
        <w:t>PLAYR3</w:t>
      </w:r>
      <w:r w:rsidR="00641926">
        <w:rPr>
          <w:szCs w:val="20"/>
        </w:rPr>
        <w:fldChar w:fldCharType="begin"/>
      </w:r>
      <w:r>
        <w:instrText>xe "</w:instrText>
      </w:r>
      <w:r w:rsidRPr="00EC7687">
        <w:rPr>
          <w:szCs w:val="20"/>
        </w:rPr>
        <w:instrText>PLAYR3</w:instrText>
      </w:r>
      <w:r>
        <w:instrText>"</w:instrText>
      </w:r>
      <w:r w:rsidR="00641926">
        <w:rPr>
          <w:szCs w:val="20"/>
        </w:rPr>
        <w:fldChar w:fldCharType="end"/>
      </w:r>
      <w:r>
        <w:rPr>
          <w:szCs w:val="20"/>
        </w:rPr>
        <w:tab/>
      </w:r>
      <w:r w:rsidRPr="00B45F00">
        <w:rPr>
          <w:szCs w:val="20"/>
        </w:rPr>
        <w:t>Number of hours spent on a typical day - play time/general leisure</w:t>
      </w:r>
      <w:r>
        <w:rPr>
          <w:szCs w:val="20"/>
        </w:rPr>
        <w:t>. Code is: 00= None</w:t>
      </w:r>
    </w:p>
    <w:p w:rsidR="000B6415" w:rsidRDefault="000B6415" w:rsidP="00456EB8">
      <w:pPr>
        <w:rPr>
          <w:rFonts w:ascii="Arial" w:hAnsi="Arial" w:cs="Arial"/>
          <w:b/>
          <w:bCs/>
          <w:kern w:val="32"/>
          <w:sz w:val="32"/>
          <w:szCs w:val="32"/>
        </w:rPr>
      </w:pPr>
      <w:r w:rsidRPr="000B6415">
        <w:rPr>
          <w:rFonts w:ascii="Arial" w:hAnsi="Arial" w:cs="Arial"/>
          <w:b/>
          <w:bCs/>
          <w:kern w:val="32"/>
          <w:sz w:val="32"/>
          <w:szCs w:val="32"/>
        </w:rPr>
        <w:t>&gt;SECTION &lt;yls:roundThreeStudySection&gt; &lt;yls:studySection</w:t>
      </w:r>
      <w:r>
        <w:rPr>
          <w:rFonts w:ascii="Arial" w:hAnsi="Arial" w:cs="Arial"/>
          <w:b/>
          <w:bCs/>
          <w:kern w:val="32"/>
          <w:sz w:val="32"/>
          <w:szCs w:val="32"/>
        </w:rPr>
        <w:t>PrimaryAssetsOfHousehold</w:t>
      </w:r>
      <w:r w:rsidRPr="000B6415">
        <w:rPr>
          <w:rFonts w:ascii="Arial" w:hAnsi="Arial" w:cs="Arial"/>
          <w:b/>
          <w:bCs/>
          <w:kern w:val="32"/>
          <w:sz w:val="32"/>
          <w:szCs w:val="32"/>
        </w:rPr>
        <w:t xml:space="preserve">&gt; </w:t>
      </w:r>
    </w:p>
    <w:p w:rsidR="002C3311" w:rsidRDefault="002C3311" w:rsidP="00456EB8">
      <w:pPr>
        <w:rPr>
          <w:szCs w:val="20"/>
        </w:rPr>
      </w:pPr>
      <w:r w:rsidRPr="00FE1660">
        <w:rPr>
          <w:szCs w:val="20"/>
        </w:rPr>
        <w:t>These are the variables in the data file</w:t>
      </w:r>
      <w:r w:rsidRPr="00456EB8">
        <w:rPr>
          <w:u w:val="single"/>
        </w:rPr>
        <w:t xml:space="preserve"> </w:t>
      </w:r>
      <w:r w:rsidRPr="00F3119A">
        <w:rPr>
          <w:u w:val="single"/>
        </w:rPr>
        <w:t>stbl</w:t>
      </w:r>
      <w:r>
        <w:rPr>
          <w:u w:val="single"/>
        </w:rPr>
        <w:t>HHSec13PrimaryAssets</w:t>
      </w:r>
      <w:r w:rsidRPr="00F3119A">
        <w:rPr>
          <w:u w:val="single"/>
        </w:rPr>
        <w:t>.sav</w:t>
      </w:r>
      <w:r w:rsidRPr="00FE1660">
        <w:rPr>
          <w:szCs w:val="20"/>
        </w:rPr>
        <w:t xml:space="preserve">.  This data file records details </w:t>
      </w:r>
      <w:r>
        <w:t>assets owned/rented or borrowed by the household</w:t>
      </w:r>
      <w:r w:rsidRPr="00FE1660">
        <w:rPr>
          <w:szCs w:val="20"/>
        </w:rPr>
        <w:t>.  The number of records per household is variable – there is one record per work activity.  Data in this file are linked to data at the household/child level using the child identification variable.  This is taken from the Child Questionnaire.</w:t>
      </w:r>
    </w:p>
    <w:p w:rsidR="002C3311" w:rsidRDefault="002C3311" w:rsidP="00456EB8">
      <w:pPr>
        <w:jc w:val="both"/>
      </w:pPr>
      <w:r>
        <w:t>CHILDID</w:t>
      </w:r>
      <w:r w:rsidR="00641926">
        <w:fldChar w:fldCharType="begin"/>
      </w:r>
      <w:r>
        <w:instrText>xe "</w:instrText>
      </w:r>
      <w:r w:rsidRPr="00EC7687">
        <w:instrText>CHILDID</w:instrText>
      </w:r>
      <w:r>
        <w:instrText>"</w:instrText>
      </w:r>
      <w:r w:rsidR="00641926">
        <w:fldChar w:fldCharType="end"/>
      </w:r>
      <w:r>
        <w:tab/>
        <w:t>Child ID</w:t>
      </w:r>
    </w:p>
    <w:p w:rsidR="002C3311" w:rsidRDefault="002C3311" w:rsidP="00456EB8">
      <w:pPr>
        <w:jc w:val="both"/>
      </w:pPr>
      <w:r w:rsidRPr="00334CBC">
        <w:t>PASSID</w:t>
      </w:r>
      <w:r w:rsidR="00641926">
        <w:fldChar w:fldCharType="begin"/>
      </w:r>
      <w:r>
        <w:instrText>xe "</w:instrText>
      </w:r>
      <w:r w:rsidRPr="00EC7687">
        <w:instrText>PASSID</w:instrText>
      </w:r>
      <w:r>
        <w:instrText>"</w:instrText>
      </w:r>
      <w:r w:rsidR="00641926">
        <w:fldChar w:fldCharType="end"/>
      </w:r>
      <w:r>
        <w:tab/>
      </w:r>
      <w:r w:rsidRPr="00334CBC">
        <w:t>Asset ID</w:t>
      </w:r>
    </w:p>
    <w:p w:rsidR="002C3311" w:rsidRDefault="002C3311" w:rsidP="00456EB8">
      <w:pPr>
        <w:jc w:val="both"/>
      </w:pPr>
      <w:r w:rsidRPr="00334CBC">
        <w:t>ASSETR3</w:t>
      </w:r>
      <w:r w:rsidR="00641926">
        <w:fldChar w:fldCharType="begin"/>
      </w:r>
      <w:r>
        <w:instrText>xe "</w:instrText>
      </w:r>
      <w:r w:rsidRPr="00EC7687">
        <w:instrText>ASSETR3</w:instrText>
      </w:r>
      <w:r>
        <w:instrText>"</w:instrText>
      </w:r>
      <w:r w:rsidR="00641926">
        <w:fldChar w:fldCharType="end"/>
      </w:r>
      <w:r>
        <w:tab/>
      </w:r>
      <w:r w:rsidRPr="00334CBC">
        <w:t>Asset owned, rented or borrowed</w:t>
      </w:r>
      <w:r>
        <w:t>. Codes are:</w:t>
      </w:r>
    </w:p>
    <w:p w:rsidR="002C3311" w:rsidRDefault="002C3311" w:rsidP="00456EB8">
      <w:pPr>
        <w:ind w:left="2160"/>
        <w:jc w:val="both"/>
      </w:pPr>
      <w:r>
        <w:t>01= Agricultural tools</w:t>
      </w:r>
    </w:p>
    <w:p w:rsidR="002C3311" w:rsidRDefault="002C3311" w:rsidP="00456EB8">
      <w:pPr>
        <w:ind w:left="2160"/>
        <w:jc w:val="both"/>
      </w:pPr>
      <w:r>
        <w:t>02= Cart/wheelbarrow</w:t>
      </w:r>
    </w:p>
    <w:p w:rsidR="002C3311" w:rsidRDefault="002C3311" w:rsidP="00456EB8">
      <w:pPr>
        <w:ind w:left="2160"/>
        <w:jc w:val="both"/>
      </w:pPr>
      <w:r>
        <w:t>03= Pesticide sprayer</w:t>
      </w:r>
    </w:p>
    <w:p w:rsidR="002C3311" w:rsidRDefault="002C3311" w:rsidP="00456EB8">
      <w:pPr>
        <w:ind w:left="2160"/>
        <w:jc w:val="both"/>
      </w:pPr>
      <w:r>
        <w:t>04= Plough</w:t>
      </w:r>
    </w:p>
    <w:p w:rsidR="002C3311" w:rsidRDefault="002C3311" w:rsidP="00456EB8">
      <w:pPr>
        <w:ind w:left="2160"/>
        <w:jc w:val="both"/>
      </w:pPr>
      <w:r>
        <w:t>06= Thresher</w:t>
      </w:r>
    </w:p>
    <w:p w:rsidR="002C3311" w:rsidRDefault="002C3311" w:rsidP="00456EB8">
      <w:pPr>
        <w:ind w:left="2160"/>
        <w:jc w:val="both"/>
      </w:pPr>
      <w:r>
        <w:t>07= Tractor</w:t>
      </w:r>
    </w:p>
    <w:p w:rsidR="002C3311" w:rsidRDefault="002C3311" w:rsidP="00456EB8">
      <w:pPr>
        <w:ind w:left="2160"/>
        <w:jc w:val="both"/>
      </w:pPr>
      <w:r>
        <w:t>08= Other farm equipment</w:t>
      </w:r>
    </w:p>
    <w:p w:rsidR="002C3311" w:rsidRDefault="002C3311" w:rsidP="00456EB8">
      <w:pPr>
        <w:ind w:left="2160"/>
        <w:jc w:val="both"/>
      </w:pPr>
      <w:r>
        <w:t>09= Barber tools</w:t>
      </w:r>
    </w:p>
    <w:p w:rsidR="002C3311" w:rsidRDefault="002C3311" w:rsidP="00456EB8">
      <w:pPr>
        <w:ind w:left="2160"/>
        <w:jc w:val="both"/>
      </w:pPr>
      <w:r>
        <w:t>10= Beauty salon equipment</w:t>
      </w:r>
    </w:p>
    <w:p w:rsidR="002C3311" w:rsidRDefault="002C3311" w:rsidP="00456EB8">
      <w:pPr>
        <w:ind w:left="2160"/>
        <w:jc w:val="both"/>
      </w:pPr>
      <w:r>
        <w:t>11= Blacksmith tools</w:t>
      </w:r>
    </w:p>
    <w:p w:rsidR="002C3311" w:rsidRDefault="002C3311" w:rsidP="00456EB8">
      <w:pPr>
        <w:ind w:left="2160"/>
        <w:jc w:val="both"/>
      </w:pPr>
      <w:r>
        <w:t>12= Cleaning/domestic work equipment</w:t>
      </w:r>
    </w:p>
    <w:p w:rsidR="002C3311" w:rsidRDefault="002C3311" w:rsidP="00456EB8">
      <w:pPr>
        <w:ind w:left="2160"/>
        <w:jc w:val="both"/>
      </w:pPr>
      <w:r>
        <w:t>13= Construction tools</w:t>
      </w:r>
    </w:p>
    <w:p w:rsidR="002C3311" w:rsidRDefault="002C3311" w:rsidP="00456EB8">
      <w:pPr>
        <w:ind w:left="2160"/>
        <w:jc w:val="both"/>
      </w:pPr>
      <w:r>
        <w:t>14= Entertainment equipment</w:t>
      </w:r>
    </w:p>
    <w:p w:rsidR="002C3311" w:rsidRDefault="002C3311" w:rsidP="00456EB8">
      <w:pPr>
        <w:ind w:left="2160"/>
        <w:jc w:val="both"/>
      </w:pPr>
      <w:r>
        <w:t>15= Food preparation equipment</w:t>
      </w:r>
    </w:p>
    <w:p w:rsidR="002C3311" w:rsidRDefault="002C3311" w:rsidP="00456EB8">
      <w:pPr>
        <w:ind w:left="2160"/>
        <w:jc w:val="both"/>
      </w:pPr>
      <w:r>
        <w:t>18= Plumbing equipment</w:t>
      </w:r>
    </w:p>
    <w:p w:rsidR="002C3311" w:rsidRDefault="002C3311" w:rsidP="00456EB8">
      <w:pPr>
        <w:ind w:left="2160"/>
        <w:jc w:val="both"/>
      </w:pPr>
      <w:r>
        <w:t>19= Pottery equipment</w:t>
      </w:r>
    </w:p>
    <w:p w:rsidR="002C3311" w:rsidRDefault="002C3311" w:rsidP="00456EB8">
      <w:pPr>
        <w:ind w:left="2160"/>
        <w:jc w:val="both"/>
      </w:pPr>
      <w:r>
        <w:t>20= Protective clothing</w:t>
      </w:r>
    </w:p>
    <w:p w:rsidR="002C3311" w:rsidRDefault="002C3311" w:rsidP="00456EB8">
      <w:pPr>
        <w:ind w:left="2160"/>
        <w:jc w:val="both"/>
      </w:pPr>
      <w:r>
        <w:t>22= Teaching supplies</w:t>
      </w:r>
    </w:p>
    <w:p w:rsidR="002C3311" w:rsidRDefault="002C3311" w:rsidP="00456EB8">
      <w:pPr>
        <w:ind w:left="2160"/>
        <w:jc w:val="both"/>
      </w:pPr>
      <w:r>
        <w:t>23= Trading equipment</w:t>
      </w:r>
    </w:p>
    <w:p w:rsidR="002C3311" w:rsidRDefault="002C3311" w:rsidP="00456EB8">
      <w:pPr>
        <w:ind w:left="2160"/>
        <w:jc w:val="both"/>
      </w:pPr>
      <w:r>
        <w:t>24= Trading licence</w:t>
      </w:r>
    </w:p>
    <w:p w:rsidR="002C3311" w:rsidRDefault="002C3311" w:rsidP="00456EB8">
      <w:pPr>
        <w:ind w:left="2160"/>
        <w:jc w:val="both"/>
      </w:pPr>
      <w:r>
        <w:t>25= Transport</w:t>
      </w:r>
    </w:p>
    <w:p w:rsidR="002C3311" w:rsidRDefault="002C3311" w:rsidP="00456EB8">
      <w:pPr>
        <w:ind w:left="2160"/>
        <w:jc w:val="both"/>
      </w:pPr>
      <w:r>
        <w:t>26= Weaving equipment</w:t>
      </w:r>
    </w:p>
    <w:p w:rsidR="002C3311" w:rsidRDefault="002C3311" w:rsidP="00456EB8">
      <w:pPr>
        <w:ind w:left="2160"/>
        <w:jc w:val="both"/>
      </w:pPr>
      <w:r>
        <w:t>27= Textile machine</w:t>
      </w:r>
    </w:p>
    <w:p w:rsidR="002C3311" w:rsidRDefault="002C3311" w:rsidP="00456EB8">
      <w:pPr>
        <w:ind w:left="2160"/>
        <w:jc w:val="both"/>
      </w:pPr>
      <w:r>
        <w:t>30= Fishing boat</w:t>
      </w:r>
    </w:p>
    <w:p w:rsidR="002C3311" w:rsidRDefault="002C3311" w:rsidP="00456EB8">
      <w:pPr>
        <w:ind w:left="2160"/>
        <w:jc w:val="both"/>
      </w:pPr>
      <w:r>
        <w:t>40= Other (specify)</w:t>
      </w:r>
    </w:p>
    <w:p w:rsidR="002C3311" w:rsidRDefault="002C3311" w:rsidP="00456EB8">
      <w:pPr>
        <w:jc w:val="both"/>
      </w:pPr>
      <w:r w:rsidRPr="001F2390">
        <w:t>SPECPASS</w:t>
      </w:r>
      <w:r w:rsidR="00641926">
        <w:fldChar w:fldCharType="begin"/>
      </w:r>
      <w:r>
        <w:instrText>xe "</w:instrText>
      </w:r>
      <w:r w:rsidRPr="00EC7687">
        <w:instrText>SPECPASS</w:instrText>
      </w:r>
      <w:r>
        <w:instrText>"</w:instrText>
      </w:r>
      <w:r w:rsidR="00641926">
        <w:fldChar w:fldCharType="end"/>
      </w:r>
      <w:r>
        <w:tab/>
      </w:r>
      <w:r w:rsidRPr="001F2390">
        <w:t>Specify type of asset</w:t>
      </w:r>
    </w:p>
    <w:p w:rsidR="002C3311" w:rsidRDefault="002C3311" w:rsidP="00456EB8">
      <w:pPr>
        <w:jc w:val="both"/>
      </w:pPr>
      <w:r w:rsidRPr="0050793D">
        <w:t>NUMOWNR3</w:t>
      </w:r>
      <w:r w:rsidR="00641926">
        <w:fldChar w:fldCharType="begin"/>
      </w:r>
      <w:r>
        <w:instrText>xe "</w:instrText>
      </w:r>
      <w:r w:rsidRPr="00EC7687">
        <w:instrText>NUMOWNR3</w:instrText>
      </w:r>
      <w:r>
        <w:instrText>"</w:instrText>
      </w:r>
      <w:r w:rsidR="00641926">
        <w:fldChar w:fldCharType="end"/>
      </w:r>
      <w:r>
        <w:tab/>
      </w:r>
      <w:r w:rsidRPr="0050793D">
        <w:t>How many of them do you actually own?</w:t>
      </w:r>
      <w:r>
        <w:t xml:space="preserve"> Missing value codes are negative.</w:t>
      </w:r>
    </w:p>
    <w:p w:rsidR="002C3311" w:rsidRPr="00524691" w:rsidRDefault="002C3311" w:rsidP="00456EB8">
      <w:pPr>
        <w:jc w:val="both"/>
      </w:pPr>
      <w:r w:rsidRPr="00524691">
        <w:t>VALASTR3</w:t>
      </w:r>
      <w:r w:rsidR="00641926">
        <w:fldChar w:fldCharType="begin"/>
      </w:r>
      <w:r>
        <w:instrText>xe "</w:instrText>
      </w:r>
      <w:r w:rsidRPr="00EC7687">
        <w:instrText>VALASTR3</w:instrText>
      </w:r>
      <w:r>
        <w:instrText>"</w:instrText>
      </w:r>
      <w:r w:rsidR="00641926">
        <w:fldChar w:fldCharType="end"/>
      </w:r>
      <w:r>
        <w:tab/>
      </w:r>
      <w:r w:rsidRPr="00524691">
        <w:t>If you sold it/them today how much could you get?</w:t>
      </w:r>
      <w:r w:rsidRPr="00456EB8">
        <w:t xml:space="preserve"> </w:t>
      </w:r>
      <w:r>
        <w:t>Missing value codes are negative.</w:t>
      </w:r>
    </w:p>
    <w:p w:rsidR="002C3311" w:rsidRDefault="002C3311" w:rsidP="00456EB8">
      <w:pPr>
        <w:jc w:val="both"/>
      </w:pPr>
      <w:r w:rsidRPr="004D6B40">
        <w:t>ASTACTR3</w:t>
      </w:r>
      <w:r w:rsidR="00641926">
        <w:fldChar w:fldCharType="begin"/>
      </w:r>
      <w:r>
        <w:instrText>xe "</w:instrText>
      </w:r>
      <w:r w:rsidRPr="00EC7687">
        <w:instrText>ASTACTR3</w:instrText>
      </w:r>
      <w:r>
        <w:instrText>"</w:instrText>
      </w:r>
      <w:r w:rsidR="00641926">
        <w:fldChar w:fldCharType="end"/>
      </w:r>
      <w:r>
        <w:tab/>
      </w:r>
      <w:r w:rsidRPr="004D6B40">
        <w:t>For what activity is the asset used?</w:t>
      </w:r>
      <w:r>
        <w:t xml:space="preserve"> Codes are:</w:t>
      </w:r>
    </w:p>
    <w:p w:rsidR="002C3311" w:rsidRDefault="002C3311" w:rsidP="00456EB8">
      <w:pPr>
        <w:ind w:left="2160"/>
        <w:jc w:val="both"/>
      </w:pPr>
      <w:r>
        <w:t>02= Barber shop</w:t>
      </w:r>
    </w:p>
    <w:p w:rsidR="002C3311" w:rsidRDefault="002C3311" w:rsidP="00456EB8">
      <w:pPr>
        <w:ind w:left="2160"/>
        <w:jc w:val="both"/>
      </w:pPr>
      <w:r>
        <w:t>03= Beauty salon</w:t>
      </w:r>
    </w:p>
    <w:p w:rsidR="002C3311" w:rsidRDefault="002C3311" w:rsidP="00456EB8">
      <w:pPr>
        <w:ind w:left="2160"/>
        <w:jc w:val="both"/>
      </w:pPr>
      <w:r>
        <w:t>04= Blacksmith</w:t>
      </w:r>
    </w:p>
    <w:p w:rsidR="002C3311" w:rsidRDefault="002C3311" w:rsidP="00456EB8">
      <w:pPr>
        <w:ind w:left="2160"/>
        <w:jc w:val="both"/>
      </w:pPr>
      <w:r>
        <w:t>07= Construction</w:t>
      </w:r>
    </w:p>
    <w:p w:rsidR="002C3311" w:rsidRDefault="002C3311" w:rsidP="00456EB8">
      <w:pPr>
        <w:ind w:left="2160"/>
        <w:jc w:val="both"/>
      </w:pPr>
      <w:r>
        <w:t>08= Domestic work/cleaning/janitorial</w:t>
      </w:r>
    </w:p>
    <w:p w:rsidR="002C3311" w:rsidRDefault="002C3311" w:rsidP="00456EB8">
      <w:pPr>
        <w:ind w:left="2160"/>
        <w:jc w:val="both"/>
      </w:pPr>
      <w:r>
        <w:t>09= Entertainment services</w:t>
      </w:r>
    </w:p>
    <w:p w:rsidR="002C3311" w:rsidRDefault="002C3311" w:rsidP="00456EB8">
      <w:pPr>
        <w:ind w:left="2160"/>
        <w:jc w:val="both"/>
      </w:pPr>
      <w:r>
        <w:t>10= Factory work</w:t>
      </w:r>
    </w:p>
    <w:p w:rsidR="002C3311" w:rsidRDefault="002C3311" w:rsidP="00456EB8">
      <w:pPr>
        <w:ind w:left="2160"/>
        <w:jc w:val="both"/>
      </w:pPr>
      <w:r>
        <w:t>11= Farming/agriculture</w:t>
      </w:r>
    </w:p>
    <w:p w:rsidR="002C3311" w:rsidRDefault="002C3311" w:rsidP="00456EB8">
      <w:pPr>
        <w:ind w:left="2160"/>
        <w:jc w:val="both"/>
      </w:pPr>
      <w:r>
        <w:t>12= Food/local drink preparation/restaurant</w:t>
      </w:r>
    </w:p>
    <w:p w:rsidR="002C3311" w:rsidRDefault="002C3311" w:rsidP="00456EB8">
      <w:pPr>
        <w:ind w:left="2160"/>
        <w:jc w:val="both"/>
      </w:pPr>
      <w:r>
        <w:t>13= Forestry/logging</w:t>
      </w:r>
    </w:p>
    <w:p w:rsidR="002C3311" w:rsidRDefault="002C3311" w:rsidP="00456EB8">
      <w:pPr>
        <w:ind w:left="2160"/>
        <w:jc w:val="both"/>
      </w:pPr>
      <w:r>
        <w:t>14= Handicrafts of art</w:t>
      </w:r>
    </w:p>
    <w:p w:rsidR="002C3311" w:rsidRDefault="002C3311" w:rsidP="00456EB8">
      <w:pPr>
        <w:ind w:left="2160"/>
        <w:jc w:val="both"/>
      </w:pPr>
      <w:r>
        <w:t>15= Hunting</w:t>
      </w:r>
    </w:p>
    <w:p w:rsidR="002C3311" w:rsidRDefault="002C3311" w:rsidP="00456EB8">
      <w:pPr>
        <w:ind w:left="2160"/>
        <w:jc w:val="both"/>
      </w:pPr>
      <w:r>
        <w:t>16= Mechanic services</w:t>
      </w:r>
    </w:p>
    <w:p w:rsidR="002C3311" w:rsidRDefault="002C3311" w:rsidP="00456EB8">
      <w:pPr>
        <w:ind w:left="2160"/>
        <w:jc w:val="both"/>
      </w:pPr>
      <w:r>
        <w:t>17= Nursing/medicinal services</w:t>
      </w:r>
    </w:p>
    <w:p w:rsidR="002C3311" w:rsidRDefault="002C3311" w:rsidP="00456EB8">
      <w:pPr>
        <w:ind w:left="2160"/>
        <w:jc w:val="both"/>
      </w:pPr>
      <w:r>
        <w:t>18= Plumbing services</w:t>
      </w:r>
    </w:p>
    <w:p w:rsidR="002C3311" w:rsidRDefault="002C3311" w:rsidP="00456EB8">
      <w:pPr>
        <w:ind w:left="2160"/>
        <w:jc w:val="both"/>
      </w:pPr>
      <w:r>
        <w:t>19= Pottery</w:t>
      </w:r>
    </w:p>
    <w:p w:rsidR="002C3311" w:rsidRDefault="002C3311" w:rsidP="00456EB8">
      <w:pPr>
        <w:ind w:left="2160"/>
        <w:jc w:val="both"/>
      </w:pPr>
      <w:r>
        <w:t>21= Tailor/sewing</w:t>
      </w:r>
    </w:p>
    <w:p w:rsidR="002C3311" w:rsidRDefault="002C3311" w:rsidP="00456EB8">
      <w:pPr>
        <w:ind w:left="2160"/>
        <w:jc w:val="both"/>
      </w:pPr>
      <w:r>
        <w:t>22= Teaching</w:t>
      </w:r>
    </w:p>
    <w:p w:rsidR="002C3311" w:rsidRDefault="002C3311" w:rsidP="00456EB8">
      <w:pPr>
        <w:ind w:left="2160"/>
        <w:jc w:val="both"/>
      </w:pPr>
      <w:r>
        <w:t>23= Trading (selling commodities)</w:t>
      </w:r>
    </w:p>
    <w:p w:rsidR="002C3311" w:rsidRDefault="002C3311" w:rsidP="00456EB8">
      <w:pPr>
        <w:ind w:left="2160"/>
        <w:jc w:val="both"/>
      </w:pPr>
      <w:r>
        <w:t>24= Transportation/driver/courier/taxi</w:t>
      </w:r>
    </w:p>
    <w:p w:rsidR="002C3311" w:rsidRDefault="002C3311" w:rsidP="00456EB8">
      <w:pPr>
        <w:ind w:left="2160"/>
        <w:jc w:val="both"/>
      </w:pPr>
      <w:r>
        <w:t>25= Weaving</w:t>
      </w:r>
    </w:p>
    <w:p w:rsidR="002C3311" w:rsidRDefault="002C3311" w:rsidP="00456EB8">
      <w:pPr>
        <w:ind w:left="2160"/>
        <w:jc w:val="both"/>
      </w:pPr>
      <w:r>
        <w:t>27= Collecting firewood/dung/fetching water to sell</w:t>
      </w:r>
    </w:p>
    <w:p w:rsidR="002C3311" w:rsidRDefault="002C3311" w:rsidP="00456EB8">
      <w:pPr>
        <w:ind w:left="2160"/>
        <w:jc w:val="both"/>
      </w:pPr>
      <w:r>
        <w:t>28= Civil servant</w:t>
      </w:r>
    </w:p>
    <w:p w:rsidR="002C3311" w:rsidRDefault="002C3311" w:rsidP="00456EB8">
      <w:pPr>
        <w:ind w:left="2160"/>
        <w:jc w:val="both"/>
      </w:pPr>
      <w:r>
        <w:t>30= Fishing</w:t>
      </w:r>
    </w:p>
    <w:p w:rsidR="002C3311" w:rsidRDefault="002C3311" w:rsidP="00456EB8">
      <w:pPr>
        <w:ind w:left="2160"/>
        <w:jc w:val="both"/>
      </w:pPr>
      <w:r>
        <w:t>40= Other (specify)</w:t>
      </w:r>
    </w:p>
    <w:p w:rsidR="002C3311" w:rsidRDefault="002C3311" w:rsidP="00456EB8">
      <w:pPr>
        <w:jc w:val="both"/>
      </w:pPr>
      <w:r w:rsidRPr="002E4331">
        <w:t>SPCACT</w:t>
      </w:r>
      <w:r w:rsidR="00641926">
        <w:fldChar w:fldCharType="begin"/>
      </w:r>
      <w:r>
        <w:instrText>xe "</w:instrText>
      </w:r>
      <w:r w:rsidRPr="00EC7687">
        <w:instrText>SPCACT</w:instrText>
      </w:r>
      <w:r>
        <w:instrText>"</w:instrText>
      </w:r>
      <w:r w:rsidR="00641926">
        <w:fldChar w:fldCharType="end"/>
      </w:r>
      <w:r>
        <w:tab/>
      </w:r>
      <w:r w:rsidRPr="002E4331">
        <w:t>Specify activity for which the asset is used</w:t>
      </w:r>
    </w:p>
    <w:p w:rsidR="002C3311" w:rsidRDefault="00346982" w:rsidP="00456EB8">
      <w:pPr>
        <w:pStyle w:val="Heading1"/>
      </w:pPr>
      <w:r>
        <w:t>&gt;SECTION &lt;yls:roundThreeStudySection&gt; &lt;yls:studySectionSupportFromNGOorGOPrograms&gt;</w:t>
      </w:r>
      <w:r>
        <w:tab/>
      </w:r>
    </w:p>
    <w:p w:rsidR="002C3311" w:rsidRDefault="002C3311" w:rsidP="00AC0F12">
      <w:pPr>
        <w:rPr>
          <w:szCs w:val="20"/>
        </w:rPr>
      </w:pPr>
      <w:r w:rsidRPr="009B5C2C">
        <w:t>These are the variables in the data file</w:t>
      </w:r>
      <w:r>
        <w:t xml:space="preserve"> </w:t>
      </w:r>
      <w:r w:rsidRPr="00F3119A">
        <w:rPr>
          <w:u w:val="single"/>
        </w:rPr>
        <w:t>stbl</w:t>
      </w:r>
      <w:r>
        <w:rPr>
          <w:u w:val="single"/>
        </w:rPr>
        <w:t>HHSec13SupportProgrammes</w:t>
      </w:r>
      <w:r w:rsidRPr="00F3119A">
        <w:rPr>
          <w:u w:val="single"/>
        </w:rPr>
        <w:t>.sav</w:t>
      </w:r>
      <w:r>
        <w:t xml:space="preserve">. </w:t>
      </w:r>
      <w:r w:rsidRPr="0079438B">
        <w:rPr>
          <w:szCs w:val="20"/>
        </w:rPr>
        <w:t>This data file records received from NGO or government programs</w:t>
      </w:r>
      <w:r>
        <w:rPr>
          <w:szCs w:val="20"/>
        </w:rPr>
        <w:t xml:space="preserve">. </w:t>
      </w:r>
      <w:r w:rsidRPr="0079438B">
        <w:rPr>
          <w:szCs w:val="20"/>
        </w:rPr>
        <w:t>The number of records per household is variable.  Data in this file are linked to data at the household/child level using the child identification variable.</w:t>
      </w:r>
    </w:p>
    <w:p w:rsidR="002C3311" w:rsidRDefault="002C3311" w:rsidP="00456EB8">
      <w:pPr>
        <w:jc w:val="both"/>
      </w:pPr>
    </w:p>
    <w:p w:rsidR="002C3311" w:rsidRDefault="002C3311" w:rsidP="00AC0F12">
      <w:pPr>
        <w:jc w:val="both"/>
      </w:pPr>
      <w:r>
        <w:t>CHILDID</w:t>
      </w:r>
      <w:r w:rsidR="00641926">
        <w:fldChar w:fldCharType="begin"/>
      </w:r>
      <w:r>
        <w:instrText>xe "</w:instrText>
      </w:r>
      <w:r w:rsidRPr="00EC7687">
        <w:instrText>CHILDID</w:instrText>
      </w:r>
      <w:r>
        <w:instrText>"</w:instrText>
      </w:r>
      <w:r w:rsidR="00641926">
        <w:fldChar w:fldCharType="end"/>
      </w:r>
      <w:r>
        <w:tab/>
        <w:t>Child ID</w:t>
      </w:r>
    </w:p>
    <w:p w:rsidR="002C3311" w:rsidRDefault="002C3311" w:rsidP="00456EB8">
      <w:pPr>
        <w:jc w:val="both"/>
      </w:pPr>
      <w:r w:rsidRPr="000708C8">
        <w:t>SUPPRGID</w:t>
      </w:r>
      <w:r w:rsidR="00641926">
        <w:fldChar w:fldCharType="begin"/>
      </w:r>
      <w:r>
        <w:instrText>xe "</w:instrText>
      </w:r>
      <w:r w:rsidRPr="00EC7687">
        <w:instrText>SUPPRGID</w:instrText>
      </w:r>
      <w:r>
        <w:instrText>"</w:instrText>
      </w:r>
      <w:r w:rsidR="00641926">
        <w:fldChar w:fldCharType="end"/>
      </w:r>
      <w:r>
        <w:tab/>
      </w:r>
      <w:r w:rsidRPr="000708C8">
        <w:t>Row number</w:t>
      </w:r>
    </w:p>
    <w:p w:rsidR="002C3311" w:rsidRDefault="002C3311" w:rsidP="00456EB8">
      <w:pPr>
        <w:jc w:val="both"/>
      </w:pPr>
      <w:r w:rsidRPr="000708C8">
        <w:t>SUPKNDR3</w:t>
      </w:r>
      <w:r w:rsidR="00641926">
        <w:fldChar w:fldCharType="begin"/>
      </w:r>
      <w:r>
        <w:instrText>xe "</w:instrText>
      </w:r>
      <w:r w:rsidRPr="00EC7687">
        <w:instrText>SUPKNDR3</w:instrText>
      </w:r>
      <w:r>
        <w:instrText>"</w:instrText>
      </w:r>
      <w:r w:rsidR="00641926">
        <w:fldChar w:fldCharType="end"/>
      </w:r>
      <w:r>
        <w:tab/>
      </w:r>
      <w:r w:rsidRPr="000708C8">
        <w:t>What kind of support was provided?</w:t>
      </w:r>
      <w:r>
        <w:t xml:space="preserve"> Codes are:</w:t>
      </w:r>
    </w:p>
    <w:p w:rsidR="002C3311" w:rsidRDefault="002C3311" w:rsidP="00AC0F12">
      <w:pPr>
        <w:ind w:left="2160"/>
        <w:jc w:val="both"/>
      </w:pPr>
      <w:r>
        <w:t>01= Agricultural extension</w:t>
      </w:r>
    </w:p>
    <w:p w:rsidR="002C3311" w:rsidRDefault="002C3311" w:rsidP="00AC0F12">
      <w:pPr>
        <w:ind w:left="2160"/>
        <w:jc w:val="both"/>
      </w:pPr>
      <w:r>
        <w:t>02= Child rights protection</w:t>
      </w:r>
    </w:p>
    <w:p w:rsidR="002C3311" w:rsidRDefault="002C3311" w:rsidP="00AC0F12">
      <w:pPr>
        <w:ind w:left="2160"/>
        <w:jc w:val="both"/>
      </w:pPr>
      <w:r>
        <w:t>03= Public work program for cash</w:t>
      </w:r>
    </w:p>
    <w:p w:rsidR="002C3311" w:rsidRDefault="002C3311" w:rsidP="00AC0F12">
      <w:pPr>
        <w:ind w:left="2160"/>
        <w:jc w:val="both"/>
      </w:pPr>
      <w:r>
        <w:t>04= Public work program for food</w:t>
      </w:r>
    </w:p>
    <w:p w:rsidR="002C3311" w:rsidRDefault="002C3311" w:rsidP="00AC0F12">
      <w:pPr>
        <w:ind w:left="2160"/>
        <w:jc w:val="both"/>
      </w:pPr>
      <w:r>
        <w:t>05= Credit &amp; Saving</w:t>
      </w:r>
    </w:p>
    <w:p w:rsidR="002C3311" w:rsidRDefault="002C3311" w:rsidP="00AC0F12">
      <w:pPr>
        <w:ind w:left="2160"/>
        <w:jc w:val="both"/>
      </w:pPr>
      <w:r>
        <w:t>06= Disability support</w:t>
      </w:r>
    </w:p>
    <w:p w:rsidR="002C3311" w:rsidRDefault="002C3311" w:rsidP="00AC0F12">
      <w:pPr>
        <w:ind w:left="2160"/>
        <w:jc w:val="both"/>
      </w:pPr>
      <w:r>
        <w:t>07= Education about HIV</w:t>
      </w:r>
    </w:p>
    <w:p w:rsidR="002C3311" w:rsidRDefault="002C3311" w:rsidP="00AC0F12">
      <w:pPr>
        <w:ind w:left="2160"/>
        <w:jc w:val="both"/>
      </w:pPr>
      <w:r>
        <w:t>08= Family planning</w:t>
      </w:r>
    </w:p>
    <w:p w:rsidR="002C3311" w:rsidRDefault="002C3311" w:rsidP="00AC0F12">
      <w:pPr>
        <w:ind w:left="2160"/>
        <w:jc w:val="both"/>
      </w:pPr>
      <w:r>
        <w:t>09= Health extension services</w:t>
      </w:r>
    </w:p>
    <w:p w:rsidR="002C3311" w:rsidRDefault="002C3311" w:rsidP="00AC0F12">
      <w:pPr>
        <w:ind w:left="2160"/>
        <w:jc w:val="both"/>
      </w:pPr>
      <w:r>
        <w:t>10= Irrigation development</w:t>
      </w:r>
    </w:p>
    <w:p w:rsidR="002C3311" w:rsidRDefault="002C3311" w:rsidP="00AC0F12">
      <w:pPr>
        <w:ind w:left="2160"/>
        <w:jc w:val="both"/>
      </w:pPr>
      <w:r>
        <w:t>11= Mother to child HIV/AIDS</w:t>
      </w:r>
    </w:p>
    <w:p w:rsidR="002C3311" w:rsidRDefault="002C3311" w:rsidP="00AC0F12">
      <w:pPr>
        <w:ind w:left="2160"/>
        <w:jc w:val="both"/>
      </w:pPr>
      <w:r>
        <w:t>12= Assistance to child education</w:t>
      </w:r>
    </w:p>
    <w:p w:rsidR="002C3311" w:rsidRDefault="002C3311" w:rsidP="00AC0F12">
      <w:pPr>
        <w:ind w:left="2160"/>
        <w:jc w:val="both"/>
      </w:pPr>
      <w:r>
        <w:t>13= Training</w:t>
      </w:r>
    </w:p>
    <w:p w:rsidR="002C3311" w:rsidRDefault="002C3311" w:rsidP="00AC0F12">
      <w:pPr>
        <w:ind w:left="2160"/>
        <w:jc w:val="both"/>
      </w:pPr>
      <w:r>
        <w:t>14= Direct support/food/cash aid</w:t>
      </w:r>
    </w:p>
    <w:p w:rsidR="002C3311" w:rsidRDefault="002C3311" w:rsidP="00AC0F12">
      <w:pPr>
        <w:ind w:left="2160"/>
        <w:jc w:val="both"/>
      </w:pPr>
      <w:r>
        <w:t>15= Drinking water provision/development</w:t>
      </w:r>
    </w:p>
    <w:p w:rsidR="002C3311" w:rsidRDefault="002C3311" w:rsidP="00AC0F12">
      <w:pPr>
        <w:ind w:left="2160"/>
        <w:jc w:val="both"/>
      </w:pPr>
      <w:r>
        <w:t>16= Education support service</w:t>
      </w:r>
    </w:p>
    <w:p w:rsidR="002C3311" w:rsidRDefault="002C3311" w:rsidP="00AC0F12">
      <w:pPr>
        <w:ind w:left="2160"/>
        <w:jc w:val="both"/>
      </w:pPr>
      <w:r>
        <w:t>17= Provision of sanitation facility like toilet</w:t>
      </w:r>
    </w:p>
    <w:p w:rsidR="002C3311" w:rsidRDefault="002C3311" w:rsidP="00AC0F12">
      <w:pPr>
        <w:ind w:left="2160"/>
        <w:jc w:val="both"/>
      </w:pPr>
      <w:r>
        <w:t>18= Orphan &amp; destitute children support</w:t>
      </w:r>
    </w:p>
    <w:p w:rsidR="002C3311" w:rsidRDefault="002C3311" w:rsidP="00AC0F12">
      <w:pPr>
        <w:ind w:left="2160"/>
        <w:jc w:val="both"/>
      </w:pPr>
      <w:r>
        <w:t>19= Other (specify)</w:t>
      </w:r>
    </w:p>
    <w:p w:rsidR="002C3311" w:rsidRDefault="002C3311" w:rsidP="00456EB8">
      <w:pPr>
        <w:jc w:val="both"/>
      </w:pPr>
      <w:r w:rsidRPr="009B6640">
        <w:t>SPECKIND</w:t>
      </w:r>
      <w:r w:rsidR="00641926">
        <w:fldChar w:fldCharType="begin"/>
      </w:r>
      <w:r>
        <w:instrText>xe "</w:instrText>
      </w:r>
      <w:r w:rsidRPr="00EC7687">
        <w:instrText>SPECKIND</w:instrText>
      </w:r>
      <w:r>
        <w:instrText>"</w:instrText>
      </w:r>
      <w:r w:rsidR="00641926">
        <w:fldChar w:fldCharType="end"/>
      </w:r>
      <w:r>
        <w:tab/>
      </w:r>
      <w:r w:rsidRPr="009B6640">
        <w:t>Specify kind of support</w:t>
      </w:r>
    </w:p>
    <w:p w:rsidR="002C3311" w:rsidRDefault="002C3311" w:rsidP="00456EB8">
      <w:pPr>
        <w:jc w:val="both"/>
      </w:pPr>
      <w:r w:rsidRPr="00B55BB8">
        <w:t>SUPWHOR3</w:t>
      </w:r>
      <w:r w:rsidR="00641926">
        <w:fldChar w:fldCharType="begin"/>
      </w:r>
      <w:r>
        <w:instrText>xe "</w:instrText>
      </w:r>
      <w:r w:rsidRPr="00EC7687">
        <w:instrText>SUPWHOR3</w:instrText>
      </w:r>
      <w:r>
        <w:instrText>"</w:instrText>
      </w:r>
      <w:r w:rsidR="00641926">
        <w:fldChar w:fldCharType="end"/>
      </w:r>
      <w:r>
        <w:tab/>
      </w:r>
      <w:r w:rsidRPr="00B55BB8">
        <w:t>Who provided the support?</w:t>
      </w:r>
      <w:r>
        <w:t xml:space="preserve"> Codes are:</w:t>
      </w:r>
    </w:p>
    <w:p w:rsidR="002C3311" w:rsidRDefault="002C3311" w:rsidP="00AC0F12">
      <w:pPr>
        <w:ind w:left="2160"/>
        <w:jc w:val="both"/>
      </w:pPr>
      <w:r>
        <w:t>01= Government organisation</w:t>
      </w:r>
    </w:p>
    <w:p w:rsidR="002C3311" w:rsidRDefault="002C3311" w:rsidP="00AC0F12">
      <w:pPr>
        <w:ind w:left="2160"/>
        <w:jc w:val="both"/>
      </w:pPr>
      <w:r>
        <w:t xml:space="preserve">02= Non-government organisation </w:t>
      </w:r>
    </w:p>
    <w:p w:rsidR="002C3311" w:rsidRDefault="002C3311" w:rsidP="00456EB8">
      <w:pPr>
        <w:jc w:val="both"/>
      </w:pPr>
      <w:r w:rsidRPr="00E91D92">
        <w:t>SPECSWHO</w:t>
      </w:r>
      <w:r w:rsidR="00641926">
        <w:fldChar w:fldCharType="begin"/>
      </w:r>
      <w:r>
        <w:instrText>xe "</w:instrText>
      </w:r>
      <w:r w:rsidRPr="00EC7687">
        <w:instrText>SPECSWHO</w:instrText>
      </w:r>
      <w:r>
        <w:instrText>"</w:instrText>
      </w:r>
      <w:r w:rsidR="00641926">
        <w:fldChar w:fldCharType="end"/>
      </w:r>
      <w:r>
        <w:tab/>
      </w:r>
      <w:r w:rsidRPr="00E91D92">
        <w:t>Specify who provided the support</w:t>
      </w:r>
    </w:p>
    <w:p w:rsidR="002C3311" w:rsidRPr="00E72CA7" w:rsidRDefault="002C3311" w:rsidP="00456EB8">
      <w:pPr>
        <w:jc w:val="both"/>
      </w:pPr>
      <w:r w:rsidRPr="00E72CA7">
        <w:t>SUPSRTR3</w:t>
      </w:r>
      <w:r>
        <w:tab/>
      </w:r>
      <w:r w:rsidRPr="00E72CA7">
        <w:t>In which year did the support begin?</w:t>
      </w:r>
    </w:p>
    <w:p w:rsidR="002C3311" w:rsidRPr="001A0EEA" w:rsidRDefault="002C3311" w:rsidP="00456EB8">
      <w:pPr>
        <w:jc w:val="both"/>
      </w:pPr>
      <w:r w:rsidRPr="001A0EEA">
        <w:t>SUPENDR3</w:t>
      </w:r>
      <w:r w:rsidR="00641926">
        <w:fldChar w:fldCharType="begin"/>
      </w:r>
      <w:r>
        <w:instrText>xe "</w:instrText>
      </w:r>
      <w:r w:rsidRPr="00EC7687">
        <w:instrText>SUPENDR3</w:instrText>
      </w:r>
      <w:r>
        <w:instrText>"</w:instrText>
      </w:r>
      <w:r w:rsidR="00641926">
        <w:fldChar w:fldCharType="end"/>
      </w:r>
      <w:r>
        <w:tab/>
      </w:r>
      <w:r w:rsidRPr="001A0EEA">
        <w:t>When did the support end?</w:t>
      </w:r>
      <w:r>
        <w:t xml:space="preserve"> Missing value codes are negative.</w:t>
      </w:r>
    </w:p>
    <w:p w:rsidR="002C3311" w:rsidRDefault="002C3311" w:rsidP="00456EB8">
      <w:pPr>
        <w:jc w:val="both"/>
      </w:pPr>
      <w:r w:rsidRPr="00421FB6">
        <w:t>SUPFRQR3</w:t>
      </w:r>
      <w:r w:rsidR="00641926">
        <w:fldChar w:fldCharType="begin"/>
      </w:r>
      <w:r>
        <w:instrText>xe "</w:instrText>
      </w:r>
      <w:r w:rsidRPr="00EC7687">
        <w:instrText>SUPFRQR3</w:instrText>
      </w:r>
      <w:r>
        <w:instrText>"</w:instrText>
      </w:r>
      <w:r w:rsidR="00641926">
        <w:fldChar w:fldCharType="end"/>
      </w:r>
      <w:r>
        <w:tab/>
      </w:r>
      <w:r w:rsidRPr="00421FB6">
        <w:t>How often did you get this support?</w:t>
      </w:r>
      <w:r>
        <w:t xml:space="preserve"> Codes are:</w:t>
      </w:r>
    </w:p>
    <w:p w:rsidR="002C3311" w:rsidRDefault="002C3311" w:rsidP="00AC0F12">
      <w:pPr>
        <w:ind w:left="2160"/>
        <w:jc w:val="both"/>
      </w:pPr>
      <w:r>
        <w:t>01= Once in 5 years</w:t>
      </w:r>
    </w:p>
    <w:p w:rsidR="002C3311" w:rsidRDefault="002C3311" w:rsidP="00AC0F12">
      <w:pPr>
        <w:ind w:left="2160"/>
        <w:jc w:val="both"/>
      </w:pPr>
      <w:r>
        <w:t>02= Once in 3 years</w:t>
      </w:r>
    </w:p>
    <w:p w:rsidR="002C3311" w:rsidRDefault="002C3311" w:rsidP="00AC0F12">
      <w:pPr>
        <w:ind w:left="2160"/>
        <w:jc w:val="both"/>
      </w:pPr>
      <w:r>
        <w:t>03= Once in 2 years</w:t>
      </w:r>
    </w:p>
    <w:p w:rsidR="002C3311" w:rsidRDefault="002C3311" w:rsidP="00AC0F12">
      <w:pPr>
        <w:ind w:left="2160"/>
        <w:jc w:val="both"/>
      </w:pPr>
      <w:r>
        <w:t>04= Once a year</w:t>
      </w:r>
    </w:p>
    <w:p w:rsidR="002C3311" w:rsidRDefault="002C3311" w:rsidP="00AC0F12">
      <w:pPr>
        <w:ind w:left="2160"/>
        <w:jc w:val="both"/>
      </w:pPr>
      <w:r>
        <w:t>05= Twice a year</w:t>
      </w:r>
    </w:p>
    <w:p w:rsidR="002C3311" w:rsidRDefault="002C3311" w:rsidP="00AC0F12">
      <w:pPr>
        <w:ind w:left="2160"/>
        <w:jc w:val="both"/>
      </w:pPr>
      <w:r>
        <w:t>06= More than twice a year</w:t>
      </w:r>
    </w:p>
    <w:p w:rsidR="002C3311" w:rsidRDefault="002C3311" w:rsidP="00AC0F12">
      <w:pPr>
        <w:ind w:left="2160"/>
        <w:jc w:val="both"/>
      </w:pPr>
      <w:r>
        <w:t>07= Other (specify)</w:t>
      </w:r>
    </w:p>
    <w:p w:rsidR="002C3311" w:rsidRDefault="002C3311" w:rsidP="00AC0F12">
      <w:pPr>
        <w:ind w:left="2160"/>
        <w:jc w:val="both"/>
      </w:pPr>
      <w:r>
        <w:t>08= Every month for 3-5 years</w:t>
      </w:r>
    </w:p>
    <w:p w:rsidR="002C3311" w:rsidRPr="006E2654" w:rsidRDefault="002C3311" w:rsidP="00456EB8">
      <w:pPr>
        <w:jc w:val="both"/>
      </w:pPr>
      <w:r w:rsidRPr="006E2654">
        <w:t>SPECSFRQ</w:t>
      </w:r>
      <w:r w:rsidR="00641926">
        <w:fldChar w:fldCharType="begin"/>
      </w:r>
      <w:r>
        <w:instrText>xe "</w:instrText>
      </w:r>
      <w:r w:rsidRPr="00EC7687">
        <w:instrText>SPECSFRQ</w:instrText>
      </w:r>
      <w:r>
        <w:instrText>"</w:instrText>
      </w:r>
      <w:r w:rsidR="00641926">
        <w:fldChar w:fldCharType="end"/>
      </w:r>
      <w:r>
        <w:tab/>
      </w:r>
      <w:r w:rsidRPr="006E2654">
        <w:t>Specify how often you got this support</w:t>
      </w:r>
    </w:p>
    <w:p w:rsidR="002C3311" w:rsidRDefault="00346982" w:rsidP="00AC0F12">
      <w:pPr>
        <w:pStyle w:val="Heading1"/>
      </w:pPr>
      <w:r>
        <w:t>&gt;SECTION &lt;yls:roundThreeStudySection&gt; &lt;yls:studySectionCreditSupportProgram&gt;</w:t>
      </w:r>
      <w:r>
        <w:tab/>
      </w:r>
    </w:p>
    <w:p w:rsidR="002C3311" w:rsidRPr="0018416F" w:rsidRDefault="002C3311" w:rsidP="00AC0F12">
      <w:pPr>
        <w:rPr>
          <w:szCs w:val="20"/>
        </w:rPr>
      </w:pPr>
      <w:r w:rsidRPr="0018416F">
        <w:rPr>
          <w:szCs w:val="20"/>
        </w:rPr>
        <w:t xml:space="preserve">These are the variables in the data file </w:t>
      </w:r>
      <w:r w:rsidRPr="005C51E2">
        <w:rPr>
          <w:szCs w:val="20"/>
          <w:u w:val="single"/>
        </w:rPr>
        <w:t>stblHHSec3Loans.sav.</w:t>
      </w:r>
      <w:r w:rsidRPr="0018416F">
        <w:rPr>
          <w:szCs w:val="20"/>
        </w:rPr>
        <w:t xml:space="preserve">  This data file records details about credit taken out in the last five years.  A household will only have records in this data file if </w:t>
      </w:r>
      <w:r w:rsidRPr="0018416F">
        <w:rPr>
          <w:color w:val="000000"/>
          <w:szCs w:val="20"/>
        </w:rPr>
        <w:t>ETCRDTR3</w:t>
      </w:r>
      <w:r w:rsidRPr="0018416F">
        <w:rPr>
          <w:szCs w:val="20"/>
        </w:rPr>
        <w:t>=01 at the household/child level.  The number of records per household is variable.  Data in this file are linked to data at the household/child level using the child identification variable.</w:t>
      </w:r>
    </w:p>
    <w:p w:rsidR="002C3311" w:rsidRDefault="002C3311" w:rsidP="00E72CA7">
      <w:pPr>
        <w:jc w:val="both"/>
      </w:pPr>
      <w:r>
        <w:t>CHILDID</w:t>
      </w:r>
      <w:r w:rsidR="00641926">
        <w:fldChar w:fldCharType="begin"/>
      </w:r>
      <w:r>
        <w:instrText>xe "</w:instrText>
      </w:r>
      <w:r w:rsidRPr="00EC7687">
        <w:instrText>CHILDID</w:instrText>
      </w:r>
      <w:r>
        <w:instrText>"</w:instrText>
      </w:r>
      <w:r w:rsidR="00641926">
        <w:fldChar w:fldCharType="end"/>
      </w:r>
      <w:r>
        <w:tab/>
        <w:t>Child ID</w:t>
      </w:r>
    </w:p>
    <w:p w:rsidR="002C3311" w:rsidRDefault="002C3311" w:rsidP="00456EB8">
      <w:pPr>
        <w:jc w:val="both"/>
      </w:pPr>
      <w:r w:rsidRPr="000E4015">
        <w:t>LOANID</w:t>
      </w:r>
      <w:r w:rsidR="00641926">
        <w:fldChar w:fldCharType="begin"/>
      </w:r>
      <w:r>
        <w:instrText>xe "</w:instrText>
      </w:r>
      <w:r w:rsidRPr="00EC7687">
        <w:instrText>LOANID</w:instrText>
      </w:r>
      <w:r>
        <w:instrText>"</w:instrText>
      </w:r>
      <w:r w:rsidR="00641926">
        <w:fldChar w:fldCharType="end"/>
      </w:r>
      <w:r>
        <w:tab/>
      </w:r>
      <w:r w:rsidRPr="000E4015">
        <w:t>Loan ID</w:t>
      </w:r>
    </w:p>
    <w:p w:rsidR="002C3311" w:rsidRDefault="002C3311" w:rsidP="00456EB8">
      <w:pPr>
        <w:jc w:val="both"/>
      </w:pPr>
      <w:r w:rsidRPr="00953FAC">
        <w:t>LNSRCR3</w:t>
      </w:r>
      <w:r w:rsidR="00641926">
        <w:fldChar w:fldCharType="begin"/>
      </w:r>
      <w:r>
        <w:instrText>xe "</w:instrText>
      </w:r>
      <w:r w:rsidRPr="00EC7687">
        <w:instrText>LNSRCR3</w:instrText>
      </w:r>
      <w:r>
        <w:instrText>"</w:instrText>
      </w:r>
      <w:r w:rsidR="00641926">
        <w:fldChar w:fldCharType="end"/>
      </w:r>
      <w:r>
        <w:tab/>
      </w:r>
      <w:r w:rsidRPr="00953FAC">
        <w:t>What is the loan source</w:t>
      </w:r>
      <w:r>
        <w:t>? Codes are:</w:t>
      </w:r>
    </w:p>
    <w:p w:rsidR="002C3311" w:rsidRDefault="002C3311" w:rsidP="00AC0F12">
      <w:pPr>
        <w:ind w:left="2160"/>
        <w:jc w:val="both"/>
      </w:pPr>
      <w:r>
        <w:t>01= Social Policy Bank</w:t>
      </w:r>
    </w:p>
    <w:p w:rsidR="002C3311" w:rsidRDefault="002C3311" w:rsidP="00AC0F12">
      <w:pPr>
        <w:ind w:left="2160"/>
        <w:jc w:val="both"/>
      </w:pPr>
      <w:r>
        <w:t>02= Bank of Agricultural and Rural Development</w:t>
      </w:r>
    </w:p>
    <w:p w:rsidR="002C3311" w:rsidRDefault="002C3311" w:rsidP="00AC0F12">
      <w:pPr>
        <w:ind w:left="2160"/>
        <w:jc w:val="both"/>
      </w:pPr>
      <w:r>
        <w:t>03= Other Commercial Bank</w:t>
      </w:r>
    </w:p>
    <w:p w:rsidR="002C3311" w:rsidRDefault="002C3311" w:rsidP="00AC0F12">
      <w:pPr>
        <w:ind w:left="2160"/>
        <w:jc w:val="both"/>
      </w:pPr>
      <w:r>
        <w:t>04= Jobs Aid Fund</w:t>
      </w:r>
    </w:p>
    <w:p w:rsidR="002C3311" w:rsidRDefault="002C3311" w:rsidP="00AC0F12">
      <w:pPr>
        <w:ind w:left="2160"/>
        <w:jc w:val="both"/>
      </w:pPr>
      <w:r>
        <w:t>05= Credit Organisations</w:t>
      </w:r>
    </w:p>
    <w:p w:rsidR="002C3311" w:rsidRDefault="002C3311" w:rsidP="00AC0F12">
      <w:pPr>
        <w:ind w:left="2160"/>
        <w:jc w:val="both"/>
      </w:pPr>
      <w:r>
        <w:t>06= Political-Social Organisations</w:t>
      </w:r>
    </w:p>
    <w:p w:rsidR="002C3311" w:rsidRDefault="002C3311" w:rsidP="00AC0F12">
      <w:pPr>
        <w:ind w:left="2160"/>
        <w:jc w:val="both"/>
      </w:pPr>
      <w:r>
        <w:t>07= Private Individual Lenders</w:t>
      </w:r>
    </w:p>
    <w:p w:rsidR="002C3311" w:rsidRDefault="002C3311" w:rsidP="00AC0F12">
      <w:pPr>
        <w:ind w:left="2160"/>
        <w:jc w:val="both"/>
      </w:pPr>
      <w:r>
        <w:t>08= Friends/Relatives</w:t>
      </w:r>
    </w:p>
    <w:p w:rsidR="002C3311" w:rsidRDefault="002C3311" w:rsidP="00AC0F12">
      <w:pPr>
        <w:ind w:left="2160"/>
        <w:jc w:val="both"/>
      </w:pPr>
      <w:r>
        <w:t>10= Other (specify)</w:t>
      </w:r>
    </w:p>
    <w:p w:rsidR="002C3311" w:rsidRPr="00BC2690" w:rsidRDefault="002C3311" w:rsidP="00456EB8">
      <w:pPr>
        <w:jc w:val="both"/>
      </w:pPr>
      <w:r w:rsidRPr="00BC2690">
        <w:t>SPLNSRC</w:t>
      </w:r>
      <w:r w:rsidR="00641926">
        <w:fldChar w:fldCharType="begin"/>
      </w:r>
      <w:r>
        <w:instrText>xe "</w:instrText>
      </w:r>
      <w:r w:rsidRPr="00EC7687">
        <w:instrText>SPLNSRC</w:instrText>
      </w:r>
      <w:r>
        <w:instrText>"</w:instrText>
      </w:r>
      <w:r w:rsidR="00641926">
        <w:fldChar w:fldCharType="end"/>
      </w:r>
      <w:r>
        <w:tab/>
      </w:r>
      <w:r w:rsidRPr="00BC2690">
        <w:t>Specify loan source</w:t>
      </w:r>
    </w:p>
    <w:p w:rsidR="002C3311" w:rsidRDefault="002C3311" w:rsidP="00AC0F12">
      <w:pPr>
        <w:jc w:val="both"/>
      </w:pPr>
      <w:r w:rsidRPr="00BC2690">
        <w:t>LNTYPER3</w:t>
      </w:r>
      <w:r w:rsidR="00641926">
        <w:fldChar w:fldCharType="begin"/>
      </w:r>
      <w:r>
        <w:instrText>xe "</w:instrText>
      </w:r>
      <w:r w:rsidRPr="00EC7687">
        <w:instrText>LNTYPER3</w:instrText>
      </w:r>
      <w:r>
        <w:instrText>"</w:instrText>
      </w:r>
      <w:r w:rsidR="00641926">
        <w:fldChar w:fldCharType="end"/>
      </w:r>
      <w:r>
        <w:tab/>
      </w:r>
      <w:r w:rsidRPr="00BC2690">
        <w:t>Loan type</w:t>
      </w:r>
      <w:r>
        <w:t xml:space="preserve">. Codes are: </w:t>
      </w:r>
    </w:p>
    <w:p w:rsidR="002C3311" w:rsidRDefault="002C3311" w:rsidP="00AC0F12">
      <w:pPr>
        <w:ind w:left="1440" w:firstLine="720"/>
        <w:jc w:val="both"/>
      </w:pPr>
      <w:r>
        <w:t>01= Formal loan</w:t>
      </w:r>
    </w:p>
    <w:p w:rsidR="002C3311" w:rsidRDefault="002C3311" w:rsidP="00AC0F12">
      <w:pPr>
        <w:ind w:left="1440" w:firstLine="720"/>
        <w:jc w:val="both"/>
      </w:pPr>
      <w:r>
        <w:t>02= Informal loan</w:t>
      </w:r>
    </w:p>
    <w:p w:rsidR="002C3311" w:rsidRDefault="002C3311" w:rsidP="00456EB8">
      <w:pPr>
        <w:jc w:val="both"/>
      </w:pPr>
      <w:r w:rsidRPr="00ED1D45">
        <w:t>DIFRPYR3</w:t>
      </w:r>
      <w:r w:rsidR="00641926">
        <w:fldChar w:fldCharType="begin"/>
      </w:r>
      <w:r>
        <w:instrText>xe "</w:instrText>
      </w:r>
      <w:r w:rsidRPr="00EC7687">
        <w:instrText>DIFRPYR3</w:instrText>
      </w:r>
      <w:r>
        <w:instrText>"</w:instrText>
      </w:r>
      <w:r w:rsidR="00641926">
        <w:fldChar w:fldCharType="end"/>
      </w:r>
      <w:r>
        <w:tab/>
      </w:r>
      <w:r w:rsidRPr="00ED1D45">
        <w:t>Is it difficult for your household to repay these loans?</w:t>
      </w:r>
      <w:r>
        <w:t xml:space="preserve"> Codes are:</w:t>
      </w:r>
    </w:p>
    <w:p w:rsidR="002C3311" w:rsidRDefault="002C3311" w:rsidP="00AC0F12">
      <w:pPr>
        <w:ind w:left="2160"/>
        <w:jc w:val="both"/>
      </w:pPr>
      <w:r>
        <w:t>01= Not difficult</w:t>
      </w:r>
    </w:p>
    <w:p w:rsidR="002C3311" w:rsidRDefault="002C3311" w:rsidP="00AC0F12">
      <w:pPr>
        <w:ind w:left="2160"/>
        <w:jc w:val="both"/>
      </w:pPr>
      <w:r>
        <w:t>02= Somewhat difficult</w:t>
      </w:r>
    </w:p>
    <w:p w:rsidR="002C3311" w:rsidRDefault="002C3311" w:rsidP="00AC0F12">
      <w:pPr>
        <w:ind w:left="2160"/>
        <w:jc w:val="both"/>
      </w:pPr>
      <w:r>
        <w:t>03= Very difficult</w:t>
      </w:r>
    </w:p>
    <w:p w:rsidR="002C3311" w:rsidRDefault="002C3311" w:rsidP="00AC0F12">
      <w:pPr>
        <w:ind w:left="2160"/>
        <w:jc w:val="both"/>
      </w:pPr>
      <w:r>
        <w:t>04= Impossible</w:t>
      </w:r>
    </w:p>
    <w:p w:rsidR="002C3311" w:rsidRPr="009B5C2C" w:rsidRDefault="00346982" w:rsidP="00AC0F12">
      <w:pPr>
        <w:pStyle w:val="Heading1"/>
      </w:pPr>
      <w:r>
        <w:t>&gt;SECTION &lt;yls:roundThreeStudySection&gt; &lt;yls:studySectionMoneyOrGoodsGivenToIndividualsOutsideTheHousehold&gt;</w:t>
      </w:r>
      <w:r>
        <w:tab/>
      </w:r>
    </w:p>
    <w:p w:rsidR="002C3311" w:rsidRDefault="002C3311" w:rsidP="00AC0F12">
      <w:pPr>
        <w:rPr>
          <w:szCs w:val="20"/>
        </w:rPr>
      </w:pPr>
      <w:r w:rsidRPr="00014259">
        <w:rPr>
          <w:szCs w:val="20"/>
        </w:rPr>
        <w:t xml:space="preserve">These are the variables in the data file </w:t>
      </w:r>
      <w:r w:rsidRPr="00014259">
        <w:rPr>
          <w:szCs w:val="20"/>
          <w:u w:val="single"/>
        </w:rPr>
        <w:t>stblHHSec3Outgoings.sav</w:t>
      </w:r>
      <w:r w:rsidRPr="00014259">
        <w:rPr>
          <w:szCs w:val="20"/>
        </w:rPr>
        <w:t xml:space="preserve">.  This data file records regular payments to individuals outside the household.  A household will only have records in this data file if </w:t>
      </w:r>
      <w:r w:rsidRPr="00014259">
        <w:rPr>
          <w:color w:val="000000"/>
          <w:szCs w:val="20"/>
        </w:rPr>
        <w:t>OREMITR3</w:t>
      </w:r>
      <w:r w:rsidRPr="00014259">
        <w:rPr>
          <w:szCs w:val="20"/>
        </w:rPr>
        <w:t>=1 at the household/child level.  The number of records per household is variable.  Data in this file are linked to data at the household/child level using the child identification variable.</w:t>
      </w:r>
    </w:p>
    <w:p w:rsidR="002C3311" w:rsidRPr="00F5282F" w:rsidRDefault="002C3311" w:rsidP="00AC0F12">
      <w:pPr>
        <w:rPr>
          <w:szCs w:val="20"/>
        </w:rPr>
      </w:pPr>
      <w:r w:rsidRPr="00F5282F">
        <w:rPr>
          <w:szCs w:val="20"/>
        </w:rPr>
        <w:t>CHILDID</w:t>
      </w:r>
      <w:r w:rsidR="00641926">
        <w:rPr>
          <w:szCs w:val="20"/>
        </w:rPr>
        <w:fldChar w:fldCharType="begin"/>
      </w:r>
      <w:r>
        <w:instrText>xe "</w:instrText>
      </w:r>
      <w:r w:rsidRPr="00EC7687">
        <w:rPr>
          <w:szCs w:val="20"/>
        </w:rPr>
        <w:instrText>CHILDID</w:instrText>
      </w:r>
      <w:r>
        <w:instrText>"</w:instrText>
      </w:r>
      <w:r w:rsidR="00641926">
        <w:rPr>
          <w:szCs w:val="20"/>
        </w:rPr>
        <w:fldChar w:fldCharType="end"/>
      </w:r>
      <w:r>
        <w:rPr>
          <w:szCs w:val="20"/>
        </w:rPr>
        <w:tab/>
        <w:t>Child ID</w:t>
      </w:r>
    </w:p>
    <w:p w:rsidR="002C3311" w:rsidRDefault="002C3311" w:rsidP="00456EB8">
      <w:pPr>
        <w:jc w:val="both"/>
      </w:pPr>
      <w:r w:rsidRPr="00D65695">
        <w:t>OUTID</w:t>
      </w:r>
      <w:r w:rsidR="00641926">
        <w:fldChar w:fldCharType="begin"/>
      </w:r>
      <w:r>
        <w:instrText>xe "</w:instrText>
      </w:r>
      <w:r w:rsidRPr="00EC7687">
        <w:instrText>OUTID</w:instrText>
      </w:r>
      <w:r>
        <w:instrText>"</w:instrText>
      </w:r>
      <w:r w:rsidR="00641926">
        <w:fldChar w:fldCharType="end"/>
      </w:r>
      <w:r>
        <w:tab/>
      </w:r>
      <w:r>
        <w:tab/>
      </w:r>
      <w:r w:rsidRPr="00D65695">
        <w:t>Line number</w:t>
      </w:r>
    </w:p>
    <w:p w:rsidR="002C3311" w:rsidRDefault="002C3311" w:rsidP="00456EB8">
      <w:pPr>
        <w:jc w:val="both"/>
      </w:pPr>
      <w:r w:rsidRPr="00803F2A">
        <w:t>REMRELR3</w:t>
      </w:r>
      <w:r w:rsidR="00641926">
        <w:fldChar w:fldCharType="begin"/>
      </w:r>
      <w:r>
        <w:instrText>xe "</w:instrText>
      </w:r>
      <w:r w:rsidRPr="00EC7687">
        <w:instrText>REMRELR3</w:instrText>
      </w:r>
      <w:r>
        <w:instrText>"</w:instrText>
      </w:r>
      <w:r w:rsidR="00641926">
        <w:fldChar w:fldCharType="end"/>
      </w:r>
      <w:r>
        <w:tab/>
      </w:r>
      <w:r w:rsidRPr="00803F2A">
        <w:t>How is the recipient related to NAME?</w:t>
      </w:r>
      <w:r>
        <w:t xml:space="preserve"> Codes are:</w:t>
      </w:r>
    </w:p>
    <w:p w:rsidR="002C3311" w:rsidRDefault="002C3311" w:rsidP="00AC0F12">
      <w:pPr>
        <w:ind w:left="2160"/>
        <w:jc w:val="both"/>
      </w:pPr>
      <w:r>
        <w:t>00= YL child</w:t>
      </w:r>
    </w:p>
    <w:p w:rsidR="002C3311" w:rsidRDefault="002C3311" w:rsidP="00AC0F12">
      <w:pPr>
        <w:ind w:left="2160"/>
        <w:jc w:val="both"/>
      </w:pPr>
      <w:r>
        <w:t>01= Biological parent</w:t>
      </w:r>
    </w:p>
    <w:p w:rsidR="002C3311" w:rsidRDefault="002C3311" w:rsidP="00AC0F12">
      <w:pPr>
        <w:ind w:left="2160"/>
        <w:jc w:val="both"/>
      </w:pPr>
      <w:r>
        <w:t>02= Step-parent (partner of biological parent)</w:t>
      </w:r>
    </w:p>
    <w:p w:rsidR="002C3311" w:rsidRDefault="002C3311" w:rsidP="00AC0F12">
      <w:pPr>
        <w:ind w:left="2160"/>
        <w:jc w:val="both"/>
      </w:pPr>
      <w:r>
        <w:t>03= Adoptive parent</w:t>
      </w:r>
    </w:p>
    <w:p w:rsidR="002C3311" w:rsidRDefault="002C3311" w:rsidP="00AC0F12">
      <w:pPr>
        <w:ind w:left="2160"/>
        <w:jc w:val="both"/>
      </w:pPr>
      <w:r>
        <w:t>04= Foster parent</w:t>
      </w:r>
    </w:p>
    <w:p w:rsidR="002C3311" w:rsidRDefault="002C3311" w:rsidP="00AC0F12">
      <w:pPr>
        <w:ind w:left="2160"/>
        <w:jc w:val="both"/>
      </w:pPr>
      <w:r>
        <w:t>05= Maternal grandparent, 6= Paternal grandparent</w:t>
      </w:r>
    </w:p>
    <w:p w:rsidR="002C3311" w:rsidRDefault="002C3311" w:rsidP="00AC0F12">
      <w:pPr>
        <w:ind w:left="2160"/>
        <w:jc w:val="both"/>
      </w:pPr>
      <w:r>
        <w:t>07= Brother/sister (both parents the same)</w:t>
      </w:r>
    </w:p>
    <w:p w:rsidR="002C3311" w:rsidRDefault="002C3311" w:rsidP="00AC0F12">
      <w:pPr>
        <w:ind w:left="2160"/>
        <w:jc w:val="both"/>
      </w:pPr>
      <w:r>
        <w:t>08= Half-sibling (same father)</w:t>
      </w:r>
    </w:p>
    <w:p w:rsidR="002C3311" w:rsidRDefault="002C3311" w:rsidP="00AC0F12">
      <w:pPr>
        <w:ind w:left="2160"/>
        <w:jc w:val="both"/>
      </w:pPr>
      <w:r>
        <w:t>09= Half-sibling (same mother)</w:t>
      </w:r>
    </w:p>
    <w:p w:rsidR="002C3311" w:rsidRDefault="002C3311" w:rsidP="00AC0F12">
      <w:pPr>
        <w:ind w:left="2160"/>
        <w:jc w:val="both"/>
      </w:pPr>
      <w:r>
        <w:t>10= Step-sibling (no parent in common)</w:t>
      </w:r>
    </w:p>
    <w:p w:rsidR="002C3311" w:rsidRDefault="002C3311" w:rsidP="00AC0F12">
      <w:pPr>
        <w:ind w:left="2160"/>
        <w:jc w:val="both"/>
      </w:pPr>
      <w:r>
        <w:t>11= Adoptive brother/sister</w:t>
      </w:r>
    </w:p>
    <w:p w:rsidR="002C3311" w:rsidRDefault="002C3311" w:rsidP="00AC0F12">
      <w:pPr>
        <w:ind w:left="2160"/>
        <w:jc w:val="both"/>
      </w:pPr>
      <w:r>
        <w:t>12= Foster brother/sister</w:t>
      </w:r>
    </w:p>
    <w:p w:rsidR="002C3311" w:rsidRDefault="002C3311" w:rsidP="00AC0F12">
      <w:pPr>
        <w:ind w:left="2160"/>
        <w:jc w:val="both"/>
      </w:pPr>
      <w:r>
        <w:t>13= Uncle/Aunt</w:t>
      </w:r>
    </w:p>
    <w:p w:rsidR="002C3311" w:rsidRDefault="002C3311" w:rsidP="00AC0F12">
      <w:pPr>
        <w:ind w:left="2160"/>
        <w:jc w:val="both"/>
      </w:pPr>
      <w:r>
        <w:t>14= Cousin</w:t>
      </w:r>
    </w:p>
    <w:p w:rsidR="002C3311" w:rsidRDefault="002C3311" w:rsidP="00AC0F12">
      <w:pPr>
        <w:ind w:left="2160"/>
        <w:jc w:val="both"/>
      </w:pPr>
      <w:r>
        <w:t>15= Nephew/niece</w:t>
      </w:r>
    </w:p>
    <w:p w:rsidR="002C3311" w:rsidRDefault="002C3311" w:rsidP="00AC0F12">
      <w:pPr>
        <w:ind w:left="2160"/>
        <w:jc w:val="both"/>
      </w:pPr>
      <w:r>
        <w:t>16= Brother/sister-in-law (spouse of sibling)</w:t>
      </w:r>
    </w:p>
    <w:p w:rsidR="002C3311" w:rsidRDefault="002C3311" w:rsidP="00AC0F12">
      <w:pPr>
        <w:ind w:left="2160"/>
        <w:jc w:val="both"/>
      </w:pPr>
      <w:r>
        <w:t>17= Great grandparent (mother` s side)</w:t>
      </w:r>
    </w:p>
    <w:p w:rsidR="002C3311" w:rsidRDefault="002C3311" w:rsidP="00AC0F12">
      <w:pPr>
        <w:ind w:left="2160"/>
        <w:jc w:val="both"/>
      </w:pPr>
      <w:r>
        <w:t>18= Great grandparent (father` s side)</w:t>
      </w:r>
    </w:p>
    <w:p w:rsidR="002C3311" w:rsidRDefault="002C3311" w:rsidP="00AC0F12">
      <w:pPr>
        <w:ind w:left="2160"/>
        <w:jc w:val="both"/>
      </w:pPr>
      <w:r>
        <w:t>19= Other relative, 20= Servant (farm-worker, maid)</w:t>
      </w:r>
    </w:p>
    <w:p w:rsidR="002C3311" w:rsidRDefault="002C3311" w:rsidP="00AC0F12">
      <w:pPr>
        <w:ind w:left="2160"/>
        <w:jc w:val="both"/>
      </w:pPr>
      <w:r>
        <w:t>21= Tenant/lodger</w:t>
      </w:r>
    </w:p>
    <w:p w:rsidR="002C3311" w:rsidRDefault="002C3311" w:rsidP="00AC0F12">
      <w:pPr>
        <w:ind w:left="2160"/>
        <w:jc w:val="both"/>
      </w:pPr>
      <w:r>
        <w:t>22= Other non-related</w:t>
      </w:r>
    </w:p>
    <w:p w:rsidR="002C3311" w:rsidRDefault="002C3311" w:rsidP="00AC0F12">
      <w:pPr>
        <w:ind w:left="2160"/>
        <w:jc w:val="both"/>
      </w:pPr>
      <w:r>
        <w:t>23= Nanny (live-in),</w:t>
      </w:r>
    </w:p>
    <w:p w:rsidR="002C3311" w:rsidRDefault="002C3311" w:rsidP="00AC0F12">
      <w:pPr>
        <w:ind w:left="2160"/>
        <w:jc w:val="both"/>
      </w:pPr>
      <w:r>
        <w:t>24= Wife/husband of NAME</w:t>
      </w:r>
    </w:p>
    <w:p w:rsidR="002C3311" w:rsidRDefault="002C3311" w:rsidP="00AC0F12">
      <w:pPr>
        <w:ind w:left="2160"/>
        <w:jc w:val="both"/>
      </w:pPr>
      <w:r>
        <w:t>25= Boyfriend/girlfriend of NAME</w:t>
      </w:r>
    </w:p>
    <w:p w:rsidR="002C3311" w:rsidRDefault="002C3311" w:rsidP="00AC0F12">
      <w:pPr>
        <w:ind w:left="2160"/>
        <w:jc w:val="both"/>
      </w:pPr>
      <w:r>
        <w:t xml:space="preserve"> 26= Fiancé</w:t>
      </w:r>
    </w:p>
    <w:p w:rsidR="002C3311" w:rsidRDefault="002C3311" w:rsidP="00AC0F12">
      <w:pPr>
        <w:ind w:left="2160"/>
        <w:jc w:val="both"/>
      </w:pPr>
      <w:r>
        <w:t>27= Child of NAME</w:t>
      </w:r>
    </w:p>
    <w:p w:rsidR="002C3311" w:rsidRDefault="002C3311" w:rsidP="00E72CA7">
      <w:pPr>
        <w:jc w:val="both"/>
      </w:pPr>
      <w:r w:rsidRPr="00D65695">
        <w:t>SPCREMRL</w:t>
      </w:r>
      <w:r w:rsidR="00641926">
        <w:fldChar w:fldCharType="begin"/>
      </w:r>
      <w:r>
        <w:instrText>xe "</w:instrText>
      </w:r>
      <w:r w:rsidRPr="00EC7687">
        <w:instrText>SPCREMRL</w:instrText>
      </w:r>
      <w:r>
        <w:instrText>"</w:instrText>
      </w:r>
      <w:r w:rsidR="00641926">
        <w:fldChar w:fldCharType="end"/>
      </w:r>
      <w:r>
        <w:tab/>
      </w:r>
      <w:r w:rsidRPr="00D65695">
        <w:t>Specify how recipient is related to NAME</w:t>
      </w:r>
    </w:p>
    <w:p w:rsidR="002C3311" w:rsidRDefault="002C3311" w:rsidP="00AC0F12">
      <w:pPr>
        <w:ind w:left="1440" w:hanging="1440"/>
        <w:jc w:val="both"/>
      </w:pPr>
      <w:r w:rsidRPr="001919C2">
        <w:t>REMESTR3</w:t>
      </w:r>
      <w:r w:rsidR="00641926">
        <w:fldChar w:fldCharType="begin"/>
      </w:r>
      <w:r>
        <w:instrText>xe "</w:instrText>
      </w:r>
      <w:r w:rsidRPr="00EC7687">
        <w:instrText>REMESTR3</w:instrText>
      </w:r>
      <w:r>
        <w:instrText>"</w:instrText>
      </w:r>
      <w:r w:rsidR="00641926">
        <w:fldChar w:fldCharType="end"/>
      </w:r>
      <w:r>
        <w:tab/>
      </w:r>
      <w:r w:rsidRPr="001919C2">
        <w:t>Can you tell me how much money you sent in the last 12 months?</w:t>
      </w:r>
      <w:r>
        <w:t xml:space="preserve"> Missing value codes are negative.</w:t>
      </w:r>
    </w:p>
    <w:p w:rsidR="002C3311" w:rsidRDefault="002C3311" w:rsidP="00AC0F12">
      <w:pPr>
        <w:ind w:left="1440" w:hanging="1440"/>
        <w:jc w:val="both"/>
      </w:pPr>
      <w:r w:rsidRPr="001919C2">
        <w:t>REMGODR3</w:t>
      </w:r>
      <w:r w:rsidR="00641926">
        <w:fldChar w:fldCharType="begin"/>
      </w:r>
      <w:r>
        <w:instrText>xe "</w:instrText>
      </w:r>
      <w:r w:rsidRPr="00EC7687">
        <w:instrText>REMGODR3</w:instrText>
      </w:r>
      <w:r>
        <w:instrText>"</w:instrText>
      </w:r>
      <w:r w:rsidR="00641926">
        <w:fldChar w:fldCharType="end"/>
      </w:r>
      <w:r>
        <w:tab/>
      </w:r>
      <w:r w:rsidRPr="001919C2">
        <w:t>Can you tell me the value of goods you sent in the last 12 months?</w:t>
      </w:r>
      <w:r w:rsidRPr="00AC0F12">
        <w:t xml:space="preserve"> </w:t>
      </w:r>
      <w:r>
        <w:t>Missing value codes are negative.</w:t>
      </w:r>
    </w:p>
    <w:p w:rsidR="002C3311" w:rsidRDefault="00346982" w:rsidP="00AC0F12">
      <w:pPr>
        <w:pStyle w:val="Heading1"/>
      </w:pPr>
      <w:r>
        <w:t>&gt;SECTION &lt;yls:roundThreeStudySection&gt; &lt;yls:studySectionChildWorkActivities&gt;</w:t>
      </w:r>
      <w:r>
        <w:tab/>
      </w:r>
    </w:p>
    <w:p w:rsidR="002C3311" w:rsidRDefault="002C3311" w:rsidP="00AC0F12">
      <w:pPr>
        <w:rPr>
          <w:szCs w:val="20"/>
        </w:rPr>
      </w:pPr>
      <w:r w:rsidRPr="00FE1660">
        <w:rPr>
          <w:szCs w:val="20"/>
        </w:rPr>
        <w:t xml:space="preserve">These are the variables in the data file </w:t>
      </w:r>
      <w:r w:rsidRPr="00FE1660">
        <w:rPr>
          <w:color w:val="000000"/>
          <w:szCs w:val="20"/>
          <w:u w:val="single"/>
        </w:rPr>
        <w:t>stblHHSec8ChildWork.sav</w:t>
      </w:r>
      <w:r w:rsidRPr="00FE1660">
        <w:rPr>
          <w:szCs w:val="20"/>
        </w:rPr>
        <w:t xml:space="preserve">.  This data file records details about paid work carried out by the YL child in the last 12 months.  Households only have records in this data file if </w:t>
      </w:r>
      <w:r w:rsidRPr="00FE1660">
        <w:rPr>
          <w:color w:val="000000"/>
          <w:szCs w:val="20"/>
        </w:rPr>
        <w:t>CHLWRKR3</w:t>
      </w:r>
      <w:r w:rsidRPr="00FE1660">
        <w:rPr>
          <w:szCs w:val="20"/>
        </w:rPr>
        <w:t>=01 at the household/child level.  The number of records per household is variable – there is one record per work activity.  Data in this file are linked to data at the household/child level using the child identification variable.  This is taken from the Child Questionnaire.</w:t>
      </w:r>
    </w:p>
    <w:p w:rsidR="002C3311" w:rsidRPr="00F5282F" w:rsidRDefault="002C3311" w:rsidP="00AC0F12">
      <w:pPr>
        <w:rPr>
          <w:szCs w:val="20"/>
        </w:rPr>
      </w:pPr>
      <w:r w:rsidRPr="00F5282F">
        <w:rPr>
          <w:szCs w:val="20"/>
        </w:rPr>
        <w:t>CHILDID</w:t>
      </w:r>
      <w:r w:rsidR="00641926">
        <w:rPr>
          <w:szCs w:val="20"/>
        </w:rPr>
        <w:fldChar w:fldCharType="begin"/>
      </w:r>
      <w:r>
        <w:instrText>xe "</w:instrText>
      </w:r>
      <w:r w:rsidRPr="00EC7687">
        <w:rPr>
          <w:szCs w:val="20"/>
        </w:rPr>
        <w:instrText>CHILDID</w:instrText>
      </w:r>
      <w:r>
        <w:instrText>"</w:instrText>
      </w:r>
      <w:r w:rsidR="00641926">
        <w:rPr>
          <w:szCs w:val="20"/>
        </w:rPr>
        <w:fldChar w:fldCharType="end"/>
      </w:r>
      <w:r>
        <w:rPr>
          <w:szCs w:val="20"/>
        </w:rPr>
        <w:tab/>
        <w:t>Child ID</w:t>
      </w:r>
    </w:p>
    <w:p w:rsidR="002C3311" w:rsidRDefault="002C3311" w:rsidP="00456EB8">
      <w:pPr>
        <w:jc w:val="both"/>
      </w:pPr>
      <w:r w:rsidRPr="00552762">
        <w:t>WORKID</w:t>
      </w:r>
      <w:r w:rsidR="00641926">
        <w:fldChar w:fldCharType="begin"/>
      </w:r>
      <w:r>
        <w:instrText>xe "</w:instrText>
      </w:r>
      <w:r w:rsidRPr="00EC7687">
        <w:instrText>WORKID</w:instrText>
      </w:r>
      <w:r>
        <w:instrText>"</w:instrText>
      </w:r>
      <w:r w:rsidR="00641926">
        <w:fldChar w:fldCharType="end"/>
      </w:r>
      <w:r>
        <w:tab/>
      </w:r>
      <w:r w:rsidRPr="00552762">
        <w:t>Row number</w:t>
      </w:r>
    </w:p>
    <w:p w:rsidR="002C3311" w:rsidRDefault="002C3311" w:rsidP="00456EB8">
      <w:pPr>
        <w:jc w:val="both"/>
      </w:pPr>
      <w:r w:rsidRPr="00552762">
        <w:t>WRKACTR3</w:t>
      </w:r>
      <w:r w:rsidR="00641926">
        <w:fldChar w:fldCharType="begin"/>
      </w:r>
      <w:r>
        <w:instrText>xe "</w:instrText>
      </w:r>
      <w:r w:rsidRPr="00EC7687">
        <w:instrText>WRKACTR3</w:instrText>
      </w:r>
      <w:r>
        <w:instrText>"</w:instrText>
      </w:r>
      <w:r w:rsidR="00641926">
        <w:fldChar w:fldCharType="end"/>
      </w:r>
      <w:r>
        <w:tab/>
      </w:r>
      <w:r w:rsidRPr="00552762">
        <w:t>What are the work activities?</w:t>
      </w:r>
      <w:r>
        <w:t xml:space="preserve"> Codes are:</w:t>
      </w:r>
    </w:p>
    <w:p w:rsidR="002C3311" w:rsidRDefault="002C3311" w:rsidP="00AC0F12">
      <w:pPr>
        <w:ind w:left="2160"/>
        <w:jc w:val="both"/>
      </w:pPr>
      <w:r>
        <w:t>01= Farm work outside your own household</w:t>
      </w:r>
    </w:p>
    <w:p w:rsidR="002C3311" w:rsidRDefault="002C3311" w:rsidP="00AC0F12">
      <w:pPr>
        <w:ind w:left="2160"/>
        <w:jc w:val="both"/>
      </w:pPr>
      <w:r>
        <w:t>02= Domestic chores for another household</w:t>
      </w:r>
    </w:p>
    <w:p w:rsidR="002C3311" w:rsidRDefault="002C3311" w:rsidP="00AC0F12">
      <w:pPr>
        <w:ind w:left="2160"/>
        <w:jc w:val="both"/>
      </w:pPr>
      <w:r>
        <w:t>03= making handicrafts/piecework (within home but for sale)</w:t>
      </w:r>
    </w:p>
    <w:p w:rsidR="002C3311" w:rsidRDefault="002C3311" w:rsidP="00AC0F12">
      <w:pPr>
        <w:ind w:left="2160"/>
        <w:jc w:val="both"/>
      </w:pPr>
      <w:r>
        <w:t>04= Selling goods or services</w:t>
      </w:r>
    </w:p>
    <w:p w:rsidR="002C3311" w:rsidRDefault="002C3311" w:rsidP="00AC0F12">
      <w:pPr>
        <w:ind w:left="2160"/>
        <w:jc w:val="both"/>
      </w:pPr>
      <w:r>
        <w:t>05= Working for wage in non-agricultural activities</w:t>
      </w:r>
    </w:p>
    <w:p w:rsidR="002C3311" w:rsidRDefault="002C3311" w:rsidP="00AC0F12">
      <w:pPr>
        <w:ind w:left="2160"/>
        <w:jc w:val="both"/>
      </w:pPr>
      <w:r>
        <w:t xml:space="preserve">06= Domestic chores or farm work inside household for which pocket money </w:t>
      </w:r>
    </w:p>
    <w:p w:rsidR="002C3311" w:rsidRDefault="002C3311" w:rsidP="00AC0F12">
      <w:pPr>
        <w:ind w:left="2160" w:firstLine="720"/>
        <w:jc w:val="both"/>
      </w:pPr>
      <w:r>
        <w:t>received</w:t>
      </w:r>
    </w:p>
    <w:p w:rsidR="002C3311" w:rsidRDefault="002C3311" w:rsidP="00AC0F12">
      <w:pPr>
        <w:ind w:left="2160"/>
        <w:jc w:val="both"/>
      </w:pPr>
      <w:r>
        <w:t>07= Other (specify)</w:t>
      </w:r>
    </w:p>
    <w:p w:rsidR="002C3311" w:rsidRDefault="002C3311" w:rsidP="00AC0F12">
      <w:pPr>
        <w:ind w:left="2160"/>
        <w:jc w:val="both"/>
      </w:pPr>
      <w:r>
        <w:t>20= Caring for younger children</w:t>
      </w:r>
    </w:p>
    <w:p w:rsidR="002C3311" w:rsidRDefault="002C3311" w:rsidP="00AC0F12">
      <w:pPr>
        <w:ind w:left="2160"/>
        <w:jc w:val="both"/>
      </w:pPr>
      <w:r>
        <w:t>21= Caring for elderly and/or sick/disabled members of the family</w:t>
      </w:r>
    </w:p>
    <w:p w:rsidR="002C3311" w:rsidRDefault="002C3311" w:rsidP="00AC0F12">
      <w:pPr>
        <w:ind w:left="2160"/>
        <w:jc w:val="both"/>
      </w:pPr>
      <w:r>
        <w:t>22= Domestic chores inside household for which pocket money received</w:t>
      </w:r>
    </w:p>
    <w:p w:rsidR="002C3311" w:rsidRDefault="002C3311" w:rsidP="00AC0F12">
      <w:pPr>
        <w:ind w:left="2160"/>
        <w:jc w:val="both"/>
      </w:pPr>
      <w:r>
        <w:t xml:space="preserve">23= Looking after animals owned by the household for which pocket money </w:t>
      </w:r>
    </w:p>
    <w:p w:rsidR="002C3311" w:rsidRDefault="002C3311" w:rsidP="00AC0F12">
      <w:pPr>
        <w:ind w:left="2160" w:firstLine="720"/>
        <w:jc w:val="both"/>
      </w:pPr>
      <w:r>
        <w:t>received</w:t>
      </w:r>
    </w:p>
    <w:p w:rsidR="002C3311" w:rsidRDefault="002C3311" w:rsidP="00AC0F12">
      <w:pPr>
        <w:ind w:left="2160"/>
        <w:jc w:val="both"/>
      </w:pPr>
      <w:r>
        <w:t>24= Collecting firewood or water</w:t>
      </w:r>
    </w:p>
    <w:p w:rsidR="002C3311" w:rsidRDefault="002C3311" w:rsidP="00AC0F12">
      <w:pPr>
        <w:ind w:left="2160"/>
        <w:jc w:val="both"/>
      </w:pPr>
      <w:r>
        <w:t>25= Non-agricultural labour for other families</w:t>
      </w:r>
    </w:p>
    <w:p w:rsidR="002C3311" w:rsidRPr="00552762" w:rsidRDefault="002C3311" w:rsidP="00AC0F12">
      <w:pPr>
        <w:ind w:left="2160"/>
        <w:jc w:val="both"/>
      </w:pPr>
      <w:r>
        <w:t>26= Farm work inside household for which pocket money received</w:t>
      </w:r>
    </w:p>
    <w:p w:rsidR="002C3311" w:rsidRDefault="002C3311" w:rsidP="00456EB8">
      <w:pPr>
        <w:jc w:val="both"/>
      </w:pPr>
      <w:r w:rsidRPr="00383F93">
        <w:t>SPECWORK</w:t>
      </w:r>
      <w:r w:rsidR="00641926">
        <w:fldChar w:fldCharType="begin"/>
      </w:r>
      <w:r>
        <w:instrText>xe "</w:instrText>
      </w:r>
      <w:r w:rsidRPr="00EC7687">
        <w:instrText>SPECWORK</w:instrText>
      </w:r>
      <w:r>
        <w:instrText>"</w:instrText>
      </w:r>
      <w:r w:rsidR="00641926">
        <w:fldChar w:fldCharType="end"/>
      </w:r>
      <w:r>
        <w:tab/>
      </w:r>
      <w:r w:rsidRPr="00383F93">
        <w:t>Specify work activities</w:t>
      </w:r>
    </w:p>
    <w:p w:rsidR="002C3311" w:rsidRDefault="002C3311" w:rsidP="00AC0F12">
      <w:pPr>
        <w:jc w:val="both"/>
      </w:pPr>
      <w:r w:rsidRPr="003040E4">
        <w:t>WRKPAYR3</w:t>
      </w:r>
      <w:r w:rsidR="00641926">
        <w:fldChar w:fldCharType="begin"/>
      </w:r>
      <w:r>
        <w:instrText>xe "</w:instrText>
      </w:r>
      <w:r w:rsidRPr="00EC7687">
        <w:instrText>WRKPAYR3</w:instrText>
      </w:r>
      <w:r>
        <w:instrText>"</w:instrText>
      </w:r>
      <w:r w:rsidR="00641926">
        <w:fldChar w:fldCharType="end"/>
      </w:r>
      <w:r>
        <w:tab/>
      </w:r>
      <w:r w:rsidRPr="003040E4">
        <w:t>What form of payment is received for this activity?</w:t>
      </w:r>
      <w:r>
        <w:t xml:space="preserve"> Codes are: </w:t>
      </w:r>
    </w:p>
    <w:p w:rsidR="002C3311" w:rsidRDefault="002C3311" w:rsidP="00AC0F12">
      <w:pPr>
        <w:ind w:left="2160"/>
        <w:jc w:val="both"/>
      </w:pPr>
      <w:r>
        <w:t>01= Money</w:t>
      </w:r>
    </w:p>
    <w:p w:rsidR="002C3311" w:rsidRDefault="002C3311" w:rsidP="00AC0F12">
      <w:pPr>
        <w:ind w:left="2160"/>
        <w:jc w:val="both"/>
      </w:pPr>
      <w:r>
        <w:t>02= In kind</w:t>
      </w:r>
    </w:p>
    <w:p w:rsidR="002C3311" w:rsidRDefault="002C3311" w:rsidP="00AC0F12">
      <w:pPr>
        <w:ind w:left="2160"/>
        <w:jc w:val="both"/>
      </w:pPr>
      <w:r>
        <w:t>03= Both cash and in kind</w:t>
      </w:r>
    </w:p>
    <w:p w:rsidR="002C3311" w:rsidRDefault="002C3311" w:rsidP="00AC0F12">
      <w:pPr>
        <w:ind w:left="2160"/>
        <w:jc w:val="both"/>
      </w:pPr>
      <w:r>
        <w:t>04= Debt relief</w:t>
      </w:r>
    </w:p>
    <w:p w:rsidR="002C3311" w:rsidRDefault="002C3311" w:rsidP="00456EB8">
      <w:pPr>
        <w:jc w:val="both"/>
      </w:pPr>
      <w:r w:rsidRPr="00420C26">
        <w:t>PAYNMER3</w:t>
      </w:r>
      <w:r w:rsidR="00641926">
        <w:fldChar w:fldCharType="begin"/>
      </w:r>
      <w:r>
        <w:instrText>xe "</w:instrText>
      </w:r>
      <w:r w:rsidRPr="00EC7687">
        <w:instrText>PAYNMER3</w:instrText>
      </w:r>
      <w:r>
        <w:instrText>"</w:instrText>
      </w:r>
      <w:r w:rsidR="00641926">
        <w:fldChar w:fldCharType="end"/>
      </w:r>
      <w:r>
        <w:tab/>
      </w:r>
      <w:r w:rsidRPr="00420C26">
        <w:t>Does NAME get to keep all or some of this payment for this activity?</w:t>
      </w:r>
      <w:r>
        <w:t xml:space="preserve"> Codes are:</w:t>
      </w:r>
    </w:p>
    <w:p w:rsidR="002C3311" w:rsidRDefault="002C3311" w:rsidP="00AC0F12">
      <w:pPr>
        <w:ind w:left="2160"/>
        <w:jc w:val="both"/>
      </w:pPr>
      <w:r>
        <w:t>00= No, none</w:t>
      </w:r>
    </w:p>
    <w:p w:rsidR="002C3311" w:rsidRDefault="002C3311" w:rsidP="00AC0F12">
      <w:pPr>
        <w:ind w:left="2160"/>
        <w:jc w:val="both"/>
      </w:pPr>
      <w:r>
        <w:t>01= Yes, all of it</w:t>
      </w:r>
    </w:p>
    <w:p w:rsidR="002C3311" w:rsidRDefault="002C3311" w:rsidP="00115F0D">
      <w:pPr>
        <w:ind w:left="2160"/>
        <w:jc w:val="both"/>
      </w:pPr>
      <w:r>
        <w:t>02= Yes, some of it</w:t>
      </w:r>
    </w:p>
    <w:p w:rsidR="002C3311" w:rsidRDefault="002C3311" w:rsidP="00AC0F12">
      <w:pPr>
        <w:pStyle w:val="Heading1"/>
      </w:pPr>
      <w:r w:rsidRPr="001D18D6">
        <w:t>DATA AT CHILD LEVEL - CHILD QUESTIONNAIRE</w:t>
      </w:r>
    </w:p>
    <w:p w:rsidR="002C3311" w:rsidRPr="001D79E1" w:rsidRDefault="002C3311" w:rsidP="00AC0F12">
      <w:pPr>
        <w:rPr>
          <w:szCs w:val="20"/>
        </w:rPr>
      </w:pPr>
      <w:r w:rsidRPr="001D79E1">
        <w:rPr>
          <w:szCs w:val="20"/>
        </w:rPr>
        <w:t>This section describes the variables and their codes found in the file</w:t>
      </w:r>
      <w:r>
        <w:rPr>
          <w:szCs w:val="20"/>
        </w:rPr>
        <w:t xml:space="preserve"> </w:t>
      </w:r>
      <w:r>
        <w:rPr>
          <w:szCs w:val="20"/>
          <w:u w:val="single"/>
        </w:rPr>
        <w:t>VN</w:t>
      </w:r>
      <w:r w:rsidRPr="001D79E1">
        <w:rPr>
          <w:szCs w:val="20"/>
          <w:u w:val="single"/>
        </w:rPr>
        <w:t>_OC_ChildlLevel.sav,</w:t>
      </w:r>
      <w:r w:rsidRPr="001D79E1">
        <w:rPr>
          <w:szCs w:val="20"/>
        </w:rPr>
        <w:t xml:space="preserve"> which come directly from the Young Lives </w:t>
      </w:r>
      <w:r>
        <w:rPr>
          <w:szCs w:val="20"/>
        </w:rPr>
        <w:t xml:space="preserve">Child </w:t>
      </w:r>
      <w:r w:rsidRPr="001D79E1">
        <w:rPr>
          <w:szCs w:val="20"/>
        </w:rPr>
        <w:t>questionnaire.  The following codes are standard across most of the numeric variables in the dataset:</w:t>
      </w:r>
    </w:p>
    <w:p w:rsidR="002C3311" w:rsidRPr="001D79E1" w:rsidRDefault="002C3311" w:rsidP="00AC0F12">
      <w:pPr>
        <w:ind w:left="2160"/>
        <w:rPr>
          <w:szCs w:val="20"/>
        </w:rPr>
      </w:pPr>
      <w:r w:rsidRPr="001D79E1">
        <w:rPr>
          <w:szCs w:val="20"/>
        </w:rPr>
        <w:t>77=Not known – This is where the respondent says they do not know;</w:t>
      </w:r>
      <w:r w:rsidRPr="001D79E1">
        <w:rPr>
          <w:szCs w:val="20"/>
        </w:rPr>
        <w:br/>
        <w:t>88=Not applicable – This is where the question is not applicable because of a response given to an earlier question;</w:t>
      </w:r>
      <w:r w:rsidRPr="001D79E1">
        <w:rPr>
          <w:szCs w:val="20"/>
        </w:rPr>
        <w:br/>
        <w:t>99=Missing – The question was missed during fieldwork or was not clearly recorded;</w:t>
      </w:r>
      <w:r w:rsidRPr="001D79E1">
        <w:rPr>
          <w:szCs w:val="20"/>
        </w:rPr>
        <w:br/>
        <w:t>79=Refused to answer – The respondent did not want to answer the question.</w:t>
      </w:r>
    </w:p>
    <w:p w:rsidR="002C3311" w:rsidRPr="001D79E1" w:rsidRDefault="002C3311" w:rsidP="00AC0F12">
      <w:pPr>
        <w:rPr>
          <w:color w:val="000000"/>
          <w:szCs w:val="20"/>
        </w:rPr>
      </w:pPr>
      <w:r w:rsidRPr="001D79E1">
        <w:rPr>
          <w:szCs w:val="20"/>
        </w:rPr>
        <w:t>For variables where these values are feasible for the question the missing value codes are negative</w:t>
      </w:r>
    </w:p>
    <w:p w:rsidR="002C3311" w:rsidRDefault="002C3311" w:rsidP="00AC0F12">
      <w:pPr>
        <w:jc w:val="both"/>
      </w:pPr>
    </w:p>
    <w:p w:rsidR="002C3311" w:rsidRPr="00864C64" w:rsidRDefault="00346982" w:rsidP="006D1145">
      <w:pPr>
        <w:pStyle w:val="Heading1"/>
      </w:pPr>
      <w:bookmarkStart w:id="2" w:name="_Toc232574375"/>
      <w:r>
        <w:t>&gt;SECTION &lt;yls:roundThreeStudySection&gt; &lt;yls:studySectionSelfAdministeredSectionOne&gt;</w:t>
      </w:r>
      <w:r>
        <w:tab/>
      </w:r>
      <w:r w:rsidR="002C3311" w:rsidRPr="00864C64">
        <w:t xml:space="preserve"> – Child’s Time Use </w:t>
      </w:r>
      <w:r w:rsidR="002C3311">
        <w:t>ad Activities</w:t>
      </w:r>
      <w:bookmarkEnd w:id="2"/>
    </w:p>
    <w:p w:rsidR="002C3311" w:rsidRDefault="002C3311" w:rsidP="006D1145">
      <w:pPr>
        <w:pStyle w:val="Heading1"/>
        <w:spacing w:before="0" w:after="0"/>
        <w:jc w:val="both"/>
        <w:rPr>
          <w:rFonts w:ascii="Comic Sans MS" w:hAnsi="Comic Sans MS"/>
          <w:b w:val="0"/>
          <w:bCs w:val="0"/>
          <w:sz w:val="24"/>
          <w:szCs w:val="24"/>
        </w:rPr>
      </w:pPr>
    </w:p>
    <w:p w:rsidR="002C3311" w:rsidRDefault="002C3311" w:rsidP="006D1145">
      <w:pPr>
        <w:jc w:val="both"/>
      </w:pPr>
      <w:r w:rsidRPr="00446B0F">
        <w:t>CHILDID</w:t>
      </w:r>
      <w:r w:rsidR="00641926">
        <w:fldChar w:fldCharType="begin"/>
      </w:r>
      <w:r>
        <w:instrText>xe "</w:instrText>
      </w:r>
      <w:r w:rsidRPr="00EC7687">
        <w:instrText>CHILDID</w:instrText>
      </w:r>
      <w:r>
        <w:instrText>"</w:instrText>
      </w:r>
      <w:r w:rsidR="00641926">
        <w:fldChar w:fldCharType="end"/>
      </w:r>
      <w:r>
        <w:tab/>
      </w:r>
      <w:r w:rsidRPr="00446B0F">
        <w:t>Child ID</w:t>
      </w:r>
    </w:p>
    <w:p w:rsidR="002C3311" w:rsidRDefault="002C3311" w:rsidP="006D1145">
      <w:pPr>
        <w:jc w:val="both"/>
      </w:pPr>
      <w:r w:rsidRPr="00446B0F">
        <w:t>CDINT</w:t>
      </w:r>
      <w:r w:rsidR="00641926">
        <w:fldChar w:fldCharType="begin"/>
      </w:r>
      <w:r>
        <w:instrText>xe "</w:instrText>
      </w:r>
      <w:r w:rsidRPr="00EC7687">
        <w:instrText>CDINT</w:instrText>
      </w:r>
      <w:r>
        <w:instrText>"</w:instrText>
      </w:r>
      <w:r w:rsidR="00641926">
        <w:fldChar w:fldCharType="end"/>
      </w:r>
      <w:r>
        <w:tab/>
      </w:r>
      <w:r>
        <w:tab/>
      </w:r>
      <w:r w:rsidRPr="00446B0F">
        <w:t>Date of child interview</w:t>
      </w:r>
    </w:p>
    <w:p w:rsidR="002C3311" w:rsidRDefault="002C3311" w:rsidP="006D1145">
      <w:pPr>
        <w:ind w:left="1440" w:hanging="1440"/>
        <w:jc w:val="both"/>
      </w:pPr>
      <w:r w:rsidRPr="00446B0F">
        <w:t>GTTHGR3</w:t>
      </w:r>
      <w:r w:rsidR="00641926">
        <w:fldChar w:fldCharType="begin"/>
      </w:r>
      <w:r>
        <w:instrText>xe "</w:instrText>
      </w:r>
      <w:r w:rsidRPr="00EC7687">
        <w:instrText>GTTHGR3</w:instrText>
      </w:r>
      <w:r>
        <w:instrText>"</w:instrText>
      </w:r>
      <w:r w:rsidR="00641926">
        <w:fldChar w:fldCharType="end"/>
      </w:r>
      <w:r>
        <w:tab/>
      </w:r>
      <w:r w:rsidRPr="00446B0F">
        <w:t>In the last year did you do anything to help your family or to get things for yourself?</w:t>
      </w:r>
      <w:r>
        <w:t xml:space="preserve"> Codes are: 00= No, 01= Yes</w:t>
      </w:r>
    </w:p>
    <w:p w:rsidR="002C3311" w:rsidRDefault="002C3311" w:rsidP="006D1145">
      <w:pPr>
        <w:ind w:left="1440" w:hanging="1440"/>
        <w:jc w:val="both"/>
      </w:pPr>
      <w:r w:rsidRPr="00792BE0">
        <w:t>SLEEPR3</w:t>
      </w:r>
      <w:r w:rsidR="00641926">
        <w:fldChar w:fldCharType="begin"/>
      </w:r>
      <w:r>
        <w:instrText>xe "</w:instrText>
      </w:r>
      <w:r w:rsidRPr="00EC7687">
        <w:instrText>SLEEPR3</w:instrText>
      </w:r>
      <w:r>
        <w:instrText>"</w:instrText>
      </w:r>
      <w:r w:rsidR="00641926">
        <w:fldChar w:fldCharType="end"/>
      </w:r>
      <w:r>
        <w:tab/>
      </w:r>
      <w:r w:rsidRPr="00792BE0">
        <w:t>In a typical day - hours sleeping</w:t>
      </w:r>
    </w:p>
    <w:p w:rsidR="002C3311" w:rsidRDefault="002C3311" w:rsidP="006D1145">
      <w:pPr>
        <w:jc w:val="both"/>
      </w:pPr>
      <w:r w:rsidRPr="00DD774D">
        <w:t>CROTHR3</w:t>
      </w:r>
      <w:r w:rsidR="00641926">
        <w:fldChar w:fldCharType="begin"/>
      </w:r>
      <w:r>
        <w:instrText>xe "</w:instrText>
      </w:r>
      <w:r w:rsidRPr="00EC7687">
        <w:instrText>CROTHR3</w:instrText>
      </w:r>
      <w:r>
        <w:instrText>"</w:instrText>
      </w:r>
      <w:r w:rsidR="00641926">
        <w:fldChar w:fldCharType="end"/>
      </w:r>
      <w:r>
        <w:tab/>
      </w:r>
      <w:r w:rsidRPr="00DD774D">
        <w:t>In a typical day - hours spent caring for others</w:t>
      </w:r>
    </w:p>
    <w:p w:rsidR="002C3311" w:rsidRDefault="002C3311" w:rsidP="006D1145">
      <w:pPr>
        <w:jc w:val="both"/>
      </w:pPr>
      <w:r w:rsidRPr="003D3211">
        <w:t>DMTSKR3</w:t>
      </w:r>
      <w:r w:rsidR="00641926">
        <w:fldChar w:fldCharType="begin"/>
      </w:r>
      <w:r>
        <w:instrText>xe "</w:instrText>
      </w:r>
      <w:r w:rsidRPr="00EC7687">
        <w:instrText>DMTSKR3</w:instrText>
      </w:r>
      <w:r>
        <w:instrText>"</w:instrText>
      </w:r>
      <w:r w:rsidR="00641926">
        <w:fldChar w:fldCharType="end"/>
      </w:r>
      <w:r>
        <w:tab/>
      </w:r>
      <w:r w:rsidRPr="003D3211">
        <w:t>In a typical day - hours spent on domestic tasks</w:t>
      </w:r>
    </w:p>
    <w:p w:rsidR="002C3311" w:rsidRDefault="002C3311" w:rsidP="006D1145">
      <w:pPr>
        <w:ind w:left="1440" w:hanging="1440"/>
        <w:jc w:val="both"/>
      </w:pPr>
      <w:r w:rsidRPr="00746164">
        <w:t>TSFARMR3</w:t>
      </w:r>
      <w:r w:rsidR="00641926">
        <w:fldChar w:fldCharType="begin"/>
      </w:r>
      <w:r>
        <w:instrText>xe "</w:instrText>
      </w:r>
      <w:r w:rsidRPr="00EC7687">
        <w:instrText>TSFARMR3</w:instrText>
      </w:r>
      <w:r>
        <w:instrText>"</w:instrText>
      </w:r>
      <w:r w:rsidR="00641926">
        <w:fldChar w:fldCharType="end"/>
      </w:r>
      <w:r>
        <w:tab/>
      </w:r>
      <w:r w:rsidRPr="00746164">
        <w:t>In a typical day - hours spent on tasks on family farm, cattle herding or other family business</w:t>
      </w:r>
    </w:p>
    <w:p w:rsidR="002C3311" w:rsidRDefault="002C3311" w:rsidP="006D1145">
      <w:pPr>
        <w:ind w:left="1440" w:hanging="1440"/>
        <w:jc w:val="both"/>
      </w:pPr>
      <w:r w:rsidRPr="00746164">
        <w:t>ACTPAYR3</w:t>
      </w:r>
      <w:r w:rsidR="00641926">
        <w:fldChar w:fldCharType="begin"/>
      </w:r>
      <w:r>
        <w:instrText>xe "</w:instrText>
      </w:r>
      <w:r w:rsidRPr="00EC7687">
        <w:instrText>ACTPAYR3</w:instrText>
      </w:r>
      <w:r>
        <w:instrText>"</w:instrText>
      </w:r>
      <w:r w:rsidR="00641926">
        <w:fldChar w:fldCharType="end"/>
      </w:r>
      <w:r>
        <w:tab/>
      </w:r>
      <w:r w:rsidRPr="00746164">
        <w:t>In a typical day - hours spent on activities for pay outside the household or for someone not in the household</w:t>
      </w:r>
    </w:p>
    <w:p w:rsidR="002C3311" w:rsidRDefault="002C3311" w:rsidP="006D1145">
      <w:pPr>
        <w:ind w:left="1440" w:hanging="1440"/>
        <w:jc w:val="both"/>
      </w:pPr>
      <w:r w:rsidRPr="00AA7FA6">
        <w:t>ATSCHR3</w:t>
      </w:r>
      <w:r w:rsidR="00641926">
        <w:fldChar w:fldCharType="begin"/>
      </w:r>
      <w:r>
        <w:instrText>xe "</w:instrText>
      </w:r>
      <w:r w:rsidRPr="00EC7687">
        <w:instrText>ATSCHR3</w:instrText>
      </w:r>
      <w:r>
        <w:instrText>"</w:instrText>
      </w:r>
      <w:r w:rsidR="00641926">
        <w:fldChar w:fldCharType="end"/>
      </w:r>
      <w:r>
        <w:tab/>
      </w:r>
      <w:r w:rsidRPr="00AA7FA6">
        <w:t>In a typical day - hours spent at school</w:t>
      </w:r>
    </w:p>
    <w:p w:rsidR="002C3311" w:rsidRDefault="002C3311" w:rsidP="006D1145">
      <w:pPr>
        <w:ind w:left="1440" w:hanging="1440"/>
        <w:jc w:val="both"/>
      </w:pPr>
      <w:r w:rsidRPr="00AA7FA6">
        <w:t>STUDYGR3</w:t>
      </w:r>
      <w:r w:rsidR="00641926">
        <w:fldChar w:fldCharType="begin"/>
      </w:r>
      <w:r>
        <w:instrText>xe "</w:instrText>
      </w:r>
      <w:r w:rsidRPr="00EC7687">
        <w:instrText>STUDYGR3</w:instrText>
      </w:r>
      <w:r>
        <w:instrText>"</w:instrText>
      </w:r>
      <w:r w:rsidR="00641926">
        <w:fldChar w:fldCharType="end"/>
      </w:r>
      <w:r>
        <w:tab/>
      </w:r>
      <w:r w:rsidRPr="00AA7FA6">
        <w:t>In a typical day - hours spent studying at home/extra tuition outside the home</w:t>
      </w:r>
    </w:p>
    <w:p w:rsidR="002C3311" w:rsidRDefault="002C3311" w:rsidP="006D1145">
      <w:pPr>
        <w:ind w:left="1440" w:hanging="1440"/>
        <w:jc w:val="both"/>
      </w:pPr>
      <w:r w:rsidRPr="00AA7FA6">
        <w:t>LSURER3</w:t>
      </w:r>
      <w:r w:rsidR="00641926">
        <w:fldChar w:fldCharType="begin"/>
      </w:r>
      <w:r>
        <w:instrText>xe "</w:instrText>
      </w:r>
      <w:r w:rsidRPr="00EC7687">
        <w:instrText>LSURER3</w:instrText>
      </w:r>
      <w:r>
        <w:instrText>"</w:instrText>
      </w:r>
      <w:r w:rsidR="00641926">
        <w:fldChar w:fldCharType="end"/>
      </w:r>
      <w:r>
        <w:tab/>
      </w:r>
      <w:r w:rsidRPr="00AA7FA6">
        <w:t>In a typical day - hours spent at leisure (play, seeing friends, etc.)</w:t>
      </w:r>
    </w:p>
    <w:p w:rsidR="002C3311" w:rsidRPr="00827682" w:rsidRDefault="002C3311" w:rsidP="006D1145">
      <w:pPr>
        <w:ind w:left="1440" w:hanging="1440"/>
        <w:jc w:val="both"/>
      </w:pPr>
      <w:r w:rsidRPr="00827682">
        <w:t>TOTLHOUR</w:t>
      </w:r>
      <w:r>
        <w:tab/>
      </w:r>
      <w:r w:rsidRPr="00827682">
        <w:t>Total hours in a typical day</w:t>
      </w:r>
    </w:p>
    <w:p w:rsidR="002C3311" w:rsidRDefault="002C3311" w:rsidP="006D1145">
      <w:pPr>
        <w:ind w:left="1440" w:hanging="1440"/>
        <w:jc w:val="both"/>
      </w:pPr>
      <w:r w:rsidRPr="00AA7FA6">
        <w:t>SUPCHDR3</w:t>
      </w:r>
      <w:r w:rsidR="00641926">
        <w:fldChar w:fldCharType="begin"/>
      </w:r>
      <w:r>
        <w:instrText>xe "</w:instrText>
      </w:r>
      <w:r w:rsidRPr="00EC7687">
        <w:instrText>SUPCHDR3</w:instrText>
      </w:r>
      <w:r>
        <w:instrText>"</w:instrText>
      </w:r>
      <w:r w:rsidR="00641926">
        <w:fldChar w:fldCharType="end"/>
      </w:r>
      <w:r>
        <w:tab/>
      </w:r>
      <w:r w:rsidRPr="00AA7FA6">
        <w:t>Whilst you are doing your other activities like housework, do you have to supervise younger children?</w:t>
      </w:r>
      <w:r>
        <w:t xml:space="preserve"> Codes are: 00= No, 01= Yes</w:t>
      </w:r>
    </w:p>
    <w:p w:rsidR="002C3311" w:rsidRDefault="002C3311" w:rsidP="006D1145">
      <w:pPr>
        <w:jc w:val="both"/>
      </w:pPr>
      <w:r w:rsidRPr="008744FD">
        <w:t>MNPDACR3</w:t>
      </w:r>
      <w:r w:rsidR="00641926">
        <w:fldChar w:fldCharType="begin"/>
      </w:r>
      <w:r>
        <w:instrText>xe "</w:instrText>
      </w:r>
      <w:r w:rsidRPr="00EC7687">
        <w:instrText>MNPDACR3</w:instrText>
      </w:r>
      <w:r>
        <w:instrText>"</w:instrText>
      </w:r>
      <w:r w:rsidR="00641926">
        <w:fldChar w:fldCharType="end"/>
      </w:r>
      <w:r>
        <w:tab/>
      </w:r>
      <w:r w:rsidRPr="008744FD">
        <w:t>Main paid activity</w:t>
      </w:r>
    </w:p>
    <w:p w:rsidR="002C3311" w:rsidRDefault="002C3311" w:rsidP="006D1145">
      <w:pPr>
        <w:ind w:left="1440" w:hanging="1440"/>
        <w:jc w:val="both"/>
      </w:pPr>
      <w:r w:rsidRPr="00832488">
        <w:t>NEEDSLR3</w:t>
      </w:r>
      <w:r w:rsidR="00641926">
        <w:fldChar w:fldCharType="begin"/>
      </w:r>
      <w:r>
        <w:instrText>xe "</w:instrText>
      </w:r>
      <w:r w:rsidRPr="00EC7687">
        <w:instrText>NEEDSLR3</w:instrText>
      </w:r>
      <w:r>
        <w:instrText>"</w:instrText>
      </w:r>
      <w:r w:rsidR="00641926">
        <w:fldChar w:fldCharType="end"/>
      </w:r>
      <w:r>
        <w:tab/>
      </w:r>
      <w:r w:rsidRPr="00832488">
        <w:t>While doing any of your activities did you have to sleep outside the household?</w:t>
      </w:r>
      <w:r>
        <w:t xml:space="preserve"> Codes are: 00= No, 01= Yes</w:t>
      </w:r>
    </w:p>
    <w:p w:rsidR="002C3311" w:rsidRDefault="002C3311" w:rsidP="006D1145">
      <w:pPr>
        <w:ind w:left="1440" w:hanging="1440"/>
        <w:jc w:val="both"/>
      </w:pPr>
      <w:r w:rsidRPr="00832488">
        <w:t>KEEPMYR3</w:t>
      </w:r>
      <w:r w:rsidR="00641926">
        <w:fldChar w:fldCharType="begin"/>
      </w:r>
      <w:r>
        <w:instrText>xe "</w:instrText>
      </w:r>
      <w:r w:rsidRPr="00EC7687">
        <w:instrText>KEEPMYR3</w:instrText>
      </w:r>
      <w:r>
        <w:instrText>"</w:instrText>
      </w:r>
      <w:r w:rsidR="00641926">
        <w:fldChar w:fldCharType="end"/>
      </w:r>
      <w:r>
        <w:tab/>
      </w:r>
      <w:r w:rsidRPr="00832488">
        <w:t>For any of the jobs you were paid for, did you get to keep any of the money or things for yourself?</w:t>
      </w:r>
      <w:r>
        <w:t xml:space="preserve"> Codes are:</w:t>
      </w:r>
    </w:p>
    <w:p w:rsidR="002C3311" w:rsidRDefault="002C3311" w:rsidP="006D1145">
      <w:pPr>
        <w:ind w:left="2160"/>
        <w:jc w:val="both"/>
      </w:pPr>
      <w:r>
        <w:t>00= No, none</w:t>
      </w:r>
    </w:p>
    <w:p w:rsidR="002C3311" w:rsidRDefault="002C3311" w:rsidP="006D1145">
      <w:pPr>
        <w:ind w:left="2160"/>
        <w:jc w:val="both"/>
      </w:pPr>
      <w:r>
        <w:t>01= Yes, some of it</w:t>
      </w:r>
    </w:p>
    <w:p w:rsidR="002C3311" w:rsidRDefault="002C3311" w:rsidP="006D1145">
      <w:pPr>
        <w:ind w:left="2160"/>
        <w:jc w:val="both"/>
      </w:pPr>
      <w:r>
        <w:t>02= Yes, all of it</w:t>
      </w:r>
    </w:p>
    <w:p w:rsidR="002C3311" w:rsidRDefault="002C3311" w:rsidP="006D1145">
      <w:pPr>
        <w:jc w:val="both"/>
      </w:pPr>
      <w:r w:rsidRPr="00357B03">
        <w:t>SPMNYR31</w:t>
      </w:r>
      <w:r w:rsidR="00641926">
        <w:fldChar w:fldCharType="begin"/>
      </w:r>
      <w:r>
        <w:instrText>xe "</w:instrText>
      </w:r>
      <w:r w:rsidRPr="00EC7687">
        <w:instrText>SPMNYR31</w:instrText>
      </w:r>
      <w:r>
        <w:instrText>"</w:instrText>
      </w:r>
      <w:r w:rsidR="00641926">
        <w:fldChar w:fldCharType="end"/>
      </w:r>
      <w:r>
        <w:t xml:space="preserve">, </w:t>
      </w:r>
      <w:r w:rsidRPr="00A01ADB">
        <w:t>SPMNYR32</w:t>
      </w:r>
      <w:r w:rsidR="00641926">
        <w:fldChar w:fldCharType="begin"/>
      </w:r>
      <w:r>
        <w:instrText>xe "</w:instrText>
      </w:r>
      <w:r w:rsidRPr="00EC7687">
        <w:instrText>SPMNYR32</w:instrText>
      </w:r>
      <w:r>
        <w:instrText>"</w:instrText>
      </w:r>
      <w:r w:rsidR="00641926">
        <w:fldChar w:fldCharType="end"/>
      </w:r>
      <w:r>
        <w:t>, SPMNYR33</w:t>
      </w:r>
      <w:r w:rsidR="00641926">
        <w:fldChar w:fldCharType="begin"/>
      </w:r>
      <w:r>
        <w:instrText>xe "</w:instrText>
      </w:r>
      <w:r w:rsidRPr="00EC7687">
        <w:instrText>SPMNYR33</w:instrText>
      </w:r>
      <w:r>
        <w:instrText>"</w:instrText>
      </w:r>
      <w:r w:rsidR="00641926">
        <w:fldChar w:fldCharType="end"/>
      </w:r>
    </w:p>
    <w:p w:rsidR="002C3311" w:rsidRDefault="002C3311" w:rsidP="006D1145">
      <w:pPr>
        <w:jc w:val="both"/>
      </w:pPr>
      <w:r>
        <w:tab/>
      </w:r>
      <w:r>
        <w:tab/>
      </w:r>
      <w:r w:rsidRPr="00357B03">
        <w:t>What do you spend most of your money on?</w:t>
      </w:r>
      <w:r>
        <w:t xml:space="preserve"> Codes are:</w:t>
      </w:r>
    </w:p>
    <w:p w:rsidR="002C3311" w:rsidRDefault="002C3311" w:rsidP="006D1145">
      <w:pPr>
        <w:ind w:left="2160"/>
        <w:jc w:val="both"/>
      </w:pPr>
      <w:r>
        <w:t>01= My education</w:t>
      </w:r>
    </w:p>
    <w:p w:rsidR="002C3311" w:rsidRDefault="002C3311" w:rsidP="006D1145">
      <w:pPr>
        <w:ind w:left="2160"/>
        <w:jc w:val="both"/>
      </w:pPr>
      <w:r>
        <w:t>02= Education of others in the household</w:t>
      </w:r>
    </w:p>
    <w:p w:rsidR="002C3311" w:rsidRDefault="002C3311" w:rsidP="006D1145">
      <w:pPr>
        <w:ind w:left="2160"/>
        <w:jc w:val="both"/>
      </w:pPr>
      <w:r>
        <w:t>03= Food or sweets just for me</w:t>
      </w:r>
    </w:p>
    <w:p w:rsidR="002C3311" w:rsidRDefault="002C3311" w:rsidP="006D1145">
      <w:pPr>
        <w:ind w:left="2160"/>
        <w:jc w:val="both"/>
      </w:pPr>
      <w:r>
        <w:t>04= Food or sweets for others in the household</w:t>
      </w:r>
    </w:p>
    <w:p w:rsidR="002C3311" w:rsidRDefault="002C3311" w:rsidP="006D1145">
      <w:pPr>
        <w:ind w:left="2160"/>
        <w:jc w:val="both"/>
      </w:pPr>
      <w:r>
        <w:t>05= Food or sweets for others in the household</w:t>
      </w:r>
    </w:p>
    <w:p w:rsidR="002C3311" w:rsidRDefault="002C3311" w:rsidP="006D1145">
      <w:pPr>
        <w:ind w:left="2160"/>
        <w:jc w:val="both"/>
      </w:pPr>
      <w:r>
        <w:t>06= Alcohol or tobacco for other household members</w:t>
      </w:r>
    </w:p>
    <w:p w:rsidR="002C3311" w:rsidRDefault="002C3311" w:rsidP="006D1145">
      <w:pPr>
        <w:ind w:left="2160"/>
        <w:jc w:val="both"/>
      </w:pPr>
      <w:r>
        <w:t>07= Clothes just for me</w:t>
      </w:r>
    </w:p>
    <w:p w:rsidR="002C3311" w:rsidRDefault="002C3311" w:rsidP="006D1145">
      <w:pPr>
        <w:ind w:left="2160"/>
        <w:jc w:val="both"/>
      </w:pPr>
      <w:r>
        <w:t>08=Clothes for others in the household</w:t>
      </w:r>
    </w:p>
    <w:p w:rsidR="002C3311" w:rsidRDefault="002C3311" w:rsidP="006D1145">
      <w:pPr>
        <w:ind w:left="2160"/>
        <w:jc w:val="both"/>
      </w:pPr>
      <w:r>
        <w:t>11= Leisure for me, 12= Leisure for other household members</w:t>
      </w:r>
    </w:p>
    <w:p w:rsidR="002C3311" w:rsidRDefault="002C3311" w:rsidP="006D1145">
      <w:pPr>
        <w:ind w:left="2160"/>
        <w:jc w:val="both"/>
      </w:pPr>
      <w:r>
        <w:t>13= Saved</w:t>
      </w:r>
    </w:p>
    <w:p w:rsidR="002C3311" w:rsidRDefault="002C3311" w:rsidP="006D1145">
      <w:pPr>
        <w:ind w:left="2160"/>
        <w:jc w:val="both"/>
      </w:pPr>
      <w:r>
        <w:t>14= Sent to relatives living in another community</w:t>
      </w:r>
    </w:p>
    <w:p w:rsidR="002C3311" w:rsidRDefault="002C3311" w:rsidP="006D1145">
      <w:pPr>
        <w:ind w:left="2160"/>
        <w:jc w:val="both"/>
      </w:pPr>
      <w:r>
        <w:t>15= To repay debts, 16= Lent to someone</w:t>
      </w:r>
    </w:p>
    <w:p w:rsidR="002C3311" w:rsidRDefault="002C3311" w:rsidP="006D1145">
      <w:pPr>
        <w:ind w:left="2160"/>
        <w:jc w:val="both"/>
      </w:pPr>
      <w:r>
        <w:t>17= Other (specify)</w:t>
      </w:r>
    </w:p>
    <w:p w:rsidR="002C3311" w:rsidRDefault="002C3311" w:rsidP="006D1145">
      <w:pPr>
        <w:jc w:val="both"/>
      </w:pPr>
      <w:r w:rsidRPr="004D0437">
        <w:t>SPSPMNY1</w:t>
      </w:r>
      <w:r w:rsidR="00641926">
        <w:fldChar w:fldCharType="begin"/>
      </w:r>
      <w:r>
        <w:instrText>xe "</w:instrText>
      </w:r>
      <w:r w:rsidRPr="00EC7687">
        <w:instrText>SPSPMNY1</w:instrText>
      </w:r>
      <w:r>
        <w:instrText>"</w:instrText>
      </w:r>
      <w:r w:rsidR="00641926">
        <w:fldChar w:fldCharType="end"/>
      </w:r>
      <w:r>
        <w:t xml:space="preserve">, </w:t>
      </w:r>
      <w:r w:rsidRPr="0023397A">
        <w:t>SPSPMNY2</w:t>
      </w:r>
      <w:r w:rsidR="00641926">
        <w:fldChar w:fldCharType="begin"/>
      </w:r>
      <w:r>
        <w:instrText>xe "</w:instrText>
      </w:r>
      <w:r w:rsidRPr="00EC7687">
        <w:instrText>SPSPMNY2</w:instrText>
      </w:r>
      <w:r>
        <w:instrText>"</w:instrText>
      </w:r>
      <w:r w:rsidR="00641926">
        <w:fldChar w:fldCharType="end"/>
      </w:r>
      <w:r>
        <w:t xml:space="preserve">, </w:t>
      </w:r>
      <w:r w:rsidRPr="00717EEA">
        <w:t>SPSPMNY3</w:t>
      </w:r>
      <w:r w:rsidR="00641926">
        <w:fldChar w:fldCharType="begin"/>
      </w:r>
      <w:r>
        <w:instrText>xe "</w:instrText>
      </w:r>
      <w:r w:rsidRPr="00EC7687">
        <w:instrText>SPSPMNY3</w:instrText>
      </w:r>
      <w:r>
        <w:instrText>"</w:instrText>
      </w:r>
      <w:r w:rsidR="00641926">
        <w:fldChar w:fldCharType="end"/>
      </w:r>
    </w:p>
    <w:p w:rsidR="002C3311" w:rsidRDefault="002C3311" w:rsidP="006D1145">
      <w:pPr>
        <w:ind w:left="720" w:firstLine="720"/>
        <w:jc w:val="both"/>
      </w:pPr>
      <w:r w:rsidRPr="004D0437">
        <w:t>Specify what you spend most of your money on</w:t>
      </w:r>
    </w:p>
    <w:p w:rsidR="002C3311" w:rsidRPr="00BA3F31" w:rsidRDefault="002C3311" w:rsidP="006D1145">
      <w:pPr>
        <w:jc w:val="both"/>
      </w:pPr>
      <w:r w:rsidRPr="00BA3F31">
        <w:t>PAIDR3</w:t>
      </w:r>
      <w:r w:rsidR="00641926">
        <w:fldChar w:fldCharType="begin"/>
      </w:r>
      <w:r>
        <w:instrText>xe "</w:instrText>
      </w:r>
      <w:r w:rsidRPr="00EC7687">
        <w:instrText>PAIDR3</w:instrText>
      </w:r>
      <w:r>
        <w:instrText>"</w:instrText>
      </w:r>
      <w:r w:rsidR="00641926">
        <w:fldChar w:fldCharType="end"/>
      </w:r>
      <w:r>
        <w:tab/>
      </w:r>
      <w:r w:rsidRPr="00BA3F31">
        <w:t>How much are you usually paid?</w:t>
      </w:r>
      <w:r>
        <w:t xml:space="preserve"> Missing value codes are negative.</w:t>
      </w:r>
    </w:p>
    <w:p w:rsidR="002C3311" w:rsidRDefault="002C3311" w:rsidP="006D1145">
      <w:pPr>
        <w:jc w:val="both"/>
      </w:pPr>
      <w:r w:rsidRPr="0001209B">
        <w:t>SPPDOTHR</w:t>
      </w:r>
      <w:r w:rsidR="00641926">
        <w:fldChar w:fldCharType="begin"/>
      </w:r>
      <w:r>
        <w:instrText>xe "</w:instrText>
      </w:r>
      <w:r w:rsidRPr="00EC7687">
        <w:instrText>SPPDOTHR</w:instrText>
      </w:r>
      <w:r>
        <w:instrText>"</w:instrText>
      </w:r>
      <w:r w:rsidR="00641926">
        <w:fldChar w:fldCharType="end"/>
      </w:r>
      <w:r>
        <w:tab/>
      </w:r>
      <w:r w:rsidRPr="0001209B">
        <w:t>Specify other method of payment</w:t>
      </w:r>
    </w:p>
    <w:p w:rsidR="002C3311" w:rsidRDefault="002C3311" w:rsidP="006D1145">
      <w:pPr>
        <w:jc w:val="both"/>
      </w:pPr>
      <w:r w:rsidRPr="00444557">
        <w:t>HWPAIDR3</w:t>
      </w:r>
      <w:r w:rsidR="00641926">
        <w:fldChar w:fldCharType="begin"/>
      </w:r>
      <w:r>
        <w:instrText>xe "</w:instrText>
      </w:r>
      <w:r w:rsidRPr="00EC7687">
        <w:instrText>HWPAIDR3</w:instrText>
      </w:r>
      <w:r>
        <w:instrText>"</w:instrText>
      </w:r>
      <w:r w:rsidR="00641926">
        <w:fldChar w:fldCharType="end"/>
      </w:r>
      <w:r>
        <w:tab/>
      </w:r>
      <w:r w:rsidRPr="00444557">
        <w:t>How are you paid?</w:t>
      </w:r>
      <w:r>
        <w:t xml:space="preserve"> Codes are:</w:t>
      </w:r>
    </w:p>
    <w:p w:rsidR="002C3311" w:rsidRDefault="002C3311" w:rsidP="006D1145">
      <w:pPr>
        <w:ind w:left="2160"/>
        <w:jc w:val="both"/>
      </w:pPr>
      <w:r>
        <w:t>01= Per hour</w:t>
      </w:r>
    </w:p>
    <w:p w:rsidR="002C3311" w:rsidRDefault="002C3311" w:rsidP="006D1145">
      <w:pPr>
        <w:ind w:left="2160"/>
        <w:jc w:val="both"/>
      </w:pPr>
      <w:r>
        <w:t>02= Per day</w:t>
      </w:r>
    </w:p>
    <w:p w:rsidR="002C3311" w:rsidRDefault="002C3311" w:rsidP="006D1145">
      <w:pPr>
        <w:ind w:left="2160"/>
        <w:jc w:val="both"/>
      </w:pPr>
      <w:r>
        <w:t>03= Per week</w:t>
      </w:r>
    </w:p>
    <w:p w:rsidR="002C3311" w:rsidRDefault="002C3311" w:rsidP="006D1145">
      <w:pPr>
        <w:ind w:left="2160"/>
        <w:jc w:val="both"/>
      </w:pPr>
      <w:r>
        <w:t>04= Per month</w:t>
      </w:r>
    </w:p>
    <w:p w:rsidR="002C3311" w:rsidRDefault="002C3311" w:rsidP="006D1145">
      <w:pPr>
        <w:ind w:left="2160"/>
        <w:jc w:val="both"/>
      </w:pPr>
      <w:r>
        <w:t>05= Per year</w:t>
      </w:r>
    </w:p>
    <w:p w:rsidR="002C3311" w:rsidRDefault="002C3311" w:rsidP="006D1145">
      <w:pPr>
        <w:ind w:left="2160"/>
        <w:jc w:val="both"/>
      </w:pPr>
      <w:r>
        <w:t>06= Per piece</w:t>
      </w:r>
    </w:p>
    <w:p w:rsidR="002C3311" w:rsidRDefault="002C3311" w:rsidP="006D1145">
      <w:pPr>
        <w:ind w:left="2160"/>
        <w:jc w:val="both"/>
      </w:pPr>
      <w:r>
        <w:t>07= Other (specify)</w:t>
      </w:r>
    </w:p>
    <w:p w:rsidR="002C3311" w:rsidRDefault="002C3311" w:rsidP="006D1145">
      <w:pPr>
        <w:ind w:left="1440" w:hanging="1440"/>
        <w:jc w:val="both"/>
      </w:pPr>
      <w:r w:rsidRPr="007673D1">
        <w:t>PDPCPRR3</w:t>
      </w:r>
      <w:r w:rsidR="00641926">
        <w:fldChar w:fldCharType="begin"/>
      </w:r>
      <w:r>
        <w:instrText>xe "</w:instrText>
      </w:r>
      <w:r w:rsidRPr="00EC7687">
        <w:instrText>PDPCPRR3</w:instrText>
      </w:r>
      <w:r>
        <w:instrText>"</w:instrText>
      </w:r>
      <w:r w:rsidR="00641926">
        <w:fldChar w:fldCharType="end"/>
      </w:r>
      <w:r>
        <w:tab/>
      </w:r>
      <w:r w:rsidRPr="007673D1">
        <w:t>If paid per piece, how many pieces are produced on average per day?</w:t>
      </w:r>
      <w:r w:rsidRPr="006D1145">
        <w:t xml:space="preserve"> </w:t>
      </w:r>
      <w:r>
        <w:t>Missing value codes are negative.</w:t>
      </w:r>
    </w:p>
    <w:p w:rsidR="002C3311" w:rsidRDefault="002C3311" w:rsidP="006D1145">
      <w:pPr>
        <w:ind w:left="1440" w:hanging="1440"/>
        <w:jc w:val="both"/>
      </w:pPr>
      <w:r w:rsidRPr="00604865">
        <w:t>NMFOODR3</w:t>
      </w:r>
      <w:r w:rsidR="00641926">
        <w:fldChar w:fldCharType="begin"/>
      </w:r>
      <w:r>
        <w:instrText>xe "</w:instrText>
      </w:r>
      <w:r w:rsidRPr="00EC7687">
        <w:instrText>NMFOODR3</w:instrText>
      </w:r>
      <w:r>
        <w:instrText>"</w:instrText>
      </w:r>
      <w:r w:rsidR="00641926">
        <w:fldChar w:fldCharType="end"/>
      </w:r>
      <w:r>
        <w:tab/>
      </w:r>
      <w:r w:rsidRPr="00604865">
        <w:t>Do you receive the following extra benefits from your work - food?</w:t>
      </w:r>
      <w:r>
        <w:t xml:space="preserve"> Codes are:  00= No, 01= Yes</w:t>
      </w:r>
    </w:p>
    <w:p w:rsidR="002C3311" w:rsidRDefault="002C3311" w:rsidP="006D1145">
      <w:pPr>
        <w:ind w:left="1440" w:hanging="1440"/>
        <w:jc w:val="both"/>
      </w:pPr>
      <w:r w:rsidRPr="005E2C59">
        <w:t>NMHOUSR3</w:t>
      </w:r>
      <w:r w:rsidR="00641926">
        <w:fldChar w:fldCharType="begin"/>
      </w:r>
      <w:r>
        <w:instrText>xe "</w:instrText>
      </w:r>
      <w:r w:rsidRPr="00EC7687">
        <w:instrText>NMHOUSR3</w:instrText>
      </w:r>
      <w:r>
        <w:instrText>"</w:instrText>
      </w:r>
      <w:r w:rsidR="00641926">
        <w:fldChar w:fldCharType="end"/>
      </w:r>
      <w:r>
        <w:tab/>
      </w:r>
      <w:r w:rsidRPr="005E2C59">
        <w:t>Do you receive the following extra benefits from your work - housing?</w:t>
      </w:r>
      <w:r w:rsidRPr="006D1145">
        <w:t xml:space="preserve"> </w:t>
      </w:r>
      <w:r>
        <w:t>Codes are:  00= No, 01= Yes</w:t>
      </w:r>
    </w:p>
    <w:p w:rsidR="002C3311" w:rsidRDefault="002C3311" w:rsidP="006D1145">
      <w:pPr>
        <w:ind w:left="1440" w:hanging="1440"/>
        <w:jc w:val="both"/>
      </w:pPr>
      <w:r w:rsidRPr="005E2C59">
        <w:t>NMTRNSR3</w:t>
      </w:r>
      <w:r w:rsidR="00641926">
        <w:fldChar w:fldCharType="begin"/>
      </w:r>
      <w:r>
        <w:instrText>xe "</w:instrText>
      </w:r>
      <w:r w:rsidRPr="00EC7687">
        <w:instrText>NMTRNSR3</w:instrText>
      </w:r>
      <w:r>
        <w:instrText>"</w:instrText>
      </w:r>
      <w:r w:rsidR="00641926">
        <w:fldChar w:fldCharType="end"/>
      </w:r>
      <w:r>
        <w:tab/>
      </w:r>
      <w:r w:rsidRPr="005E2C59">
        <w:t>Do you receive the following extra benefits from your work - transportation?</w:t>
      </w:r>
      <w:r w:rsidRPr="006D1145">
        <w:t xml:space="preserve"> </w:t>
      </w:r>
      <w:r>
        <w:t>Codes are:  00= No, 01= Yes</w:t>
      </w:r>
    </w:p>
    <w:p w:rsidR="002C3311" w:rsidRDefault="002C3311" w:rsidP="006D1145">
      <w:pPr>
        <w:ind w:left="1440" w:hanging="1440"/>
        <w:jc w:val="both"/>
      </w:pPr>
      <w:r w:rsidRPr="00CA5D8E">
        <w:t>NMCLTHR3</w:t>
      </w:r>
      <w:r w:rsidR="00641926">
        <w:fldChar w:fldCharType="begin"/>
      </w:r>
      <w:r>
        <w:instrText>xe "</w:instrText>
      </w:r>
      <w:r w:rsidRPr="00EC7687">
        <w:instrText>NMCLTHR3</w:instrText>
      </w:r>
      <w:r>
        <w:instrText>"</w:instrText>
      </w:r>
      <w:r w:rsidR="00641926">
        <w:fldChar w:fldCharType="end"/>
      </w:r>
      <w:r>
        <w:tab/>
      </w:r>
      <w:r w:rsidRPr="00CA5D8E">
        <w:t>Do you receive the following extra benefits from your work - clothing?</w:t>
      </w:r>
      <w:r w:rsidRPr="006D1145">
        <w:t xml:space="preserve"> </w:t>
      </w:r>
      <w:r>
        <w:t>Codes are:  00= No, 01= Yes</w:t>
      </w:r>
    </w:p>
    <w:p w:rsidR="002C3311" w:rsidRDefault="002C3311" w:rsidP="006D1145">
      <w:pPr>
        <w:ind w:left="1440" w:hanging="1440"/>
        <w:jc w:val="both"/>
      </w:pPr>
      <w:r w:rsidRPr="00CA5D8E">
        <w:t>NMSCHR3</w:t>
      </w:r>
      <w:r w:rsidR="00641926">
        <w:fldChar w:fldCharType="begin"/>
      </w:r>
      <w:r>
        <w:instrText>xe "</w:instrText>
      </w:r>
      <w:r w:rsidRPr="00EC7687">
        <w:instrText>NMSCHR3</w:instrText>
      </w:r>
      <w:r>
        <w:instrText>"</w:instrText>
      </w:r>
      <w:r w:rsidR="00641926">
        <w:fldChar w:fldCharType="end"/>
      </w:r>
      <w:r>
        <w:tab/>
      </w:r>
      <w:r w:rsidRPr="00CA5D8E">
        <w:t>Do you receive the following extra benefits from your work - school assistance or supplies?</w:t>
      </w:r>
      <w:r w:rsidRPr="006D1145">
        <w:t xml:space="preserve"> </w:t>
      </w:r>
      <w:r>
        <w:t>Codes are:  00= No, 01= Yes</w:t>
      </w:r>
    </w:p>
    <w:p w:rsidR="002C3311" w:rsidRDefault="002C3311" w:rsidP="006D1145">
      <w:pPr>
        <w:ind w:left="1440" w:hanging="1440"/>
        <w:jc w:val="both"/>
      </w:pPr>
      <w:r w:rsidRPr="00CA5D8E">
        <w:t>NMDEBTR3</w:t>
      </w:r>
      <w:r w:rsidR="00641926">
        <w:fldChar w:fldCharType="begin"/>
      </w:r>
      <w:r>
        <w:instrText>xe "</w:instrText>
      </w:r>
      <w:r w:rsidRPr="00EC7687">
        <w:instrText>NMDEBTR3</w:instrText>
      </w:r>
      <w:r>
        <w:instrText>"</w:instrText>
      </w:r>
      <w:r w:rsidR="00641926">
        <w:fldChar w:fldCharType="end"/>
      </w:r>
      <w:r>
        <w:tab/>
      </w:r>
      <w:r w:rsidRPr="00CA5D8E">
        <w:t>Do you receive the following extra benefits from your work - debt relief?</w:t>
      </w:r>
      <w:r>
        <w:t xml:space="preserve"> Codes are:  00= No, 01= Yes</w:t>
      </w:r>
    </w:p>
    <w:p w:rsidR="002C3311" w:rsidRDefault="002C3311" w:rsidP="006D1145">
      <w:pPr>
        <w:ind w:left="1440" w:hanging="1440"/>
        <w:jc w:val="both"/>
      </w:pPr>
      <w:r w:rsidRPr="00CA5D8E">
        <w:t>NMMMBRR3</w:t>
      </w:r>
      <w:r w:rsidR="00641926">
        <w:fldChar w:fldCharType="begin"/>
      </w:r>
      <w:r>
        <w:instrText>xe "</w:instrText>
      </w:r>
      <w:r w:rsidRPr="00EC7687">
        <w:instrText>NMMMBRR3</w:instrText>
      </w:r>
      <w:r>
        <w:instrText>"</w:instrText>
      </w:r>
      <w:r w:rsidR="00641926">
        <w:fldChar w:fldCharType="end"/>
      </w:r>
      <w:r>
        <w:tab/>
      </w:r>
      <w:r w:rsidRPr="00CA5D8E">
        <w:t>Do you receive the following extra benefits from your work - am a member of the household?</w:t>
      </w:r>
      <w:r w:rsidRPr="006D1145">
        <w:t xml:space="preserve"> </w:t>
      </w:r>
      <w:r>
        <w:t>Codes are:  00= No, 01= Yes</w:t>
      </w:r>
    </w:p>
    <w:p w:rsidR="002C3311" w:rsidRDefault="002C3311" w:rsidP="006D1145">
      <w:pPr>
        <w:ind w:left="1440" w:hanging="1440"/>
        <w:jc w:val="both"/>
      </w:pPr>
      <w:r w:rsidRPr="00CA5D8E">
        <w:t>NMINSRR3</w:t>
      </w:r>
      <w:r w:rsidR="00641926">
        <w:fldChar w:fldCharType="begin"/>
      </w:r>
      <w:r>
        <w:instrText>xe "</w:instrText>
      </w:r>
      <w:r w:rsidRPr="00EC7687">
        <w:instrText>NMINSRR3</w:instrText>
      </w:r>
      <w:r>
        <w:instrText>"</w:instrText>
      </w:r>
      <w:r w:rsidR="00641926">
        <w:fldChar w:fldCharType="end"/>
      </w:r>
      <w:r>
        <w:tab/>
      </w:r>
      <w:r w:rsidRPr="00CA5D8E">
        <w:t>Do you receive the following extra benefits from your work - social/health insurance?</w:t>
      </w:r>
      <w:r w:rsidRPr="006D1145">
        <w:t xml:space="preserve"> </w:t>
      </w:r>
      <w:r>
        <w:t>Codes are:  00= No, 01= Yes</w:t>
      </w:r>
    </w:p>
    <w:p w:rsidR="002C3311" w:rsidRDefault="002C3311" w:rsidP="006D1145">
      <w:pPr>
        <w:ind w:left="1440" w:hanging="1440"/>
        <w:jc w:val="both"/>
      </w:pPr>
      <w:r w:rsidRPr="00AD4605">
        <w:t>TLKPAYR3</w:t>
      </w:r>
      <w:r w:rsidR="00641926">
        <w:fldChar w:fldCharType="begin"/>
      </w:r>
      <w:r>
        <w:instrText>xe "</w:instrText>
      </w:r>
      <w:r w:rsidRPr="00EC7687">
        <w:instrText>TLKPAYR3</w:instrText>
      </w:r>
      <w:r>
        <w:instrText>"</w:instrText>
      </w:r>
      <w:r w:rsidR="00641926">
        <w:fldChar w:fldCharType="end"/>
      </w:r>
      <w:r>
        <w:tab/>
      </w:r>
      <w:r w:rsidRPr="00AD4605">
        <w:t>If you don't get paid on time can you talk to the person responsible for paying you about it?</w:t>
      </w:r>
      <w:r>
        <w:t xml:space="preserve"> Codes are:</w:t>
      </w:r>
    </w:p>
    <w:p w:rsidR="002C3311" w:rsidRDefault="002C3311" w:rsidP="006D1145">
      <w:pPr>
        <w:ind w:left="2160"/>
        <w:jc w:val="both"/>
      </w:pPr>
      <w:r>
        <w:t>01= Always</w:t>
      </w:r>
    </w:p>
    <w:p w:rsidR="002C3311" w:rsidRDefault="002C3311" w:rsidP="006D1145">
      <w:pPr>
        <w:ind w:left="2160"/>
        <w:jc w:val="both"/>
      </w:pPr>
      <w:r>
        <w:t>02= Sometimes</w:t>
      </w:r>
    </w:p>
    <w:p w:rsidR="002C3311" w:rsidRDefault="002C3311" w:rsidP="006D1145">
      <w:pPr>
        <w:ind w:left="2160"/>
        <w:jc w:val="both"/>
      </w:pPr>
      <w:r>
        <w:t>03= Never</w:t>
      </w:r>
    </w:p>
    <w:p w:rsidR="002C3311" w:rsidRDefault="002C3311" w:rsidP="006D1145">
      <w:pPr>
        <w:ind w:left="1440" w:hanging="1440"/>
        <w:jc w:val="both"/>
      </w:pPr>
      <w:r w:rsidRPr="00DC7EF6">
        <w:t>RGHTLVR3</w:t>
      </w:r>
      <w:r w:rsidR="00641926">
        <w:fldChar w:fldCharType="begin"/>
      </w:r>
      <w:r>
        <w:instrText>xe "</w:instrText>
      </w:r>
      <w:r w:rsidRPr="00EC7687">
        <w:instrText>RGHTLVR3</w:instrText>
      </w:r>
      <w:r>
        <w:instrText>"</w:instrText>
      </w:r>
      <w:r w:rsidR="00641926">
        <w:fldChar w:fldCharType="end"/>
      </w:r>
      <w:r>
        <w:tab/>
      </w:r>
      <w:r w:rsidRPr="00DC7EF6">
        <w:t>Do you have  the right to leave your job if you don't get paid on time?</w:t>
      </w:r>
      <w:r w:rsidRPr="006D1145">
        <w:t xml:space="preserve"> </w:t>
      </w:r>
      <w:r>
        <w:t>Codes are:  00= No, 01= Yes</w:t>
      </w:r>
    </w:p>
    <w:p w:rsidR="002C3311" w:rsidRPr="006D1145" w:rsidRDefault="002C3311" w:rsidP="006D1145">
      <w:pPr>
        <w:jc w:val="both"/>
      </w:pPr>
      <w:r w:rsidRPr="00E959F3">
        <w:t>CRRYLDR3</w:t>
      </w:r>
      <w:r w:rsidR="00641926">
        <w:fldChar w:fldCharType="begin"/>
      </w:r>
      <w:r>
        <w:instrText>xe "</w:instrText>
      </w:r>
      <w:r w:rsidRPr="00EC7687">
        <w:instrText>CRRYLDR3</w:instrText>
      </w:r>
      <w:r>
        <w:instrText>"</w:instrText>
      </w:r>
      <w:r w:rsidR="00641926">
        <w:fldChar w:fldCharType="end"/>
      </w:r>
      <w:r>
        <w:tab/>
      </w:r>
      <w:r w:rsidRPr="00E959F3">
        <w:t>Do any of your activities involve - carrying heavy loads?</w:t>
      </w:r>
      <w:r>
        <w:t xml:space="preserve"> Codes are:  00= No, 01= Yes</w:t>
      </w:r>
    </w:p>
    <w:p w:rsidR="002C3311" w:rsidRDefault="002C3311" w:rsidP="006D1145">
      <w:pPr>
        <w:ind w:left="1440" w:hanging="1440"/>
        <w:jc w:val="both"/>
      </w:pPr>
      <w:r w:rsidRPr="00E959F3">
        <w:t>DANGTLR3</w:t>
      </w:r>
      <w:r w:rsidR="00641926">
        <w:fldChar w:fldCharType="begin"/>
      </w:r>
      <w:r>
        <w:instrText>xe "</w:instrText>
      </w:r>
      <w:r w:rsidRPr="00EC7687">
        <w:instrText>DANGTLR3</w:instrText>
      </w:r>
      <w:r>
        <w:instrText>"</w:instrText>
      </w:r>
      <w:r w:rsidR="00641926">
        <w:fldChar w:fldCharType="end"/>
      </w:r>
      <w:r>
        <w:tab/>
      </w:r>
      <w:r w:rsidRPr="00E959F3">
        <w:t>Do any of your activities involve - using dangerous tools such as machetes, knives, scythe?</w:t>
      </w:r>
      <w:r>
        <w:t xml:space="preserve"> Codes are:  00= No, 01= Yes</w:t>
      </w:r>
    </w:p>
    <w:p w:rsidR="002C3311" w:rsidRDefault="002C3311" w:rsidP="006D1145">
      <w:pPr>
        <w:ind w:left="1440" w:hanging="1440"/>
        <w:jc w:val="both"/>
      </w:pPr>
      <w:r w:rsidRPr="00E959F3">
        <w:t>HNCHEMR3</w:t>
      </w:r>
      <w:r w:rsidR="00641926">
        <w:fldChar w:fldCharType="begin"/>
      </w:r>
      <w:r>
        <w:instrText>xe "</w:instrText>
      </w:r>
      <w:r w:rsidRPr="00EC7687">
        <w:instrText>HNCHEMR3</w:instrText>
      </w:r>
      <w:r>
        <w:instrText>"</w:instrText>
      </w:r>
      <w:r w:rsidR="00641926">
        <w:fldChar w:fldCharType="end"/>
      </w:r>
      <w:r>
        <w:tab/>
      </w:r>
      <w:r w:rsidRPr="00E959F3">
        <w:t>Do any of your activities involve - handling chemicals such as fertilisers, pesticides, solvents or paints?</w:t>
      </w:r>
      <w:r>
        <w:t xml:space="preserve"> Codes are:  00= No, 01= Yes</w:t>
      </w:r>
    </w:p>
    <w:p w:rsidR="002C3311" w:rsidRDefault="002C3311" w:rsidP="006D1145">
      <w:pPr>
        <w:ind w:left="1440" w:hanging="1440"/>
        <w:jc w:val="both"/>
      </w:pPr>
      <w:r w:rsidRPr="00E959F3">
        <w:t>WRKSUNR3</w:t>
      </w:r>
      <w:r w:rsidR="00641926">
        <w:fldChar w:fldCharType="begin"/>
      </w:r>
      <w:r>
        <w:instrText>xe "</w:instrText>
      </w:r>
      <w:r w:rsidRPr="00EC7687">
        <w:instrText>WRKSUNR3</w:instrText>
      </w:r>
      <w:r>
        <w:instrText>"</w:instrText>
      </w:r>
      <w:r w:rsidR="00641926">
        <w:fldChar w:fldCharType="end"/>
      </w:r>
      <w:r>
        <w:tab/>
      </w:r>
      <w:r w:rsidRPr="00E959F3">
        <w:t>Do any of your activities involve - working under the hot sun or in the rain?</w:t>
      </w:r>
      <w:r>
        <w:t xml:space="preserve"> Codes are:  00= No, 01= Yes</w:t>
      </w:r>
    </w:p>
    <w:p w:rsidR="002C3311" w:rsidRDefault="002C3311" w:rsidP="006D1145">
      <w:pPr>
        <w:ind w:left="1440" w:hanging="1440"/>
        <w:jc w:val="both"/>
      </w:pPr>
      <w:r w:rsidRPr="00E959F3">
        <w:t>WRKANMR3</w:t>
      </w:r>
      <w:r w:rsidR="00641926">
        <w:fldChar w:fldCharType="begin"/>
      </w:r>
      <w:r>
        <w:instrText>xe "</w:instrText>
      </w:r>
      <w:r w:rsidRPr="00EC7687">
        <w:instrText>WRKANMR3</w:instrText>
      </w:r>
      <w:r>
        <w:instrText>"</w:instrText>
      </w:r>
      <w:r w:rsidR="00641926">
        <w:fldChar w:fldCharType="end"/>
      </w:r>
      <w:r>
        <w:tab/>
      </w:r>
      <w:r w:rsidRPr="00E959F3">
        <w:t>Do any of your activities involve - working with or close to animals?</w:t>
      </w:r>
      <w:r>
        <w:t xml:space="preserve"> Codes are:  00= No, 01= Yes</w:t>
      </w:r>
    </w:p>
    <w:p w:rsidR="002C3311" w:rsidRDefault="002C3311" w:rsidP="006D1145">
      <w:pPr>
        <w:ind w:left="1440" w:hanging="1440"/>
        <w:jc w:val="both"/>
      </w:pPr>
      <w:r w:rsidRPr="00E959F3">
        <w:t>WRKLGHR3</w:t>
      </w:r>
      <w:r w:rsidR="00641926">
        <w:fldChar w:fldCharType="begin"/>
      </w:r>
      <w:r>
        <w:instrText>xe "</w:instrText>
      </w:r>
      <w:r w:rsidRPr="00EC7687">
        <w:instrText>WRKLGHR3</w:instrText>
      </w:r>
      <w:r>
        <w:instrText>"</w:instrText>
      </w:r>
      <w:r w:rsidR="00641926">
        <w:fldChar w:fldCharType="end"/>
      </w:r>
      <w:r>
        <w:tab/>
      </w:r>
      <w:r w:rsidRPr="00E959F3">
        <w:t>Do any of your activities involve - working with insufficient lighting?</w:t>
      </w:r>
      <w:r>
        <w:t xml:space="preserve"> Codes are:  00= No, 01= Yes</w:t>
      </w:r>
    </w:p>
    <w:p w:rsidR="002C3311" w:rsidRDefault="002C3311" w:rsidP="006D1145">
      <w:pPr>
        <w:ind w:left="1440" w:hanging="1440"/>
        <w:jc w:val="both"/>
      </w:pPr>
      <w:r w:rsidRPr="00690441">
        <w:t>WRKNSYR3</w:t>
      </w:r>
      <w:r w:rsidR="00641926">
        <w:fldChar w:fldCharType="begin"/>
      </w:r>
      <w:r>
        <w:instrText>xe "</w:instrText>
      </w:r>
      <w:r w:rsidRPr="00EC7687">
        <w:instrText>WRKNSYR3</w:instrText>
      </w:r>
      <w:r>
        <w:instrText>"</w:instrText>
      </w:r>
      <w:r w:rsidR="00641926">
        <w:fldChar w:fldCharType="end"/>
      </w:r>
      <w:r>
        <w:tab/>
      </w:r>
      <w:r w:rsidRPr="00690441">
        <w:t>Do any of your activities involve - working in a very noisy environment?</w:t>
      </w:r>
      <w:r w:rsidRPr="006D1145">
        <w:t xml:space="preserve"> </w:t>
      </w:r>
      <w:r>
        <w:t xml:space="preserve">Codes are:  00= No, 01= Yes </w:t>
      </w:r>
    </w:p>
    <w:p w:rsidR="002C3311" w:rsidRDefault="002C3311" w:rsidP="006D1145">
      <w:pPr>
        <w:ind w:left="1440" w:hanging="1440"/>
        <w:jc w:val="both"/>
      </w:pPr>
      <w:r w:rsidRPr="00690441">
        <w:t>WRKGASR3</w:t>
      </w:r>
      <w:r w:rsidR="00641926">
        <w:fldChar w:fldCharType="begin"/>
      </w:r>
      <w:r>
        <w:instrText>xe "</w:instrText>
      </w:r>
      <w:r w:rsidRPr="00EC7687">
        <w:instrText>WRKGASR3</w:instrText>
      </w:r>
      <w:r>
        <w:instrText>"</w:instrText>
      </w:r>
      <w:r w:rsidR="00641926">
        <w:fldChar w:fldCharType="end"/>
      </w:r>
      <w:r>
        <w:tab/>
      </w:r>
      <w:r w:rsidRPr="00690441">
        <w:t>Do any of your activities involve - working with fumes, gases, dust?</w:t>
      </w:r>
      <w:r>
        <w:t xml:space="preserve"> Codes are:  00= No, 01= Yes</w:t>
      </w:r>
    </w:p>
    <w:p w:rsidR="002C3311" w:rsidRPr="00690441" w:rsidRDefault="002C3311" w:rsidP="006D1145">
      <w:pPr>
        <w:ind w:left="1440" w:hanging="1440"/>
        <w:jc w:val="both"/>
      </w:pPr>
      <w:r w:rsidRPr="00714048">
        <w:t>MVVHCLR3</w:t>
      </w:r>
      <w:r w:rsidR="00641926">
        <w:fldChar w:fldCharType="begin"/>
      </w:r>
      <w:r>
        <w:instrText>xe "</w:instrText>
      </w:r>
      <w:r w:rsidRPr="00EC7687">
        <w:instrText>MVVHCLR3</w:instrText>
      </w:r>
      <w:r>
        <w:instrText>"</w:instrText>
      </w:r>
      <w:r w:rsidR="00641926">
        <w:fldChar w:fldCharType="end"/>
      </w:r>
      <w:r>
        <w:tab/>
      </w:r>
      <w:r w:rsidRPr="00714048">
        <w:t>Do any of your activities involve - being close to moving vehicles or driving?</w:t>
      </w:r>
      <w:r>
        <w:t xml:space="preserve"> Codes are:  00= No, 01= Yes</w:t>
      </w:r>
    </w:p>
    <w:p w:rsidR="002C3311" w:rsidRDefault="002C3311" w:rsidP="006D1145">
      <w:pPr>
        <w:ind w:left="1440" w:hanging="1440"/>
        <w:jc w:val="both"/>
      </w:pPr>
      <w:r w:rsidRPr="00C02F6F">
        <w:t>WRKSMYR3</w:t>
      </w:r>
      <w:r w:rsidR="00641926">
        <w:fldChar w:fldCharType="begin"/>
      </w:r>
      <w:r>
        <w:instrText>xe "</w:instrText>
      </w:r>
      <w:r w:rsidRPr="00EC7687">
        <w:instrText>WRKSMYR3</w:instrText>
      </w:r>
      <w:r>
        <w:instrText>"</w:instrText>
      </w:r>
      <w:r w:rsidR="00641926">
        <w:fldChar w:fldCharType="end"/>
      </w:r>
      <w:r>
        <w:tab/>
      </w:r>
      <w:r w:rsidRPr="00C02F6F">
        <w:t>Do any of your activities involve - working in a smelly and/or dirty environment?</w:t>
      </w:r>
      <w:r>
        <w:t xml:space="preserve"> Codes are:  00= No, 01= Yes </w:t>
      </w:r>
    </w:p>
    <w:p w:rsidR="002C3311" w:rsidRPr="000B34F6" w:rsidRDefault="002C3311" w:rsidP="006D1145">
      <w:pPr>
        <w:ind w:left="1440" w:hanging="1440"/>
        <w:jc w:val="both"/>
      </w:pPr>
      <w:r w:rsidRPr="000B34F6">
        <w:t>CPVINJR3</w:t>
      </w:r>
      <w:r w:rsidR="00641926">
        <w:fldChar w:fldCharType="begin"/>
      </w:r>
      <w:r>
        <w:instrText>xe "</w:instrText>
      </w:r>
      <w:r w:rsidRPr="00EC7687">
        <w:instrText>CPVINJR3</w:instrText>
      </w:r>
      <w:r>
        <w:instrText>"</w:instrText>
      </w:r>
      <w:r w:rsidR="00641926">
        <w:fldChar w:fldCharType="end"/>
      </w:r>
      <w:r>
        <w:tab/>
      </w:r>
      <w:r w:rsidRPr="000B34F6">
        <w:t>During the last 12 months have you been injured while doing paid work?</w:t>
      </w:r>
      <w:r w:rsidRPr="006D1145">
        <w:t xml:space="preserve"> </w:t>
      </w:r>
      <w:r>
        <w:t>Codes are:  00= No, 01= Yes</w:t>
      </w:r>
    </w:p>
    <w:p w:rsidR="002C3311" w:rsidRDefault="002C3311" w:rsidP="006D1145">
      <w:pPr>
        <w:jc w:val="both"/>
      </w:pPr>
      <w:r w:rsidRPr="00766AE5">
        <w:t>CPINR301</w:t>
      </w:r>
      <w:r w:rsidR="00641926">
        <w:fldChar w:fldCharType="begin"/>
      </w:r>
      <w:r>
        <w:instrText>xe "</w:instrText>
      </w:r>
      <w:r w:rsidRPr="00EC7687">
        <w:instrText>CPINR301</w:instrText>
      </w:r>
      <w:r>
        <w:instrText>"</w:instrText>
      </w:r>
      <w:r w:rsidR="00641926">
        <w:fldChar w:fldCharType="end"/>
      </w:r>
      <w:r>
        <w:t xml:space="preserve">, </w:t>
      </w:r>
      <w:r w:rsidRPr="003039E5">
        <w:t>CPINR302</w:t>
      </w:r>
      <w:r w:rsidR="00641926">
        <w:fldChar w:fldCharType="begin"/>
      </w:r>
      <w:r>
        <w:instrText>xe "</w:instrText>
      </w:r>
      <w:r w:rsidRPr="00EC7687">
        <w:instrText>CPINR302</w:instrText>
      </w:r>
      <w:r>
        <w:instrText>"</w:instrText>
      </w:r>
      <w:r w:rsidR="00641926">
        <w:fldChar w:fldCharType="end"/>
      </w:r>
      <w:r>
        <w:t>, CPINR303</w:t>
      </w:r>
      <w:r w:rsidR="00641926">
        <w:fldChar w:fldCharType="begin"/>
      </w:r>
      <w:r>
        <w:instrText>xe "</w:instrText>
      </w:r>
      <w:r w:rsidRPr="00EC7687">
        <w:instrText>CPINR303</w:instrText>
      </w:r>
      <w:r>
        <w:instrText>"</w:instrText>
      </w:r>
      <w:r w:rsidR="00641926">
        <w:fldChar w:fldCharType="end"/>
      </w:r>
    </w:p>
    <w:p w:rsidR="002C3311" w:rsidRDefault="002C3311" w:rsidP="006D1145">
      <w:pPr>
        <w:jc w:val="both"/>
      </w:pPr>
      <w:r>
        <w:tab/>
      </w:r>
      <w:r>
        <w:tab/>
      </w:r>
      <w:r w:rsidRPr="00766AE5">
        <w:t>What were the injuries from paid work?</w:t>
      </w:r>
      <w:r>
        <w:t xml:space="preserve"> Codes are:</w:t>
      </w:r>
    </w:p>
    <w:p w:rsidR="002C3311" w:rsidRDefault="002C3311" w:rsidP="006D1145">
      <w:pPr>
        <w:ind w:left="2160"/>
        <w:jc w:val="both"/>
      </w:pPr>
      <w:r>
        <w:t>01= Cuts/lacerations</w:t>
      </w:r>
    </w:p>
    <w:p w:rsidR="002C3311" w:rsidRDefault="002C3311" w:rsidP="006D1145">
      <w:pPr>
        <w:ind w:left="2160"/>
        <w:jc w:val="both"/>
      </w:pPr>
      <w:r>
        <w:t>02= Broken bones</w:t>
      </w:r>
    </w:p>
    <w:p w:rsidR="002C3311" w:rsidRDefault="002C3311" w:rsidP="006D1145">
      <w:pPr>
        <w:ind w:left="2160"/>
        <w:jc w:val="both"/>
      </w:pPr>
      <w:r>
        <w:t>03= Muscle injuries</w:t>
      </w:r>
    </w:p>
    <w:p w:rsidR="002C3311" w:rsidRDefault="002C3311" w:rsidP="006D1145">
      <w:pPr>
        <w:ind w:left="2160"/>
        <w:jc w:val="both"/>
      </w:pPr>
      <w:r>
        <w:t>04= Blow to head</w:t>
      </w:r>
    </w:p>
    <w:p w:rsidR="002C3311" w:rsidRDefault="002C3311" w:rsidP="006D1145">
      <w:pPr>
        <w:ind w:left="2160"/>
        <w:jc w:val="both"/>
      </w:pPr>
      <w:r>
        <w:t>05= Injuries from fall</w:t>
      </w:r>
    </w:p>
    <w:p w:rsidR="002C3311" w:rsidRDefault="002C3311" w:rsidP="006D1145">
      <w:pPr>
        <w:ind w:left="2160"/>
        <w:jc w:val="both"/>
      </w:pPr>
      <w:r>
        <w:t>06= Crushing injury</w:t>
      </w:r>
    </w:p>
    <w:p w:rsidR="002C3311" w:rsidRDefault="002C3311" w:rsidP="006D1145">
      <w:pPr>
        <w:ind w:left="2160"/>
        <w:jc w:val="both"/>
      </w:pPr>
      <w:r>
        <w:t>07= Burns</w:t>
      </w:r>
    </w:p>
    <w:p w:rsidR="002C3311" w:rsidRDefault="002C3311" w:rsidP="006D1145">
      <w:pPr>
        <w:ind w:left="2160"/>
        <w:jc w:val="both"/>
      </w:pPr>
      <w:r>
        <w:t>08= Psychological injury</w:t>
      </w:r>
    </w:p>
    <w:p w:rsidR="002C3311" w:rsidRDefault="002C3311" w:rsidP="006D1145">
      <w:pPr>
        <w:ind w:left="2160"/>
        <w:jc w:val="both"/>
      </w:pPr>
      <w:r>
        <w:t>09= Poisoning injury</w:t>
      </w:r>
    </w:p>
    <w:p w:rsidR="002C3311" w:rsidRDefault="002C3311" w:rsidP="006D1145">
      <w:pPr>
        <w:ind w:left="2160"/>
        <w:jc w:val="both"/>
      </w:pPr>
      <w:r>
        <w:t>10= Orthopaedic</w:t>
      </w:r>
    </w:p>
    <w:p w:rsidR="002C3311" w:rsidRDefault="002C3311" w:rsidP="006D1145">
      <w:pPr>
        <w:ind w:left="2160"/>
        <w:jc w:val="both"/>
      </w:pPr>
      <w:r>
        <w:t>11= Bites by animals</w:t>
      </w:r>
    </w:p>
    <w:p w:rsidR="002C3311" w:rsidRDefault="002C3311" w:rsidP="006D1145">
      <w:pPr>
        <w:ind w:left="2160"/>
        <w:jc w:val="both"/>
      </w:pPr>
      <w:r>
        <w:t>12= Hearing loss</w:t>
      </w:r>
    </w:p>
    <w:p w:rsidR="002C3311" w:rsidRDefault="002C3311" w:rsidP="006D1145">
      <w:pPr>
        <w:ind w:left="2160"/>
        <w:jc w:val="both"/>
      </w:pPr>
      <w:r>
        <w:t>13= Other (specify)</w:t>
      </w:r>
    </w:p>
    <w:p w:rsidR="002C3311" w:rsidRDefault="002C3311" w:rsidP="006D1145">
      <w:pPr>
        <w:jc w:val="both"/>
      </w:pPr>
      <w:r w:rsidRPr="00FB40FF">
        <w:t>SPCCPIN1</w:t>
      </w:r>
      <w:r w:rsidR="00641926">
        <w:fldChar w:fldCharType="begin"/>
      </w:r>
      <w:r>
        <w:instrText>xe "</w:instrText>
      </w:r>
      <w:r w:rsidRPr="00EC7687">
        <w:instrText>SPCCPIN1</w:instrText>
      </w:r>
      <w:r>
        <w:instrText>"</w:instrText>
      </w:r>
      <w:r w:rsidR="00641926">
        <w:fldChar w:fldCharType="end"/>
      </w:r>
      <w:r>
        <w:t>, SPCCPIN2</w:t>
      </w:r>
      <w:r w:rsidR="00641926">
        <w:fldChar w:fldCharType="begin"/>
      </w:r>
      <w:r>
        <w:instrText>xe "</w:instrText>
      </w:r>
      <w:r w:rsidRPr="00EC7687">
        <w:instrText>SPCCPIN2</w:instrText>
      </w:r>
      <w:r>
        <w:instrText>"</w:instrText>
      </w:r>
      <w:r w:rsidR="00641926">
        <w:fldChar w:fldCharType="end"/>
      </w:r>
      <w:r>
        <w:t>, SPCCPIN3</w:t>
      </w:r>
      <w:r w:rsidR="00641926">
        <w:fldChar w:fldCharType="begin"/>
      </w:r>
      <w:r>
        <w:instrText>xe "</w:instrText>
      </w:r>
      <w:r w:rsidRPr="00EC7687">
        <w:instrText>SPCCPIN3</w:instrText>
      </w:r>
      <w:r>
        <w:instrText>"</w:instrText>
      </w:r>
      <w:r w:rsidR="00641926">
        <w:fldChar w:fldCharType="end"/>
      </w:r>
    </w:p>
    <w:p w:rsidR="002C3311" w:rsidRDefault="002C3311" w:rsidP="006D1145">
      <w:pPr>
        <w:jc w:val="both"/>
      </w:pPr>
      <w:r>
        <w:tab/>
      </w:r>
      <w:r>
        <w:tab/>
      </w:r>
      <w:r w:rsidRPr="00FB40FF">
        <w:t>Specify the injuries from paid work</w:t>
      </w:r>
    </w:p>
    <w:p w:rsidR="002C3311" w:rsidRDefault="002C3311" w:rsidP="006D1145">
      <w:pPr>
        <w:ind w:left="1440" w:hanging="1440"/>
        <w:jc w:val="both"/>
      </w:pPr>
      <w:r w:rsidRPr="006D1145">
        <w:t>CUVINJR3</w:t>
      </w:r>
      <w:r w:rsidR="00641926">
        <w:fldChar w:fldCharType="begin"/>
      </w:r>
      <w:r>
        <w:instrText>xe "</w:instrText>
      </w:r>
      <w:r w:rsidRPr="00EC7687">
        <w:instrText>CUVINJR3</w:instrText>
      </w:r>
      <w:r>
        <w:instrText>"</w:instrText>
      </w:r>
      <w:r w:rsidR="00641926">
        <w:fldChar w:fldCharType="end"/>
      </w:r>
      <w:r>
        <w:tab/>
      </w:r>
      <w:r w:rsidRPr="006D1145">
        <w:t>During the last 12 months have you been injured while doing unpaid work or chores around the house?</w:t>
      </w:r>
      <w:r>
        <w:t xml:space="preserve"> Codes are: 00= No, 01= Yes</w:t>
      </w:r>
    </w:p>
    <w:p w:rsidR="002C3311" w:rsidRDefault="002C3311" w:rsidP="006D1145">
      <w:pPr>
        <w:ind w:left="1440" w:hanging="1440"/>
        <w:jc w:val="both"/>
      </w:pPr>
      <w:r w:rsidRPr="006D1145">
        <w:t>CUINR301</w:t>
      </w:r>
      <w:r w:rsidR="00641926">
        <w:fldChar w:fldCharType="begin"/>
      </w:r>
      <w:r>
        <w:instrText>xe "</w:instrText>
      </w:r>
      <w:r w:rsidRPr="00EC7687">
        <w:instrText>CUINR301</w:instrText>
      </w:r>
      <w:r>
        <w:instrText>"</w:instrText>
      </w:r>
      <w:r w:rsidR="00641926">
        <w:fldChar w:fldCharType="end"/>
      </w:r>
      <w:r>
        <w:t>, CUINR302</w:t>
      </w:r>
      <w:r w:rsidR="00641926">
        <w:fldChar w:fldCharType="begin"/>
      </w:r>
      <w:r>
        <w:instrText>xe "</w:instrText>
      </w:r>
      <w:r w:rsidRPr="00EC7687">
        <w:instrText>CUINR302</w:instrText>
      </w:r>
      <w:r>
        <w:instrText>"</w:instrText>
      </w:r>
      <w:r w:rsidR="00641926">
        <w:fldChar w:fldCharType="end"/>
      </w:r>
      <w:r>
        <w:t>, CUINR303</w:t>
      </w:r>
      <w:r w:rsidR="00641926">
        <w:fldChar w:fldCharType="begin"/>
      </w:r>
      <w:r>
        <w:instrText>xe "</w:instrText>
      </w:r>
      <w:r w:rsidRPr="00EC7687">
        <w:instrText>CUINR303</w:instrText>
      </w:r>
      <w:r>
        <w:instrText>"</w:instrText>
      </w:r>
      <w:r w:rsidR="00641926">
        <w:fldChar w:fldCharType="end"/>
      </w:r>
    </w:p>
    <w:p w:rsidR="002C3311" w:rsidRDefault="002C3311" w:rsidP="006D1145">
      <w:pPr>
        <w:ind w:left="1440" w:hanging="1440"/>
        <w:jc w:val="both"/>
      </w:pPr>
      <w:r>
        <w:tab/>
      </w:r>
      <w:r w:rsidRPr="006D1145">
        <w:t>What were the injuries from unpaid work?</w:t>
      </w:r>
      <w:r>
        <w:t xml:space="preserve"> Codes are the same as used for </w:t>
      </w:r>
      <w:r w:rsidRPr="00766AE5">
        <w:t>CPINR301</w:t>
      </w:r>
      <w:r>
        <w:t>.</w:t>
      </w:r>
    </w:p>
    <w:p w:rsidR="002C3311" w:rsidRDefault="002C3311" w:rsidP="006D1145">
      <w:pPr>
        <w:ind w:left="1440" w:hanging="1440"/>
        <w:jc w:val="both"/>
      </w:pPr>
      <w:r w:rsidRPr="00D40610">
        <w:t>SPCCUIN1</w:t>
      </w:r>
      <w:r w:rsidR="00641926">
        <w:fldChar w:fldCharType="begin"/>
      </w:r>
      <w:r>
        <w:instrText>xe "</w:instrText>
      </w:r>
      <w:r w:rsidRPr="00EC7687">
        <w:instrText>SPCCUIN1</w:instrText>
      </w:r>
      <w:r>
        <w:instrText>"</w:instrText>
      </w:r>
      <w:r w:rsidR="00641926">
        <w:fldChar w:fldCharType="end"/>
      </w:r>
      <w:r>
        <w:t>, SPCCUIN2</w:t>
      </w:r>
      <w:r w:rsidR="00641926">
        <w:fldChar w:fldCharType="begin"/>
      </w:r>
      <w:r>
        <w:instrText>xe "</w:instrText>
      </w:r>
      <w:r w:rsidRPr="00EC7687">
        <w:instrText>SPCCUIN2</w:instrText>
      </w:r>
      <w:r>
        <w:instrText>"</w:instrText>
      </w:r>
      <w:r w:rsidR="00641926">
        <w:fldChar w:fldCharType="end"/>
      </w:r>
      <w:r>
        <w:t>, SPCCUIN3</w:t>
      </w:r>
      <w:r w:rsidR="00641926">
        <w:fldChar w:fldCharType="begin"/>
      </w:r>
      <w:r>
        <w:instrText>xe "</w:instrText>
      </w:r>
      <w:r w:rsidRPr="00EC7687">
        <w:instrText>SPCCUIN3</w:instrText>
      </w:r>
      <w:r>
        <w:instrText>"</w:instrText>
      </w:r>
      <w:r w:rsidR="00641926">
        <w:fldChar w:fldCharType="end"/>
      </w:r>
    </w:p>
    <w:p w:rsidR="002C3311" w:rsidRDefault="002C3311" w:rsidP="006D1145">
      <w:pPr>
        <w:ind w:left="1440" w:hanging="1440"/>
        <w:jc w:val="both"/>
      </w:pPr>
      <w:r>
        <w:tab/>
      </w:r>
      <w:r w:rsidRPr="00D40610">
        <w:t>Specify injuries from unpaid work</w:t>
      </w:r>
    </w:p>
    <w:p w:rsidR="002C3311" w:rsidRPr="00864C64" w:rsidRDefault="00346982" w:rsidP="00D40610">
      <w:pPr>
        <w:pStyle w:val="Heading1"/>
      </w:pPr>
      <w:r>
        <w:t>&gt;SECTION &lt;yls:roundThreeStudySection&gt; &lt;yls:study</w:t>
      </w:r>
      <w:r w:rsidR="000B6415">
        <w:t>SelfAdministeredSectionTwo</w:t>
      </w:r>
      <w:r>
        <w:t>&gt;</w:t>
      </w:r>
      <w:r>
        <w:tab/>
      </w:r>
      <w:r w:rsidR="002C3311" w:rsidRPr="00864C64">
        <w:t xml:space="preserve"> </w:t>
      </w:r>
    </w:p>
    <w:p w:rsidR="002C3311" w:rsidRDefault="002C3311" w:rsidP="006D1145">
      <w:pPr>
        <w:jc w:val="both"/>
      </w:pPr>
    </w:p>
    <w:p w:rsidR="002C3311" w:rsidRDefault="002C3311" w:rsidP="006D1145">
      <w:pPr>
        <w:ind w:left="1440" w:hanging="1440"/>
        <w:jc w:val="both"/>
      </w:pPr>
      <w:r w:rsidRPr="0076104E">
        <w:t>STNPRSR3</w:t>
      </w:r>
      <w:r w:rsidR="00641926">
        <w:fldChar w:fldCharType="begin"/>
      </w:r>
      <w:r>
        <w:instrText>xe "</w:instrText>
      </w:r>
      <w:r w:rsidRPr="00EC7687">
        <w:instrText>STNPRSR3</w:instrText>
      </w:r>
      <w:r>
        <w:instrText>"</w:instrText>
      </w:r>
      <w:r w:rsidR="00641926">
        <w:fldChar w:fldCharType="end"/>
      </w:r>
      <w:r>
        <w:tab/>
      </w:r>
      <w:r w:rsidRPr="0076104E">
        <w:t>Where on the ladder do you feel you personally stand at the present time?</w:t>
      </w:r>
    </w:p>
    <w:p w:rsidR="002C3311" w:rsidRPr="00D40610" w:rsidRDefault="002C3311" w:rsidP="00D40610">
      <w:pPr>
        <w:pStyle w:val="BodyTextIndent"/>
        <w:ind w:left="0"/>
        <w:rPr>
          <w:rFonts w:ascii="Comic Sans MS" w:hAnsi="Comic Sans MS"/>
          <w:sz w:val="20"/>
          <w:szCs w:val="20"/>
        </w:rPr>
      </w:pPr>
      <w:r w:rsidRPr="00D40610">
        <w:rPr>
          <w:rFonts w:ascii="Comic Sans MS" w:hAnsi="Comic Sans MS"/>
          <w:sz w:val="20"/>
          <w:szCs w:val="20"/>
        </w:rPr>
        <w:t xml:space="preserve">The following questions have a </w:t>
      </w:r>
      <w:r>
        <w:rPr>
          <w:rFonts w:ascii="Comic Sans MS" w:hAnsi="Comic Sans MS"/>
          <w:sz w:val="20"/>
          <w:szCs w:val="20"/>
        </w:rPr>
        <w:t>scale response between 01 and 05</w:t>
      </w:r>
      <w:r w:rsidRPr="00D40610">
        <w:rPr>
          <w:rFonts w:ascii="Comic Sans MS" w:hAnsi="Comic Sans MS"/>
          <w:sz w:val="20"/>
          <w:szCs w:val="20"/>
        </w:rPr>
        <w:t xml:space="preserve"> where 01= Very sad, 02= A bit sad, 03= Neither happy nor sad, 04= A bit happy, 05= Very happy </w:t>
      </w:r>
    </w:p>
    <w:p w:rsidR="002C3311" w:rsidRDefault="002C3311" w:rsidP="00D40610">
      <w:pPr>
        <w:pStyle w:val="BodyTextIndent"/>
        <w:ind w:left="0"/>
      </w:pPr>
      <w:r w:rsidRPr="006A0CAD">
        <w:rPr>
          <w:rFonts w:ascii="Comic Sans MS" w:hAnsi="Comic Sans MS"/>
          <w:sz w:val="20"/>
          <w:szCs w:val="20"/>
        </w:rPr>
        <w:t>ASPWHLR3</w:t>
      </w:r>
      <w:r w:rsidR="00641926">
        <w:rPr>
          <w:rFonts w:ascii="Comic Sans MS" w:hAnsi="Comic Sans MS"/>
          <w:sz w:val="20"/>
          <w:szCs w:val="20"/>
        </w:rPr>
        <w:fldChar w:fldCharType="begin"/>
      </w:r>
      <w:r>
        <w:instrText>xe "</w:instrText>
      </w:r>
      <w:r w:rsidRPr="00EC7687">
        <w:instrText>ASPWHLR3</w:instrText>
      </w:r>
      <w:r>
        <w:instrText>"</w:instrText>
      </w:r>
      <w:r w:rsidR="00641926">
        <w:rPr>
          <w:rFonts w:ascii="Comic Sans MS" w:hAnsi="Comic Sans MS"/>
          <w:sz w:val="20"/>
          <w:szCs w:val="20"/>
        </w:rPr>
        <w:fldChar w:fldCharType="end"/>
      </w:r>
      <w:r>
        <w:tab/>
      </w:r>
      <w:r w:rsidRPr="00B22462">
        <w:t>How happy or sad do you feel about - your life as a whole?</w:t>
      </w:r>
    </w:p>
    <w:p w:rsidR="002C3311" w:rsidRDefault="002C3311" w:rsidP="006D1145">
      <w:pPr>
        <w:jc w:val="both"/>
      </w:pPr>
      <w:r w:rsidRPr="00B22462">
        <w:t>ASPMNYR3</w:t>
      </w:r>
      <w:r w:rsidR="00641926">
        <w:fldChar w:fldCharType="begin"/>
      </w:r>
      <w:r>
        <w:instrText>xe "</w:instrText>
      </w:r>
      <w:r w:rsidRPr="00EC7687">
        <w:instrText>ASPMNYR3</w:instrText>
      </w:r>
      <w:r>
        <w:instrText>"</w:instrText>
      </w:r>
      <w:r w:rsidR="00641926">
        <w:fldChar w:fldCharType="end"/>
      </w:r>
      <w:r>
        <w:tab/>
      </w:r>
      <w:r w:rsidRPr="00B22462">
        <w:t>How happy or sad do you feel about - the things you have?</w:t>
      </w:r>
    </w:p>
    <w:p w:rsidR="002C3311" w:rsidRDefault="002C3311" w:rsidP="006D1145">
      <w:pPr>
        <w:jc w:val="both"/>
      </w:pPr>
      <w:r w:rsidRPr="00B22462">
        <w:t>ASPHLHR3</w:t>
      </w:r>
      <w:r w:rsidR="00641926">
        <w:fldChar w:fldCharType="begin"/>
      </w:r>
      <w:r>
        <w:instrText>xe "</w:instrText>
      </w:r>
      <w:r w:rsidRPr="00EC7687">
        <w:instrText>ASPHLHR3</w:instrText>
      </w:r>
      <w:r>
        <w:instrText>"</w:instrText>
      </w:r>
      <w:r w:rsidR="00641926">
        <w:fldChar w:fldCharType="end"/>
      </w:r>
      <w:r>
        <w:tab/>
      </w:r>
      <w:r w:rsidRPr="00B22462">
        <w:t>How happy or sad do you feel about - your health?</w:t>
      </w:r>
    </w:p>
    <w:p w:rsidR="002C3311" w:rsidRDefault="002C3311" w:rsidP="006D1145">
      <w:pPr>
        <w:jc w:val="both"/>
      </w:pPr>
      <w:r w:rsidRPr="00B22462">
        <w:t>ASPGATR3</w:t>
      </w:r>
      <w:r w:rsidR="00641926">
        <w:fldChar w:fldCharType="begin"/>
      </w:r>
      <w:r>
        <w:instrText>xe "</w:instrText>
      </w:r>
      <w:r w:rsidRPr="00EC7687">
        <w:instrText>ASPGATR3</w:instrText>
      </w:r>
      <w:r>
        <w:instrText>"</w:instrText>
      </w:r>
      <w:r w:rsidR="00641926">
        <w:fldChar w:fldCharType="end"/>
      </w:r>
      <w:r>
        <w:tab/>
      </w:r>
      <w:r w:rsidRPr="00B22462">
        <w:t>How happy or sad do you feel about - the things you want to be good at?</w:t>
      </w:r>
    </w:p>
    <w:p w:rsidR="002C3311" w:rsidRDefault="002C3311" w:rsidP="006D1145">
      <w:pPr>
        <w:ind w:left="1440" w:hanging="1440"/>
        <w:jc w:val="both"/>
      </w:pPr>
      <w:r w:rsidRPr="00B22462">
        <w:t>ASPGETR3</w:t>
      </w:r>
      <w:r w:rsidR="00641926">
        <w:fldChar w:fldCharType="begin"/>
      </w:r>
      <w:r>
        <w:instrText>xe "</w:instrText>
      </w:r>
      <w:r w:rsidRPr="00EC7687">
        <w:instrText>ASPGETR3</w:instrText>
      </w:r>
      <w:r>
        <w:instrText>"</w:instrText>
      </w:r>
      <w:r w:rsidR="00641926">
        <w:fldChar w:fldCharType="end"/>
      </w:r>
      <w:r>
        <w:tab/>
      </w:r>
      <w:r w:rsidRPr="00B22462">
        <w:t>How happy or sad do you feel about - getting on with the people you know?</w:t>
      </w:r>
    </w:p>
    <w:p w:rsidR="002C3311" w:rsidRDefault="002C3311" w:rsidP="006D1145">
      <w:pPr>
        <w:ind w:left="1440" w:hanging="1440"/>
        <w:jc w:val="both"/>
      </w:pPr>
      <w:r w:rsidRPr="00B22462">
        <w:t>ASPSFER3</w:t>
      </w:r>
      <w:r w:rsidR="00641926">
        <w:fldChar w:fldCharType="begin"/>
      </w:r>
      <w:r>
        <w:instrText>xe "</w:instrText>
      </w:r>
      <w:r w:rsidRPr="00EC7687">
        <w:instrText>ASPSFER3</w:instrText>
      </w:r>
      <w:r>
        <w:instrText>"</w:instrText>
      </w:r>
      <w:r w:rsidR="00641926">
        <w:fldChar w:fldCharType="end"/>
      </w:r>
      <w:r>
        <w:tab/>
      </w:r>
      <w:r w:rsidRPr="00B22462">
        <w:t>How happy or sad do you feel about - how safe you feel?</w:t>
      </w:r>
    </w:p>
    <w:p w:rsidR="002C3311" w:rsidRDefault="002C3311" w:rsidP="006D1145">
      <w:pPr>
        <w:ind w:left="1440" w:hanging="1440"/>
        <w:jc w:val="both"/>
      </w:pPr>
      <w:r w:rsidRPr="00B22462">
        <w:t>ASPAWYR3</w:t>
      </w:r>
      <w:r w:rsidR="00641926">
        <w:fldChar w:fldCharType="begin"/>
      </w:r>
      <w:r>
        <w:instrText>xe "</w:instrText>
      </w:r>
      <w:r w:rsidRPr="00EC7687">
        <w:instrText>ASPAWYR3</w:instrText>
      </w:r>
      <w:r>
        <w:instrText>"</w:instrText>
      </w:r>
      <w:r w:rsidR="00641926">
        <w:fldChar w:fldCharType="end"/>
      </w:r>
      <w:r>
        <w:tab/>
      </w:r>
      <w:r w:rsidRPr="00B22462">
        <w:t>How happy or sad do you feel about - doing things away from home?</w:t>
      </w:r>
    </w:p>
    <w:p w:rsidR="002C3311" w:rsidRDefault="002C3311" w:rsidP="006D1145">
      <w:pPr>
        <w:ind w:left="1440" w:hanging="1440"/>
        <w:jc w:val="both"/>
      </w:pPr>
      <w:r w:rsidRPr="00B22462">
        <w:t>ASPHPNR3</w:t>
      </w:r>
      <w:r w:rsidR="00641926">
        <w:fldChar w:fldCharType="begin"/>
      </w:r>
      <w:r>
        <w:instrText>xe "</w:instrText>
      </w:r>
      <w:r w:rsidRPr="00EC7687">
        <w:instrText>ASPHPNR3</w:instrText>
      </w:r>
      <w:r>
        <w:instrText>"</w:instrText>
      </w:r>
      <w:r w:rsidR="00641926">
        <w:fldChar w:fldCharType="end"/>
      </w:r>
      <w:r>
        <w:tab/>
      </w:r>
      <w:r w:rsidRPr="00B22462">
        <w:t>How happy or sad do you feel about - what may happen to you later on in your life?</w:t>
      </w:r>
    </w:p>
    <w:p w:rsidR="002C3311" w:rsidRPr="00D40610" w:rsidRDefault="002C3311" w:rsidP="00D40610">
      <w:pPr>
        <w:pStyle w:val="BodyTextIndent"/>
        <w:ind w:left="0"/>
        <w:rPr>
          <w:rFonts w:ascii="Comic Sans MS" w:hAnsi="Comic Sans MS"/>
          <w:sz w:val="20"/>
          <w:szCs w:val="20"/>
        </w:rPr>
      </w:pPr>
      <w:r w:rsidRPr="00D40610">
        <w:rPr>
          <w:rFonts w:ascii="Comic Sans MS" w:hAnsi="Comic Sans MS"/>
          <w:sz w:val="20"/>
          <w:szCs w:val="20"/>
        </w:rPr>
        <w:t xml:space="preserve">The following questions have a scale response between 01 and 05 where 01= Strongly </w:t>
      </w:r>
      <w:r>
        <w:rPr>
          <w:rFonts w:ascii="Comic Sans MS" w:hAnsi="Comic Sans MS"/>
          <w:sz w:val="20"/>
          <w:szCs w:val="20"/>
        </w:rPr>
        <w:t>dis</w:t>
      </w:r>
      <w:r w:rsidRPr="00D40610">
        <w:rPr>
          <w:rFonts w:ascii="Comic Sans MS" w:hAnsi="Comic Sans MS"/>
          <w:sz w:val="20"/>
          <w:szCs w:val="20"/>
        </w:rPr>
        <w:t>agree, 02= Disagree, 03= More or Less, 04= Agree,</w:t>
      </w:r>
      <w:r>
        <w:rPr>
          <w:rFonts w:ascii="Comic Sans MS" w:hAnsi="Comic Sans MS"/>
          <w:sz w:val="20"/>
          <w:szCs w:val="20"/>
        </w:rPr>
        <w:t xml:space="preserve"> </w:t>
      </w:r>
      <w:r w:rsidRPr="00D40610">
        <w:rPr>
          <w:rFonts w:ascii="Comic Sans MS" w:hAnsi="Comic Sans MS"/>
          <w:sz w:val="20"/>
          <w:szCs w:val="20"/>
        </w:rPr>
        <w:t xml:space="preserve">05= Strongly agree </w:t>
      </w:r>
    </w:p>
    <w:p w:rsidR="002C3311" w:rsidRDefault="002C3311" w:rsidP="00D40610">
      <w:pPr>
        <w:pStyle w:val="BodyTextIndent"/>
        <w:ind w:left="0"/>
      </w:pPr>
      <w:r w:rsidRPr="00B22462">
        <w:t>CTRUSTR3</w:t>
      </w:r>
      <w:r w:rsidR="00641926">
        <w:fldChar w:fldCharType="begin"/>
      </w:r>
      <w:r>
        <w:instrText>xe "</w:instrText>
      </w:r>
      <w:r w:rsidRPr="00EC7687">
        <w:instrText>CTRUSTR3</w:instrText>
      </w:r>
      <w:r>
        <w:instrText>"</w:instrText>
      </w:r>
      <w:r w:rsidR="00641926">
        <w:fldChar w:fldCharType="end"/>
      </w:r>
      <w:r>
        <w:tab/>
      </w:r>
      <w:r w:rsidRPr="00B22462">
        <w:t>Most people in my neighbourhood can be trusted</w:t>
      </w:r>
    </w:p>
    <w:p w:rsidR="002C3311" w:rsidRDefault="002C3311" w:rsidP="006D1145">
      <w:pPr>
        <w:ind w:left="1440" w:hanging="1440"/>
        <w:jc w:val="both"/>
      </w:pPr>
      <w:r w:rsidRPr="00D87D91">
        <w:t>CSFEOWR3</w:t>
      </w:r>
      <w:r w:rsidR="00641926">
        <w:fldChar w:fldCharType="begin"/>
      </w:r>
      <w:r>
        <w:instrText>xe "</w:instrText>
      </w:r>
      <w:r w:rsidRPr="00EC7687">
        <w:instrText>CSFEOWR3</w:instrText>
      </w:r>
      <w:r>
        <w:instrText>"</w:instrText>
      </w:r>
      <w:r w:rsidR="00641926">
        <w:fldChar w:fldCharType="end"/>
      </w:r>
      <w:r>
        <w:tab/>
      </w:r>
      <w:r w:rsidRPr="00D87D91">
        <w:t>I feel safe when I go out of the house on my own</w:t>
      </w:r>
    </w:p>
    <w:p w:rsidR="002C3311" w:rsidRDefault="002C3311" w:rsidP="006D1145">
      <w:pPr>
        <w:ind w:left="1440" w:hanging="1440"/>
        <w:jc w:val="both"/>
      </w:pPr>
      <w:r w:rsidRPr="00900767">
        <w:t>CFRNSTR3</w:t>
      </w:r>
      <w:r w:rsidR="00641926">
        <w:fldChar w:fldCharType="begin"/>
      </w:r>
      <w:r>
        <w:instrText>xe "</w:instrText>
      </w:r>
      <w:r w:rsidRPr="00EC7687">
        <w:instrText>CFRNSTR3</w:instrText>
      </w:r>
      <w:r>
        <w:instrText>"</w:instrText>
      </w:r>
      <w:r w:rsidR="00641926">
        <w:fldChar w:fldCharType="end"/>
      </w:r>
      <w:r>
        <w:tab/>
      </w:r>
      <w:r w:rsidRPr="00900767">
        <w:t>My friends will stand by me during difficult times</w:t>
      </w:r>
    </w:p>
    <w:p w:rsidR="002C3311" w:rsidRPr="00900767" w:rsidRDefault="002C3311" w:rsidP="006D1145">
      <w:pPr>
        <w:ind w:left="1440" w:hanging="1440"/>
        <w:jc w:val="both"/>
      </w:pPr>
      <w:r w:rsidRPr="00900767">
        <w:t>CLEADR3</w:t>
      </w:r>
      <w:r w:rsidR="00641926">
        <w:fldChar w:fldCharType="begin"/>
      </w:r>
      <w:r>
        <w:instrText>xe "</w:instrText>
      </w:r>
      <w:r w:rsidRPr="00EC7687">
        <w:instrText>CLEADR3</w:instrText>
      </w:r>
      <w:r>
        <w:instrText>"</w:instrText>
      </w:r>
      <w:r w:rsidR="00641926">
        <w:fldChar w:fldCharType="end"/>
      </w:r>
      <w:r>
        <w:tab/>
      </w:r>
      <w:r w:rsidRPr="00900767">
        <w:t>My friends look up to me as a leader</w:t>
      </w:r>
    </w:p>
    <w:p w:rsidR="002C3311" w:rsidRDefault="002C3311" w:rsidP="006D1145">
      <w:pPr>
        <w:jc w:val="both"/>
      </w:pPr>
      <w:r w:rsidRPr="00201ECF">
        <w:t>CTRYHDR3</w:t>
      </w:r>
      <w:r w:rsidR="00641926">
        <w:fldChar w:fldCharType="begin"/>
      </w:r>
      <w:r>
        <w:instrText>xe "</w:instrText>
      </w:r>
      <w:r w:rsidRPr="00EC7687">
        <w:instrText>CTRYHDR3</w:instrText>
      </w:r>
      <w:r>
        <w:instrText>"</w:instrText>
      </w:r>
      <w:r w:rsidR="00641926">
        <w:fldChar w:fldCharType="end"/>
      </w:r>
      <w:r>
        <w:tab/>
      </w:r>
      <w:r w:rsidRPr="00201ECF">
        <w:t>If I try hard, I can improve my situation in life</w:t>
      </w:r>
    </w:p>
    <w:p w:rsidR="002C3311" w:rsidRPr="00201ECF" w:rsidRDefault="002C3311" w:rsidP="006D1145">
      <w:pPr>
        <w:jc w:val="both"/>
      </w:pPr>
      <w:r w:rsidRPr="00201ECF">
        <w:t>CASHSHR3</w:t>
      </w:r>
      <w:r w:rsidR="00641926">
        <w:fldChar w:fldCharType="begin"/>
      </w:r>
      <w:r>
        <w:instrText>xe "</w:instrText>
      </w:r>
      <w:r w:rsidRPr="00EC7687">
        <w:instrText>CASHSHR3</w:instrText>
      </w:r>
      <w:r>
        <w:instrText>"</w:instrText>
      </w:r>
      <w:r w:rsidR="00641926">
        <w:fldChar w:fldCharType="end"/>
      </w:r>
      <w:r>
        <w:tab/>
      </w:r>
      <w:r w:rsidRPr="00201ECF">
        <w:t>I am proud of my shoes or of having shoes</w:t>
      </w:r>
    </w:p>
    <w:p w:rsidR="002C3311" w:rsidRDefault="002C3311" w:rsidP="006D1145">
      <w:pPr>
        <w:jc w:val="both"/>
      </w:pPr>
      <w:r w:rsidRPr="00BC6AD5">
        <w:t>CFTRWRR3</w:t>
      </w:r>
      <w:r w:rsidR="00641926">
        <w:fldChar w:fldCharType="begin"/>
      </w:r>
      <w:r>
        <w:instrText>xe "</w:instrText>
      </w:r>
      <w:r w:rsidRPr="00EC7687">
        <w:instrText>CFTRWRR3</w:instrText>
      </w:r>
      <w:r>
        <w:instrText>"</w:instrText>
      </w:r>
      <w:r w:rsidR="00641926">
        <w:fldChar w:fldCharType="end"/>
      </w:r>
      <w:r>
        <w:tab/>
      </w:r>
      <w:r w:rsidRPr="00BC6AD5">
        <w:t>I like to make plans for my future studies and work</w:t>
      </w:r>
    </w:p>
    <w:p w:rsidR="002C3311" w:rsidRDefault="002C3311" w:rsidP="006D1145">
      <w:pPr>
        <w:jc w:val="both"/>
      </w:pPr>
      <w:r w:rsidRPr="00BC6AD5">
        <w:t>CCLTRGR3</w:t>
      </w:r>
      <w:r w:rsidR="00641926">
        <w:fldChar w:fldCharType="begin"/>
      </w:r>
      <w:r>
        <w:instrText>xe "</w:instrText>
      </w:r>
      <w:r w:rsidRPr="00EC7687">
        <w:instrText>CCLTRGR3</w:instrText>
      </w:r>
      <w:r>
        <w:instrText>"</w:instrText>
      </w:r>
      <w:r w:rsidR="00641926">
        <w:fldChar w:fldCharType="end"/>
      </w:r>
      <w:r>
        <w:tab/>
      </w:r>
      <w:r w:rsidRPr="00BC6AD5">
        <w:t>I feel my clothing is right for all occasions</w:t>
      </w:r>
    </w:p>
    <w:p w:rsidR="002C3311" w:rsidRDefault="002C3311" w:rsidP="006D1145">
      <w:pPr>
        <w:ind w:left="1440" w:hanging="1440"/>
        <w:jc w:val="both"/>
      </w:pPr>
      <w:r w:rsidRPr="00BC6AD5">
        <w:t>CSHPRSR3</w:t>
      </w:r>
      <w:r w:rsidR="00641926">
        <w:fldChar w:fldCharType="begin"/>
      </w:r>
      <w:r>
        <w:instrText>xe "</w:instrText>
      </w:r>
      <w:r w:rsidRPr="00EC7687">
        <w:instrText>CSHPRSR3</w:instrText>
      </w:r>
      <w:r>
        <w:instrText>"</w:instrText>
      </w:r>
      <w:r w:rsidR="00641926">
        <w:fldChar w:fldCharType="end"/>
      </w:r>
      <w:r>
        <w:tab/>
      </w:r>
      <w:r w:rsidRPr="00BC6AD5">
        <w:t>When I am at the shops/market I am usually treated by others with fairness and with respect</w:t>
      </w:r>
    </w:p>
    <w:p w:rsidR="002C3311" w:rsidRDefault="002C3311" w:rsidP="006D1145">
      <w:pPr>
        <w:ind w:left="1440" w:hanging="1440"/>
        <w:jc w:val="both"/>
      </w:pPr>
      <w:r w:rsidRPr="00BC6AD5">
        <w:t>CASHCLR3</w:t>
      </w:r>
      <w:r w:rsidR="00641926">
        <w:fldChar w:fldCharType="begin"/>
      </w:r>
      <w:r>
        <w:instrText>xe "</w:instrText>
      </w:r>
      <w:r w:rsidRPr="00EC7687">
        <w:instrText>CASHCLR3</w:instrText>
      </w:r>
      <w:r>
        <w:instrText>"</w:instrText>
      </w:r>
      <w:r w:rsidR="00641926">
        <w:fldChar w:fldCharType="end"/>
      </w:r>
      <w:r>
        <w:tab/>
      </w:r>
      <w:r w:rsidRPr="00BC6AD5">
        <w:t>I am proud of my clothes</w:t>
      </w:r>
    </w:p>
    <w:p w:rsidR="002C3311" w:rsidRDefault="002C3311" w:rsidP="006D1145">
      <w:pPr>
        <w:ind w:left="1440" w:hanging="1440"/>
        <w:jc w:val="both"/>
      </w:pPr>
      <w:r w:rsidRPr="00A52589">
        <w:t>CTRTWSR3</w:t>
      </w:r>
      <w:r w:rsidR="00641926">
        <w:fldChar w:fldCharType="begin"/>
      </w:r>
      <w:r>
        <w:instrText>xe "</w:instrText>
      </w:r>
      <w:r w:rsidRPr="00EC7687">
        <w:instrText>CTRTWSR3</w:instrText>
      </w:r>
      <w:r>
        <w:instrText>"</w:instrText>
      </w:r>
      <w:r w:rsidR="00641926">
        <w:fldChar w:fldCharType="end"/>
      </w:r>
      <w:r>
        <w:tab/>
      </w:r>
      <w:r w:rsidRPr="00A52589">
        <w:t>Adults in my community treat me as well as they treat other children of my age</w:t>
      </w:r>
    </w:p>
    <w:p w:rsidR="002C3311" w:rsidRDefault="002C3311" w:rsidP="006D1145">
      <w:pPr>
        <w:jc w:val="both"/>
      </w:pPr>
      <w:r w:rsidRPr="000857CF">
        <w:t>CLOKUPR3</w:t>
      </w:r>
      <w:r w:rsidR="00641926">
        <w:fldChar w:fldCharType="begin"/>
      </w:r>
      <w:r>
        <w:instrText>xe "</w:instrText>
      </w:r>
      <w:r w:rsidRPr="00EC7687">
        <w:instrText>CLOKUPR3</w:instrText>
      </w:r>
      <w:r>
        <w:instrText>"</w:instrText>
      </w:r>
      <w:r w:rsidR="00641926">
        <w:fldChar w:fldCharType="end"/>
      </w:r>
      <w:r>
        <w:tab/>
      </w:r>
      <w:r w:rsidRPr="000857CF">
        <w:t>I have people I look up to</w:t>
      </w:r>
    </w:p>
    <w:p w:rsidR="002C3311" w:rsidRDefault="002C3311" w:rsidP="006D1145">
      <w:pPr>
        <w:jc w:val="both"/>
      </w:pPr>
      <w:r w:rsidRPr="00782C11">
        <w:t>CDVJOBR3</w:t>
      </w:r>
      <w:r w:rsidR="00641926">
        <w:fldChar w:fldCharType="begin"/>
      </w:r>
      <w:r>
        <w:instrText>xe "</w:instrText>
      </w:r>
      <w:r w:rsidRPr="00EC7687">
        <w:instrText>CDVJOBR3</w:instrText>
      </w:r>
      <w:r>
        <w:instrText>"</w:instrText>
      </w:r>
      <w:r w:rsidR="00641926">
        <w:fldChar w:fldCharType="end"/>
      </w:r>
      <w:r>
        <w:tab/>
      </w:r>
      <w:r w:rsidRPr="00782C11">
        <w:t>I have opportunities to develop job skills</w:t>
      </w:r>
    </w:p>
    <w:p w:rsidR="002C3311" w:rsidRDefault="002C3311" w:rsidP="006D1145">
      <w:pPr>
        <w:ind w:left="1440" w:hanging="1440"/>
        <w:jc w:val="both"/>
      </w:pPr>
      <w:r w:rsidRPr="00782C11">
        <w:t>CEMBBKR3</w:t>
      </w:r>
      <w:r w:rsidR="00641926">
        <w:fldChar w:fldCharType="begin"/>
      </w:r>
      <w:r>
        <w:instrText>xe "</w:instrText>
      </w:r>
      <w:r w:rsidRPr="00EC7687">
        <w:instrText>CEMBBKR3</w:instrText>
      </w:r>
      <w:r>
        <w:instrText>"</w:instrText>
      </w:r>
      <w:r w:rsidR="00641926">
        <w:fldChar w:fldCharType="end"/>
      </w:r>
      <w:r>
        <w:tab/>
      </w:r>
      <w:r w:rsidRPr="00782C11">
        <w:t>I am proud because I do have the right books, pencils and other equipment for school</w:t>
      </w:r>
    </w:p>
    <w:p w:rsidR="002C3311" w:rsidRDefault="002C3311" w:rsidP="006D1145">
      <w:pPr>
        <w:ind w:left="1440" w:hanging="1440"/>
        <w:jc w:val="both"/>
      </w:pPr>
      <w:r w:rsidRPr="00782C11">
        <w:t>CWRUNIR3</w:t>
      </w:r>
      <w:r w:rsidR="00641926">
        <w:fldChar w:fldCharType="begin"/>
      </w:r>
      <w:r>
        <w:instrText>xe "</w:instrText>
      </w:r>
      <w:r w:rsidRPr="00EC7687">
        <w:instrText>CWRUNIR3</w:instrText>
      </w:r>
      <w:r>
        <w:instrText>"</w:instrText>
      </w:r>
      <w:r w:rsidR="00641926">
        <w:fldChar w:fldCharType="end"/>
      </w:r>
      <w:r>
        <w:tab/>
      </w:r>
      <w:r w:rsidRPr="00782C11">
        <w:t>I am proud that I have the correct uniform</w:t>
      </w:r>
    </w:p>
    <w:p w:rsidR="002C3311" w:rsidRDefault="002C3311" w:rsidP="006D1145">
      <w:pPr>
        <w:ind w:left="1440" w:hanging="1440"/>
        <w:jc w:val="both"/>
      </w:pPr>
      <w:r w:rsidRPr="00782C11">
        <w:t>CTRTRSR3</w:t>
      </w:r>
      <w:r w:rsidR="00641926">
        <w:fldChar w:fldCharType="begin"/>
      </w:r>
      <w:r>
        <w:instrText>xe "</w:instrText>
      </w:r>
      <w:r w:rsidRPr="00EC7687">
        <w:instrText>CTRTRSR3</w:instrText>
      </w:r>
      <w:r>
        <w:instrText>"</w:instrText>
      </w:r>
      <w:r w:rsidR="00641926">
        <w:fldChar w:fldCharType="end"/>
      </w:r>
      <w:r>
        <w:tab/>
      </w:r>
      <w:r w:rsidRPr="00782C11">
        <w:t>The other children in my class treat me with respect</w:t>
      </w:r>
    </w:p>
    <w:p w:rsidR="002C3311" w:rsidRDefault="002C3311" w:rsidP="006D1145">
      <w:pPr>
        <w:ind w:left="1440" w:hanging="1440"/>
        <w:jc w:val="both"/>
      </w:pPr>
      <w:r w:rsidRPr="00782C11">
        <w:t>CBRJOBR3</w:t>
      </w:r>
      <w:r w:rsidR="00641926">
        <w:fldChar w:fldCharType="begin"/>
      </w:r>
      <w:r>
        <w:instrText>xe "</w:instrText>
      </w:r>
      <w:r w:rsidRPr="00EC7687">
        <w:instrText>CBRJOBR3</w:instrText>
      </w:r>
      <w:r>
        <w:instrText>"</w:instrText>
      </w:r>
      <w:r w:rsidR="00641926">
        <w:fldChar w:fldCharType="end"/>
      </w:r>
      <w:r>
        <w:tab/>
      </w:r>
      <w:r w:rsidRPr="00782C11">
        <w:t>If I study hard at school I will be rewarded by a better job in the future</w:t>
      </w:r>
    </w:p>
    <w:p w:rsidR="002C3311" w:rsidRDefault="002C3311" w:rsidP="006D1145">
      <w:pPr>
        <w:ind w:left="1440" w:hanging="1440"/>
        <w:jc w:val="both"/>
      </w:pPr>
      <w:r w:rsidRPr="00C903FD">
        <w:t>CTESMER3</w:t>
      </w:r>
      <w:r w:rsidR="00641926">
        <w:fldChar w:fldCharType="begin"/>
      </w:r>
      <w:r>
        <w:instrText>xe "</w:instrText>
      </w:r>
      <w:r w:rsidRPr="00EC7687">
        <w:instrText>CTESMER3</w:instrText>
      </w:r>
      <w:r>
        <w:instrText>"</w:instrText>
      </w:r>
      <w:r w:rsidR="00641926">
        <w:fldChar w:fldCharType="end"/>
      </w:r>
      <w:r>
        <w:tab/>
      </w:r>
      <w:r w:rsidRPr="00C903FD">
        <w:t>Pupils in my class never tease me at school</w:t>
      </w:r>
    </w:p>
    <w:p w:rsidR="002C3311" w:rsidRPr="00C903FD" w:rsidRDefault="002C3311" w:rsidP="006D1145">
      <w:pPr>
        <w:ind w:left="1440" w:hanging="1440"/>
        <w:jc w:val="both"/>
      </w:pPr>
      <w:r w:rsidRPr="00C903FD">
        <w:t>CBLGSCR3</w:t>
      </w:r>
      <w:r w:rsidR="00641926">
        <w:fldChar w:fldCharType="begin"/>
      </w:r>
      <w:r>
        <w:instrText>xe "</w:instrText>
      </w:r>
      <w:r w:rsidRPr="00EC7687">
        <w:instrText>CBLGSCR3</w:instrText>
      </w:r>
      <w:r>
        <w:instrText>"</w:instrText>
      </w:r>
      <w:r w:rsidR="00641926">
        <w:fldChar w:fldCharType="end"/>
      </w:r>
      <w:r>
        <w:tab/>
      </w:r>
      <w:r w:rsidRPr="00C903FD">
        <w:t>I feel I belong at my school</w:t>
      </w:r>
    </w:p>
    <w:p w:rsidR="002C3311" w:rsidRPr="00C903FD" w:rsidRDefault="002C3311" w:rsidP="006D1145">
      <w:pPr>
        <w:jc w:val="both"/>
      </w:pPr>
      <w:r w:rsidRPr="00C903FD">
        <w:t>CASHWKR3</w:t>
      </w:r>
      <w:r w:rsidR="00641926">
        <w:fldChar w:fldCharType="begin"/>
      </w:r>
      <w:r>
        <w:instrText>xe "</w:instrText>
      </w:r>
      <w:r w:rsidRPr="00EC7687">
        <w:instrText>CASHWKR3</w:instrText>
      </w:r>
      <w:r>
        <w:instrText>"</w:instrText>
      </w:r>
      <w:r w:rsidR="00641926">
        <w:fldChar w:fldCharType="end"/>
      </w:r>
      <w:r>
        <w:tab/>
      </w:r>
      <w:r w:rsidRPr="00C903FD">
        <w:t>I am proud of the work I have to do</w:t>
      </w:r>
    </w:p>
    <w:p w:rsidR="002C3311" w:rsidRDefault="002C3311" w:rsidP="006D1145">
      <w:pPr>
        <w:jc w:val="both"/>
      </w:pPr>
      <w:r w:rsidRPr="00C903FD">
        <w:t>CNOCHCR3</w:t>
      </w:r>
      <w:r w:rsidR="00641926">
        <w:fldChar w:fldCharType="begin"/>
      </w:r>
      <w:r>
        <w:instrText>xe "</w:instrText>
      </w:r>
      <w:r w:rsidRPr="00EC7687">
        <w:instrText>CNOCHCR3</w:instrText>
      </w:r>
      <w:r>
        <w:instrText>"</w:instrText>
      </w:r>
      <w:r w:rsidR="00641926">
        <w:fldChar w:fldCharType="end"/>
      </w:r>
      <w:r>
        <w:tab/>
      </w:r>
      <w:r w:rsidRPr="00C903FD">
        <w:t>I have a choice about the work I do</w:t>
      </w:r>
    </w:p>
    <w:p w:rsidR="002C3311" w:rsidRDefault="002C3311" w:rsidP="006D1145">
      <w:pPr>
        <w:jc w:val="both"/>
      </w:pPr>
      <w:r w:rsidRPr="00C903FD">
        <w:t>LVLEDCR3</w:t>
      </w:r>
      <w:r w:rsidR="00641926">
        <w:fldChar w:fldCharType="begin"/>
      </w:r>
      <w:r>
        <w:instrText>xe "</w:instrText>
      </w:r>
      <w:r w:rsidRPr="00EC7687">
        <w:instrText>LVLEDCR3</w:instrText>
      </w:r>
      <w:r>
        <w:instrText>"</w:instrText>
      </w:r>
      <w:r w:rsidR="00641926">
        <w:fldChar w:fldCharType="end"/>
      </w:r>
      <w:r w:rsidRPr="00C903FD">
        <w:tab/>
        <w:t>What level of formal education would you like to complete?</w:t>
      </w:r>
      <w:r>
        <w:t xml:space="preserve"> Codes are:</w:t>
      </w:r>
    </w:p>
    <w:p w:rsidR="002C3311" w:rsidRDefault="002C3311" w:rsidP="00D40610">
      <w:pPr>
        <w:ind w:left="2160"/>
        <w:jc w:val="both"/>
      </w:pPr>
      <w:r>
        <w:t>00= None</w:t>
      </w:r>
    </w:p>
    <w:p w:rsidR="002C3311" w:rsidRDefault="002C3311" w:rsidP="00D40610">
      <w:pPr>
        <w:ind w:left="2160"/>
        <w:jc w:val="both"/>
      </w:pPr>
      <w:r>
        <w:t>01= Grade 1</w:t>
      </w:r>
    </w:p>
    <w:p w:rsidR="002C3311" w:rsidRDefault="002C3311" w:rsidP="00D40610">
      <w:pPr>
        <w:ind w:left="2160"/>
        <w:jc w:val="both"/>
      </w:pPr>
      <w:r>
        <w:t>02= Grade 2</w:t>
      </w:r>
    </w:p>
    <w:p w:rsidR="002C3311" w:rsidRDefault="002C3311" w:rsidP="00D40610">
      <w:pPr>
        <w:ind w:left="2160"/>
        <w:jc w:val="both"/>
      </w:pPr>
      <w:r>
        <w:t>03= Grade 3</w:t>
      </w:r>
    </w:p>
    <w:p w:rsidR="002C3311" w:rsidRDefault="002C3311" w:rsidP="00D40610">
      <w:pPr>
        <w:ind w:left="2160"/>
        <w:jc w:val="both"/>
      </w:pPr>
      <w:r>
        <w:t>04= Grade 4</w:t>
      </w:r>
    </w:p>
    <w:p w:rsidR="002C3311" w:rsidRDefault="002C3311" w:rsidP="00D40610">
      <w:pPr>
        <w:ind w:left="2160"/>
        <w:jc w:val="both"/>
      </w:pPr>
      <w:r>
        <w:t>05= Grade 5</w:t>
      </w:r>
    </w:p>
    <w:p w:rsidR="002C3311" w:rsidRDefault="002C3311" w:rsidP="00D40610">
      <w:pPr>
        <w:ind w:left="2160"/>
        <w:jc w:val="both"/>
      </w:pPr>
      <w:r>
        <w:t>06= Grade 6</w:t>
      </w:r>
    </w:p>
    <w:p w:rsidR="002C3311" w:rsidRDefault="002C3311" w:rsidP="00D40610">
      <w:pPr>
        <w:ind w:left="2160"/>
        <w:jc w:val="both"/>
      </w:pPr>
      <w:r>
        <w:t>07= Grade 7</w:t>
      </w:r>
    </w:p>
    <w:p w:rsidR="002C3311" w:rsidRDefault="002C3311" w:rsidP="00D40610">
      <w:pPr>
        <w:ind w:left="2160"/>
        <w:jc w:val="both"/>
      </w:pPr>
      <w:r>
        <w:t>08= Grade 8</w:t>
      </w:r>
    </w:p>
    <w:p w:rsidR="002C3311" w:rsidRDefault="002C3311" w:rsidP="00D40610">
      <w:pPr>
        <w:ind w:left="2160"/>
        <w:jc w:val="both"/>
      </w:pPr>
      <w:r>
        <w:t>09= Grade 9</w:t>
      </w:r>
    </w:p>
    <w:p w:rsidR="002C3311" w:rsidRDefault="002C3311" w:rsidP="00D40610">
      <w:pPr>
        <w:ind w:left="2160"/>
        <w:jc w:val="both"/>
      </w:pPr>
      <w:r>
        <w:t>10= Grade 10</w:t>
      </w:r>
    </w:p>
    <w:p w:rsidR="002C3311" w:rsidRDefault="002C3311" w:rsidP="00D40610">
      <w:pPr>
        <w:ind w:left="2160"/>
        <w:jc w:val="both"/>
      </w:pPr>
      <w:r>
        <w:t>11= Grade 11</w:t>
      </w:r>
    </w:p>
    <w:p w:rsidR="002C3311" w:rsidRDefault="002C3311" w:rsidP="00D40610">
      <w:pPr>
        <w:ind w:left="2160"/>
        <w:jc w:val="both"/>
      </w:pPr>
      <w:r>
        <w:t>12= Grade 12</w:t>
      </w:r>
    </w:p>
    <w:p w:rsidR="002C3311" w:rsidRDefault="002C3311" w:rsidP="00D40610">
      <w:pPr>
        <w:ind w:left="2160"/>
        <w:jc w:val="both"/>
      </w:pPr>
      <w:r>
        <w:t>13= Incomplete technical or pedagogical institute</w:t>
      </w:r>
    </w:p>
    <w:p w:rsidR="002C3311" w:rsidRDefault="002C3311" w:rsidP="00D40610">
      <w:pPr>
        <w:ind w:left="2160"/>
        <w:jc w:val="both"/>
      </w:pPr>
      <w:r>
        <w:t>14= Complete technical or pedagogical institute</w:t>
      </w:r>
    </w:p>
    <w:p w:rsidR="002C3311" w:rsidRDefault="002C3311" w:rsidP="00D40610">
      <w:pPr>
        <w:ind w:left="2160"/>
        <w:jc w:val="both"/>
      </w:pPr>
      <w:r>
        <w:t>15= Incomplete university</w:t>
      </w:r>
    </w:p>
    <w:p w:rsidR="002C3311" w:rsidRDefault="002C3311" w:rsidP="00D40610">
      <w:pPr>
        <w:ind w:left="2160"/>
        <w:jc w:val="both"/>
      </w:pPr>
      <w:r>
        <w:t>16= Complete university</w:t>
      </w:r>
    </w:p>
    <w:p w:rsidR="002C3311" w:rsidRDefault="002C3311" w:rsidP="00D40610">
      <w:pPr>
        <w:ind w:left="2160"/>
        <w:jc w:val="both"/>
      </w:pPr>
      <w:r>
        <w:t>18= Other (specify)</w:t>
      </w:r>
    </w:p>
    <w:p w:rsidR="002C3311" w:rsidRPr="00C903FD" w:rsidRDefault="002C3311" w:rsidP="00D40610">
      <w:pPr>
        <w:ind w:left="2160"/>
        <w:jc w:val="both"/>
      </w:pPr>
      <w:r>
        <w:t>19= Masters or doctoral at university</w:t>
      </w:r>
    </w:p>
    <w:p w:rsidR="002C3311" w:rsidRPr="00882812" w:rsidRDefault="002C3311" w:rsidP="006D1145">
      <w:r w:rsidRPr="00882812">
        <w:t>SPLVLEDC</w:t>
      </w:r>
      <w:r w:rsidR="00641926">
        <w:fldChar w:fldCharType="begin"/>
      </w:r>
      <w:r>
        <w:instrText>xe "</w:instrText>
      </w:r>
      <w:r w:rsidRPr="00EC7687">
        <w:instrText>SPLVLEDC</w:instrText>
      </w:r>
      <w:r>
        <w:instrText>"</w:instrText>
      </w:r>
      <w:r w:rsidR="00641926">
        <w:fldChar w:fldCharType="end"/>
      </w:r>
      <w:r>
        <w:tab/>
      </w:r>
      <w:r w:rsidRPr="00882812">
        <w:t>Specify level of education you would like to complete</w:t>
      </w:r>
    </w:p>
    <w:p w:rsidR="002C3311" w:rsidRPr="00690441" w:rsidRDefault="002C3311" w:rsidP="00D40610">
      <w:pPr>
        <w:ind w:left="1440" w:hanging="1440"/>
      </w:pPr>
      <w:r w:rsidRPr="0010560F">
        <w:t>EXPRCHR3</w:t>
      </w:r>
      <w:r w:rsidR="00641926">
        <w:fldChar w:fldCharType="begin"/>
      </w:r>
      <w:r>
        <w:instrText>xe "</w:instrText>
      </w:r>
      <w:r w:rsidRPr="00EC7687">
        <w:instrText>EXPRCHR3</w:instrText>
      </w:r>
      <w:r>
        <w:instrText>"</w:instrText>
      </w:r>
      <w:r w:rsidR="00641926">
        <w:fldChar w:fldCharType="end"/>
      </w:r>
      <w:r>
        <w:tab/>
      </w:r>
      <w:r w:rsidRPr="0010560F">
        <w:t>Given your current situation do you think that you will reach that level of education?</w:t>
      </w:r>
      <w:r>
        <w:t xml:space="preserve"> Codes are: 00= No, 01= Yes</w:t>
      </w:r>
    </w:p>
    <w:p w:rsidR="002C3311" w:rsidRPr="00671C68" w:rsidRDefault="002C3311" w:rsidP="006D1145">
      <w:r w:rsidRPr="00671C68">
        <w:t>FTRWRKR3</w:t>
      </w:r>
      <w:r w:rsidR="00641926">
        <w:fldChar w:fldCharType="begin"/>
      </w:r>
      <w:r>
        <w:instrText>xe "</w:instrText>
      </w:r>
      <w:r w:rsidRPr="00EC7687">
        <w:instrText>FTRWRKR3</w:instrText>
      </w:r>
      <w:r>
        <w:instrText>"</w:instrText>
      </w:r>
      <w:r w:rsidR="00641926">
        <w:fldChar w:fldCharType="end"/>
      </w:r>
      <w:r>
        <w:tab/>
      </w:r>
      <w:r w:rsidRPr="00671C68">
        <w:t>When you are about 20 years old what job would you like to be doing?</w:t>
      </w:r>
      <w:r>
        <w:t xml:space="preserve"> Codes are:</w:t>
      </w:r>
    </w:p>
    <w:p w:rsidR="002C3311" w:rsidRDefault="002C3311" w:rsidP="00D40610">
      <w:pPr>
        <w:ind w:left="2160"/>
        <w:jc w:val="both"/>
      </w:pPr>
      <w:r>
        <w:t>01= Accountant</w:t>
      </w:r>
    </w:p>
    <w:p w:rsidR="002C3311" w:rsidRDefault="002C3311" w:rsidP="00D40610">
      <w:pPr>
        <w:ind w:left="2160"/>
        <w:jc w:val="both"/>
      </w:pPr>
      <w:r>
        <w:t>02= Actor/actress</w:t>
      </w:r>
    </w:p>
    <w:p w:rsidR="002C3311" w:rsidRDefault="002C3311" w:rsidP="00D40610">
      <w:pPr>
        <w:ind w:left="2160"/>
        <w:jc w:val="both"/>
      </w:pPr>
      <w:r>
        <w:t>03= Artist</w:t>
      </w:r>
    </w:p>
    <w:p w:rsidR="002C3311" w:rsidRDefault="002C3311" w:rsidP="00D40610">
      <w:pPr>
        <w:ind w:left="2160"/>
        <w:jc w:val="both"/>
      </w:pPr>
      <w:r>
        <w:t>04= Civil servant</w:t>
      </w:r>
    </w:p>
    <w:p w:rsidR="002C3311" w:rsidRDefault="002C3311" w:rsidP="00D40610">
      <w:pPr>
        <w:ind w:left="2160"/>
        <w:jc w:val="both"/>
      </w:pPr>
      <w:r>
        <w:t>05= Computer operator</w:t>
      </w:r>
    </w:p>
    <w:p w:rsidR="002C3311" w:rsidRDefault="002C3311" w:rsidP="00D40610">
      <w:pPr>
        <w:ind w:left="2160"/>
        <w:jc w:val="both"/>
      </w:pPr>
      <w:r>
        <w:t>06= Conductor</w:t>
      </w:r>
    </w:p>
    <w:p w:rsidR="002C3311" w:rsidRDefault="002C3311" w:rsidP="00D40610">
      <w:pPr>
        <w:ind w:left="2160"/>
        <w:jc w:val="both"/>
      </w:pPr>
      <w:r>
        <w:t>07= Construction worker</w:t>
      </w:r>
    </w:p>
    <w:p w:rsidR="002C3311" w:rsidRDefault="002C3311" w:rsidP="00D40610">
      <w:pPr>
        <w:ind w:left="2160"/>
        <w:jc w:val="both"/>
      </w:pPr>
      <w:r>
        <w:t>08= Cook</w:t>
      </w:r>
    </w:p>
    <w:p w:rsidR="002C3311" w:rsidRDefault="002C3311" w:rsidP="00D40610">
      <w:pPr>
        <w:ind w:left="2160"/>
        <w:jc w:val="both"/>
      </w:pPr>
      <w:r>
        <w:t>09= Dentist</w:t>
      </w:r>
    </w:p>
    <w:p w:rsidR="002C3311" w:rsidRDefault="002C3311" w:rsidP="00D40610">
      <w:pPr>
        <w:ind w:left="2160"/>
        <w:jc w:val="both"/>
      </w:pPr>
      <w:r>
        <w:t>10= District collector</w:t>
      </w:r>
    </w:p>
    <w:p w:rsidR="002C3311" w:rsidRDefault="002C3311" w:rsidP="00D40610">
      <w:pPr>
        <w:ind w:left="2160"/>
        <w:jc w:val="both"/>
      </w:pPr>
      <w:r>
        <w:t>11= Doctor</w:t>
      </w:r>
    </w:p>
    <w:p w:rsidR="002C3311" w:rsidRDefault="002C3311" w:rsidP="00D40610">
      <w:pPr>
        <w:ind w:left="2160"/>
        <w:jc w:val="both"/>
      </w:pPr>
      <w:r>
        <w:t>12=Domestic worker</w:t>
      </w:r>
    </w:p>
    <w:p w:rsidR="002C3311" w:rsidRDefault="002C3311" w:rsidP="00D40610">
      <w:pPr>
        <w:ind w:left="2160"/>
        <w:jc w:val="both"/>
      </w:pPr>
      <w:r>
        <w:t>13= Driver</w:t>
      </w:r>
    </w:p>
    <w:p w:rsidR="002C3311" w:rsidRDefault="002C3311" w:rsidP="00D40610">
      <w:pPr>
        <w:ind w:left="2160"/>
        <w:jc w:val="both"/>
      </w:pPr>
      <w:r>
        <w:t>14= Engineer</w:t>
      </w:r>
    </w:p>
    <w:p w:rsidR="002C3311" w:rsidRDefault="002C3311" w:rsidP="00D40610">
      <w:pPr>
        <w:ind w:left="2160"/>
        <w:jc w:val="both"/>
      </w:pPr>
      <w:r>
        <w:t>15= Farmer</w:t>
      </w:r>
    </w:p>
    <w:p w:rsidR="002C3311" w:rsidRDefault="002C3311" w:rsidP="00D40610">
      <w:pPr>
        <w:ind w:left="2160"/>
        <w:jc w:val="both"/>
      </w:pPr>
      <w:r>
        <w:t>16= Fireman/woman</w:t>
      </w:r>
    </w:p>
    <w:p w:rsidR="002C3311" w:rsidRDefault="002C3311" w:rsidP="00D40610">
      <w:pPr>
        <w:ind w:left="2160"/>
        <w:jc w:val="both"/>
      </w:pPr>
      <w:r>
        <w:t>17= Fisherman</w:t>
      </w:r>
    </w:p>
    <w:p w:rsidR="002C3311" w:rsidRDefault="002C3311" w:rsidP="00D40610">
      <w:pPr>
        <w:ind w:left="2160"/>
        <w:jc w:val="both"/>
      </w:pPr>
      <w:r>
        <w:t>18= Full-time parent/housewife</w:t>
      </w:r>
    </w:p>
    <w:p w:rsidR="002C3311" w:rsidRDefault="002C3311" w:rsidP="00D40610">
      <w:pPr>
        <w:ind w:left="2160"/>
        <w:jc w:val="both"/>
      </w:pPr>
      <w:r>
        <w:t>19= Labourer</w:t>
      </w:r>
    </w:p>
    <w:p w:rsidR="002C3311" w:rsidRDefault="002C3311" w:rsidP="00D40610">
      <w:pPr>
        <w:ind w:left="2160"/>
        <w:jc w:val="both"/>
      </w:pPr>
      <w:r>
        <w:t>20= Lawyer</w:t>
      </w:r>
    </w:p>
    <w:p w:rsidR="002C3311" w:rsidRDefault="002C3311" w:rsidP="00D40610">
      <w:pPr>
        <w:ind w:left="2160"/>
        <w:jc w:val="both"/>
      </w:pPr>
      <w:r>
        <w:t>21= Lecturer</w:t>
      </w:r>
    </w:p>
    <w:p w:rsidR="002C3311" w:rsidRDefault="002C3311" w:rsidP="00D40610">
      <w:pPr>
        <w:ind w:left="2160"/>
        <w:jc w:val="both"/>
      </w:pPr>
      <w:r>
        <w:t>22= Market trader/shop assistant</w:t>
      </w:r>
    </w:p>
    <w:p w:rsidR="002C3311" w:rsidRDefault="002C3311" w:rsidP="00D40610">
      <w:pPr>
        <w:ind w:left="2160"/>
        <w:jc w:val="both"/>
      </w:pPr>
      <w:r>
        <w:t>23= Mason</w:t>
      </w:r>
    </w:p>
    <w:p w:rsidR="002C3311" w:rsidRDefault="002C3311" w:rsidP="00D40610">
      <w:pPr>
        <w:ind w:left="2160"/>
        <w:jc w:val="both"/>
      </w:pPr>
      <w:r>
        <w:t>24= Mechanic</w:t>
      </w:r>
    </w:p>
    <w:p w:rsidR="002C3311" w:rsidRDefault="002C3311" w:rsidP="00D40610">
      <w:pPr>
        <w:ind w:left="2160"/>
        <w:jc w:val="both"/>
      </w:pPr>
      <w:r>
        <w:t>25= Nurse</w:t>
      </w:r>
    </w:p>
    <w:p w:rsidR="002C3311" w:rsidRDefault="002C3311" w:rsidP="00D40610">
      <w:pPr>
        <w:ind w:left="2160"/>
        <w:jc w:val="both"/>
      </w:pPr>
      <w:r>
        <w:t>26= Painter/decorator</w:t>
      </w:r>
    </w:p>
    <w:p w:rsidR="002C3311" w:rsidRDefault="002C3311" w:rsidP="00D40610">
      <w:pPr>
        <w:ind w:left="2160"/>
        <w:jc w:val="both"/>
      </w:pPr>
      <w:r>
        <w:t>27= Pilot</w:t>
      </w:r>
    </w:p>
    <w:p w:rsidR="002C3311" w:rsidRDefault="002C3311" w:rsidP="00D40610">
      <w:pPr>
        <w:ind w:left="2160"/>
        <w:jc w:val="both"/>
      </w:pPr>
      <w:r>
        <w:t>28= Policeman/woman</w:t>
      </w:r>
    </w:p>
    <w:p w:rsidR="002C3311" w:rsidRDefault="002C3311" w:rsidP="00D40610">
      <w:pPr>
        <w:ind w:left="2160"/>
        <w:jc w:val="both"/>
      </w:pPr>
      <w:r>
        <w:t>29= Politician</w:t>
      </w:r>
    </w:p>
    <w:p w:rsidR="002C3311" w:rsidRDefault="002C3311" w:rsidP="00D40610">
      <w:pPr>
        <w:ind w:left="2160"/>
        <w:jc w:val="both"/>
      </w:pPr>
      <w:r>
        <w:t>30= President of the country</w:t>
      </w:r>
    </w:p>
    <w:p w:rsidR="002C3311" w:rsidRDefault="002C3311" w:rsidP="00D40610">
      <w:pPr>
        <w:ind w:left="2160"/>
        <w:jc w:val="both"/>
      </w:pPr>
      <w:r>
        <w:t>31= Scientist</w:t>
      </w:r>
    </w:p>
    <w:p w:rsidR="002C3311" w:rsidRDefault="002C3311" w:rsidP="00D40610">
      <w:pPr>
        <w:ind w:left="2160"/>
        <w:jc w:val="both"/>
      </w:pPr>
      <w:r>
        <w:t>32= Singer</w:t>
      </w:r>
    </w:p>
    <w:p w:rsidR="002C3311" w:rsidRDefault="002C3311" w:rsidP="00D40610">
      <w:pPr>
        <w:ind w:left="2160"/>
        <w:jc w:val="both"/>
      </w:pPr>
      <w:r>
        <w:t>33= Soldier</w:t>
      </w:r>
    </w:p>
    <w:p w:rsidR="002C3311" w:rsidRDefault="002C3311" w:rsidP="00D40610">
      <w:pPr>
        <w:ind w:left="2160"/>
        <w:jc w:val="both"/>
      </w:pPr>
      <w:r>
        <w:t>34= Sportsman/woman</w:t>
      </w:r>
    </w:p>
    <w:p w:rsidR="002C3311" w:rsidRDefault="002C3311" w:rsidP="00D40610">
      <w:pPr>
        <w:ind w:left="2160"/>
        <w:jc w:val="both"/>
      </w:pPr>
      <w:r>
        <w:t>35= Tailor</w:t>
      </w:r>
    </w:p>
    <w:p w:rsidR="002C3311" w:rsidRDefault="002C3311" w:rsidP="00D40610">
      <w:pPr>
        <w:ind w:left="2160"/>
        <w:jc w:val="both"/>
      </w:pPr>
      <w:r>
        <w:t>36= Taxi driver</w:t>
      </w:r>
    </w:p>
    <w:p w:rsidR="002C3311" w:rsidRDefault="002C3311" w:rsidP="00D40610">
      <w:pPr>
        <w:ind w:left="2160"/>
        <w:jc w:val="both"/>
      </w:pPr>
      <w:r>
        <w:t>37= Teacher</w:t>
      </w:r>
    </w:p>
    <w:p w:rsidR="002C3311" w:rsidRDefault="002C3311" w:rsidP="00D40610">
      <w:pPr>
        <w:ind w:left="2160"/>
        <w:jc w:val="both"/>
      </w:pPr>
      <w:r>
        <w:t>38= Trader/businessman/woman</w:t>
      </w:r>
    </w:p>
    <w:p w:rsidR="002C3311" w:rsidRDefault="002C3311" w:rsidP="00D40610">
      <w:pPr>
        <w:ind w:left="2160"/>
        <w:jc w:val="both"/>
      </w:pPr>
      <w:r>
        <w:t>39= Traditional occupation</w:t>
      </w:r>
    </w:p>
    <w:p w:rsidR="002C3311" w:rsidRDefault="002C3311" w:rsidP="00D40610">
      <w:pPr>
        <w:ind w:left="2160"/>
        <w:jc w:val="both"/>
      </w:pPr>
      <w:r>
        <w:t>40= Student/University student</w:t>
      </w:r>
    </w:p>
    <w:p w:rsidR="002C3311" w:rsidRDefault="002C3311" w:rsidP="00D40610">
      <w:pPr>
        <w:ind w:left="2160"/>
        <w:jc w:val="both"/>
      </w:pPr>
      <w:r>
        <w:t>41= Veterinary</w:t>
      </w:r>
    </w:p>
    <w:p w:rsidR="002C3311" w:rsidRDefault="002C3311" w:rsidP="00D40610">
      <w:pPr>
        <w:ind w:left="2160"/>
        <w:jc w:val="both"/>
      </w:pPr>
      <w:r>
        <w:t>42= Other (specify)</w:t>
      </w:r>
    </w:p>
    <w:p w:rsidR="002C3311" w:rsidRDefault="002C3311" w:rsidP="00D40610">
      <w:pPr>
        <w:ind w:left="2160"/>
        <w:jc w:val="both"/>
      </w:pPr>
      <w:r>
        <w:t>43= Administrative assistant/secretary</w:t>
      </w:r>
    </w:p>
    <w:p w:rsidR="002C3311" w:rsidRPr="00671C68" w:rsidRDefault="002C3311" w:rsidP="00D40610">
      <w:pPr>
        <w:ind w:left="2160"/>
        <w:jc w:val="both"/>
      </w:pPr>
      <w:r>
        <w:t>44= Religious leader/priest/sheikh</w:t>
      </w:r>
    </w:p>
    <w:p w:rsidR="002C3311" w:rsidRDefault="002C3311" w:rsidP="006D1145">
      <w:r w:rsidRPr="002C3550">
        <w:t>SPFTRWRK</w:t>
      </w:r>
      <w:r w:rsidR="00641926">
        <w:fldChar w:fldCharType="begin"/>
      </w:r>
      <w:r>
        <w:instrText>xe "</w:instrText>
      </w:r>
      <w:r w:rsidRPr="00EC7687">
        <w:instrText>SPFTRWRK</w:instrText>
      </w:r>
      <w:r>
        <w:instrText>"</w:instrText>
      </w:r>
      <w:r w:rsidR="00641926">
        <w:fldChar w:fldCharType="end"/>
      </w:r>
      <w:r>
        <w:tab/>
      </w:r>
      <w:r w:rsidRPr="002C3550">
        <w:t>Specify the job you would like to be doing at age 20</w:t>
      </w:r>
    </w:p>
    <w:p w:rsidR="002C3311" w:rsidRPr="00690441" w:rsidRDefault="002C3311" w:rsidP="00D40610">
      <w:pPr>
        <w:ind w:left="1440" w:hanging="1440"/>
      </w:pPr>
      <w:r w:rsidRPr="00707F00">
        <w:t>EXPJOBR3</w:t>
      </w:r>
      <w:r w:rsidR="00641926">
        <w:fldChar w:fldCharType="begin"/>
      </w:r>
      <w:r>
        <w:instrText>xe "</w:instrText>
      </w:r>
      <w:r w:rsidRPr="00EC7687">
        <w:instrText>EXPJOBR3</w:instrText>
      </w:r>
      <w:r>
        <w:instrText>"</w:instrText>
      </w:r>
      <w:r w:rsidR="00641926">
        <w:fldChar w:fldCharType="end"/>
      </w:r>
      <w:r>
        <w:tab/>
      </w:r>
      <w:r w:rsidRPr="00707F00">
        <w:t>Given your current situation do you expect you will be able to get that kind of job?</w:t>
      </w:r>
      <w:r>
        <w:t xml:space="preserve"> Codes are: 00= No, 01= Yes</w:t>
      </w:r>
    </w:p>
    <w:p w:rsidR="002C3311" w:rsidRDefault="002C3311" w:rsidP="006D1145">
      <w:r w:rsidRPr="00BE6401">
        <w:t>IMPSKLR3</w:t>
      </w:r>
      <w:r w:rsidR="00641926">
        <w:fldChar w:fldCharType="begin"/>
      </w:r>
      <w:r>
        <w:instrText>xe "</w:instrText>
      </w:r>
      <w:r w:rsidRPr="00EC7687">
        <w:instrText>IMPSKLR3</w:instrText>
      </w:r>
      <w:r>
        <w:instrText>"</w:instrText>
      </w:r>
      <w:r w:rsidR="00641926">
        <w:fldChar w:fldCharType="end"/>
      </w:r>
      <w:r>
        <w:tab/>
      </w:r>
      <w:r w:rsidRPr="00BE6401">
        <w:t>What is the most important skill you would need to get this job?</w:t>
      </w:r>
      <w:r>
        <w:t xml:space="preserve"> Codes are:</w:t>
      </w:r>
    </w:p>
    <w:p w:rsidR="002C3311" w:rsidRDefault="002C3311" w:rsidP="00D40610">
      <w:pPr>
        <w:ind w:left="2160"/>
      </w:pPr>
      <w:r>
        <w:t>01= Independence</w:t>
      </w:r>
    </w:p>
    <w:p w:rsidR="002C3311" w:rsidRDefault="002C3311" w:rsidP="00D40610">
      <w:pPr>
        <w:ind w:left="2160"/>
      </w:pPr>
      <w:r>
        <w:t>02= Hard work</w:t>
      </w:r>
    </w:p>
    <w:p w:rsidR="002C3311" w:rsidRDefault="002C3311" w:rsidP="00D40610">
      <w:pPr>
        <w:ind w:left="2160"/>
      </w:pPr>
      <w:r>
        <w:t>03= Knowing how to read and write well</w:t>
      </w:r>
    </w:p>
    <w:p w:rsidR="002C3311" w:rsidRDefault="002C3311" w:rsidP="00D40610">
      <w:pPr>
        <w:ind w:left="2160"/>
      </w:pPr>
      <w:r>
        <w:t>04= Good luck</w:t>
      </w:r>
    </w:p>
    <w:p w:rsidR="002C3311" w:rsidRDefault="002C3311" w:rsidP="00D40610">
      <w:pPr>
        <w:ind w:left="2160"/>
      </w:pPr>
      <w:r>
        <w:t>05= Accepting difficulties without complaint</w:t>
      </w:r>
    </w:p>
    <w:p w:rsidR="002C3311" w:rsidRDefault="002C3311" w:rsidP="00D40610">
      <w:pPr>
        <w:ind w:left="2160"/>
      </w:pPr>
      <w:r>
        <w:t>06= Passing exam or grade</w:t>
      </w:r>
    </w:p>
    <w:p w:rsidR="002C3311" w:rsidRDefault="002C3311" w:rsidP="00D40610">
      <w:pPr>
        <w:ind w:left="2160"/>
      </w:pPr>
      <w:r>
        <w:t>07= Good grades at school</w:t>
      </w:r>
    </w:p>
    <w:p w:rsidR="002C3311" w:rsidRDefault="002C3311" w:rsidP="00D40610">
      <w:pPr>
        <w:ind w:left="2160"/>
      </w:pPr>
      <w:r>
        <w:t>08= Your own or your family` s contacts</w:t>
      </w:r>
    </w:p>
    <w:p w:rsidR="002C3311" w:rsidRDefault="002C3311" w:rsidP="00D40610">
      <w:pPr>
        <w:ind w:left="2160"/>
      </w:pPr>
      <w:r>
        <w:t>09= Getting a university degree</w:t>
      </w:r>
    </w:p>
    <w:p w:rsidR="002C3311" w:rsidRDefault="002C3311" w:rsidP="00D40610">
      <w:pPr>
        <w:ind w:left="2160"/>
      </w:pPr>
      <w:r>
        <w:t>10= Having specific skills used in that job</w:t>
      </w:r>
    </w:p>
    <w:p w:rsidR="002C3311" w:rsidRDefault="002C3311" w:rsidP="00D40610">
      <w:pPr>
        <w:ind w:left="2160"/>
      </w:pPr>
      <w:r>
        <w:t>11= Getting on well with other people</w:t>
      </w:r>
    </w:p>
    <w:p w:rsidR="002C3311" w:rsidRDefault="002C3311" w:rsidP="00D40610">
      <w:pPr>
        <w:ind w:left="2160"/>
      </w:pPr>
      <w:r>
        <w:t>12= Good report from teacher or other employer</w:t>
      </w:r>
    </w:p>
    <w:p w:rsidR="002C3311" w:rsidRDefault="002C3311" w:rsidP="00D40610">
      <w:pPr>
        <w:ind w:left="2160"/>
      </w:pPr>
      <w:r>
        <w:t>13= Determination/perseverance</w:t>
      </w:r>
    </w:p>
    <w:p w:rsidR="002C3311" w:rsidRDefault="002C3311" w:rsidP="00D40610">
      <w:pPr>
        <w:ind w:left="2160"/>
      </w:pPr>
      <w:r>
        <w:t>14= Confidence</w:t>
      </w:r>
    </w:p>
    <w:p w:rsidR="002C3311" w:rsidRDefault="002C3311" w:rsidP="00D40610">
      <w:pPr>
        <w:ind w:left="2160"/>
      </w:pPr>
      <w:r>
        <w:t>15= Being a good communicator</w:t>
      </w:r>
    </w:p>
    <w:p w:rsidR="002C3311" w:rsidRDefault="002C3311" w:rsidP="00D40610">
      <w:pPr>
        <w:ind w:left="2160"/>
      </w:pPr>
      <w:r>
        <w:t>16= Computer skills</w:t>
      </w:r>
    </w:p>
    <w:p w:rsidR="002C3311" w:rsidRDefault="002C3311" w:rsidP="00D40610">
      <w:pPr>
        <w:ind w:left="2160"/>
      </w:pPr>
      <w:r>
        <w:t>17= Speaking English</w:t>
      </w:r>
    </w:p>
    <w:p w:rsidR="002C3311" w:rsidRDefault="002C3311" w:rsidP="00D40610">
      <w:pPr>
        <w:ind w:left="2160"/>
      </w:pPr>
      <w:r>
        <w:t>18= Speaking main national language</w:t>
      </w:r>
    </w:p>
    <w:p w:rsidR="002C3311" w:rsidRDefault="002C3311" w:rsidP="00D40610">
      <w:pPr>
        <w:ind w:left="2160"/>
      </w:pPr>
      <w:r>
        <w:t>19= None</w:t>
      </w:r>
    </w:p>
    <w:p w:rsidR="002C3311" w:rsidRDefault="002C3311" w:rsidP="00D40610">
      <w:pPr>
        <w:ind w:left="2160"/>
      </w:pPr>
      <w:r>
        <w:t>20= Other (specify)</w:t>
      </w:r>
    </w:p>
    <w:p w:rsidR="002C3311" w:rsidRDefault="002C3311" w:rsidP="006D1145">
      <w:r w:rsidRPr="001E4A9C">
        <w:t>SPIMPSKL</w:t>
      </w:r>
      <w:r w:rsidR="00641926">
        <w:fldChar w:fldCharType="begin"/>
      </w:r>
      <w:r>
        <w:instrText>xe "</w:instrText>
      </w:r>
      <w:r w:rsidRPr="00EC7687">
        <w:instrText>SPIMPSKL</w:instrText>
      </w:r>
      <w:r>
        <w:instrText>"</w:instrText>
      </w:r>
      <w:r w:rsidR="00641926">
        <w:fldChar w:fldCharType="end"/>
      </w:r>
      <w:r>
        <w:tab/>
      </w:r>
      <w:r w:rsidRPr="001E4A9C">
        <w:t>Specify skill needed for desired job</w:t>
      </w:r>
    </w:p>
    <w:p w:rsidR="002C3311" w:rsidRPr="00D40610" w:rsidRDefault="002C3311" w:rsidP="00D40610">
      <w:pPr>
        <w:ind w:left="1440" w:hanging="1440"/>
        <w:rPr>
          <w:b/>
        </w:rPr>
      </w:pPr>
      <w:r w:rsidRPr="002C3E78">
        <w:t>SMOJOBR3</w:t>
      </w:r>
      <w:r w:rsidR="00641926">
        <w:fldChar w:fldCharType="begin"/>
      </w:r>
      <w:r>
        <w:instrText>xe "</w:instrText>
      </w:r>
      <w:r w:rsidRPr="00EC7687">
        <w:instrText>SMOJOBR3</w:instrText>
      </w:r>
      <w:r>
        <w:instrText>"</w:instrText>
      </w:r>
      <w:r w:rsidR="00641926">
        <w:fldChar w:fldCharType="end"/>
      </w:r>
      <w:r>
        <w:tab/>
      </w:r>
      <w:r w:rsidRPr="002C3E78">
        <w:t>Do you know, personally, anyone who does or has done this kind of job?</w:t>
      </w:r>
      <w:r>
        <w:t xml:space="preserve"> Codes are: 00= No, 01= Yes</w:t>
      </w:r>
    </w:p>
    <w:p w:rsidR="002C3311" w:rsidRDefault="002C3311" w:rsidP="006D1145">
      <w:r w:rsidRPr="00AE4D2E">
        <w:t>PRSLIVR3</w:t>
      </w:r>
      <w:r w:rsidR="00641926">
        <w:fldChar w:fldCharType="begin"/>
      </w:r>
      <w:r>
        <w:instrText>xe "</w:instrText>
      </w:r>
      <w:r w:rsidRPr="00EC7687">
        <w:instrText>PRSLIVR3</w:instrText>
      </w:r>
      <w:r>
        <w:instrText>"</w:instrText>
      </w:r>
      <w:r w:rsidR="00641926">
        <w:fldChar w:fldCharType="end"/>
      </w:r>
      <w:r>
        <w:tab/>
      </w:r>
      <w:r w:rsidRPr="00AE4D2E">
        <w:t>Where does this person live?</w:t>
      </w:r>
      <w:r>
        <w:t xml:space="preserve"> Codes are: </w:t>
      </w:r>
    </w:p>
    <w:p w:rsidR="002C3311" w:rsidRDefault="002C3311" w:rsidP="00D40610">
      <w:pPr>
        <w:ind w:left="2160"/>
      </w:pPr>
      <w:r>
        <w:t>01= This community</w:t>
      </w:r>
    </w:p>
    <w:p w:rsidR="002C3311" w:rsidRDefault="002C3311" w:rsidP="00D40610">
      <w:pPr>
        <w:ind w:left="2160"/>
      </w:pPr>
      <w:r>
        <w:t>02=  Another community</w:t>
      </w:r>
    </w:p>
    <w:p w:rsidR="002C3311" w:rsidRDefault="002C3311" w:rsidP="006D1145">
      <w:r w:rsidRPr="00B325E5">
        <w:t>CCRCM1R3</w:t>
      </w:r>
      <w:r w:rsidR="00641926">
        <w:fldChar w:fldCharType="begin"/>
      </w:r>
      <w:r>
        <w:instrText>xe "</w:instrText>
      </w:r>
      <w:r w:rsidRPr="00EC7687">
        <w:instrText>CCRCM1R3</w:instrText>
      </w:r>
      <w:r>
        <w:instrText>"</w:instrText>
      </w:r>
      <w:r w:rsidR="00641926">
        <w:fldChar w:fldCharType="end"/>
      </w:r>
      <w:r>
        <w:tab/>
      </w:r>
      <w:r w:rsidRPr="00B325E5">
        <w:t>Which of the following best describes your household?</w:t>
      </w:r>
      <w:r>
        <w:t xml:space="preserve"> Codes are:</w:t>
      </w:r>
    </w:p>
    <w:p w:rsidR="002C3311" w:rsidRDefault="002C3311" w:rsidP="00D40610">
      <w:pPr>
        <w:ind w:left="2160"/>
      </w:pPr>
      <w:r>
        <w:t>01= Very rich</w:t>
      </w:r>
    </w:p>
    <w:p w:rsidR="002C3311" w:rsidRDefault="002C3311" w:rsidP="00D40610">
      <w:pPr>
        <w:ind w:left="2160"/>
      </w:pPr>
      <w:r>
        <w:t>02= Rich</w:t>
      </w:r>
    </w:p>
    <w:p w:rsidR="002C3311" w:rsidRDefault="002C3311" w:rsidP="00D40610">
      <w:pPr>
        <w:ind w:left="2160"/>
      </w:pPr>
      <w:r>
        <w:t>03= Comfortable- can manage to get by</w:t>
      </w:r>
    </w:p>
    <w:p w:rsidR="002C3311" w:rsidRDefault="002C3311" w:rsidP="00D40610">
      <w:pPr>
        <w:ind w:left="2160"/>
      </w:pPr>
      <w:r>
        <w:t>04= Never have quite enough/struggle to get by</w:t>
      </w:r>
    </w:p>
    <w:p w:rsidR="002C3311" w:rsidRDefault="002C3311" w:rsidP="00D40610">
      <w:pPr>
        <w:ind w:left="2160"/>
      </w:pPr>
      <w:r>
        <w:t>05= Poor</w:t>
      </w:r>
    </w:p>
    <w:p w:rsidR="002C3311" w:rsidRDefault="002C3311" w:rsidP="00D40610">
      <w:pPr>
        <w:ind w:left="2160"/>
      </w:pPr>
      <w:r>
        <w:t>06= Destitute</w:t>
      </w:r>
    </w:p>
    <w:p w:rsidR="002C3311" w:rsidRPr="00351FA7" w:rsidRDefault="002C3311" w:rsidP="00D40610">
      <w:pPr>
        <w:ind w:left="1440" w:hanging="1440"/>
      </w:pPr>
      <w:r w:rsidRPr="00351FA7">
        <w:t>CCRCM2R3</w:t>
      </w:r>
      <w:r w:rsidR="00641926">
        <w:fldChar w:fldCharType="begin"/>
      </w:r>
      <w:r>
        <w:instrText>xe "</w:instrText>
      </w:r>
      <w:r w:rsidRPr="00EC7687">
        <w:instrText>CCRCM2R3</w:instrText>
      </w:r>
      <w:r>
        <w:instrText>"</w:instrText>
      </w:r>
      <w:r w:rsidR="00641926">
        <w:fldChar w:fldCharType="end"/>
      </w:r>
      <w:r>
        <w:tab/>
      </w:r>
      <w:r w:rsidRPr="00351FA7">
        <w:t>How would you describe your household 3 years ago?</w:t>
      </w:r>
      <w:r>
        <w:t xml:space="preserve"> Codes are the same as used for </w:t>
      </w:r>
      <w:r w:rsidRPr="00B325E5">
        <w:t>CCRCM1R3</w:t>
      </w:r>
      <w:r>
        <w:t>.</w:t>
      </w:r>
    </w:p>
    <w:p w:rsidR="002C3311" w:rsidRDefault="002C3311" w:rsidP="006D1145">
      <w:pPr>
        <w:ind w:left="1440" w:hanging="1440"/>
      </w:pPr>
      <w:r w:rsidRPr="00536118">
        <w:t>CRLCRCR3</w:t>
      </w:r>
      <w:r w:rsidR="00641926">
        <w:fldChar w:fldCharType="begin"/>
      </w:r>
      <w:r>
        <w:instrText>xe "</w:instrText>
      </w:r>
      <w:r w:rsidRPr="00EC7687">
        <w:instrText>CRLCRCR3</w:instrText>
      </w:r>
      <w:r>
        <w:instrText>"</w:instrText>
      </w:r>
      <w:r w:rsidR="00641926">
        <w:fldChar w:fldCharType="end"/>
      </w:r>
      <w:r>
        <w:tab/>
      </w:r>
      <w:r w:rsidRPr="00536118">
        <w:t>How would you describe your household compared to other households in this area?</w:t>
      </w:r>
      <w:r w:rsidRPr="00D40610">
        <w:t xml:space="preserve"> </w:t>
      </w:r>
      <w:r w:rsidRPr="00B325E5">
        <w:t>CCRCM1R3</w:t>
      </w:r>
    </w:p>
    <w:p w:rsidR="002C3311" w:rsidRPr="00536118" w:rsidRDefault="00346982" w:rsidP="00D40610">
      <w:pPr>
        <w:pStyle w:val="Heading1"/>
      </w:pPr>
      <w:bookmarkStart w:id="3" w:name="_Toc231033417"/>
      <w:bookmarkStart w:id="4" w:name="_Toc232574379"/>
      <w:bookmarkStart w:id="5" w:name="_Toc232574380"/>
      <w:r>
        <w:t>&gt;SECTION &lt;yls:roundThreeStudySection&gt; &lt;yls:studySectionSelfAdministeredSectionThree&gt;</w:t>
      </w:r>
      <w:r>
        <w:tab/>
      </w:r>
      <w:r w:rsidR="002C3311" w:rsidRPr="00536118">
        <w:t xml:space="preserve"> – School</w:t>
      </w:r>
      <w:bookmarkEnd w:id="3"/>
      <w:bookmarkEnd w:id="4"/>
      <w:bookmarkEnd w:id="5"/>
      <w:r w:rsidR="002C3311" w:rsidRPr="00536118">
        <w:t xml:space="preserve"> </w:t>
      </w:r>
    </w:p>
    <w:p w:rsidR="002C3311" w:rsidRDefault="002C3311" w:rsidP="006D1145">
      <w:pPr>
        <w:rPr>
          <w:b/>
        </w:rPr>
      </w:pPr>
    </w:p>
    <w:p w:rsidR="002C3311" w:rsidRPr="00D40610" w:rsidRDefault="002C3311" w:rsidP="00D40610">
      <w:pPr>
        <w:ind w:left="1440" w:hanging="1440"/>
        <w:rPr>
          <w:b/>
        </w:rPr>
      </w:pPr>
      <w:r w:rsidRPr="00A93C83">
        <w:t>BRDSCHR3</w:t>
      </w:r>
      <w:r w:rsidR="00641926">
        <w:fldChar w:fldCharType="begin"/>
      </w:r>
      <w:r>
        <w:instrText>xe "</w:instrText>
      </w:r>
      <w:r w:rsidRPr="00EC7687">
        <w:instrText>BRDSCHR3</w:instrText>
      </w:r>
      <w:r>
        <w:instrText>"</w:instrText>
      </w:r>
      <w:r w:rsidR="00641926">
        <w:fldChar w:fldCharType="end"/>
      </w:r>
      <w:r>
        <w:tab/>
      </w:r>
      <w:r w:rsidRPr="00A93C83">
        <w:t>Do you attend boarding school?</w:t>
      </w:r>
      <w:r w:rsidRPr="00D40610">
        <w:t xml:space="preserve"> </w:t>
      </w:r>
      <w:r>
        <w:t>Codes are: 00= No, 01= Yes</w:t>
      </w:r>
    </w:p>
    <w:p w:rsidR="002C3311" w:rsidRPr="00D40610" w:rsidRDefault="002C3311" w:rsidP="00D40610">
      <w:pPr>
        <w:ind w:left="1440" w:hanging="1440"/>
        <w:rPr>
          <w:b/>
        </w:rPr>
      </w:pPr>
      <w:r w:rsidRPr="00BD1008">
        <w:t>EVNSCHR3</w:t>
      </w:r>
      <w:r w:rsidR="00641926">
        <w:fldChar w:fldCharType="begin"/>
      </w:r>
      <w:r>
        <w:instrText>xe "</w:instrText>
      </w:r>
      <w:r w:rsidRPr="00EC7687">
        <w:instrText>EVNSCHR3</w:instrText>
      </w:r>
      <w:r>
        <w:instrText>"</w:instrText>
      </w:r>
      <w:r w:rsidR="00641926">
        <w:fldChar w:fldCharType="end"/>
      </w:r>
      <w:r>
        <w:tab/>
      </w:r>
      <w:r w:rsidRPr="00BD1008">
        <w:t>Do you attend evening school?</w:t>
      </w:r>
      <w:r>
        <w:t xml:space="preserve"> Codes are: 00= No, 01= Yes</w:t>
      </w:r>
    </w:p>
    <w:p w:rsidR="002C3311" w:rsidRDefault="002C3311" w:rsidP="006D1145">
      <w:pPr>
        <w:ind w:left="1440" w:hanging="1440"/>
      </w:pPr>
      <w:r w:rsidRPr="00BD1008">
        <w:t>SCHMINR3</w:t>
      </w:r>
      <w:r w:rsidR="00641926">
        <w:fldChar w:fldCharType="begin"/>
      </w:r>
      <w:r>
        <w:instrText>xe "</w:instrText>
      </w:r>
      <w:r w:rsidRPr="00EC7687">
        <w:instrText>SCHMINR3</w:instrText>
      </w:r>
      <w:r>
        <w:instrText>"</w:instrText>
      </w:r>
      <w:r w:rsidR="00641926">
        <w:fldChar w:fldCharType="end"/>
      </w:r>
      <w:r>
        <w:tab/>
      </w:r>
      <w:r w:rsidRPr="00BD1008">
        <w:t>How long does it take you to get to school (mins)?</w:t>
      </w:r>
      <w:r>
        <w:t xml:space="preserve"> Missing value codes are negative.</w:t>
      </w:r>
    </w:p>
    <w:p w:rsidR="002C3311" w:rsidRDefault="002C3311" w:rsidP="006D1145">
      <w:pPr>
        <w:ind w:left="1440" w:hanging="1440"/>
      </w:pPr>
      <w:r w:rsidRPr="00BD1008">
        <w:t>TRNSCHR3</w:t>
      </w:r>
      <w:r w:rsidR="00641926">
        <w:fldChar w:fldCharType="begin"/>
      </w:r>
      <w:r>
        <w:instrText>xe "</w:instrText>
      </w:r>
      <w:r w:rsidRPr="00EC7687">
        <w:instrText>TRNSCHR3</w:instrText>
      </w:r>
      <w:r>
        <w:instrText>"</w:instrText>
      </w:r>
      <w:r w:rsidR="00641926">
        <w:fldChar w:fldCharType="end"/>
      </w:r>
      <w:r>
        <w:tab/>
      </w:r>
      <w:r w:rsidRPr="00BD1008">
        <w:t>How do you usually travel to school?</w:t>
      </w:r>
      <w:r>
        <w:t xml:space="preserve"> Codes are:</w:t>
      </w:r>
    </w:p>
    <w:p w:rsidR="002C3311" w:rsidRDefault="002C3311" w:rsidP="00D40610">
      <w:pPr>
        <w:ind w:left="2160"/>
      </w:pPr>
      <w:r>
        <w:t>01= Walk</w:t>
      </w:r>
    </w:p>
    <w:p w:rsidR="002C3311" w:rsidRDefault="002C3311" w:rsidP="00D40610">
      <w:pPr>
        <w:ind w:left="2160"/>
      </w:pPr>
      <w:r>
        <w:t>02= Bicycle</w:t>
      </w:r>
    </w:p>
    <w:p w:rsidR="002C3311" w:rsidRDefault="002C3311" w:rsidP="00D40610">
      <w:pPr>
        <w:ind w:left="2160"/>
      </w:pPr>
      <w:r>
        <w:t>03= Family car or motorbike</w:t>
      </w:r>
    </w:p>
    <w:p w:rsidR="002C3311" w:rsidRDefault="002C3311" w:rsidP="00D40610">
      <w:pPr>
        <w:ind w:left="2160"/>
      </w:pPr>
      <w:r>
        <w:t>04= School bus</w:t>
      </w:r>
    </w:p>
    <w:p w:rsidR="002C3311" w:rsidRDefault="002C3311" w:rsidP="00D40610">
      <w:pPr>
        <w:ind w:left="2160"/>
      </w:pPr>
      <w:r>
        <w:t>05= Public bus/coach/shared taxi/motorbike/horse carts</w:t>
      </w:r>
    </w:p>
    <w:p w:rsidR="002C3311" w:rsidRDefault="002C3311" w:rsidP="00D40610">
      <w:pPr>
        <w:ind w:left="2160"/>
      </w:pPr>
      <w:r>
        <w:t>06= Private hire taxi</w:t>
      </w:r>
    </w:p>
    <w:p w:rsidR="002C3311" w:rsidRDefault="002C3311" w:rsidP="00D40610">
      <w:pPr>
        <w:ind w:left="2160"/>
      </w:pPr>
      <w:r>
        <w:t>07= Rickshaw</w:t>
      </w:r>
    </w:p>
    <w:p w:rsidR="002C3311" w:rsidRDefault="002C3311" w:rsidP="00D40610">
      <w:pPr>
        <w:ind w:left="2160"/>
      </w:pPr>
      <w:r>
        <w:t>08= River crossing</w:t>
      </w:r>
    </w:p>
    <w:p w:rsidR="002C3311" w:rsidRDefault="002C3311" w:rsidP="00D40610">
      <w:pPr>
        <w:ind w:left="2160"/>
      </w:pPr>
      <w:r>
        <w:t>09= Motorbike</w:t>
      </w:r>
    </w:p>
    <w:p w:rsidR="002C3311" w:rsidRDefault="002C3311" w:rsidP="00D40610">
      <w:pPr>
        <w:ind w:left="2160"/>
      </w:pPr>
      <w:r>
        <w:t>10= Three0wheel non-motorised vehicle</w:t>
      </w:r>
    </w:p>
    <w:p w:rsidR="002C3311" w:rsidRDefault="002C3311" w:rsidP="00D40610">
      <w:pPr>
        <w:ind w:left="2160"/>
      </w:pPr>
      <w:r>
        <w:t>11= Other (specify)</w:t>
      </w:r>
    </w:p>
    <w:p w:rsidR="002C3311" w:rsidRDefault="002C3311" w:rsidP="006D1145">
      <w:r w:rsidRPr="00E76A67">
        <w:t>SPTRNSCH</w:t>
      </w:r>
      <w:r w:rsidR="00641926">
        <w:fldChar w:fldCharType="begin"/>
      </w:r>
      <w:r>
        <w:instrText>xe "</w:instrText>
      </w:r>
      <w:r w:rsidRPr="00EC7687">
        <w:instrText>SPTRNSCH</w:instrText>
      </w:r>
      <w:r>
        <w:instrText>"</w:instrText>
      </w:r>
      <w:r w:rsidR="00641926">
        <w:fldChar w:fldCharType="end"/>
      </w:r>
      <w:r>
        <w:tab/>
      </w:r>
      <w:r w:rsidRPr="00E76A67">
        <w:t>Specify how you usually travel to school</w:t>
      </w:r>
    </w:p>
    <w:p w:rsidR="002C3311" w:rsidRPr="00690441" w:rsidRDefault="002C3311" w:rsidP="00D40610">
      <w:r w:rsidRPr="00E76A67">
        <w:t>DNGSCHR3</w:t>
      </w:r>
      <w:r w:rsidR="00641926">
        <w:fldChar w:fldCharType="begin"/>
      </w:r>
      <w:r>
        <w:instrText>xe "</w:instrText>
      </w:r>
      <w:r w:rsidRPr="00EC7687">
        <w:instrText>DNGSCHR3</w:instrText>
      </w:r>
      <w:r>
        <w:instrText>"</w:instrText>
      </w:r>
      <w:r w:rsidR="00641926">
        <w:fldChar w:fldCharType="end"/>
      </w:r>
      <w:r>
        <w:tab/>
      </w:r>
      <w:r w:rsidRPr="00E76A67">
        <w:t>Do you have any difficulties in getting to school?</w:t>
      </w:r>
      <w:r>
        <w:t xml:space="preserve"> Codes are: 00= No, 01= Yes</w:t>
      </w:r>
    </w:p>
    <w:p w:rsidR="002C3311" w:rsidRDefault="002C3311" w:rsidP="006D1145">
      <w:r w:rsidRPr="00FD7E5E">
        <w:t>SCRISKR3</w:t>
      </w:r>
      <w:r w:rsidR="00641926">
        <w:fldChar w:fldCharType="begin"/>
      </w:r>
      <w:r>
        <w:instrText>xe "</w:instrText>
      </w:r>
      <w:r w:rsidRPr="00EC7687">
        <w:instrText>SCRISKR3</w:instrText>
      </w:r>
      <w:r>
        <w:instrText>"</w:instrText>
      </w:r>
      <w:r w:rsidR="00641926">
        <w:fldChar w:fldCharType="end"/>
      </w:r>
      <w:r>
        <w:tab/>
      </w:r>
      <w:r w:rsidRPr="00FD7E5E">
        <w:t>What is the main difficulty in getting to school?</w:t>
      </w:r>
      <w:r>
        <w:t xml:space="preserve"> Codes are:</w:t>
      </w:r>
    </w:p>
    <w:p w:rsidR="002C3311" w:rsidRDefault="002C3311" w:rsidP="00D40610">
      <w:pPr>
        <w:ind w:left="2160"/>
      </w:pPr>
      <w:r>
        <w:t>01= Traffic</w:t>
      </w:r>
    </w:p>
    <w:p w:rsidR="002C3311" w:rsidRDefault="002C3311" w:rsidP="00D40610">
      <w:pPr>
        <w:ind w:left="2160"/>
      </w:pPr>
      <w:r>
        <w:t>02= Harassment/abuse from other children</w:t>
      </w:r>
    </w:p>
    <w:p w:rsidR="002C3311" w:rsidRDefault="002C3311" w:rsidP="00D40610">
      <w:pPr>
        <w:ind w:left="2160"/>
      </w:pPr>
      <w:r>
        <w:t>03= Rebels/thieves</w:t>
      </w:r>
    </w:p>
    <w:p w:rsidR="002C3311" w:rsidRDefault="002C3311" w:rsidP="00D40610">
      <w:pPr>
        <w:ind w:left="2160"/>
      </w:pPr>
      <w:r>
        <w:t>04= Harassment from authorities</w:t>
      </w:r>
    </w:p>
    <w:p w:rsidR="002C3311" w:rsidRDefault="002C3311" w:rsidP="00D40610">
      <w:pPr>
        <w:ind w:left="2160"/>
      </w:pPr>
      <w:r>
        <w:t>05= Natural hazards</w:t>
      </w:r>
    </w:p>
    <w:p w:rsidR="002C3311" w:rsidRDefault="002C3311" w:rsidP="00D40610">
      <w:pPr>
        <w:ind w:left="2160"/>
      </w:pPr>
      <w:r>
        <w:t>06= Other (specify)</w:t>
      </w:r>
    </w:p>
    <w:p w:rsidR="002C3311" w:rsidRDefault="002C3311" w:rsidP="00D40610">
      <w:pPr>
        <w:ind w:left="2160"/>
      </w:pPr>
      <w:r>
        <w:t>07= Animals</w:t>
      </w:r>
    </w:p>
    <w:p w:rsidR="002C3311" w:rsidRDefault="002C3311" w:rsidP="00D40610">
      <w:pPr>
        <w:ind w:left="2160"/>
      </w:pPr>
      <w:r>
        <w:t>08= Kidnapping</w:t>
      </w:r>
    </w:p>
    <w:p w:rsidR="002C3311" w:rsidRDefault="002C3311" w:rsidP="00D40610">
      <w:pPr>
        <w:ind w:left="2160"/>
      </w:pPr>
      <w:r>
        <w:t>09= Sexual violence</w:t>
      </w:r>
    </w:p>
    <w:p w:rsidR="002C3311" w:rsidRDefault="002C3311" w:rsidP="00D40610">
      <w:pPr>
        <w:ind w:left="2160"/>
      </w:pPr>
      <w:r>
        <w:t>10= Fear of having an accident on the way to school</w:t>
      </w:r>
    </w:p>
    <w:p w:rsidR="002C3311" w:rsidRDefault="002C3311" w:rsidP="00D40610">
      <w:pPr>
        <w:ind w:left="2160"/>
      </w:pPr>
      <w:r>
        <w:t>11= Spirits/ghosts,</w:t>
      </w:r>
    </w:p>
    <w:p w:rsidR="002C3311" w:rsidRDefault="002C3311" w:rsidP="00D40610">
      <w:pPr>
        <w:ind w:left="2160"/>
      </w:pPr>
      <w:r>
        <w:t>12= Having to cross dangerous places (rivers, ravines)</w:t>
      </w:r>
    </w:p>
    <w:p w:rsidR="002C3311" w:rsidRDefault="002C3311" w:rsidP="006D1145">
      <w:r w:rsidRPr="00236730">
        <w:t>SPSCRISK</w:t>
      </w:r>
      <w:r w:rsidR="00641926">
        <w:fldChar w:fldCharType="begin"/>
      </w:r>
      <w:r>
        <w:instrText>xe "</w:instrText>
      </w:r>
      <w:r w:rsidRPr="00EC7687">
        <w:instrText>SPSCRISK</w:instrText>
      </w:r>
      <w:r>
        <w:instrText>"</w:instrText>
      </w:r>
      <w:r w:rsidR="00641926">
        <w:fldChar w:fldCharType="end"/>
      </w:r>
      <w:r>
        <w:tab/>
      </w:r>
      <w:r w:rsidRPr="00236730">
        <w:t>Specify difficulty in getting to school</w:t>
      </w:r>
    </w:p>
    <w:p w:rsidR="002C3311" w:rsidRDefault="002C3311" w:rsidP="006D1145">
      <w:pPr>
        <w:ind w:left="1440" w:hanging="1440"/>
      </w:pPr>
      <w:r w:rsidRPr="00152642">
        <w:t>MISSCHR3</w:t>
      </w:r>
      <w:r w:rsidR="00641926">
        <w:fldChar w:fldCharType="begin"/>
      </w:r>
      <w:r>
        <w:instrText>xe "</w:instrText>
      </w:r>
      <w:r w:rsidRPr="00EC7687">
        <w:instrText>MISSCHR3</w:instrText>
      </w:r>
      <w:r>
        <w:instrText>"</w:instrText>
      </w:r>
      <w:r w:rsidR="00641926">
        <w:fldChar w:fldCharType="end"/>
      </w:r>
      <w:r>
        <w:tab/>
      </w:r>
      <w:r w:rsidRPr="00152642">
        <w:t>During the last 12 months have you ever missed school for a week or more?</w:t>
      </w:r>
      <w:r w:rsidRPr="00D40610">
        <w:t xml:space="preserve"> </w:t>
      </w:r>
      <w:r>
        <w:t>Codes are: 00= No, 01= Yes</w:t>
      </w:r>
    </w:p>
    <w:p w:rsidR="002C3311" w:rsidRPr="00152642" w:rsidRDefault="002C3311" w:rsidP="006D1145">
      <w:pPr>
        <w:ind w:left="1440" w:hanging="1440"/>
      </w:pPr>
      <w:r w:rsidRPr="00152642">
        <w:t>TMABSTR3</w:t>
      </w:r>
      <w:r w:rsidR="00641926">
        <w:fldChar w:fldCharType="begin"/>
      </w:r>
      <w:r>
        <w:instrText>xe "</w:instrText>
      </w:r>
      <w:r w:rsidRPr="00EC7687">
        <w:instrText>TMABSTR3</w:instrText>
      </w:r>
      <w:r>
        <w:instrText>"</w:instrText>
      </w:r>
      <w:r w:rsidR="00641926">
        <w:fldChar w:fldCharType="end"/>
      </w:r>
      <w:r>
        <w:tab/>
        <w:t>How long was the longe</w:t>
      </w:r>
      <w:r w:rsidRPr="00152642">
        <w:t>s</w:t>
      </w:r>
      <w:r>
        <w:t>t</w:t>
      </w:r>
      <w:r w:rsidRPr="00152642">
        <w:t xml:space="preserve"> period of time you were absent from school (days)?</w:t>
      </w:r>
      <w:r>
        <w:t xml:space="preserve"> Missing value codes are negative.</w:t>
      </w:r>
    </w:p>
    <w:p w:rsidR="002C3311" w:rsidRDefault="002C3311" w:rsidP="006D1145">
      <w:r w:rsidRPr="001C26B7">
        <w:t>WMISSCR3</w:t>
      </w:r>
      <w:r w:rsidR="00641926">
        <w:fldChar w:fldCharType="begin"/>
      </w:r>
      <w:r>
        <w:instrText>xe "</w:instrText>
      </w:r>
      <w:r w:rsidRPr="00EC7687">
        <w:instrText>WMISSCR3</w:instrText>
      </w:r>
      <w:r>
        <w:instrText>"</w:instrText>
      </w:r>
      <w:r w:rsidR="00641926">
        <w:fldChar w:fldCharType="end"/>
      </w:r>
      <w:r>
        <w:tab/>
      </w:r>
      <w:r w:rsidRPr="001C26B7">
        <w:t>Why did you miss school?</w:t>
      </w:r>
      <w:r>
        <w:t xml:space="preserve"> Codes are:</w:t>
      </w:r>
    </w:p>
    <w:p w:rsidR="002C3311" w:rsidRDefault="002C3311" w:rsidP="00D40610">
      <w:pPr>
        <w:ind w:left="2160"/>
      </w:pPr>
      <w:r>
        <w:t>01= Fees too expensive</w:t>
      </w:r>
    </w:p>
    <w:p w:rsidR="002C3311" w:rsidRDefault="002C3311" w:rsidP="00D40610">
      <w:pPr>
        <w:ind w:left="2160"/>
      </w:pPr>
      <w:r>
        <w:t>02= Books and/or other supplies too expensive</w:t>
      </w:r>
    </w:p>
    <w:p w:rsidR="002C3311" w:rsidRDefault="002C3311" w:rsidP="00D40610">
      <w:pPr>
        <w:ind w:left="2160"/>
      </w:pPr>
      <w:r>
        <w:t>03= Shoes/clothes/uniform for school too expensive</w:t>
      </w:r>
    </w:p>
    <w:p w:rsidR="002C3311" w:rsidRDefault="002C3311" w:rsidP="00D40610">
      <w:pPr>
        <w:ind w:left="2160"/>
      </w:pPr>
      <w:r>
        <w:t>04= Transport too expensive/lack of transport</w:t>
      </w:r>
    </w:p>
    <w:p w:rsidR="002C3311" w:rsidRDefault="002C3311" w:rsidP="00D40610">
      <w:pPr>
        <w:ind w:left="2160"/>
      </w:pPr>
      <w:r>
        <w:t>05= Not safe to travel to school</w:t>
      </w:r>
    </w:p>
    <w:p w:rsidR="002C3311" w:rsidRDefault="002C3311" w:rsidP="00D40610">
      <w:pPr>
        <w:ind w:left="2160"/>
      </w:pPr>
      <w:r>
        <w:t>06= Truancy/child did not want to do/not interested/prefer to play</w:t>
      </w:r>
    </w:p>
    <w:p w:rsidR="002C3311" w:rsidRDefault="002C3311" w:rsidP="00D40610">
      <w:pPr>
        <w:ind w:left="2160"/>
      </w:pPr>
      <w:r>
        <w:t>07= Banned from school for behaviour reasons</w:t>
      </w:r>
    </w:p>
    <w:p w:rsidR="002C3311" w:rsidRDefault="002C3311" w:rsidP="00D40610">
      <w:pPr>
        <w:ind w:left="2160"/>
      </w:pPr>
      <w:r>
        <w:t>08= Banned from school because away for too long</w:t>
      </w:r>
    </w:p>
    <w:p w:rsidR="002C3311" w:rsidRDefault="002C3311" w:rsidP="00D40610">
      <w:pPr>
        <w:ind w:left="2160"/>
      </w:pPr>
      <w:r>
        <w:t xml:space="preserve">10= Banned from school because failed to achieve necessary grade/level at </w:t>
      </w:r>
    </w:p>
    <w:p w:rsidR="002C3311" w:rsidRDefault="002C3311" w:rsidP="00D92F4C">
      <w:pPr>
        <w:ind w:left="2160" w:firstLine="720"/>
      </w:pPr>
      <w:r>
        <w:t>school</w:t>
      </w:r>
    </w:p>
    <w:p w:rsidR="002C3311" w:rsidRDefault="002C3311" w:rsidP="00D40610">
      <w:pPr>
        <w:ind w:left="2160"/>
      </w:pPr>
      <w:r>
        <w:t>11= Bullying/abuse from peers</w:t>
      </w:r>
    </w:p>
    <w:p w:rsidR="002C3311" w:rsidRDefault="002C3311" w:rsidP="00D40610">
      <w:pPr>
        <w:ind w:left="2160"/>
      </w:pPr>
      <w:r>
        <w:t>12= Ill-treatment/abuse from teachers/principal</w:t>
      </w:r>
    </w:p>
    <w:p w:rsidR="002C3311" w:rsidRDefault="002C3311" w:rsidP="00D40610">
      <w:pPr>
        <w:ind w:left="2160"/>
      </w:pPr>
      <w:r>
        <w:t>13= Needed to stay home to look after younger children</w:t>
      </w:r>
    </w:p>
    <w:p w:rsidR="002C3311" w:rsidRDefault="002C3311" w:rsidP="00D40610">
      <w:pPr>
        <w:ind w:left="2160"/>
      </w:pPr>
      <w:r>
        <w:t xml:space="preserve">14= Needed for domestic and/or agricultural work or family business at </w:t>
      </w:r>
    </w:p>
    <w:p w:rsidR="002C3311" w:rsidRDefault="002C3311" w:rsidP="00D92F4C">
      <w:pPr>
        <w:ind w:left="2160" w:firstLine="720"/>
      </w:pPr>
      <w:r>
        <w:t>home</w:t>
      </w:r>
    </w:p>
    <w:p w:rsidR="002C3311" w:rsidRDefault="002C3311" w:rsidP="00D40610">
      <w:pPr>
        <w:ind w:left="2160"/>
      </w:pPr>
      <w:r>
        <w:t>15= Had to do paid work to earn money</w:t>
      </w:r>
    </w:p>
    <w:p w:rsidR="002C3311" w:rsidRDefault="002C3311" w:rsidP="00D40610">
      <w:pPr>
        <w:ind w:left="2160"/>
      </w:pPr>
      <w:r>
        <w:t>16= Illness, injury</w:t>
      </w:r>
    </w:p>
    <w:p w:rsidR="002C3311" w:rsidRDefault="002C3311" w:rsidP="00D40610">
      <w:pPr>
        <w:ind w:left="2160"/>
      </w:pPr>
      <w:r>
        <w:t>17= Family issues</w:t>
      </w:r>
    </w:p>
    <w:p w:rsidR="002C3311" w:rsidRDefault="002C3311" w:rsidP="00D40610">
      <w:pPr>
        <w:ind w:left="2160"/>
      </w:pPr>
      <w:r>
        <w:t>18= Family member ill/disabled/elderly</w:t>
      </w:r>
    </w:p>
    <w:p w:rsidR="002C3311" w:rsidRDefault="002C3311" w:rsidP="00D40610">
      <w:pPr>
        <w:ind w:left="2160"/>
      </w:pPr>
      <w:r>
        <w:t>19= Family function</w:t>
      </w:r>
    </w:p>
    <w:p w:rsidR="002C3311" w:rsidRDefault="002C3311" w:rsidP="00D40610">
      <w:pPr>
        <w:ind w:left="2160"/>
      </w:pPr>
      <w:r>
        <w:t>20= Festivals</w:t>
      </w:r>
    </w:p>
    <w:p w:rsidR="002C3311" w:rsidRDefault="002C3311" w:rsidP="00D40610">
      <w:pPr>
        <w:ind w:left="2160"/>
      </w:pPr>
      <w:r>
        <w:t>21= Migration with parents</w:t>
      </w:r>
    </w:p>
    <w:p w:rsidR="002C3311" w:rsidRDefault="002C3311" w:rsidP="00D40610">
      <w:pPr>
        <w:ind w:left="2160"/>
      </w:pPr>
      <w:r>
        <w:t>22= School not accessible for seasonal reasons</w:t>
      </w:r>
    </w:p>
    <w:p w:rsidR="002C3311" w:rsidRDefault="002C3311" w:rsidP="00D40610">
      <w:pPr>
        <w:ind w:left="2160"/>
      </w:pPr>
      <w:r>
        <w:t>23= Can`t understand the language in class</w:t>
      </w:r>
    </w:p>
    <w:p w:rsidR="002C3311" w:rsidRDefault="002C3311" w:rsidP="00D40610">
      <w:pPr>
        <w:ind w:left="2160"/>
      </w:pPr>
      <w:r>
        <w:t>24= Schooling is not useful for getting a job or later life</w:t>
      </w:r>
    </w:p>
    <w:p w:rsidR="002C3311" w:rsidRDefault="002C3311" w:rsidP="00D40610">
      <w:pPr>
        <w:ind w:left="2160"/>
      </w:pPr>
      <w:r>
        <w:t>25= Schooling is of low quality</w:t>
      </w:r>
    </w:p>
    <w:p w:rsidR="002C3311" w:rsidRDefault="002C3311" w:rsidP="00D40610">
      <w:pPr>
        <w:ind w:left="2160"/>
      </w:pPr>
      <w:r>
        <w:t>26= Pregnancy/fatherhood</w:t>
      </w:r>
    </w:p>
    <w:p w:rsidR="002C3311" w:rsidRDefault="002C3311" w:rsidP="00D40610">
      <w:pPr>
        <w:ind w:left="2160"/>
      </w:pPr>
      <w:r>
        <w:t>27= Menstruation</w:t>
      </w:r>
    </w:p>
    <w:p w:rsidR="002C3311" w:rsidRDefault="002C3311" w:rsidP="00D40610">
      <w:pPr>
        <w:ind w:left="2160"/>
      </w:pPr>
      <w:r>
        <w:t>28= Teacher was absent/there was no teacher</w:t>
      </w:r>
    </w:p>
    <w:p w:rsidR="002C3311" w:rsidRDefault="002C3311" w:rsidP="00D40610">
      <w:pPr>
        <w:ind w:left="2160"/>
      </w:pPr>
      <w:r>
        <w:t>29= Can`t understand the content of lessons/can`t learn well</w:t>
      </w:r>
    </w:p>
    <w:p w:rsidR="002C3311" w:rsidRDefault="002C3311" w:rsidP="00D40610">
      <w:pPr>
        <w:ind w:left="2160"/>
      </w:pPr>
      <w:r>
        <w:t>30= Other (specify),</w:t>
      </w:r>
    </w:p>
    <w:p w:rsidR="002C3311" w:rsidRDefault="002C3311" w:rsidP="00D40610">
      <w:pPr>
        <w:ind w:left="2160"/>
      </w:pPr>
      <w:r>
        <w:t>31= Coulnd`t hear or see properly</w:t>
      </w:r>
    </w:p>
    <w:p w:rsidR="002C3311" w:rsidRPr="001C26B7" w:rsidRDefault="002C3311" w:rsidP="00D40610">
      <w:pPr>
        <w:ind w:left="2160"/>
      </w:pPr>
      <w:r>
        <w:t>36= Too young</w:t>
      </w:r>
    </w:p>
    <w:p w:rsidR="002C3311" w:rsidRDefault="002C3311" w:rsidP="006D1145">
      <w:r w:rsidRPr="00463968">
        <w:t>SPWMISSC</w:t>
      </w:r>
      <w:r w:rsidR="00641926">
        <w:fldChar w:fldCharType="begin"/>
      </w:r>
      <w:r>
        <w:instrText>xe "</w:instrText>
      </w:r>
      <w:r w:rsidRPr="00EC7687">
        <w:instrText>SPWMISSC</w:instrText>
      </w:r>
      <w:r>
        <w:instrText>"</w:instrText>
      </w:r>
      <w:r w:rsidR="00641926">
        <w:fldChar w:fldCharType="end"/>
      </w:r>
      <w:r>
        <w:tab/>
      </w:r>
      <w:r w:rsidRPr="00463968">
        <w:t>Specify why you missed school</w:t>
      </w:r>
    </w:p>
    <w:p w:rsidR="002C3311" w:rsidRDefault="002C3311" w:rsidP="006D1145">
      <w:pPr>
        <w:ind w:left="1440" w:hanging="1440"/>
      </w:pPr>
      <w:r w:rsidRPr="000F7AFF">
        <w:t>NOHMWKR3</w:t>
      </w:r>
      <w:r w:rsidR="00641926">
        <w:fldChar w:fldCharType="begin"/>
      </w:r>
      <w:r>
        <w:instrText>xe "</w:instrText>
      </w:r>
      <w:r w:rsidRPr="00EC7687">
        <w:instrText>NOHMWKR3</w:instrText>
      </w:r>
      <w:r>
        <w:instrText>"</w:instrText>
      </w:r>
      <w:r w:rsidR="00641926">
        <w:fldChar w:fldCharType="end"/>
      </w:r>
      <w:r>
        <w:tab/>
      </w:r>
      <w:r w:rsidRPr="000F7AFF">
        <w:t>How often in the last 7 days did you come to class without completing your homework or preparation for lessons?</w:t>
      </w:r>
      <w:r>
        <w:t xml:space="preserve"> Codes are:</w:t>
      </w:r>
    </w:p>
    <w:p w:rsidR="002C3311" w:rsidRDefault="002C3311" w:rsidP="00D92F4C">
      <w:pPr>
        <w:ind w:left="2160"/>
      </w:pPr>
      <w:r>
        <w:t>01= Always</w:t>
      </w:r>
    </w:p>
    <w:p w:rsidR="002C3311" w:rsidRDefault="002C3311" w:rsidP="00D92F4C">
      <w:pPr>
        <w:ind w:left="2160"/>
      </w:pPr>
      <w:r>
        <w:t>02= Usually</w:t>
      </w:r>
    </w:p>
    <w:p w:rsidR="002C3311" w:rsidRDefault="002C3311" w:rsidP="00D92F4C">
      <w:pPr>
        <w:ind w:left="2160"/>
      </w:pPr>
      <w:r>
        <w:t>03= Sometimes</w:t>
      </w:r>
    </w:p>
    <w:p w:rsidR="002C3311" w:rsidRDefault="002C3311" w:rsidP="00D92F4C">
      <w:pPr>
        <w:ind w:left="2160"/>
      </w:pPr>
      <w:r>
        <w:t>04= Rarely</w:t>
      </w:r>
    </w:p>
    <w:p w:rsidR="002C3311" w:rsidRDefault="002C3311" w:rsidP="00D92F4C">
      <w:pPr>
        <w:ind w:left="2160"/>
      </w:pPr>
      <w:r>
        <w:t>05= Never</w:t>
      </w:r>
    </w:p>
    <w:p w:rsidR="002C3311" w:rsidRPr="001C26B7" w:rsidRDefault="002C3311" w:rsidP="00D92F4C">
      <w:pPr>
        <w:ind w:left="2160"/>
      </w:pPr>
      <w:r>
        <w:t>06= No homework set</w:t>
      </w:r>
    </w:p>
    <w:p w:rsidR="002C3311" w:rsidRDefault="002C3311" w:rsidP="006D1145">
      <w:pPr>
        <w:ind w:left="1440" w:hanging="1440"/>
      </w:pPr>
      <w:r w:rsidRPr="005E2ADD">
        <w:t>TKNEXMR3</w:t>
      </w:r>
      <w:r w:rsidR="00641926">
        <w:fldChar w:fldCharType="begin"/>
      </w:r>
      <w:r>
        <w:instrText>xe "</w:instrText>
      </w:r>
      <w:r w:rsidRPr="00EC7687">
        <w:instrText>TKNEXMR3</w:instrText>
      </w:r>
      <w:r>
        <w:instrText>"</w:instrText>
      </w:r>
      <w:r w:rsidR="00641926">
        <w:fldChar w:fldCharType="end"/>
      </w:r>
      <w:r>
        <w:tab/>
      </w:r>
      <w:r w:rsidRPr="005E2ADD">
        <w:t>Have you taken your high school entrance exam?</w:t>
      </w:r>
      <w:r>
        <w:t xml:space="preserve"> Codes are: </w:t>
      </w:r>
    </w:p>
    <w:p w:rsidR="002C3311" w:rsidRDefault="002C3311" w:rsidP="00D92F4C">
      <w:pPr>
        <w:ind w:left="2160"/>
      </w:pPr>
      <w:r>
        <w:t>01= Yes</w:t>
      </w:r>
    </w:p>
    <w:p w:rsidR="002C3311" w:rsidRDefault="002C3311" w:rsidP="00D92F4C">
      <w:pPr>
        <w:ind w:left="2160"/>
      </w:pPr>
      <w:r>
        <w:t>02= No, I will take it next year or later</w:t>
      </w:r>
    </w:p>
    <w:p w:rsidR="002C3311" w:rsidRDefault="002C3311" w:rsidP="00D92F4C">
      <w:pPr>
        <w:ind w:left="2160"/>
      </w:pPr>
      <w:r>
        <w:t>03= No, I will not take the exam</w:t>
      </w:r>
    </w:p>
    <w:p w:rsidR="002C3311" w:rsidRDefault="002C3311" w:rsidP="006D1145">
      <w:pPr>
        <w:ind w:left="1440" w:hanging="1440"/>
      </w:pPr>
      <w:r w:rsidRPr="00C317E5">
        <w:t>MTHMRKR3</w:t>
      </w:r>
      <w:r w:rsidR="00641926">
        <w:fldChar w:fldCharType="begin"/>
      </w:r>
      <w:r>
        <w:instrText>xe "</w:instrText>
      </w:r>
      <w:r w:rsidRPr="00EC7687">
        <w:instrText>MTHMRKR3</w:instrText>
      </w:r>
      <w:r>
        <w:instrText>"</w:instrText>
      </w:r>
      <w:r w:rsidR="00641926">
        <w:fldChar w:fldCharType="end"/>
      </w:r>
      <w:r>
        <w:tab/>
      </w:r>
      <w:r w:rsidRPr="00C317E5">
        <w:t xml:space="preserve">Marks (out of 100) for </w:t>
      </w:r>
      <w:r>
        <w:t>–</w:t>
      </w:r>
      <w:r w:rsidRPr="00C317E5">
        <w:t xml:space="preserve"> Mathematics</w:t>
      </w:r>
      <w:r>
        <w:t>. Missing value codes are negative.</w:t>
      </w:r>
    </w:p>
    <w:p w:rsidR="002C3311" w:rsidRDefault="002C3311" w:rsidP="006D1145">
      <w:pPr>
        <w:ind w:left="1440" w:hanging="1440"/>
      </w:pPr>
      <w:r w:rsidRPr="00C317E5">
        <w:t>LITMRKR3</w:t>
      </w:r>
      <w:r w:rsidR="00641926">
        <w:fldChar w:fldCharType="begin"/>
      </w:r>
      <w:r>
        <w:instrText>xe "</w:instrText>
      </w:r>
      <w:r w:rsidRPr="00EC7687">
        <w:instrText>LITMRKR3</w:instrText>
      </w:r>
      <w:r>
        <w:instrText>"</w:instrText>
      </w:r>
      <w:r w:rsidR="00641926">
        <w:fldChar w:fldCharType="end"/>
      </w:r>
      <w:r>
        <w:tab/>
      </w:r>
      <w:r w:rsidRPr="00C317E5">
        <w:t>Marks (out of 100) for - Literature (Vietnamese)</w:t>
      </w:r>
      <w:r>
        <w:t>. Missing value codes are negative.</w:t>
      </w:r>
    </w:p>
    <w:p w:rsidR="002C3311" w:rsidRDefault="002C3311" w:rsidP="006D1145">
      <w:pPr>
        <w:ind w:left="1440" w:hanging="1440"/>
      </w:pPr>
      <w:r w:rsidRPr="00C317E5">
        <w:t>ENGMRKR3</w:t>
      </w:r>
      <w:r w:rsidR="00641926">
        <w:fldChar w:fldCharType="begin"/>
      </w:r>
      <w:r>
        <w:instrText>xe "</w:instrText>
      </w:r>
      <w:r w:rsidRPr="00EC7687">
        <w:instrText>ENGMRKR3</w:instrText>
      </w:r>
      <w:r>
        <w:instrText>"</w:instrText>
      </w:r>
      <w:r w:rsidR="00641926">
        <w:fldChar w:fldCharType="end"/>
      </w:r>
      <w:r>
        <w:tab/>
      </w:r>
      <w:r w:rsidRPr="00C317E5">
        <w:t>Marks (out of 100) for - English (or foreign language)</w:t>
      </w:r>
      <w:r>
        <w:t>. Missing value codes are negative.</w:t>
      </w:r>
    </w:p>
    <w:p w:rsidR="002C3311" w:rsidRDefault="002C3311" w:rsidP="006D1145">
      <w:pPr>
        <w:ind w:left="1440" w:hanging="1440"/>
      </w:pPr>
      <w:r w:rsidRPr="00C317E5">
        <w:t>RTNEDCR3</w:t>
      </w:r>
      <w:r w:rsidR="00641926">
        <w:fldChar w:fldCharType="begin"/>
      </w:r>
      <w:r>
        <w:instrText>xe "</w:instrText>
      </w:r>
      <w:r w:rsidRPr="00EC7687">
        <w:instrText>RTNEDCR3</w:instrText>
      </w:r>
      <w:r>
        <w:instrText>"</w:instrText>
      </w:r>
      <w:r w:rsidR="00641926">
        <w:fldChar w:fldCharType="end"/>
      </w:r>
      <w:r>
        <w:tab/>
      </w:r>
      <w:r w:rsidRPr="00C317E5">
        <w:t>Do you think you will return to education in the future?</w:t>
      </w:r>
      <w:r>
        <w:t xml:space="preserve"> Codes are:</w:t>
      </w:r>
    </w:p>
    <w:p w:rsidR="002C3311" w:rsidRDefault="002C3311" w:rsidP="00D92F4C">
      <w:pPr>
        <w:ind w:left="2160"/>
      </w:pPr>
      <w:r>
        <w:t>00= No, definitely not</w:t>
      </w:r>
    </w:p>
    <w:p w:rsidR="002C3311" w:rsidRDefault="002C3311" w:rsidP="00D92F4C">
      <w:pPr>
        <w:ind w:left="2160"/>
      </w:pPr>
      <w:r>
        <w:t>01= Maybe</w:t>
      </w:r>
    </w:p>
    <w:p w:rsidR="002C3311" w:rsidRDefault="002C3311" w:rsidP="00D92F4C">
      <w:pPr>
        <w:ind w:left="2160"/>
      </w:pPr>
      <w:r>
        <w:t>02= Probably</w:t>
      </w:r>
    </w:p>
    <w:p w:rsidR="002C3311" w:rsidRDefault="002C3311" w:rsidP="00D92F4C">
      <w:pPr>
        <w:ind w:left="2160"/>
      </w:pPr>
      <w:r>
        <w:t>03= Yes, definitely</w:t>
      </w:r>
    </w:p>
    <w:p w:rsidR="002C3311" w:rsidRDefault="002C3311" w:rsidP="006D1145">
      <w:pPr>
        <w:ind w:left="1440" w:hanging="1440"/>
      </w:pPr>
      <w:r w:rsidRPr="004C486D">
        <w:t>RLEDECR3</w:t>
      </w:r>
      <w:r w:rsidR="00641926">
        <w:fldChar w:fldCharType="begin"/>
      </w:r>
      <w:r>
        <w:instrText>xe "</w:instrText>
      </w:r>
      <w:r w:rsidRPr="00EC7687">
        <w:instrText>RLEDECR3</w:instrText>
      </w:r>
      <w:r>
        <w:instrText>"</w:instrText>
      </w:r>
      <w:r w:rsidR="00641926">
        <w:fldChar w:fldCharType="end"/>
      </w:r>
      <w:r>
        <w:tab/>
      </w:r>
      <w:r w:rsidRPr="004C486D">
        <w:t>Who, in your opinion, played the most important role in deciding that you should leave school?</w:t>
      </w:r>
      <w:r>
        <w:t xml:space="preserve"> Codes are:</w:t>
      </w:r>
    </w:p>
    <w:p w:rsidR="002C3311" w:rsidRDefault="002C3311" w:rsidP="00D92F4C">
      <w:pPr>
        <w:ind w:left="2160"/>
        <w:jc w:val="both"/>
      </w:pPr>
      <w:r>
        <w:t>01= Me</w:t>
      </w:r>
    </w:p>
    <w:p w:rsidR="002C3311" w:rsidRDefault="002C3311" w:rsidP="00D92F4C">
      <w:pPr>
        <w:ind w:left="2160"/>
        <w:jc w:val="both"/>
      </w:pPr>
      <w:r>
        <w:t>02= Mother/female guardian</w:t>
      </w:r>
    </w:p>
    <w:p w:rsidR="002C3311" w:rsidRDefault="002C3311" w:rsidP="00D92F4C">
      <w:pPr>
        <w:ind w:left="2160"/>
        <w:jc w:val="both"/>
      </w:pPr>
      <w:r>
        <w:t>03= Father/male guardian</w:t>
      </w:r>
    </w:p>
    <w:p w:rsidR="002C3311" w:rsidRDefault="002C3311" w:rsidP="00D92F4C">
      <w:pPr>
        <w:ind w:left="2160"/>
        <w:jc w:val="both"/>
      </w:pPr>
      <w:r>
        <w:t>04= Other household member</w:t>
      </w:r>
    </w:p>
    <w:p w:rsidR="002C3311" w:rsidRDefault="002C3311" w:rsidP="00D92F4C">
      <w:pPr>
        <w:ind w:left="2160"/>
        <w:jc w:val="both"/>
      </w:pPr>
      <w:r>
        <w:t>05= Other (specify)</w:t>
      </w:r>
    </w:p>
    <w:p w:rsidR="002C3311" w:rsidRDefault="002C3311" w:rsidP="006D1145">
      <w:pPr>
        <w:ind w:left="1440" w:hanging="1440"/>
        <w:jc w:val="both"/>
      </w:pPr>
      <w:r w:rsidRPr="007D13E1">
        <w:t>SPRLEDEC</w:t>
      </w:r>
      <w:r w:rsidR="00641926">
        <w:fldChar w:fldCharType="begin"/>
      </w:r>
      <w:r>
        <w:instrText>xe "</w:instrText>
      </w:r>
      <w:r w:rsidRPr="00EC7687">
        <w:instrText>SPRLEDEC</w:instrText>
      </w:r>
      <w:r>
        <w:instrText>"</w:instrText>
      </w:r>
      <w:r w:rsidR="00641926">
        <w:fldChar w:fldCharType="end"/>
      </w:r>
      <w:r>
        <w:tab/>
      </w:r>
      <w:r w:rsidRPr="007D13E1">
        <w:t>Specify who played the most important role in deciding that you should leave school</w:t>
      </w:r>
    </w:p>
    <w:p w:rsidR="002C3311" w:rsidRDefault="002C3311" w:rsidP="006D1145">
      <w:pPr>
        <w:ind w:left="1440" w:hanging="1440"/>
        <w:jc w:val="both"/>
      </w:pPr>
      <w:r w:rsidRPr="00DF6A8D">
        <w:t>AGESTPR3</w:t>
      </w:r>
      <w:r w:rsidR="00641926">
        <w:fldChar w:fldCharType="begin"/>
      </w:r>
      <w:r>
        <w:instrText>xe "</w:instrText>
      </w:r>
      <w:r w:rsidRPr="00EC7687">
        <w:instrText>AGESTPR3</w:instrText>
      </w:r>
      <w:r>
        <w:instrText>"</w:instrText>
      </w:r>
      <w:r w:rsidR="00641926">
        <w:fldChar w:fldCharType="end"/>
      </w:r>
      <w:r>
        <w:tab/>
      </w:r>
      <w:r w:rsidRPr="00DF6A8D">
        <w:t>How old were you when you stopped attending school?</w:t>
      </w:r>
    </w:p>
    <w:p w:rsidR="002C3311" w:rsidRDefault="002C3311" w:rsidP="006D1145">
      <w:pPr>
        <w:jc w:val="both"/>
      </w:pPr>
      <w:r w:rsidRPr="00343B8E">
        <w:t>XSCTYPR3</w:t>
      </w:r>
      <w:r w:rsidR="00641926">
        <w:fldChar w:fldCharType="begin"/>
      </w:r>
      <w:r>
        <w:instrText>xe "</w:instrText>
      </w:r>
      <w:r w:rsidRPr="00EC7687">
        <w:instrText>XSCTYPR3</w:instrText>
      </w:r>
      <w:r>
        <w:instrText>"</w:instrText>
      </w:r>
      <w:r w:rsidR="00641926">
        <w:fldChar w:fldCharType="end"/>
      </w:r>
      <w:r>
        <w:tab/>
      </w:r>
      <w:r w:rsidRPr="00343B8E">
        <w:t>What type of school was it?</w:t>
      </w:r>
      <w:r>
        <w:t xml:space="preserve"> Codes are:</w:t>
      </w:r>
    </w:p>
    <w:p w:rsidR="002C3311" w:rsidRDefault="002C3311" w:rsidP="00D92F4C">
      <w:pPr>
        <w:ind w:left="2160"/>
        <w:jc w:val="both"/>
      </w:pPr>
      <w:r>
        <w:t>01= Private</w:t>
      </w:r>
    </w:p>
    <w:p w:rsidR="002C3311" w:rsidRDefault="002C3311" w:rsidP="00D92F4C">
      <w:pPr>
        <w:ind w:left="2160"/>
        <w:jc w:val="both"/>
      </w:pPr>
      <w:r>
        <w:t>02= NGO/Charity/Church (not for profit)</w:t>
      </w:r>
    </w:p>
    <w:p w:rsidR="002C3311" w:rsidRDefault="002C3311" w:rsidP="00D92F4C">
      <w:pPr>
        <w:ind w:left="2160"/>
        <w:jc w:val="both"/>
      </w:pPr>
      <w:r>
        <w:t>03= Public, local municipality</w:t>
      </w:r>
    </w:p>
    <w:p w:rsidR="002C3311" w:rsidRDefault="002C3311" w:rsidP="00D92F4C">
      <w:pPr>
        <w:ind w:left="2160"/>
        <w:jc w:val="both"/>
      </w:pPr>
      <w:r>
        <w:t>04= Public, of the national government</w:t>
      </w:r>
    </w:p>
    <w:p w:rsidR="002C3311" w:rsidRDefault="002C3311" w:rsidP="00D92F4C">
      <w:pPr>
        <w:ind w:left="2160"/>
        <w:jc w:val="both"/>
      </w:pPr>
      <w:r>
        <w:t>05= Other (specify)</w:t>
      </w:r>
    </w:p>
    <w:p w:rsidR="002C3311" w:rsidRDefault="002C3311" w:rsidP="00D92F4C">
      <w:pPr>
        <w:ind w:left="2160"/>
        <w:jc w:val="both"/>
      </w:pPr>
      <w:r>
        <w:t>06= Informal</w:t>
      </w:r>
    </w:p>
    <w:p w:rsidR="002C3311" w:rsidRDefault="002C3311" w:rsidP="00D92F4C">
      <w:pPr>
        <w:ind w:left="2160"/>
        <w:jc w:val="both"/>
      </w:pPr>
      <w:r>
        <w:t>07= Half-public/Half-private</w:t>
      </w:r>
    </w:p>
    <w:p w:rsidR="002C3311" w:rsidRDefault="002C3311" w:rsidP="006D1145">
      <w:pPr>
        <w:jc w:val="both"/>
      </w:pPr>
      <w:r w:rsidRPr="007113C5">
        <w:t>SPXSCTYP</w:t>
      </w:r>
      <w:r w:rsidR="00641926">
        <w:fldChar w:fldCharType="begin"/>
      </w:r>
      <w:r>
        <w:instrText>xe "</w:instrText>
      </w:r>
      <w:r w:rsidRPr="00EC7687">
        <w:instrText>SPXSCTYP</w:instrText>
      </w:r>
      <w:r>
        <w:instrText>"</w:instrText>
      </w:r>
      <w:r w:rsidR="00641926">
        <w:fldChar w:fldCharType="end"/>
      </w:r>
      <w:r>
        <w:tab/>
      </w:r>
      <w:r w:rsidRPr="007113C5">
        <w:t>Specify type of school</w:t>
      </w:r>
    </w:p>
    <w:p w:rsidR="002C3311" w:rsidRPr="0063738D" w:rsidRDefault="002C3311" w:rsidP="00D92F4C">
      <w:pPr>
        <w:ind w:left="1440" w:hanging="1440"/>
        <w:jc w:val="both"/>
      </w:pPr>
      <w:r w:rsidRPr="0063738D">
        <w:t>TMSCMNR3</w:t>
      </w:r>
      <w:r w:rsidR="00641926">
        <w:fldChar w:fldCharType="begin"/>
      </w:r>
      <w:r>
        <w:instrText>xe "</w:instrText>
      </w:r>
      <w:r w:rsidRPr="00EC7687">
        <w:instrText>TMSCMNR3</w:instrText>
      </w:r>
      <w:r>
        <w:instrText>"</w:instrText>
      </w:r>
      <w:r w:rsidR="00641926">
        <w:fldChar w:fldCharType="end"/>
      </w:r>
      <w:r>
        <w:tab/>
      </w:r>
      <w:r w:rsidRPr="0063738D">
        <w:t>How long did it take you to get to school?</w:t>
      </w:r>
      <w:r>
        <w:t xml:space="preserve"> Code is: 99= Ongoing. Missing value codes are negative.</w:t>
      </w:r>
    </w:p>
    <w:p w:rsidR="002C3311" w:rsidRDefault="002C3311" w:rsidP="00D92F4C">
      <w:pPr>
        <w:ind w:left="1440" w:hanging="1440"/>
        <w:jc w:val="both"/>
      </w:pPr>
      <w:r w:rsidRPr="00021E9B">
        <w:t>SCWHYR31</w:t>
      </w:r>
      <w:r w:rsidR="00641926">
        <w:fldChar w:fldCharType="begin"/>
      </w:r>
      <w:r>
        <w:instrText>xe "</w:instrText>
      </w:r>
      <w:r w:rsidRPr="00EC7687">
        <w:instrText>SCWHYR31</w:instrText>
      </w:r>
      <w:r>
        <w:instrText>"</w:instrText>
      </w:r>
      <w:r w:rsidR="00641926">
        <w:fldChar w:fldCharType="end"/>
      </w:r>
      <w:r>
        <w:t xml:space="preserve">, </w:t>
      </w:r>
      <w:r w:rsidRPr="008B1DCF">
        <w:t>SCWHYR32</w:t>
      </w:r>
      <w:r w:rsidR="00641926">
        <w:fldChar w:fldCharType="begin"/>
      </w:r>
      <w:r>
        <w:instrText>xe "</w:instrText>
      </w:r>
      <w:r w:rsidRPr="00EC7687">
        <w:instrText>SCWHYR32</w:instrText>
      </w:r>
      <w:r>
        <w:instrText>"</w:instrText>
      </w:r>
      <w:r w:rsidR="00641926">
        <w:fldChar w:fldCharType="end"/>
      </w:r>
      <w:r>
        <w:t>, SCWHYR33</w:t>
      </w:r>
      <w:r w:rsidR="00641926">
        <w:fldChar w:fldCharType="begin"/>
      </w:r>
      <w:r>
        <w:instrText>xe "</w:instrText>
      </w:r>
      <w:r w:rsidRPr="00EC7687">
        <w:instrText>SCWHYR33</w:instrText>
      </w:r>
      <w:r>
        <w:instrText>"</w:instrText>
      </w:r>
      <w:r w:rsidR="00641926">
        <w:fldChar w:fldCharType="end"/>
      </w:r>
      <w:r>
        <w:tab/>
      </w:r>
      <w:r w:rsidRPr="00021E9B">
        <w:t>What are the main reasons you are not going to school?</w:t>
      </w:r>
      <w:r>
        <w:t xml:space="preserve"> Codes are the same as used for </w:t>
      </w:r>
      <w:r w:rsidRPr="001C26B7">
        <w:t>WMISSCR3</w:t>
      </w:r>
      <w:r>
        <w:t>.</w:t>
      </w:r>
    </w:p>
    <w:p w:rsidR="002C3311" w:rsidRDefault="002C3311" w:rsidP="006D1145">
      <w:pPr>
        <w:jc w:val="both"/>
      </w:pPr>
      <w:r w:rsidRPr="008B1DCF">
        <w:t>SPSCWHY1</w:t>
      </w:r>
      <w:r w:rsidR="00641926">
        <w:fldChar w:fldCharType="begin"/>
      </w:r>
      <w:r>
        <w:instrText>xe "</w:instrText>
      </w:r>
      <w:r w:rsidRPr="00EC7687">
        <w:instrText>SPSCWHY1</w:instrText>
      </w:r>
      <w:r>
        <w:instrText>"</w:instrText>
      </w:r>
      <w:r w:rsidR="00641926">
        <w:fldChar w:fldCharType="end"/>
      </w:r>
      <w:r>
        <w:t xml:space="preserve">, </w:t>
      </w:r>
      <w:r w:rsidRPr="008B1DCF">
        <w:t>SPSCWHY2</w:t>
      </w:r>
      <w:r w:rsidR="00641926">
        <w:fldChar w:fldCharType="begin"/>
      </w:r>
      <w:r>
        <w:instrText>xe "</w:instrText>
      </w:r>
      <w:r w:rsidRPr="00EC7687">
        <w:instrText>SPSCWHY2</w:instrText>
      </w:r>
      <w:r>
        <w:instrText>"</w:instrText>
      </w:r>
      <w:r w:rsidR="00641926">
        <w:fldChar w:fldCharType="end"/>
      </w:r>
      <w:r>
        <w:t>, SPSCWHY3</w:t>
      </w:r>
      <w:r w:rsidR="00641926">
        <w:fldChar w:fldCharType="begin"/>
      </w:r>
      <w:r>
        <w:instrText>xe "</w:instrText>
      </w:r>
      <w:r w:rsidRPr="00EC7687">
        <w:instrText>SPSCWHY3</w:instrText>
      </w:r>
      <w:r>
        <w:instrText>"</w:instrText>
      </w:r>
      <w:r w:rsidR="00641926">
        <w:fldChar w:fldCharType="end"/>
      </w:r>
    </w:p>
    <w:p w:rsidR="002C3311" w:rsidRDefault="002C3311" w:rsidP="006D1145">
      <w:pPr>
        <w:jc w:val="both"/>
      </w:pPr>
      <w:r>
        <w:tab/>
      </w:r>
      <w:r>
        <w:tab/>
      </w:r>
      <w:r w:rsidRPr="008B1DCF">
        <w:t>Specify the main reasons why you are not going to school</w:t>
      </w:r>
    </w:p>
    <w:p w:rsidR="002C3311" w:rsidRDefault="002C3311" w:rsidP="006D1145">
      <w:pPr>
        <w:ind w:left="1440" w:hanging="1440"/>
        <w:jc w:val="both"/>
      </w:pPr>
      <w:r w:rsidRPr="006C092F">
        <w:t>TCHTHRR3</w:t>
      </w:r>
      <w:r w:rsidR="00641926">
        <w:fldChar w:fldCharType="begin"/>
      </w:r>
      <w:r>
        <w:instrText>xe "</w:instrText>
      </w:r>
      <w:r w:rsidRPr="00EC7687">
        <w:instrText>TCHTHRR3</w:instrText>
      </w:r>
      <w:r>
        <w:instrText>"</w:instrText>
      </w:r>
      <w:r w:rsidR="00641926">
        <w:fldChar w:fldCharType="end"/>
      </w:r>
      <w:r>
        <w:tab/>
      </w:r>
      <w:r w:rsidRPr="006C092F">
        <w:t>In the</w:t>
      </w:r>
      <w:r>
        <w:t xml:space="preserve"> last week - </w:t>
      </w:r>
      <w:r w:rsidRPr="006C092F">
        <w:t>on how many days was there a time when there was no teacher for your class?</w:t>
      </w:r>
    </w:p>
    <w:p w:rsidR="002C3311" w:rsidRDefault="002C3311" w:rsidP="006D1145">
      <w:pPr>
        <w:ind w:left="1440" w:hanging="1440"/>
        <w:jc w:val="both"/>
      </w:pPr>
      <w:r w:rsidRPr="006C092F">
        <w:t>TCPHOTR3</w:t>
      </w:r>
      <w:r w:rsidR="00641926">
        <w:fldChar w:fldCharType="begin"/>
      </w:r>
      <w:r>
        <w:instrText>xe "</w:instrText>
      </w:r>
      <w:r w:rsidRPr="00EC7687">
        <w:instrText>TCPHOTR3</w:instrText>
      </w:r>
      <w:r>
        <w:instrText>"</w:instrText>
      </w:r>
      <w:r w:rsidR="00641926">
        <w:fldChar w:fldCharType="end"/>
      </w:r>
      <w:r>
        <w:tab/>
      </w:r>
      <w:r w:rsidRPr="006C092F">
        <w:t>In the last week - did you see a teacher use physical punishment on other students?</w:t>
      </w:r>
      <w:r>
        <w:t xml:space="preserve"> Codes are:</w:t>
      </w:r>
    </w:p>
    <w:p w:rsidR="002C3311" w:rsidRDefault="002C3311" w:rsidP="00D92F4C">
      <w:pPr>
        <w:ind w:left="2160"/>
        <w:jc w:val="both"/>
      </w:pPr>
      <w:r>
        <w:t>00= Never</w:t>
      </w:r>
    </w:p>
    <w:p w:rsidR="002C3311" w:rsidRDefault="002C3311" w:rsidP="00D92F4C">
      <w:pPr>
        <w:ind w:left="2160"/>
        <w:jc w:val="both"/>
      </w:pPr>
      <w:r>
        <w:t>01= Once or twice</w:t>
      </w:r>
    </w:p>
    <w:p w:rsidR="002C3311" w:rsidRDefault="002C3311" w:rsidP="00D92F4C">
      <w:pPr>
        <w:ind w:left="2160"/>
        <w:jc w:val="both"/>
      </w:pPr>
      <w:r>
        <w:t>02= Most/all of the time</w:t>
      </w:r>
    </w:p>
    <w:p w:rsidR="002C3311" w:rsidRDefault="002C3311" w:rsidP="00D92F4C">
      <w:pPr>
        <w:ind w:left="1440" w:hanging="1440"/>
        <w:jc w:val="both"/>
      </w:pPr>
      <w:r w:rsidRPr="0088594E">
        <w:t>TCPHYUR3</w:t>
      </w:r>
      <w:r w:rsidR="00641926">
        <w:fldChar w:fldCharType="begin"/>
      </w:r>
      <w:r>
        <w:instrText>xe "</w:instrText>
      </w:r>
      <w:r w:rsidRPr="00EC7687">
        <w:instrText>TCPHYUR3</w:instrText>
      </w:r>
      <w:r>
        <w:instrText>"</w:instrText>
      </w:r>
      <w:r w:rsidR="00641926">
        <w:fldChar w:fldCharType="end"/>
      </w:r>
      <w:r>
        <w:tab/>
      </w:r>
      <w:r w:rsidRPr="0088594E">
        <w:t>In the last week - did the teacher use physical punishment on you?</w:t>
      </w:r>
      <w:r>
        <w:t xml:space="preserve"> Codes are the same as used for </w:t>
      </w:r>
      <w:r w:rsidRPr="006C092F">
        <w:t>TCPHOTR3</w:t>
      </w:r>
      <w:r>
        <w:t>.</w:t>
      </w:r>
    </w:p>
    <w:p w:rsidR="002C3311" w:rsidRDefault="002C3311" w:rsidP="006D1145">
      <w:pPr>
        <w:jc w:val="both"/>
      </w:pPr>
      <w:r w:rsidRPr="0088594E">
        <w:t>HLPCHLR3</w:t>
      </w:r>
      <w:r w:rsidR="00641926">
        <w:fldChar w:fldCharType="begin"/>
      </w:r>
      <w:r>
        <w:instrText>xe "</w:instrText>
      </w:r>
      <w:r w:rsidRPr="00EC7687">
        <w:instrText>HLPCHLR3</w:instrText>
      </w:r>
      <w:r>
        <w:instrText>"</w:instrText>
      </w:r>
      <w:r w:rsidR="00641926">
        <w:fldChar w:fldCharType="end"/>
      </w:r>
      <w:r>
        <w:tab/>
      </w:r>
      <w:r w:rsidRPr="0088594E">
        <w:t>Do you help other children who have a problem at school?</w:t>
      </w:r>
      <w:r>
        <w:t xml:space="preserve"> Codes are:</w:t>
      </w:r>
    </w:p>
    <w:p w:rsidR="002C3311" w:rsidRDefault="002C3311" w:rsidP="00D92F4C">
      <w:pPr>
        <w:ind w:left="2160"/>
        <w:jc w:val="both"/>
      </w:pPr>
      <w:r>
        <w:t>01= Always</w:t>
      </w:r>
    </w:p>
    <w:p w:rsidR="002C3311" w:rsidRDefault="002C3311" w:rsidP="00D92F4C">
      <w:pPr>
        <w:ind w:left="2160"/>
        <w:jc w:val="both"/>
      </w:pPr>
      <w:r>
        <w:t>02= Sometimes</w:t>
      </w:r>
    </w:p>
    <w:p w:rsidR="002C3311" w:rsidRDefault="002C3311" w:rsidP="00D92F4C">
      <w:pPr>
        <w:ind w:left="2160"/>
        <w:jc w:val="both"/>
      </w:pPr>
      <w:r>
        <w:t>03= Never</w:t>
      </w:r>
    </w:p>
    <w:p w:rsidR="002C3311" w:rsidRDefault="002C3311" w:rsidP="006D1145">
      <w:pPr>
        <w:ind w:left="1440" w:hanging="1440"/>
        <w:jc w:val="both"/>
      </w:pPr>
      <w:r w:rsidRPr="00115B67">
        <w:t>STDBTHR3</w:t>
      </w:r>
      <w:r w:rsidR="00641926">
        <w:fldChar w:fldCharType="begin"/>
      </w:r>
      <w:r>
        <w:instrText>xe "</w:instrText>
      </w:r>
      <w:r w:rsidRPr="00EC7687">
        <w:instrText>STDBTHR3</w:instrText>
      </w:r>
      <w:r>
        <w:instrText>"</w:instrText>
      </w:r>
      <w:r w:rsidR="00641926">
        <w:fldChar w:fldCharType="end"/>
      </w:r>
      <w:r>
        <w:tab/>
      </w:r>
      <w:r w:rsidRPr="00115B67">
        <w:t>Does the following happen in your classroom - some students bother others a lot?</w:t>
      </w:r>
      <w:r>
        <w:t xml:space="preserve"> Codes are:</w:t>
      </w:r>
    </w:p>
    <w:p w:rsidR="002C3311" w:rsidRDefault="002C3311" w:rsidP="00D92F4C">
      <w:pPr>
        <w:ind w:left="2160"/>
        <w:jc w:val="both"/>
      </w:pPr>
      <w:r>
        <w:t>01= Almost always</w:t>
      </w:r>
    </w:p>
    <w:p w:rsidR="002C3311" w:rsidRDefault="002C3311" w:rsidP="00D92F4C">
      <w:pPr>
        <w:ind w:left="2160"/>
        <w:jc w:val="both"/>
      </w:pPr>
      <w:r>
        <w:t>02= Sometimes</w:t>
      </w:r>
    </w:p>
    <w:p w:rsidR="002C3311" w:rsidRDefault="002C3311" w:rsidP="00D92F4C">
      <w:pPr>
        <w:ind w:left="2160"/>
        <w:jc w:val="both"/>
      </w:pPr>
      <w:r>
        <w:t>03= Never</w:t>
      </w:r>
    </w:p>
    <w:p w:rsidR="002C3311" w:rsidRDefault="002C3311" w:rsidP="006D1145">
      <w:pPr>
        <w:ind w:left="1440" w:hanging="1440"/>
        <w:jc w:val="both"/>
      </w:pPr>
      <w:r w:rsidRPr="007C6446">
        <w:t>STDFGHR3</w:t>
      </w:r>
      <w:r w:rsidR="00641926">
        <w:fldChar w:fldCharType="begin"/>
      </w:r>
      <w:r>
        <w:instrText>xe "</w:instrText>
      </w:r>
      <w:r w:rsidRPr="00EC7687">
        <w:instrText>STDFGHR3</w:instrText>
      </w:r>
      <w:r>
        <w:instrText>"</w:instrText>
      </w:r>
      <w:r w:rsidR="00641926">
        <w:fldChar w:fldCharType="end"/>
      </w:r>
      <w:r>
        <w:tab/>
      </w:r>
      <w:r w:rsidRPr="007C6446">
        <w:t>Does the following happen in your classroom - students fight all the time?</w:t>
      </w:r>
      <w:r>
        <w:t xml:space="preserve"> Codes are the same as used for </w:t>
      </w:r>
      <w:r w:rsidRPr="00115B67">
        <w:t>STDBTHR3</w:t>
      </w:r>
      <w:r>
        <w:t>.</w:t>
      </w:r>
    </w:p>
    <w:p w:rsidR="002C3311" w:rsidRDefault="002C3311" w:rsidP="00D92F4C">
      <w:pPr>
        <w:ind w:left="1440" w:hanging="1440"/>
        <w:jc w:val="both"/>
      </w:pPr>
      <w:r w:rsidRPr="007C6446">
        <w:t>STDFRDR3</w:t>
      </w:r>
      <w:r w:rsidR="00641926">
        <w:fldChar w:fldCharType="begin"/>
      </w:r>
      <w:r>
        <w:instrText>xe "</w:instrText>
      </w:r>
      <w:r w:rsidRPr="00EC7687">
        <w:instrText>STDFRDR3</w:instrText>
      </w:r>
      <w:r>
        <w:instrText>"</w:instrText>
      </w:r>
      <w:r w:rsidR="00641926">
        <w:fldChar w:fldCharType="end"/>
      </w:r>
      <w:r>
        <w:tab/>
      </w:r>
      <w:r w:rsidRPr="007C6446">
        <w:t>Does the following happen in your classroom - students are good friends?</w:t>
      </w:r>
      <w:r w:rsidRPr="00D92F4C">
        <w:t xml:space="preserve"> </w:t>
      </w:r>
      <w:r>
        <w:t xml:space="preserve">Codes are the same as used for </w:t>
      </w:r>
      <w:r w:rsidRPr="00115B67">
        <w:t>STDBTHR3</w:t>
      </w:r>
      <w:r>
        <w:t>.</w:t>
      </w:r>
    </w:p>
    <w:p w:rsidR="002C3311" w:rsidRPr="007C6446" w:rsidRDefault="002C3311" w:rsidP="006D1145">
      <w:pPr>
        <w:ind w:left="1440" w:hanging="1440"/>
        <w:jc w:val="both"/>
      </w:pPr>
      <w:r w:rsidRPr="007C6446">
        <w:t>CLTCSPR3</w:t>
      </w:r>
      <w:r w:rsidR="00641926">
        <w:fldChar w:fldCharType="begin"/>
      </w:r>
      <w:r>
        <w:instrText>xe "</w:instrText>
      </w:r>
      <w:r w:rsidRPr="00EC7687">
        <w:instrText>CLTCSPR3</w:instrText>
      </w:r>
      <w:r>
        <w:instrText>"</w:instrText>
      </w:r>
      <w:r w:rsidR="00641926">
        <w:fldChar w:fldCharType="end"/>
      </w:r>
      <w:r>
        <w:tab/>
      </w:r>
      <w:r w:rsidRPr="007C6446">
        <w:t>What language do/did teachers usually speak in class when giving instructions or explaining something?</w:t>
      </w:r>
      <w:r>
        <w:t xml:space="preserve"> Codes are:</w:t>
      </w:r>
    </w:p>
    <w:p w:rsidR="002C3311" w:rsidRDefault="002C3311" w:rsidP="00D92F4C">
      <w:pPr>
        <w:ind w:left="2160"/>
        <w:jc w:val="both"/>
      </w:pPr>
      <w:r>
        <w:t>01= Always speak main national language</w:t>
      </w:r>
    </w:p>
    <w:p w:rsidR="002C3311" w:rsidRDefault="002C3311" w:rsidP="00D92F4C">
      <w:pPr>
        <w:ind w:left="2160"/>
        <w:jc w:val="both"/>
      </w:pPr>
      <w:r>
        <w:t>02= Always speak only my mother tongue</w:t>
      </w:r>
    </w:p>
    <w:p w:rsidR="002C3311" w:rsidRDefault="002C3311" w:rsidP="00D92F4C">
      <w:pPr>
        <w:ind w:left="2160"/>
        <w:jc w:val="both"/>
      </w:pPr>
      <w:r>
        <w:t xml:space="preserve">03= Sometimes speak main national language/sometimes speak mother </w:t>
      </w:r>
    </w:p>
    <w:p w:rsidR="002C3311" w:rsidRDefault="002C3311" w:rsidP="00D92F4C">
      <w:pPr>
        <w:ind w:left="2160" w:firstLine="720"/>
        <w:jc w:val="both"/>
      </w:pPr>
      <w:r>
        <w:t>tongue</w:t>
      </w:r>
    </w:p>
    <w:p w:rsidR="002C3311" w:rsidRDefault="002C3311" w:rsidP="00D92F4C">
      <w:pPr>
        <w:ind w:left="2160"/>
        <w:jc w:val="both"/>
      </w:pPr>
      <w:r>
        <w:t>04= Other language (i.e. English)</w:t>
      </w:r>
    </w:p>
    <w:p w:rsidR="002C3311" w:rsidRDefault="002C3311" w:rsidP="006D1145">
      <w:pPr>
        <w:jc w:val="both"/>
      </w:pPr>
      <w:r w:rsidRPr="00F21456">
        <w:t>STSMGRR3</w:t>
      </w:r>
      <w:r w:rsidR="00641926">
        <w:fldChar w:fldCharType="begin"/>
      </w:r>
      <w:r>
        <w:instrText>xe "</w:instrText>
      </w:r>
      <w:r w:rsidRPr="00EC7687">
        <w:instrText>STSMGRR3</w:instrText>
      </w:r>
      <w:r>
        <w:instrText>"</w:instrText>
      </w:r>
      <w:r w:rsidR="00641926">
        <w:fldChar w:fldCharType="end"/>
      </w:r>
      <w:r>
        <w:tab/>
      </w:r>
      <w:r w:rsidRPr="00F21456">
        <w:t>Are/were all the students in your classroom in the same grade as you?</w:t>
      </w:r>
      <w:r>
        <w:t xml:space="preserve"> Codes are:</w:t>
      </w:r>
    </w:p>
    <w:p w:rsidR="002C3311" w:rsidRDefault="002C3311" w:rsidP="00D92F4C">
      <w:pPr>
        <w:ind w:left="2160"/>
        <w:jc w:val="both"/>
      </w:pPr>
      <w:r>
        <w:t>01= Just students from my grade</w:t>
      </w:r>
    </w:p>
    <w:p w:rsidR="002C3311" w:rsidRDefault="002C3311" w:rsidP="00D92F4C">
      <w:pPr>
        <w:ind w:left="2160"/>
        <w:jc w:val="both"/>
      </w:pPr>
      <w:r>
        <w:t>02= Students from2 grades</w:t>
      </w:r>
    </w:p>
    <w:p w:rsidR="002C3311" w:rsidRDefault="002C3311" w:rsidP="00D92F4C">
      <w:pPr>
        <w:ind w:left="2160"/>
        <w:jc w:val="both"/>
      </w:pPr>
      <w:r>
        <w:t>03= Students from more than 2 grades</w:t>
      </w:r>
    </w:p>
    <w:p w:rsidR="002C3311" w:rsidRDefault="002C3311" w:rsidP="00D92F4C">
      <w:pPr>
        <w:ind w:left="1440" w:hanging="1440"/>
        <w:jc w:val="both"/>
      </w:pPr>
      <w:r w:rsidRPr="00417E55">
        <w:t>NMSTCLR3</w:t>
      </w:r>
      <w:r w:rsidR="00641926">
        <w:fldChar w:fldCharType="begin"/>
      </w:r>
      <w:r>
        <w:instrText>xe "</w:instrText>
      </w:r>
      <w:r w:rsidRPr="00EC7687">
        <w:instrText>NMSTCLR3</w:instrText>
      </w:r>
      <w:r>
        <w:instrText>"</w:instrText>
      </w:r>
      <w:r w:rsidR="00641926">
        <w:fldChar w:fldCharType="end"/>
      </w:r>
      <w:r>
        <w:tab/>
      </w:r>
      <w:r w:rsidRPr="00417E55">
        <w:t>Approximately how many students are/were in your class?</w:t>
      </w:r>
      <w:r>
        <w:t xml:space="preserve"> Code is: 99= Ongoing. Missing value codes are negative.</w:t>
      </w:r>
    </w:p>
    <w:p w:rsidR="002C3311" w:rsidRPr="00690441" w:rsidRDefault="002C3311" w:rsidP="00D92F4C">
      <w:pPr>
        <w:jc w:val="both"/>
      </w:pPr>
      <w:r w:rsidRPr="00417E55">
        <w:t>TOILSCR3</w:t>
      </w:r>
      <w:r w:rsidR="00641926">
        <w:fldChar w:fldCharType="begin"/>
      </w:r>
      <w:r>
        <w:instrText>xe "</w:instrText>
      </w:r>
      <w:r w:rsidRPr="00EC7687">
        <w:instrText>TOILSCR3</w:instrText>
      </w:r>
      <w:r>
        <w:instrText>"</w:instrText>
      </w:r>
      <w:r w:rsidR="00641926">
        <w:fldChar w:fldCharType="end"/>
      </w:r>
      <w:r>
        <w:tab/>
      </w:r>
      <w:r w:rsidRPr="00417E55">
        <w:t>Are/were there toilets/pit latrines at your school?</w:t>
      </w:r>
      <w:r>
        <w:t xml:space="preserve"> Codes are: 00= No, 01= Yes</w:t>
      </w:r>
    </w:p>
    <w:p w:rsidR="002C3311" w:rsidRDefault="002C3311" w:rsidP="00D92F4C">
      <w:pPr>
        <w:ind w:left="1440" w:hanging="1440"/>
        <w:jc w:val="both"/>
      </w:pPr>
      <w:r w:rsidRPr="00417E55">
        <w:t>TLTSEGR3</w:t>
      </w:r>
      <w:r w:rsidR="00641926">
        <w:fldChar w:fldCharType="begin"/>
      </w:r>
      <w:r>
        <w:instrText>xe "</w:instrText>
      </w:r>
      <w:r w:rsidRPr="00EC7687">
        <w:instrText>TLTSEGR3</w:instrText>
      </w:r>
      <w:r>
        <w:instrText>"</w:instrText>
      </w:r>
      <w:r w:rsidR="00641926">
        <w:fldChar w:fldCharType="end"/>
      </w:r>
      <w:r>
        <w:tab/>
      </w:r>
      <w:r w:rsidRPr="00417E55">
        <w:t>Are these toilets/pit latrines segregated between boys and girls?</w:t>
      </w:r>
      <w:r w:rsidRPr="00D92F4C">
        <w:t xml:space="preserve"> </w:t>
      </w:r>
      <w:r>
        <w:t>Codes are: 00= No, 01= Yes</w:t>
      </w:r>
    </w:p>
    <w:p w:rsidR="002C3311" w:rsidRDefault="002C3311" w:rsidP="006D1145">
      <w:pPr>
        <w:jc w:val="both"/>
      </w:pPr>
      <w:r w:rsidRPr="00417E55">
        <w:t>CLNTLTR3</w:t>
      </w:r>
      <w:r w:rsidR="00641926">
        <w:fldChar w:fldCharType="begin"/>
      </w:r>
      <w:r>
        <w:instrText>xe "</w:instrText>
      </w:r>
      <w:r w:rsidRPr="00EC7687">
        <w:instrText>CLNTLTR3</w:instrText>
      </w:r>
      <w:r>
        <w:instrText>"</w:instrText>
      </w:r>
      <w:r w:rsidR="00641926">
        <w:fldChar w:fldCharType="end"/>
      </w:r>
      <w:r>
        <w:tab/>
      </w:r>
      <w:r w:rsidRPr="00417E55">
        <w:t>How is the cleanliness of these toilets/pit latrines?</w:t>
      </w:r>
      <w:r>
        <w:t xml:space="preserve"> Codes are: </w:t>
      </w:r>
    </w:p>
    <w:p w:rsidR="002C3311" w:rsidRDefault="002C3311" w:rsidP="00D92F4C">
      <w:pPr>
        <w:ind w:left="2160"/>
        <w:jc w:val="both"/>
      </w:pPr>
      <w:r>
        <w:t>01= Clean, no problems</w:t>
      </w:r>
    </w:p>
    <w:p w:rsidR="002C3311" w:rsidRDefault="002C3311" w:rsidP="00D92F4C">
      <w:pPr>
        <w:ind w:left="2160"/>
        <w:jc w:val="both"/>
      </w:pPr>
      <w:r>
        <w:t>02= Dirty</w:t>
      </w:r>
    </w:p>
    <w:p w:rsidR="002C3311" w:rsidRDefault="002C3311" w:rsidP="00D92F4C">
      <w:pPr>
        <w:ind w:left="2160"/>
        <w:jc w:val="both"/>
      </w:pPr>
      <w:r>
        <w:t>03= Very dirty</w:t>
      </w:r>
    </w:p>
    <w:p w:rsidR="002C3311" w:rsidRPr="00690441" w:rsidRDefault="002C3311" w:rsidP="00D92F4C">
      <w:pPr>
        <w:ind w:left="1440" w:hanging="1440"/>
        <w:jc w:val="both"/>
      </w:pPr>
      <w:r w:rsidRPr="00AC43D6">
        <w:t>CMPSCHR3</w:t>
      </w:r>
      <w:r w:rsidR="00641926">
        <w:fldChar w:fldCharType="begin"/>
      </w:r>
      <w:r>
        <w:instrText>xe "</w:instrText>
      </w:r>
      <w:r w:rsidRPr="00EC7687">
        <w:instrText>CMPSCHR3</w:instrText>
      </w:r>
      <w:r>
        <w:instrText>"</w:instrText>
      </w:r>
      <w:r w:rsidR="00641926">
        <w:fldChar w:fldCharType="end"/>
      </w:r>
      <w:r>
        <w:tab/>
      </w:r>
      <w:r w:rsidRPr="00AC43D6">
        <w:t>Are there any computers in your school that students can use?</w:t>
      </w:r>
      <w:r>
        <w:t xml:space="preserve"> Codes are: 00= No, 01= Yes</w:t>
      </w:r>
    </w:p>
    <w:p w:rsidR="002C3311" w:rsidRPr="00690441" w:rsidRDefault="002C3311" w:rsidP="00D92F4C">
      <w:pPr>
        <w:ind w:left="1440" w:hanging="1440"/>
        <w:jc w:val="both"/>
      </w:pPr>
      <w:r w:rsidRPr="00AC43D6">
        <w:t>CMPINTR3</w:t>
      </w:r>
      <w:r w:rsidR="00641926">
        <w:fldChar w:fldCharType="begin"/>
      </w:r>
      <w:r>
        <w:instrText>xe "</w:instrText>
      </w:r>
      <w:r w:rsidRPr="00EC7687">
        <w:instrText>CMPINTR3</w:instrText>
      </w:r>
      <w:r>
        <w:instrText>"</w:instrText>
      </w:r>
      <w:r w:rsidR="00641926">
        <w:fldChar w:fldCharType="end"/>
      </w:r>
      <w:r>
        <w:tab/>
      </w:r>
      <w:r w:rsidRPr="00AC43D6">
        <w:t>Are any of these computers connected to the Internet?</w:t>
      </w:r>
      <w:r w:rsidRPr="00D92F4C">
        <w:t xml:space="preserve"> </w:t>
      </w:r>
      <w:r>
        <w:t>Codes are: 00= No, 01= Yes</w:t>
      </w:r>
    </w:p>
    <w:p w:rsidR="002C3311" w:rsidRDefault="002C3311" w:rsidP="00D92F4C">
      <w:pPr>
        <w:ind w:left="1440" w:hanging="1440"/>
        <w:jc w:val="both"/>
      </w:pPr>
      <w:r w:rsidRPr="00AC43D6">
        <w:t>LIBUSER3</w:t>
      </w:r>
      <w:r w:rsidR="00641926">
        <w:fldChar w:fldCharType="begin"/>
      </w:r>
      <w:r>
        <w:instrText>xe "</w:instrText>
      </w:r>
      <w:r w:rsidRPr="00EC7687">
        <w:instrText>LIBUSER3</w:instrText>
      </w:r>
      <w:r>
        <w:instrText>"</w:instrText>
      </w:r>
      <w:r w:rsidR="00641926">
        <w:fldChar w:fldCharType="end"/>
      </w:r>
      <w:r>
        <w:tab/>
      </w:r>
      <w:r w:rsidRPr="00AC43D6">
        <w:t>Is there a library at your school that children can use?</w:t>
      </w:r>
      <w:r w:rsidRPr="00D92F4C">
        <w:t xml:space="preserve"> </w:t>
      </w:r>
      <w:r>
        <w:t>Codes are: 00= No, 01= Yes</w:t>
      </w:r>
    </w:p>
    <w:p w:rsidR="002C3311" w:rsidRDefault="002C3311" w:rsidP="00827682">
      <w:pPr>
        <w:ind w:left="1440" w:hanging="1440"/>
      </w:pPr>
      <w:r>
        <w:t>CMPOTHR3</w:t>
      </w:r>
      <w:r>
        <w:tab/>
        <w:t xml:space="preserve">Think about the other children in your class. How do you think you are doing compared to them? Codes are: </w:t>
      </w:r>
    </w:p>
    <w:p w:rsidR="002C3311" w:rsidRDefault="002C3311" w:rsidP="00827682">
      <w:pPr>
        <w:ind w:left="1440" w:firstLine="720"/>
      </w:pPr>
      <w:r>
        <w:t>01=</w:t>
      </w:r>
      <w:r w:rsidRPr="00827682">
        <w:t xml:space="preserve"> </w:t>
      </w:r>
      <w:r>
        <w:t>Worse</w:t>
      </w:r>
    </w:p>
    <w:p w:rsidR="002C3311" w:rsidRDefault="002C3311" w:rsidP="00827682">
      <w:pPr>
        <w:ind w:left="1440" w:hanging="1440"/>
      </w:pPr>
      <w:r>
        <w:tab/>
      </w:r>
      <w:r>
        <w:tab/>
        <w:t>02=</w:t>
      </w:r>
      <w:r w:rsidRPr="00827682">
        <w:t xml:space="preserve"> </w:t>
      </w:r>
      <w:r>
        <w:t>About the same</w:t>
      </w:r>
    </w:p>
    <w:p w:rsidR="002C3311" w:rsidRDefault="002C3311" w:rsidP="00827682">
      <w:pPr>
        <w:ind w:left="1440" w:firstLine="720"/>
      </w:pPr>
      <w:r>
        <w:t>03=</w:t>
      </w:r>
      <w:r w:rsidRPr="00827682">
        <w:t xml:space="preserve"> </w:t>
      </w:r>
      <w:r>
        <w:t>Better</w:t>
      </w:r>
    </w:p>
    <w:p w:rsidR="002C3311" w:rsidRDefault="00346982" w:rsidP="00D92F4C">
      <w:pPr>
        <w:pStyle w:val="Heading1"/>
      </w:pPr>
      <w:r>
        <w:t>&gt;SECTION &lt;yls:roundThreeStudySection&gt; &lt;yls:studySection</w:t>
      </w:r>
      <w:r w:rsidR="000B6415">
        <w:t>SelfAdministeredSectionFour&gt;</w:t>
      </w:r>
      <w:r>
        <w:tab/>
      </w:r>
    </w:p>
    <w:p w:rsidR="002C3311" w:rsidRDefault="002C3311" w:rsidP="006D1145">
      <w:pPr>
        <w:rPr>
          <w:b/>
          <w:sz w:val="24"/>
        </w:rPr>
      </w:pPr>
    </w:p>
    <w:p w:rsidR="002C3311" w:rsidRDefault="002C3311" w:rsidP="006D1145">
      <w:pPr>
        <w:rPr>
          <w:szCs w:val="20"/>
        </w:rPr>
      </w:pPr>
      <w:r w:rsidRPr="00232058">
        <w:rPr>
          <w:szCs w:val="20"/>
        </w:rPr>
        <w:t>YRHLTHR3</w:t>
      </w:r>
      <w:r w:rsidR="00641926">
        <w:rPr>
          <w:szCs w:val="20"/>
        </w:rPr>
        <w:fldChar w:fldCharType="begin"/>
      </w:r>
      <w:r>
        <w:instrText>xe "</w:instrText>
      </w:r>
      <w:r w:rsidRPr="00EC7687">
        <w:rPr>
          <w:szCs w:val="20"/>
        </w:rPr>
        <w:instrText>YRHLTHR3</w:instrText>
      </w:r>
      <w:r>
        <w:instrText>"</w:instrText>
      </w:r>
      <w:r w:rsidR="00641926">
        <w:rPr>
          <w:szCs w:val="20"/>
        </w:rPr>
        <w:fldChar w:fldCharType="end"/>
      </w:r>
      <w:r>
        <w:rPr>
          <w:szCs w:val="20"/>
        </w:rPr>
        <w:tab/>
      </w:r>
      <w:r w:rsidRPr="00232058">
        <w:rPr>
          <w:szCs w:val="20"/>
        </w:rPr>
        <w:t>In general how would you describe your health?</w:t>
      </w:r>
      <w:r>
        <w:rPr>
          <w:szCs w:val="20"/>
        </w:rPr>
        <w:t xml:space="preserve"> Codes are:</w:t>
      </w:r>
    </w:p>
    <w:p w:rsidR="002C3311" w:rsidRDefault="002C3311" w:rsidP="00D92F4C">
      <w:pPr>
        <w:ind w:left="2160"/>
        <w:rPr>
          <w:szCs w:val="20"/>
        </w:rPr>
      </w:pPr>
      <w:r>
        <w:rPr>
          <w:szCs w:val="20"/>
        </w:rPr>
        <w:t>01= Very poor</w:t>
      </w:r>
    </w:p>
    <w:p w:rsidR="002C3311" w:rsidRDefault="002C3311" w:rsidP="00D92F4C">
      <w:pPr>
        <w:ind w:left="2160"/>
        <w:rPr>
          <w:szCs w:val="20"/>
        </w:rPr>
      </w:pPr>
      <w:r>
        <w:rPr>
          <w:szCs w:val="20"/>
        </w:rPr>
        <w:t>02= Poor</w:t>
      </w:r>
    </w:p>
    <w:p w:rsidR="002C3311" w:rsidRDefault="002C3311" w:rsidP="00D92F4C">
      <w:pPr>
        <w:ind w:left="2160"/>
        <w:rPr>
          <w:szCs w:val="20"/>
        </w:rPr>
      </w:pPr>
      <w:r>
        <w:rPr>
          <w:szCs w:val="20"/>
        </w:rPr>
        <w:t>03= Average</w:t>
      </w:r>
    </w:p>
    <w:p w:rsidR="002C3311" w:rsidRDefault="002C3311" w:rsidP="00D92F4C">
      <w:pPr>
        <w:ind w:left="2160"/>
        <w:rPr>
          <w:szCs w:val="20"/>
        </w:rPr>
      </w:pPr>
      <w:r>
        <w:rPr>
          <w:szCs w:val="20"/>
        </w:rPr>
        <w:t>04= Good</w:t>
      </w:r>
    </w:p>
    <w:p w:rsidR="002C3311" w:rsidRDefault="002C3311" w:rsidP="00D92F4C">
      <w:pPr>
        <w:ind w:left="2160"/>
      </w:pPr>
      <w:r>
        <w:rPr>
          <w:szCs w:val="20"/>
        </w:rPr>
        <w:t>05= Very good</w:t>
      </w:r>
    </w:p>
    <w:p w:rsidR="002C3311" w:rsidRDefault="002C3311" w:rsidP="006D1145">
      <w:pPr>
        <w:rPr>
          <w:szCs w:val="20"/>
        </w:rPr>
      </w:pPr>
      <w:r w:rsidRPr="00B21092">
        <w:rPr>
          <w:szCs w:val="20"/>
        </w:rPr>
        <w:t>NMTMINR3</w:t>
      </w:r>
      <w:r w:rsidR="00641926">
        <w:rPr>
          <w:szCs w:val="20"/>
        </w:rPr>
        <w:fldChar w:fldCharType="begin"/>
      </w:r>
      <w:r>
        <w:instrText>xe "</w:instrText>
      </w:r>
      <w:r w:rsidRPr="00EC7687">
        <w:rPr>
          <w:szCs w:val="20"/>
        </w:rPr>
        <w:instrText>NMTMINR3</w:instrText>
      </w:r>
      <w:r>
        <w:instrText>"</w:instrText>
      </w:r>
      <w:r w:rsidR="00641926">
        <w:rPr>
          <w:szCs w:val="20"/>
        </w:rPr>
        <w:fldChar w:fldCharType="end"/>
      </w:r>
      <w:r>
        <w:rPr>
          <w:szCs w:val="20"/>
        </w:rPr>
        <w:tab/>
      </w:r>
      <w:r w:rsidRPr="00B21092">
        <w:rPr>
          <w:szCs w:val="20"/>
        </w:rPr>
        <w:t>Since our last visit how many times have you been seriously injured?</w:t>
      </w:r>
      <w:r>
        <w:rPr>
          <w:szCs w:val="20"/>
        </w:rPr>
        <w:t xml:space="preserve"> Codes are:</w:t>
      </w:r>
    </w:p>
    <w:p w:rsidR="002C3311" w:rsidRDefault="002C3311" w:rsidP="00D92F4C">
      <w:pPr>
        <w:ind w:left="2160"/>
        <w:rPr>
          <w:szCs w:val="20"/>
        </w:rPr>
      </w:pPr>
      <w:r>
        <w:rPr>
          <w:szCs w:val="20"/>
        </w:rPr>
        <w:t>00= 0 times</w:t>
      </w:r>
    </w:p>
    <w:p w:rsidR="002C3311" w:rsidRDefault="002C3311" w:rsidP="00D92F4C">
      <w:pPr>
        <w:ind w:left="2160"/>
        <w:rPr>
          <w:szCs w:val="20"/>
        </w:rPr>
      </w:pPr>
      <w:r>
        <w:rPr>
          <w:szCs w:val="20"/>
        </w:rPr>
        <w:t>01= Once</w:t>
      </w:r>
    </w:p>
    <w:p w:rsidR="002C3311" w:rsidRDefault="002C3311" w:rsidP="00D92F4C">
      <w:pPr>
        <w:ind w:left="2160"/>
        <w:rPr>
          <w:szCs w:val="20"/>
        </w:rPr>
      </w:pPr>
      <w:r>
        <w:rPr>
          <w:szCs w:val="20"/>
        </w:rPr>
        <w:t>02= Twice</w:t>
      </w:r>
    </w:p>
    <w:p w:rsidR="002C3311" w:rsidRDefault="002C3311" w:rsidP="00D92F4C">
      <w:pPr>
        <w:ind w:left="2160"/>
        <w:rPr>
          <w:szCs w:val="20"/>
        </w:rPr>
      </w:pPr>
      <w:r>
        <w:rPr>
          <w:szCs w:val="20"/>
        </w:rPr>
        <w:t>03=3 times</w:t>
      </w:r>
    </w:p>
    <w:p w:rsidR="002C3311" w:rsidRDefault="002C3311" w:rsidP="00D92F4C">
      <w:pPr>
        <w:ind w:left="2160"/>
        <w:rPr>
          <w:szCs w:val="20"/>
        </w:rPr>
      </w:pPr>
      <w:r>
        <w:rPr>
          <w:szCs w:val="20"/>
        </w:rPr>
        <w:t>04= 4 times</w:t>
      </w:r>
    </w:p>
    <w:p w:rsidR="002C3311" w:rsidRDefault="002C3311" w:rsidP="00D92F4C">
      <w:pPr>
        <w:ind w:left="2160"/>
        <w:rPr>
          <w:szCs w:val="20"/>
        </w:rPr>
      </w:pPr>
      <w:r>
        <w:rPr>
          <w:szCs w:val="20"/>
        </w:rPr>
        <w:t>05= 5 times</w:t>
      </w:r>
    </w:p>
    <w:p w:rsidR="002C3311" w:rsidRDefault="002C3311" w:rsidP="00D92F4C">
      <w:pPr>
        <w:ind w:left="2160"/>
      </w:pPr>
      <w:r>
        <w:rPr>
          <w:szCs w:val="20"/>
        </w:rPr>
        <w:t>06= 5 times or more</w:t>
      </w:r>
    </w:p>
    <w:p w:rsidR="002C3311" w:rsidRDefault="002C3311" w:rsidP="006D1145">
      <w:pPr>
        <w:rPr>
          <w:szCs w:val="20"/>
        </w:rPr>
      </w:pPr>
      <w:r w:rsidRPr="00B21092">
        <w:rPr>
          <w:szCs w:val="20"/>
        </w:rPr>
        <w:t>SRSINJR3</w:t>
      </w:r>
      <w:r w:rsidR="00641926">
        <w:rPr>
          <w:szCs w:val="20"/>
        </w:rPr>
        <w:fldChar w:fldCharType="begin"/>
      </w:r>
      <w:r>
        <w:instrText>xe "</w:instrText>
      </w:r>
      <w:r w:rsidRPr="00EC7687">
        <w:rPr>
          <w:szCs w:val="20"/>
        </w:rPr>
        <w:instrText>SRSINJR3</w:instrText>
      </w:r>
      <w:r>
        <w:instrText>"</w:instrText>
      </w:r>
      <w:r w:rsidR="00641926">
        <w:rPr>
          <w:szCs w:val="20"/>
        </w:rPr>
        <w:fldChar w:fldCharType="end"/>
      </w:r>
      <w:r>
        <w:rPr>
          <w:szCs w:val="20"/>
        </w:rPr>
        <w:tab/>
      </w:r>
      <w:r w:rsidRPr="00B21092">
        <w:rPr>
          <w:szCs w:val="20"/>
        </w:rPr>
        <w:t>What was the most serious injury?</w:t>
      </w:r>
      <w:r>
        <w:rPr>
          <w:szCs w:val="20"/>
        </w:rPr>
        <w:t xml:space="preserve"> Codes are:</w:t>
      </w:r>
    </w:p>
    <w:p w:rsidR="002C3311" w:rsidRDefault="002C3311" w:rsidP="00ED6EA0">
      <w:pPr>
        <w:ind w:left="2160"/>
        <w:rPr>
          <w:szCs w:val="20"/>
        </w:rPr>
      </w:pPr>
      <w:r>
        <w:rPr>
          <w:szCs w:val="20"/>
        </w:rPr>
        <w:t>01= Cut or laceration</w:t>
      </w:r>
    </w:p>
    <w:p w:rsidR="002C3311" w:rsidRDefault="002C3311" w:rsidP="00ED6EA0">
      <w:pPr>
        <w:ind w:left="2160"/>
        <w:rPr>
          <w:szCs w:val="20"/>
        </w:rPr>
      </w:pPr>
      <w:r>
        <w:rPr>
          <w:szCs w:val="20"/>
        </w:rPr>
        <w:t>02= Head injury or concussion or knocked out</w:t>
      </w:r>
    </w:p>
    <w:p w:rsidR="002C3311" w:rsidRDefault="002C3311" w:rsidP="00ED6EA0">
      <w:pPr>
        <w:ind w:left="2160"/>
        <w:rPr>
          <w:szCs w:val="20"/>
        </w:rPr>
      </w:pPr>
      <w:r>
        <w:rPr>
          <w:szCs w:val="20"/>
        </w:rPr>
        <w:t>03= Broken bone</w:t>
      </w:r>
    </w:p>
    <w:p w:rsidR="002C3311" w:rsidRDefault="002C3311" w:rsidP="00ED6EA0">
      <w:pPr>
        <w:ind w:left="2160"/>
        <w:rPr>
          <w:szCs w:val="20"/>
        </w:rPr>
      </w:pPr>
      <w:r>
        <w:rPr>
          <w:szCs w:val="20"/>
        </w:rPr>
        <w:t>04= Joint injury/sprain/bruise/muscle injury</w:t>
      </w:r>
    </w:p>
    <w:p w:rsidR="002C3311" w:rsidRDefault="002C3311" w:rsidP="00ED6EA0">
      <w:pPr>
        <w:ind w:left="2160"/>
        <w:rPr>
          <w:szCs w:val="20"/>
        </w:rPr>
      </w:pPr>
      <w:r>
        <w:rPr>
          <w:szCs w:val="20"/>
        </w:rPr>
        <w:t>05= Burn</w:t>
      </w:r>
    </w:p>
    <w:p w:rsidR="002C3311" w:rsidRDefault="002C3311" w:rsidP="00ED6EA0">
      <w:pPr>
        <w:ind w:left="2160"/>
        <w:rPr>
          <w:szCs w:val="20"/>
        </w:rPr>
      </w:pPr>
      <w:r>
        <w:rPr>
          <w:szCs w:val="20"/>
        </w:rPr>
        <w:t>06= Stab wound</w:t>
      </w:r>
    </w:p>
    <w:p w:rsidR="002C3311" w:rsidRDefault="002C3311" w:rsidP="00ED6EA0">
      <w:pPr>
        <w:ind w:left="2160"/>
        <w:rPr>
          <w:szCs w:val="20"/>
        </w:rPr>
      </w:pPr>
      <w:r>
        <w:rPr>
          <w:szCs w:val="20"/>
        </w:rPr>
        <w:t>07= Animal bite</w:t>
      </w:r>
    </w:p>
    <w:p w:rsidR="002C3311" w:rsidRDefault="002C3311" w:rsidP="00ED6EA0">
      <w:pPr>
        <w:ind w:left="2160"/>
        <w:rPr>
          <w:szCs w:val="20"/>
        </w:rPr>
      </w:pPr>
      <w:r>
        <w:rPr>
          <w:szCs w:val="20"/>
        </w:rPr>
        <w:t>08= Eye injury</w:t>
      </w:r>
    </w:p>
    <w:p w:rsidR="002C3311" w:rsidRDefault="002C3311" w:rsidP="00ED6EA0">
      <w:pPr>
        <w:ind w:left="2160"/>
        <w:rPr>
          <w:szCs w:val="20"/>
        </w:rPr>
      </w:pPr>
      <w:r>
        <w:rPr>
          <w:szCs w:val="20"/>
        </w:rPr>
        <w:t>9= Multiple injuries</w:t>
      </w:r>
    </w:p>
    <w:p w:rsidR="002C3311" w:rsidRDefault="002C3311" w:rsidP="00ED6EA0">
      <w:pPr>
        <w:ind w:left="2160"/>
        <w:rPr>
          <w:szCs w:val="20"/>
        </w:rPr>
      </w:pPr>
      <w:r>
        <w:rPr>
          <w:szCs w:val="20"/>
        </w:rPr>
        <w:t>10= Gun shot wound</w:t>
      </w:r>
    </w:p>
    <w:p w:rsidR="002C3311" w:rsidRDefault="002C3311" w:rsidP="00ED6EA0">
      <w:pPr>
        <w:ind w:left="2160"/>
        <w:rPr>
          <w:szCs w:val="20"/>
        </w:rPr>
      </w:pPr>
      <w:r>
        <w:rPr>
          <w:szCs w:val="20"/>
        </w:rPr>
        <w:t>11= Drowning or near drowning</w:t>
      </w:r>
    </w:p>
    <w:p w:rsidR="002C3311" w:rsidRDefault="002C3311" w:rsidP="00ED6EA0">
      <w:pPr>
        <w:ind w:left="2160"/>
        <w:rPr>
          <w:szCs w:val="20"/>
        </w:rPr>
      </w:pPr>
      <w:r>
        <w:rPr>
          <w:szCs w:val="20"/>
        </w:rPr>
        <w:t>12= Electric shock</w:t>
      </w:r>
    </w:p>
    <w:p w:rsidR="002C3311" w:rsidRDefault="002C3311" w:rsidP="00ED6EA0">
      <w:pPr>
        <w:ind w:left="2160"/>
        <w:rPr>
          <w:szCs w:val="20"/>
        </w:rPr>
      </w:pPr>
      <w:r>
        <w:rPr>
          <w:szCs w:val="20"/>
        </w:rPr>
        <w:t>13= Snake bite</w:t>
      </w:r>
    </w:p>
    <w:p w:rsidR="002C3311" w:rsidRDefault="002C3311" w:rsidP="00ED6EA0">
      <w:pPr>
        <w:ind w:left="2160"/>
        <w:rPr>
          <w:szCs w:val="20"/>
        </w:rPr>
      </w:pPr>
      <w:r>
        <w:rPr>
          <w:szCs w:val="20"/>
        </w:rPr>
        <w:t>14= Insect or spider bite</w:t>
      </w:r>
    </w:p>
    <w:p w:rsidR="002C3311" w:rsidRDefault="002C3311" w:rsidP="00ED6EA0">
      <w:pPr>
        <w:ind w:left="2160"/>
        <w:rPr>
          <w:szCs w:val="20"/>
        </w:rPr>
      </w:pPr>
      <w:r>
        <w:rPr>
          <w:szCs w:val="20"/>
        </w:rPr>
        <w:t>15= Internal injury</w:t>
      </w:r>
    </w:p>
    <w:p w:rsidR="002C3311" w:rsidRDefault="002C3311" w:rsidP="00ED6EA0">
      <w:pPr>
        <w:ind w:left="2160"/>
        <w:rPr>
          <w:szCs w:val="20"/>
        </w:rPr>
      </w:pPr>
      <w:r>
        <w:rPr>
          <w:szCs w:val="20"/>
        </w:rPr>
        <w:t>16= Poisoning/intoxication</w:t>
      </w:r>
    </w:p>
    <w:p w:rsidR="002C3311" w:rsidRDefault="002C3311" w:rsidP="00ED6EA0">
      <w:pPr>
        <w:ind w:left="1440" w:firstLine="720"/>
        <w:rPr>
          <w:szCs w:val="20"/>
        </w:rPr>
      </w:pPr>
      <w:r>
        <w:rPr>
          <w:szCs w:val="20"/>
        </w:rPr>
        <w:t>17= Loss of limb or part of limb/amputation</w:t>
      </w:r>
    </w:p>
    <w:p w:rsidR="002C3311" w:rsidRDefault="002C3311" w:rsidP="00ED6EA0">
      <w:pPr>
        <w:ind w:left="2160"/>
        <w:rPr>
          <w:szCs w:val="20"/>
        </w:rPr>
      </w:pPr>
      <w:r>
        <w:rPr>
          <w:szCs w:val="20"/>
        </w:rPr>
        <w:t>18= Abscess or infection</w:t>
      </w:r>
    </w:p>
    <w:p w:rsidR="002C3311" w:rsidRDefault="002C3311" w:rsidP="00ED6EA0">
      <w:pPr>
        <w:ind w:left="2160"/>
        <w:rPr>
          <w:szCs w:val="20"/>
        </w:rPr>
      </w:pPr>
      <w:r>
        <w:rPr>
          <w:szCs w:val="20"/>
        </w:rPr>
        <w:t>19= Post- traumatic shock or mental problem</w:t>
      </w:r>
    </w:p>
    <w:p w:rsidR="002C3311" w:rsidRPr="00B21092" w:rsidRDefault="002C3311" w:rsidP="00ED6EA0">
      <w:pPr>
        <w:ind w:left="2160"/>
        <w:rPr>
          <w:szCs w:val="20"/>
        </w:rPr>
      </w:pPr>
      <w:r>
        <w:rPr>
          <w:szCs w:val="20"/>
        </w:rPr>
        <w:t>20= Other (specify)</w:t>
      </w:r>
    </w:p>
    <w:p w:rsidR="002C3311" w:rsidRDefault="002C3311" w:rsidP="006D1145">
      <w:pPr>
        <w:rPr>
          <w:szCs w:val="20"/>
        </w:rPr>
      </w:pPr>
      <w:r w:rsidRPr="00621730">
        <w:rPr>
          <w:szCs w:val="20"/>
        </w:rPr>
        <w:t>SPSRSINJ</w:t>
      </w:r>
      <w:r w:rsidR="00641926">
        <w:rPr>
          <w:szCs w:val="20"/>
        </w:rPr>
        <w:fldChar w:fldCharType="begin"/>
      </w:r>
      <w:r>
        <w:instrText>xe "</w:instrText>
      </w:r>
      <w:r w:rsidRPr="00EC7687">
        <w:rPr>
          <w:szCs w:val="20"/>
        </w:rPr>
        <w:instrText>SPSRSINJ</w:instrText>
      </w:r>
      <w:r>
        <w:instrText>"</w:instrText>
      </w:r>
      <w:r w:rsidR="00641926">
        <w:rPr>
          <w:szCs w:val="20"/>
        </w:rPr>
        <w:fldChar w:fldCharType="end"/>
      </w:r>
      <w:r>
        <w:rPr>
          <w:szCs w:val="20"/>
        </w:rPr>
        <w:tab/>
      </w:r>
      <w:r w:rsidRPr="00621730">
        <w:rPr>
          <w:szCs w:val="20"/>
        </w:rPr>
        <w:t>Specify the most serious injury</w:t>
      </w:r>
    </w:p>
    <w:p w:rsidR="002C3311" w:rsidRDefault="002C3311" w:rsidP="006D1145">
      <w:pPr>
        <w:rPr>
          <w:szCs w:val="18"/>
        </w:rPr>
      </w:pPr>
      <w:r w:rsidRPr="006E1445">
        <w:rPr>
          <w:szCs w:val="18"/>
        </w:rPr>
        <w:t>MJRCSER3</w:t>
      </w:r>
      <w:r w:rsidR="00641926">
        <w:rPr>
          <w:szCs w:val="18"/>
        </w:rPr>
        <w:fldChar w:fldCharType="begin"/>
      </w:r>
      <w:r>
        <w:instrText>xe "</w:instrText>
      </w:r>
      <w:r w:rsidRPr="00EC7687">
        <w:rPr>
          <w:szCs w:val="18"/>
        </w:rPr>
        <w:instrText>MJRCSER3</w:instrText>
      </w:r>
      <w:r>
        <w:instrText>"</w:instrText>
      </w:r>
      <w:r w:rsidR="00641926">
        <w:rPr>
          <w:szCs w:val="18"/>
        </w:rPr>
        <w:fldChar w:fldCharType="end"/>
      </w:r>
      <w:r>
        <w:rPr>
          <w:szCs w:val="18"/>
        </w:rPr>
        <w:tab/>
      </w:r>
      <w:r w:rsidRPr="006E1445">
        <w:rPr>
          <w:szCs w:val="18"/>
        </w:rPr>
        <w:t>What was the major cause or reason for this injury?</w:t>
      </w:r>
      <w:r>
        <w:rPr>
          <w:szCs w:val="18"/>
        </w:rPr>
        <w:t xml:space="preserve"> Codes are:</w:t>
      </w:r>
    </w:p>
    <w:p w:rsidR="002C3311" w:rsidRDefault="002C3311" w:rsidP="00ED6EA0">
      <w:pPr>
        <w:ind w:left="2160"/>
        <w:rPr>
          <w:szCs w:val="18"/>
        </w:rPr>
      </w:pPr>
      <w:r>
        <w:rPr>
          <w:szCs w:val="18"/>
        </w:rPr>
        <w:t>01= Road traffic accident, in vehicle</w:t>
      </w:r>
    </w:p>
    <w:p w:rsidR="002C3311" w:rsidRDefault="002C3311" w:rsidP="00ED6EA0">
      <w:pPr>
        <w:ind w:left="2160"/>
        <w:rPr>
          <w:szCs w:val="18"/>
        </w:rPr>
      </w:pPr>
      <w:r>
        <w:rPr>
          <w:szCs w:val="18"/>
        </w:rPr>
        <w:t>02= Road traffic accident, riding bicycle</w:t>
      </w:r>
    </w:p>
    <w:p w:rsidR="002C3311" w:rsidRDefault="002C3311" w:rsidP="00ED6EA0">
      <w:pPr>
        <w:ind w:left="2160"/>
        <w:rPr>
          <w:szCs w:val="18"/>
        </w:rPr>
      </w:pPr>
      <w:r>
        <w:rPr>
          <w:szCs w:val="18"/>
        </w:rPr>
        <w:t>03= Road traffic accident, pedestrian</w:t>
      </w:r>
    </w:p>
    <w:p w:rsidR="002C3311" w:rsidRDefault="002C3311" w:rsidP="00ED6EA0">
      <w:pPr>
        <w:ind w:left="2160"/>
        <w:rPr>
          <w:szCs w:val="18"/>
        </w:rPr>
      </w:pPr>
      <w:r>
        <w:rPr>
          <w:szCs w:val="18"/>
        </w:rPr>
        <w:t>04= Fall</w:t>
      </w:r>
    </w:p>
    <w:p w:rsidR="002C3311" w:rsidRDefault="002C3311" w:rsidP="00ED6EA0">
      <w:pPr>
        <w:ind w:left="2160"/>
        <w:rPr>
          <w:szCs w:val="18"/>
        </w:rPr>
      </w:pPr>
      <w:r>
        <w:rPr>
          <w:szCs w:val="18"/>
        </w:rPr>
        <w:t>05= Burn</w:t>
      </w:r>
    </w:p>
    <w:p w:rsidR="002C3311" w:rsidRDefault="002C3311" w:rsidP="00ED6EA0">
      <w:pPr>
        <w:ind w:left="2160"/>
        <w:rPr>
          <w:szCs w:val="18"/>
        </w:rPr>
      </w:pPr>
      <w:r>
        <w:rPr>
          <w:szCs w:val="18"/>
        </w:rPr>
        <w:t>06= Assault/blows/hit</w:t>
      </w:r>
    </w:p>
    <w:p w:rsidR="002C3311" w:rsidRDefault="002C3311" w:rsidP="00ED6EA0">
      <w:pPr>
        <w:ind w:left="2160"/>
        <w:rPr>
          <w:szCs w:val="18"/>
        </w:rPr>
      </w:pPr>
      <w:r>
        <w:rPr>
          <w:szCs w:val="18"/>
        </w:rPr>
        <w:t>07= Animal related</w:t>
      </w:r>
    </w:p>
    <w:p w:rsidR="002C3311" w:rsidRDefault="002C3311" w:rsidP="00ED6EA0">
      <w:pPr>
        <w:ind w:left="2160"/>
        <w:rPr>
          <w:szCs w:val="18"/>
        </w:rPr>
      </w:pPr>
      <w:r>
        <w:rPr>
          <w:szCs w:val="18"/>
        </w:rPr>
        <w:t>08= Electrocution</w:t>
      </w:r>
    </w:p>
    <w:p w:rsidR="002C3311" w:rsidRDefault="002C3311" w:rsidP="00ED6EA0">
      <w:pPr>
        <w:ind w:left="2160"/>
        <w:rPr>
          <w:szCs w:val="18"/>
        </w:rPr>
      </w:pPr>
      <w:r>
        <w:rPr>
          <w:szCs w:val="18"/>
        </w:rPr>
        <w:t>09= Attempted suicide/self-harm</w:t>
      </w:r>
    </w:p>
    <w:p w:rsidR="002C3311" w:rsidRDefault="002C3311" w:rsidP="00ED6EA0">
      <w:pPr>
        <w:ind w:left="2160"/>
        <w:rPr>
          <w:szCs w:val="18"/>
        </w:rPr>
      </w:pPr>
      <w:r>
        <w:rPr>
          <w:szCs w:val="18"/>
        </w:rPr>
        <w:t>10= Building collapse</w:t>
      </w:r>
    </w:p>
    <w:p w:rsidR="002C3311" w:rsidRDefault="002C3311" w:rsidP="00ED6EA0">
      <w:pPr>
        <w:ind w:left="2160"/>
        <w:rPr>
          <w:szCs w:val="18"/>
        </w:rPr>
      </w:pPr>
      <w:r>
        <w:rPr>
          <w:szCs w:val="18"/>
        </w:rPr>
        <w:t>11= Use of dangerous tools/fireworks/explosives/arms</w:t>
      </w:r>
    </w:p>
    <w:p w:rsidR="002C3311" w:rsidRDefault="002C3311" w:rsidP="00ED6EA0">
      <w:pPr>
        <w:ind w:left="2160"/>
        <w:rPr>
          <w:szCs w:val="18"/>
        </w:rPr>
      </w:pPr>
      <w:r>
        <w:rPr>
          <w:szCs w:val="18"/>
        </w:rPr>
        <w:t>12= Other (specify)</w:t>
      </w:r>
    </w:p>
    <w:p w:rsidR="002C3311" w:rsidRDefault="002C3311" w:rsidP="006D1145">
      <w:pPr>
        <w:ind w:left="1440" w:hanging="1440"/>
        <w:jc w:val="both"/>
      </w:pPr>
      <w:r w:rsidRPr="00091430">
        <w:t>SPMJRCSE</w:t>
      </w:r>
      <w:r w:rsidR="00641926">
        <w:fldChar w:fldCharType="begin"/>
      </w:r>
      <w:r>
        <w:instrText>xe "</w:instrText>
      </w:r>
      <w:r w:rsidRPr="00EC7687">
        <w:instrText>SPMJRCSE</w:instrText>
      </w:r>
      <w:r>
        <w:instrText>"</w:instrText>
      </w:r>
      <w:r w:rsidR="00641926">
        <w:fldChar w:fldCharType="end"/>
      </w:r>
      <w:r>
        <w:tab/>
      </w:r>
      <w:r w:rsidRPr="00091430">
        <w:t>Specify major cause or reason for injury</w:t>
      </w:r>
    </w:p>
    <w:p w:rsidR="002C3311" w:rsidRDefault="002C3311" w:rsidP="006D1145">
      <w:pPr>
        <w:ind w:left="1440" w:hanging="1440"/>
        <w:jc w:val="both"/>
      </w:pPr>
      <w:r w:rsidRPr="00325657">
        <w:t>DNGINJR3</w:t>
      </w:r>
      <w:r w:rsidR="00641926">
        <w:fldChar w:fldCharType="begin"/>
      </w:r>
      <w:r>
        <w:instrText>xe "</w:instrText>
      </w:r>
      <w:r w:rsidRPr="00EC7687">
        <w:instrText>DNGINJR3</w:instrText>
      </w:r>
      <w:r>
        <w:instrText>"</w:instrText>
      </w:r>
      <w:r w:rsidR="00641926">
        <w:fldChar w:fldCharType="end"/>
      </w:r>
      <w:r>
        <w:tab/>
      </w:r>
      <w:r w:rsidRPr="00325657">
        <w:t>What were you doing when the most serious injury happened?</w:t>
      </w:r>
      <w:r>
        <w:t xml:space="preserve"> Codes are:</w:t>
      </w:r>
    </w:p>
    <w:p w:rsidR="002C3311" w:rsidRDefault="002C3311" w:rsidP="00ED6EA0">
      <w:pPr>
        <w:ind w:left="2160"/>
      </w:pPr>
      <w:r>
        <w:t>01= Farm work</w:t>
      </w:r>
    </w:p>
    <w:p w:rsidR="002C3311" w:rsidRDefault="002C3311" w:rsidP="00ED6EA0">
      <w:pPr>
        <w:ind w:left="2160"/>
      </w:pPr>
      <w:r>
        <w:t>02= Non-farm work</w:t>
      </w:r>
    </w:p>
    <w:p w:rsidR="002C3311" w:rsidRDefault="002C3311" w:rsidP="00ED6EA0">
      <w:pPr>
        <w:ind w:left="2160"/>
      </w:pPr>
      <w:r>
        <w:t>03= Household chores</w:t>
      </w:r>
    </w:p>
    <w:p w:rsidR="002C3311" w:rsidRDefault="002C3311" w:rsidP="00ED6EA0">
      <w:pPr>
        <w:ind w:left="2160"/>
      </w:pPr>
      <w:r>
        <w:t>04= At school (except sports)</w:t>
      </w:r>
    </w:p>
    <w:p w:rsidR="002C3311" w:rsidRDefault="002C3311" w:rsidP="00ED6EA0">
      <w:pPr>
        <w:ind w:left="2160"/>
      </w:pPr>
      <w:r>
        <w:t>05= Sports</w:t>
      </w:r>
    </w:p>
    <w:p w:rsidR="002C3311" w:rsidRDefault="002C3311" w:rsidP="00ED6EA0">
      <w:pPr>
        <w:ind w:left="2160"/>
      </w:pPr>
      <w:r>
        <w:t>06= Playing (not sports)</w:t>
      </w:r>
    </w:p>
    <w:p w:rsidR="002C3311" w:rsidRDefault="002C3311" w:rsidP="00ED6EA0">
      <w:pPr>
        <w:ind w:left="2160"/>
      </w:pPr>
      <w:r>
        <w:t>07- Travelling to/from school</w:t>
      </w:r>
    </w:p>
    <w:p w:rsidR="002C3311" w:rsidRDefault="002C3311" w:rsidP="00ED6EA0">
      <w:pPr>
        <w:ind w:left="2160"/>
      </w:pPr>
      <w:r>
        <w:t>08= Travelling (other than to /from school)</w:t>
      </w:r>
    </w:p>
    <w:p w:rsidR="002C3311" w:rsidRDefault="002C3311" w:rsidP="00ED6EA0">
      <w:pPr>
        <w:ind w:left="2160"/>
      </w:pPr>
      <w:r>
        <w:t>09= Nothing</w:t>
      </w:r>
    </w:p>
    <w:p w:rsidR="002C3311" w:rsidRDefault="002C3311" w:rsidP="00ED6EA0">
      <w:pPr>
        <w:ind w:left="2160"/>
        <w:rPr>
          <w:szCs w:val="18"/>
        </w:rPr>
      </w:pPr>
      <w:r>
        <w:t>10= Other (specify)</w:t>
      </w:r>
    </w:p>
    <w:p w:rsidR="002C3311" w:rsidRDefault="002C3311" w:rsidP="006D1145">
      <w:pPr>
        <w:ind w:left="1440" w:hanging="1440"/>
        <w:jc w:val="both"/>
      </w:pPr>
      <w:r w:rsidRPr="00DD2D12">
        <w:t>SPDNGINJ</w:t>
      </w:r>
      <w:r w:rsidR="00641926">
        <w:fldChar w:fldCharType="begin"/>
      </w:r>
      <w:r>
        <w:instrText>xe "</w:instrText>
      </w:r>
      <w:r w:rsidRPr="00EC7687">
        <w:instrText>SPDNGINJ</w:instrText>
      </w:r>
      <w:r>
        <w:instrText>"</w:instrText>
      </w:r>
      <w:r w:rsidR="00641926">
        <w:fldChar w:fldCharType="end"/>
      </w:r>
      <w:r>
        <w:tab/>
      </w:r>
      <w:r w:rsidRPr="00DD2D12">
        <w:t>Specify what you were doing when the most serious injury happened</w:t>
      </w:r>
    </w:p>
    <w:p w:rsidR="002C3311" w:rsidRDefault="002C3311" w:rsidP="006D1145">
      <w:pPr>
        <w:ind w:left="1440" w:hanging="1440"/>
        <w:jc w:val="both"/>
      </w:pPr>
      <w:r w:rsidRPr="00B10976">
        <w:t>INJHPNR3</w:t>
      </w:r>
      <w:r w:rsidR="00641926">
        <w:fldChar w:fldCharType="begin"/>
      </w:r>
      <w:r>
        <w:instrText>xe "</w:instrText>
      </w:r>
      <w:r w:rsidRPr="00EC7687">
        <w:instrText>INJHPNR3</w:instrText>
      </w:r>
      <w:r>
        <w:instrText>"</w:instrText>
      </w:r>
      <w:r w:rsidR="00641926">
        <w:fldChar w:fldCharType="end"/>
      </w:r>
      <w:r>
        <w:tab/>
      </w:r>
      <w:r w:rsidRPr="00B10976">
        <w:t>How did the most serious injury happen?</w:t>
      </w:r>
      <w:r>
        <w:t xml:space="preserve"> Codes are:</w:t>
      </w:r>
    </w:p>
    <w:p w:rsidR="002C3311" w:rsidRDefault="002C3311" w:rsidP="00ED6EA0">
      <w:pPr>
        <w:ind w:left="2160"/>
      </w:pPr>
      <w:r>
        <w:t>01= Someone else accidentally</w:t>
      </w:r>
    </w:p>
    <w:p w:rsidR="002C3311" w:rsidRDefault="002C3311" w:rsidP="00ED6EA0">
      <w:pPr>
        <w:ind w:left="2160"/>
      </w:pPr>
      <w:r>
        <w:t>02= Someone else purposefully (not crime)</w:t>
      </w:r>
    </w:p>
    <w:p w:rsidR="002C3311" w:rsidRDefault="002C3311" w:rsidP="00ED6EA0">
      <w:pPr>
        <w:ind w:left="2160"/>
      </w:pPr>
      <w:r>
        <w:t>03= Crime related</w:t>
      </w:r>
    </w:p>
    <w:p w:rsidR="002C3311" w:rsidRDefault="002C3311" w:rsidP="00ED6EA0">
      <w:pPr>
        <w:ind w:left="2160"/>
      </w:pPr>
      <w:r>
        <w:t>04= Self-accidentally</w:t>
      </w:r>
    </w:p>
    <w:p w:rsidR="002C3311" w:rsidRDefault="002C3311" w:rsidP="00ED6EA0">
      <w:pPr>
        <w:ind w:left="2160"/>
      </w:pPr>
      <w:r>
        <w:t>05= Self-purposefully</w:t>
      </w:r>
    </w:p>
    <w:p w:rsidR="002C3311" w:rsidRDefault="002C3311" w:rsidP="00ED6EA0">
      <w:pPr>
        <w:ind w:left="2160"/>
      </w:pPr>
      <w:r>
        <w:t>06= Animal</w:t>
      </w:r>
    </w:p>
    <w:p w:rsidR="002C3311" w:rsidRDefault="002C3311" w:rsidP="00ED6EA0">
      <w:pPr>
        <w:ind w:left="2160"/>
      </w:pPr>
      <w:r>
        <w:t>07= Building collapse</w:t>
      </w:r>
    </w:p>
    <w:p w:rsidR="002C3311" w:rsidRDefault="002C3311" w:rsidP="00ED6EA0">
      <w:pPr>
        <w:ind w:left="2160"/>
      </w:pPr>
      <w:r>
        <w:t>08= Natural disaster</w:t>
      </w:r>
    </w:p>
    <w:p w:rsidR="002C3311" w:rsidRDefault="002C3311" w:rsidP="00ED6EA0">
      <w:pPr>
        <w:ind w:left="2160"/>
      </w:pPr>
      <w:r>
        <w:t>09= War/conflict related</w:t>
      </w:r>
    </w:p>
    <w:p w:rsidR="002C3311" w:rsidRDefault="002C3311" w:rsidP="00ED6EA0">
      <w:pPr>
        <w:ind w:left="2160"/>
      </w:pPr>
      <w:r>
        <w:t>10= Other (specify)</w:t>
      </w:r>
    </w:p>
    <w:p w:rsidR="002C3311" w:rsidRDefault="002C3311" w:rsidP="006D1145">
      <w:pPr>
        <w:rPr>
          <w:szCs w:val="18"/>
        </w:rPr>
      </w:pPr>
      <w:r w:rsidRPr="003F46F2">
        <w:rPr>
          <w:szCs w:val="18"/>
        </w:rPr>
        <w:t>SPINJHPN</w:t>
      </w:r>
      <w:r w:rsidR="00641926">
        <w:rPr>
          <w:szCs w:val="18"/>
        </w:rPr>
        <w:fldChar w:fldCharType="begin"/>
      </w:r>
      <w:r>
        <w:instrText>xe "</w:instrText>
      </w:r>
      <w:r w:rsidRPr="00EC7687">
        <w:rPr>
          <w:szCs w:val="18"/>
        </w:rPr>
        <w:instrText>SPINJHPN</w:instrText>
      </w:r>
      <w:r>
        <w:instrText>"</w:instrText>
      </w:r>
      <w:r w:rsidR="00641926">
        <w:rPr>
          <w:szCs w:val="18"/>
        </w:rPr>
        <w:fldChar w:fldCharType="end"/>
      </w:r>
      <w:r>
        <w:rPr>
          <w:szCs w:val="18"/>
        </w:rPr>
        <w:tab/>
      </w:r>
      <w:r w:rsidRPr="003F46F2">
        <w:rPr>
          <w:szCs w:val="18"/>
        </w:rPr>
        <w:t>Specify how the most serious injury happened</w:t>
      </w:r>
    </w:p>
    <w:p w:rsidR="002C3311" w:rsidRDefault="002C3311" w:rsidP="00ED6EA0">
      <w:r w:rsidRPr="008D326E">
        <w:rPr>
          <w:szCs w:val="18"/>
        </w:rPr>
        <w:t>RCVCMPR3</w:t>
      </w:r>
      <w:r w:rsidR="00641926">
        <w:rPr>
          <w:szCs w:val="18"/>
        </w:rPr>
        <w:fldChar w:fldCharType="begin"/>
      </w:r>
      <w:r>
        <w:instrText>xe "</w:instrText>
      </w:r>
      <w:r w:rsidRPr="00EC7687">
        <w:rPr>
          <w:szCs w:val="18"/>
        </w:rPr>
        <w:instrText>RCVCMPR3</w:instrText>
      </w:r>
      <w:r>
        <w:instrText>"</w:instrText>
      </w:r>
      <w:r w:rsidR="00641926">
        <w:rPr>
          <w:szCs w:val="18"/>
        </w:rPr>
        <w:fldChar w:fldCharType="end"/>
      </w:r>
      <w:r>
        <w:rPr>
          <w:szCs w:val="18"/>
        </w:rPr>
        <w:tab/>
      </w:r>
      <w:r w:rsidRPr="008D326E">
        <w:rPr>
          <w:szCs w:val="18"/>
        </w:rPr>
        <w:t>Did you recover completely from this injury?</w:t>
      </w:r>
      <w:r>
        <w:rPr>
          <w:szCs w:val="18"/>
        </w:rPr>
        <w:t xml:space="preserve"> Codes are: 0</w:t>
      </w:r>
      <w:r>
        <w:t>0= No, 01= Yes</w:t>
      </w:r>
    </w:p>
    <w:p w:rsidR="002C3311" w:rsidRDefault="002C3311" w:rsidP="006D1145">
      <w:pPr>
        <w:jc w:val="both"/>
      </w:pPr>
      <w:r w:rsidRPr="007C6711">
        <w:t>PRBINJR3</w:t>
      </w:r>
      <w:r w:rsidR="00641926">
        <w:fldChar w:fldCharType="begin"/>
      </w:r>
      <w:r>
        <w:instrText>xe "</w:instrText>
      </w:r>
      <w:r w:rsidRPr="00EC7687">
        <w:instrText>PRBINJR3</w:instrText>
      </w:r>
      <w:r>
        <w:instrText>"</w:instrText>
      </w:r>
      <w:r w:rsidR="00641926">
        <w:fldChar w:fldCharType="end"/>
      </w:r>
      <w:r>
        <w:tab/>
      </w:r>
      <w:r w:rsidRPr="007C6711">
        <w:t>What are the long-term problems resulting from this injury?</w:t>
      </w:r>
      <w:r>
        <w:t xml:space="preserve"> Codes are:</w:t>
      </w:r>
    </w:p>
    <w:p w:rsidR="002C3311" w:rsidRDefault="002C3311" w:rsidP="00ED6EA0">
      <w:pPr>
        <w:ind w:left="2160"/>
        <w:jc w:val="both"/>
      </w:pPr>
      <w:r>
        <w:t>01= Permanent physical disability</w:t>
      </w:r>
    </w:p>
    <w:p w:rsidR="002C3311" w:rsidRDefault="002C3311" w:rsidP="00ED6EA0">
      <w:pPr>
        <w:ind w:left="2160"/>
        <w:jc w:val="both"/>
      </w:pPr>
      <w:r>
        <w:t>02= Mental health problem</w:t>
      </w:r>
    </w:p>
    <w:p w:rsidR="002C3311" w:rsidRDefault="002C3311" w:rsidP="00ED6EA0">
      <w:pPr>
        <w:ind w:left="2160"/>
        <w:jc w:val="both"/>
      </w:pPr>
      <w:r>
        <w:t>03= Frequent pain/headaches/stiffness</w:t>
      </w:r>
    </w:p>
    <w:p w:rsidR="002C3311" w:rsidRDefault="002C3311" w:rsidP="00ED6EA0">
      <w:pPr>
        <w:ind w:left="2160"/>
        <w:jc w:val="both"/>
      </w:pPr>
      <w:r>
        <w:t>04= Convulsions</w:t>
      </w:r>
    </w:p>
    <w:p w:rsidR="002C3311" w:rsidRDefault="002C3311" w:rsidP="00ED6EA0">
      <w:pPr>
        <w:ind w:left="2160"/>
        <w:jc w:val="both"/>
      </w:pPr>
      <w:r>
        <w:t>05= Mental retardation/poorer mental ability</w:t>
      </w:r>
    </w:p>
    <w:p w:rsidR="002C3311" w:rsidRDefault="002C3311" w:rsidP="00ED6EA0">
      <w:pPr>
        <w:ind w:left="2160"/>
        <w:jc w:val="both"/>
      </w:pPr>
      <w:r>
        <w:t>06= Other (specify)</w:t>
      </w:r>
    </w:p>
    <w:p w:rsidR="002C3311" w:rsidRDefault="002C3311" w:rsidP="006D1145">
      <w:pPr>
        <w:jc w:val="both"/>
      </w:pPr>
      <w:r w:rsidRPr="00E24D01">
        <w:t>SPPRBINJ</w:t>
      </w:r>
      <w:r w:rsidR="00641926">
        <w:fldChar w:fldCharType="begin"/>
      </w:r>
      <w:r>
        <w:instrText>xe "</w:instrText>
      </w:r>
      <w:r w:rsidRPr="00EC7687">
        <w:instrText>SPPRBINJ</w:instrText>
      </w:r>
      <w:r>
        <w:instrText>"</w:instrText>
      </w:r>
      <w:r w:rsidR="00641926">
        <w:fldChar w:fldCharType="end"/>
      </w:r>
      <w:r>
        <w:tab/>
      </w:r>
      <w:r w:rsidRPr="00E24D01">
        <w:t>Specify long-term problems resulting from injury</w:t>
      </w:r>
    </w:p>
    <w:p w:rsidR="002C3311" w:rsidRDefault="002C3311" w:rsidP="00ED6EA0">
      <w:pPr>
        <w:jc w:val="both"/>
      </w:pPr>
      <w:r w:rsidRPr="00BB4BF1">
        <w:t>CPRVSNR3</w:t>
      </w:r>
      <w:r w:rsidR="00641926">
        <w:fldChar w:fldCharType="begin"/>
      </w:r>
      <w:r>
        <w:instrText>xe "</w:instrText>
      </w:r>
      <w:r w:rsidRPr="00EC7687">
        <w:instrText>CPRVSNR3</w:instrText>
      </w:r>
      <w:r>
        <w:instrText>"</w:instrText>
      </w:r>
      <w:r w:rsidR="00641926">
        <w:fldChar w:fldCharType="end"/>
      </w:r>
      <w:r>
        <w:tab/>
      </w:r>
      <w:r w:rsidRPr="00BB4BF1">
        <w:t>Do you have any problems with your vision?</w:t>
      </w:r>
      <w:r>
        <w:t xml:space="preserve"> Codes are: 00= No, 01= Yes</w:t>
      </w:r>
    </w:p>
    <w:p w:rsidR="002C3311" w:rsidRDefault="002C3311" w:rsidP="00ED6EA0">
      <w:pPr>
        <w:jc w:val="both"/>
      </w:pPr>
      <w:r w:rsidRPr="00BB4BF1">
        <w:t>CEYGLSR3</w:t>
      </w:r>
      <w:r w:rsidR="00641926">
        <w:fldChar w:fldCharType="begin"/>
      </w:r>
      <w:r>
        <w:instrText>xe "</w:instrText>
      </w:r>
      <w:r w:rsidRPr="00EC7687">
        <w:instrText>CEYGLSR3</w:instrText>
      </w:r>
      <w:r>
        <w:instrText>"</w:instrText>
      </w:r>
      <w:r w:rsidR="00641926">
        <w:fldChar w:fldCharType="end"/>
      </w:r>
      <w:r>
        <w:tab/>
      </w:r>
      <w:r w:rsidRPr="00BB4BF1">
        <w:t>Do you wear eyeglasses?</w:t>
      </w:r>
      <w:r>
        <w:t xml:space="preserve"> Codes are: 00= No, 01= Yes </w:t>
      </w:r>
    </w:p>
    <w:p w:rsidR="002C3311" w:rsidRDefault="002C3311" w:rsidP="00ED6EA0">
      <w:pPr>
        <w:jc w:val="both"/>
      </w:pPr>
      <w:r w:rsidRPr="00BB4BF1">
        <w:t>CRSPPRR3</w:t>
      </w:r>
      <w:r w:rsidR="00641926">
        <w:fldChar w:fldCharType="begin"/>
      </w:r>
      <w:r>
        <w:instrText>xe "</w:instrText>
      </w:r>
      <w:r w:rsidRPr="00EC7687">
        <w:instrText>CRSPPRR3</w:instrText>
      </w:r>
      <w:r>
        <w:instrText>"</w:instrText>
      </w:r>
      <w:r w:rsidR="00641926">
        <w:fldChar w:fldCharType="end"/>
      </w:r>
      <w:r>
        <w:tab/>
      </w:r>
      <w:r w:rsidRPr="00BB4BF1">
        <w:t>Do you have any long-term respiratory problems?</w:t>
      </w:r>
      <w:r w:rsidRPr="00ED6EA0">
        <w:t xml:space="preserve"> </w:t>
      </w:r>
      <w:r>
        <w:t>Codes are: 00= No, 01= Yes</w:t>
      </w:r>
      <w:r w:rsidRPr="00BB4BF1">
        <w:t xml:space="preserve"> </w:t>
      </w:r>
    </w:p>
    <w:p w:rsidR="002C3311" w:rsidRDefault="002C3311" w:rsidP="00ED6EA0">
      <w:pPr>
        <w:jc w:val="both"/>
      </w:pPr>
      <w:r w:rsidRPr="00BB4BF1">
        <w:t>SPRVSNR3</w:t>
      </w:r>
      <w:r w:rsidR="00641926">
        <w:fldChar w:fldCharType="begin"/>
      </w:r>
      <w:r>
        <w:instrText>xe "</w:instrText>
      </w:r>
      <w:r w:rsidRPr="00EC7687">
        <w:instrText>SPRVSNR3</w:instrText>
      </w:r>
      <w:r>
        <w:instrText>"</w:instrText>
      </w:r>
      <w:r w:rsidR="00641926">
        <w:fldChar w:fldCharType="end"/>
      </w:r>
      <w:r>
        <w:tab/>
      </w:r>
      <w:r w:rsidRPr="00BB4BF1">
        <w:t>Does you vision problem affect your abilities at school?</w:t>
      </w:r>
      <w:r w:rsidRPr="00ED6EA0">
        <w:t xml:space="preserve"> </w:t>
      </w:r>
      <w:r>
        <w:t>Codes are: 00= No, 01= Yes</w:t>
      </w:r>
      <w:r w:rsidRPr="00BB4BF1">
        <w:t xml:space="preserve"> </w:t>
      </w:r>
    </w:p>
    <w:p w:rsidR="002C3311" w:rsidRDefault="002C3311" w:rsidP="00ED6EA0">
      <w:pPr>
        <w:ind w:left="1440" w:hanging="1440"/>
        <w:jc w:val="both"/>
      </w:pPr>
      <w:r w:rsidRPr="00BB4BF1">
        <w:t>SRSPPRR3</w:t>
      </w:r>
      <w:r w:rsidR="00641926">
        <w:fldChar w:fldCharType="begin"/>
      </w:r>
      <w:r>
        <w:instrText>xe "</w:instrText>
      </w:r>
      <w:r w:rsidRPr="00EC7687">
        <w:instrText>SRSPPRR3</w:instrText>
      </w:r>
      <w:r>
        <w:instrText>"</w:instrText>
      </w:r>
      <w:r w:rsidR="00641926">
        <w:fldChar w:fldCharType="end"/>
      </w:r>
      <w:r>
        <w:tab/>
      </w:r>
      <w:r w:rsidRPr="00BB4BF1">
        <w:t>Does your respiratory problem affect your abilities at school?</w:t>
      </w:r>
      <w:r w:rsidRPr="00ED6EA0">
        <w:t xml:space="preserve"> </w:t>
      </w:r>
      <w:r>
        <w:t>Codes are: 00= No, 01= Yes</w:t>
      </w:r>
      <w:r w:rsidRPr="00BB4BF1">
        <w:t xml:space="preserve"> </w:t>
      </w:r>
    </w:p>
    <w:p w:rsidR="002C3311" w:rsidRDefault="002C3311" w:rsidP="00ED6EA0">
      <w:pPr>
        <w:jc w:val="both"/>
      </w:pPr>
      <w:r w:rsidRPr="00BB4BF1">
        <w:t>WPRVSNR3</w:t>
      </w:r>
      <w:r w:rsidR="00641926">
        <w:fldChar w:fldCharType="begin"/>
      </w:r>
      <w:r>
        <w:instrText>xe "</w:instrText>
      </w:r>
      <w:r w:rsidRPr="00EC7687">
        <w:instrText>WPRVSNR3</w:instrText>
      </w:r>
      <w:r>
        <w:instrText>"</w:instrText>
      </w:r>
      <w:r w:rsidR="00641926">
        <w:fldChar w:fldCharType="end"/>
      </w:r>
      <w:r>
        <w:tab/>
      </w:r>
      <w:r w:rsidRPr="00BB4BF1">
        <w:t>Does your vision problem affect your abilities at work?</w:t>
      </w:r>
      <w:r w:rsidRPr="00ED6EA0">
        <w:t xml:space="preserve"> </w:t>
      </w:r>
      <w:r>
        <w:t>Codes are: 00= No, 01= Yes</w:t>
      </w:r>
      <w:r w:rsidRPr="00BB4BF1">
        <w:t xml:space="preserve"> </w:t>
      </w:r>
    </w:p>
    <w:p w:rsidR="002C3311" w:rsidRDefault="002C3311" w:rsidP="00ED6EA0">
      <w:pPr>
        <w:ind w:left="1440" w:hanging="1440"/>
        <w:jc w:val="both"/>
      </w:pPr>
      <w:r w:rsidRPr="00BB4BF1">
        <w:t>WRSPPRR3</w:t>
      </w:r>
      <w:r w:rsidR="00641926">
        <w:fldChar w:fldCharType="begin"/>
      </w:r>
      <w:r>
        <w:instrText>xe "</w:instrText>
      </w:r>
      <w:r w:rsidRPr="00EC7687">
        <w:instrText>WRSPPRR3</w:instrText>
      </w:r>
      <w:r>
        <w:instrText>"</w:instrText>
      </w:r>
      <w:r w:rsidR="00641926">
        <w:fldChar w:fldCharType="end"/>
      </w:r>
      <w:r>
        <w:tab/>
      </w:r>
      <w:r w:rsidRPr="00BB4BF1">
        <w:t>Does your respiratory problem affect your abilities at work?</w:t>
      </w:r>
      <w:r w:rsidRPr="00ED6EA0">
        <w:t xml:space="preserve"> </w:t>
      </w:r>
      <w:r>
        <w:t>Codes are: 00= No, 01= Yes</w:t>
      </w:r>
      <w:r w:rsidRPr="00B04DE1">
        <w:t xml:space="preserve"> </w:t>
      </w:r>
    </w:p>
    <w:p w:rsidR="002C3311" w:rsidRDefault="002C3311" w:rsidP="00ED6EA0">
      <w:pPr>
        <w:ind w:left="1440" w:hanging="1440"/>
        <w:jc w:val="both"/>
      </w:pPr>
      <w:r w:rsidRPr="00B04DE1">
        <w:t>FQBFMRR3</w:t>
      </w:r>
      <w:r w:rsidR="00641926">
        <w:fldChar w:fldCharType="begin"/>
      </w:r>
      <w:r>
        <w:instrText>xe "</w:instrText>
      </w:r>
      <w:r w:rsidRPr="00EC7687">
        <w:instrText>FQBFMRR3</w:instrText>
      </w:r>
      <w:r>
        <w:instrText>"</w:instrText>
      </w:r>
      <w:r w:rsidR="00641926">
        <w:fldChar w:fldCharType="end"/>
      </w:r>
      <w:r>
        <w:tab/>
      </w:r>
      <w:r w:rsidRPr="00B04DE1">
        <w:t>During the previous 24hr period did you consume - any food before a morning meal</w:t>
      </w:r>
      <w:r>
        <w:t>? Codes are: 00= No, 01= Yes</w:t>
      </w:r>
      <w:r w:rsidRPr="00B04DE1">
        <w:t xml:space="preserve"> </w:t>
      </w:r>
    </w:p>
    <w:p w:rsidR="002C3311" w:rsidRDefault="002C3311" w:rsidP="00ED6EA0">
      <w:pPr>
        <w:ind w:left="1440" w:hanging="1440"/>
        <w:jc w:val="both"/>
      </w:pPr>
      <w:r w:rsidRPr="00B04DE1">
        <w:t>FQMRMLR3</w:t>
      </w:r>
      <w:r w:rsidR="00641926">
        <w:fldChar w:fldCharType="begin"/>
      </w:r>
      <w:r>
        <w:instrText>xe "</w:instrText>
      </w:r>
      <w:r w:rsidRPr="00EC7687">
        <w:instrText>FQMRMLR3</w:instrText>
      </w:r>
      <w:r>
        <w:instrText>"</w:instrText>
      </w:r>
      <w:r w:rsidR="00641926">
        <w:fldChar w:fldCharType="end"/>
      </w:r>
      <w:r>
        <w:tab/>
      </w:r>
      <w:r w:rsidRPr="00B04DE1">
        <w:t>During the previous 24hr period did you consume - a morning meal</w:t>
      </w:r>
      <w:r>
        <w:t>? Codes are: 00= No, 01= Yes</w:t>
      </w:r>
    </w:p>
    <w:p w:rsidR="002C3311" w:rsidRDefault="002C3311" w:rsidP="006D1145">
      <w:pPr>
        <w:ind w:left="1440" w:hanging="1440"/>
        <w:jc w:val="both"/>
      </w:pPr>
      <w:r w:rsidRPr="009F454E">
        <w:t>FQBTWR31</w:t>
      </w:r>
      <w:r w:rsidR="00641926">
        <w:fldChar w:fldCharType="begin"/>
      </w:r>
      <w:r>
        <w:instrText>xe "</w:instrText>
      </w:r>
      <w:r w:rsidRPr="00EC7687">
        <w:instrText>FQBTWR31</w:instrText>
      </w:r>
      <w:r>
        <w:instrText>"</w:instrText>
      </w:r>
      <w:r w:rsidR="00641926">
        <w:fldChar w:fldCharType="end"/>
      </w:r>
      <w:r>
        <w:tab/>
      </w:r>
      <w:r w:rsidRPr="009F454E">
        <w:t>During the previous 24hr period did you consume - any food between morning and midday meals</w:t>
      </w:r>
      <w:r>
        <w:t>? Codes are: 00= No, 01= Yes</w:t>
      </w:r>
    </w:p>
    <w:p w:rsidR="002C3311" w:rsidRDefault="002C3311" w:rsidP="006D1145">
      <w:pPr>
        <w:ind w:left="1440" w:hanging="1440"/>
        <w:jc w:val="both"/>
      </w:pPr>
      <w:r w:rsidRPr="00587265">
        <w:t>FQMDMLR3</w:t>
      </w:r>
      <w:r w:rsidR="00641926">
        <w:fldChar w:fldCharType="begin"/>
      </w:r>
      <w:r>
        <w:instrText>xe "</w:instrText>
      </w:r>
      <w:r w:rsidRPr="00EC7687">
        <w:instrText>FQMDMLR3</w:instrText>
      </w:r>
      <w:r>
        <w:instrText>"</w:instrText>
      </w:r>
      <w:r w:rsidR="00641926">
        <w:fldChar w:fldCharType="end"/>
      </w:r>
      <w:r>
        <w:tab/>
      </w:r>
      <w:r w:rsidRPr="00587265">
        <w:t>During the previous 24hr period did you consume - a midday meal</w:t>
      </w:r>
      <w:r>
        <w:t>? Codes are: 00= No, 01= Yes</w:t>
      </w:r>
    </w:p>
    <w:p w:rsidR="002C3311" w:rsidRDefault="002C3311" w:rsidP="006D1145">
      <w:pPr>
        <w:ind w:left="1440" w:hanging="1440"/>
        <w:jc w:val="both"/>
      </w:pPr>
      <w:r w:rsidRPr="00587265">
        <w:t>FQBTWR32</w:t>
      </w:r>
      <w:r w:rsidR="00641926">
        <w:fldChar w:fldCharType="begin"/>
      </w:r>
      <w:r>
        <w:instrText>xe "</w:instrText>
      </w:r>
      <w:r w:rsidRPr="00EC7687">
        <w:instrText>FQBTWR32</w:instrText>
      </w:r>
      <w:r>
        <w:instrText>"</w:instrText>
      </w:r>
      <w:r w:rsidR="00641926">
        <w:fldChar w:fldCharType="end"/>
      </w:r>
      <w:r>
        <w:tab/>
      </w:r>
      <w:r w:rsidRPr="00587265">
        <w:t>During the previous 24hr period did you consume - any food between midday and evening meals</w:t>
      </w:r>
      <w:r>
        <w:t>? Codes are: 00= No, 01= Yes</w:t>
      </w:r>
    </w:p>
    <w:p w:rsidR="002C3311" w:rsidRDefault="002C3311" w:rsidP="006D1145">
      <w:pPr>
        <w:ind w:left="1440" w:hanging="1440"/>
        <w:jc w:val="both"/>
      </w:pPr>
      <w:r w:rsidRPr="00587265">
        <w:t>FQEVMLR3</w:t>
      </w:r>
      <w:r w:rsidR="00641926">
        <w:fldChar w:fldCharType="begin"/>
      </w:r>
      <w:r>
        <w:instrText>xe "</w:instrText>
      </w:r>
      <w:r w:rsidRPr="00EC7687">
        <w:instrText>FQEVMLR3</w:instrText>
      </w:r>
      <w:r>
        <w:instrText>"</w:instrText>
      </w:r>
      <w:r w:rsidR="00641926">
        <w:fldChar w:fldCharType="end"/>
      </w:r>
      <w:r>
        <w:tab/>
      </w:r>
      <w:r w:rsidRPr="00587265">
        <w:t>During the previous 24hr period did you consume - an evening meal</w:t>
      </w:r>
      <w:r>
        <w:t>? Codes are: 00= No, 01= Yes</w:t>
      </w:r>
    </w:p>
    <w:p w:rsidR="002C3311" w:rsidRDefault="002C3311" w:rsidP="006D1145">
      <w:pPr>
        <w:ind w:left="1440" w:hanging="1440"/>
        <w:jc w:val="both"/>
      </w:pPr>
      <w:r w:rsidRPr="00587265">
        <w:t>FQAFEVR3</w:t>
      </w:r>
      <w:r w:rsidR="00641926">
        <w:fldChar w:fldCharType="begin"/>
      </w:r>
      <w:r>
        <w:instrText>xe "</w:instrText>
      </w:r>
      <w:r w:rsidRPr="00EC7687">
        <w:instrText>FQAFEVR3</w:instrText>
      </w:r>
      <w:r>
        <w:instrText>"</w:instrText>
      </w:r>
      <w:r w:rsidR="00641926">
        <w:fldChar w:fldCharType="end"/>
      </w:r>
      <w:r>
        <w:tab/>
      </w:r>
      <w:r w:rsidRPr="00587265">
        <w:t>During the previous 24hr period did you consume - any food after the evening meal</w:t>
      </w:r>
      <w:r>
        <w:t>? Codes are: 00= No, 01= Yes</w:t>
      </w:r>
    </w:p>
    <w:p w:rsidR="002C3311" w:rsidRPr="00587265" w:rsidRDefault="002C3311" w:rsidP="006D1145">
      <w:pPr>
        <w:ind w:left="1440" w:hanging="1440"/>
        <w:jc w:val="both"/>
      </w:pPr>
      <w:r w:rsidRPr="00587265">
        <w:t>FQTOTLR3</w:t>
      </w:r>
      <w:r w:rsidR="00641926">
        <w:fldChar w:fldCharType="begin"/>
      </w:r>
      <w:r>
        <w:instrText>xe "</w:instrText>
      </w:r>
      <w:r w:rsidRPr="00EC7687">
        <w:instrText>FQTOTLR3</w:instrText>
      </w:r>
      <w:r>
        <w:instrText>"</w:instrText>
      </w:r>
      <w:r w:rsidR="00641926">
        <w:fldChar w:fldCharType="end"/>
      </w:r>
      <w:r>
        <w:tab/>
      </w:r>
      <w:r w:rsidRPr="00587265">
        <w:t>Total times child ate in the last 24hr period</w:t>
      </w:r>
      <w:r>
        <w:t>. Missing value codes are negative.</w:t>
      </w:r>
    </w:p>
    <w:p w:rsidR="002C3311" w:rsidRDefault="002C3311" w:rsidP="00ED6EA0">
      <w:pPr>
        <w:jc w:val="both"/>
      </w:pPr>
      <w:r w:rsidRPr="00C421F0">
        <w:t>CHVEGR3</w:t>
      </w:r>
      <w:r w:rsidR="00641926">
        <w:fldChar w:fldCharType="begin"/>
      </w:r>
      <w:r>
        <w:instrText>xe "</w:instrText>
      </w:r>
      <w:r w:rsidRPr="00EC7687">
        <w:instrText>CHVEGR3</w:instrText>
      </w:r>
      <w:r>
        <w:instrText>"</w:instrText>
      </w:r>
      <w:r w:rsidR="00641926">
        <w:fldChar w:fldCharType="end"/>
      </w:r>
      <w:r>
        <w:tab/>
      </w:r>
      <w:r w:rsidRPr="00C421F0">
        <w:t>Are you a vegetarian?</w:t>
      </w:r>
      <w:r>
        <w:t xml:space="preserve"> Codes are: 00= No, 01= Yes</w:t>
      </w:r>
    </w:p>
    <w:p w:rsidR="002C3311" w:rsidRDefault="002C3311" w:rsidP="00ED6EA0">
      <w:pPr>
        <w:ind w:left="1440" w:hanging="1440"/>
        <w:jc w:val="both"/>
        <w:rPr>
          <w:szCs w:val="18"/>
        </w:rPr>
      </w:pPr>
      <w:r w:rsidRPr="00507656">
        <w:t>CNBREDR3</w:t>
      </w:r>
      <w:r w:rsidR="00641926">
        <w:fldChar w:fldCharType="begin"/>
      </w:r>
      <w:r>
        <w:instrText>xe "</w:instrText>
      </w:r>
      <w:r w:rsidRPr="00EC7687">
        <w:instrText>CNBREDR3</w:instrText>
      </w:r>
      <w:r>
        <w:instrText>"</w:instrText>
      </w:r>
      <w:r w:rsidR="00641926">
        <w:fldChar w:fldCharType="end"/>
      </w:r>
      <w:r>
        <w:tab/>
      </w:r>
      <w:r w:rsidRPr="00507656">
        <w:t>During the previous 24hr period did you consume - any rice, no</w:t>
      </w:r>
      <w:r>
        <w:t>o</w:t>
      </w:r>
      <w:r w:rsidRPr="00507656">
        <w:t>dle, dumplings, pastry, bread or other foods made of wheat, rice or buckwheat?</w:t>
      </w:r>
      <w:r>
        <w:t xml:space="preserve"> Codes are: 00= No, 01= Yes</w:t>
      </w:r>
      <w:r w:rsidRPr="00507656">
        <w:rPr>
          <w:szCs w:val="18"/>
        </w:rPr>
        <w:t xml:space="preserve"> </w:t>
      </w:r>
    </w:p>
    <w:p w:rsidR="002C3311" w:rsidRDefault="002C3311" w:rsidP="00ED6EA0">
      <w:pPr>
        <w:ind w:left="1440" w:hanging="1440"/>
        <w:jc w:val="both"/>
      </w:pPr>
      <w:r w:rsidRPr="00507656">
        <w:rPr>
          <w:szCs w:val="18"/>
        </w:rPr>
        <w:t>CNPMPKR3</w:t>
      </w:r>
      <w:r w:rsidR="00641926">
        <w:rPr>
          <w:szCs w:val="18"/>
        </w:rPr>
        <w:fldChar w:fldCharType="begin"/>
      </w:r>
      <w:r>
        <w:instrText>xe "</w:instrText>
      </w:r>
      <w:r w:rsidRPr="00EC7687">
        <w:rPr>
          <w:szCs w:val="18"/>
        </w:rPr>
        <w:instrText>CNPMPKR3</w:instrText>
      </w:r>
      <w:r>
        <w:instrText>"</w:instrText>
      </w:r>
      <w:r w:rsidR="00641926">
        <w:rPr>
          <w:szCs w:val="18"/>
        </w:rPr>
        <w:fldChar w:fldCharType="end"/>
      </w:r>
      <w:r>
        <w:rPr>
          <w:szCs w:val="18"/>
        </w:rPr>
        <w:tab/>
      </w:r>
      <w:r w:rsidRPr="00507656">
        <w:rPr>
          <w:szCs w:val="18"/>
        </w:rPr>
        <w:t>During the previous 24hr period did you consume - any pumpkin, carrots, squash or red/orange sweet potatoes?</w:t>
      </w:r>
      <w:r w:rsidRPr="00ED6EA0">
        <w:t xml:space="preserve"> </w:t>
      </w:r>
      <w:r>
        <w:t>Codes are: 00= No, 01= Yes</w:t>
      </w:r>
      <w:r w:rsidRPr="00507656">
        <w:t xml:space="preserve"> </w:t>
      </w:r>
    </w:p>
    <w:p w:rsidR="002C3311" w:rsidRDefault="002C3311" w:rsidP="00ED6EA0">
      <w:pPr>
        <w:ind w:left="1440" w:hanging="1440"/>
        <w:jc w:val="both"/>
      </w:pPr>
      <w:r w:rsidRPr="00507656">
        <w:t>CNPOTAR3</w:t>
      </w:r>
      <w:r w:rsidR="00641926">
        <w:fldChar w:fldCharType="begin"/>
      </w:r>
      <w:r>
        <w:instrText>xe "</w:instrText>
      </w:r>
      <w:r w:rsidRPr="00EC7687">
        <w:instrText>CNPOTAR3</w:instrText>
      </w:r>
      <w:r>
        <w:instrText>"</w:instrText>
      </w:r>
      <w:r w:rsidR="00641926">
        <w:fldChar w:fldCharType="end"/>
      </w:r>
      <w:r>
        <w:tab/>
      </w:r>
      <w:r w:rsidRPr="00507656">
        <w:t>During the previous 24hr period did you consume - any potatoes, yams, manioc or cassava?</w:t>
      </w:r>
      <w:r w:rsidRPr="00ED6EA0">
        <w:t xml:space="preserve"> </w:t>
      </w:r>
      <w:r>
        <w:t>Codes are: 00= No, 01= Yes</w:t>
      </w:r>
      <w:r w:rsidRPr="00507656">
        <w:t xml:space="preserve"> </w:t>
      </w:r>
    </w:p>
    <w:p w:rsidR="002C3311" w:rsidRDefault="002C3311" w:rsidP="00ED6EA0">
      <w:pPr>
        <w:ind w:left="1440" w:hanging="1440"/>
        <w:jc w:val="both"/>
      </w:pPr>
      <w:r w:rsidRPr="00507656">
        <w:t>CNLFYVR3</w:t>
      </w:r>
      <w:r w:rsidR="00641926">
        <w:fldChar w:fldCharType="begin"/>
      </w:r>
      <w:r>
        <w:instrText>xe "</w:instrText>
      </w:r>
      <w:r w:rsidRPr="00EC7687">
        <w:instrText>CNLFYVR3</w:instrText>
      </w:r>
      <w:r>
        <w:instrText>"</w:instrText>
      </w:r>
      <w:r w:rsidR="00641926">
        <w:fldChar w:fldCharType="end"/>
      </w:r>
      <w:r>
        <w:tab/>
      </w:r>
      <w:r w:rsidRPr="00507656">
        <w:t>During the previous 24hr period did you consume - any dark green leafy vegetables?</w:t>
      </w:r>
      <w:r w:rsidRPr="00ED6EA0">
        <w:t xml:space="preserve"> </w:t>
      </w:r>
      <w:r>
        <w:t>Codes are: 00= No, 01= Yes</w:t>
      </w:r>
      <w:r w:rsidRPr="00507656">
        <w:t xml:space="preserve"> </w:t>
      </w:r>
    </w:p>
    <w:p w:rsidR="002C3311" w:rsidRDefault="002C3311" w:rsidP="00ED6EA0">
      <w:pPr>
        <w:ind w:left="1440" w:hanging="1440"/>
        <w:jc w:val="both"/>
      </w:pPr>
      <w:r w:rsidRPr="00507656">
        <w:t>CNVEGR3</w:t>
      </w:r>
      <w:r w:rsidR="00641926">
        <w:fldChar w:fldCharType="begin"/>
      </w:r>
      <w:r>
        <w:instrText>xe "</w:instrText>
      </w:r>
      <w:r w:rsidRPr="00EC7687">
        <w:instrText>CNVEGR3</w:instrText>
      </w:r>
      <w:r>
        <w:instrText>"</w:instrText>
      </w:r>
      <w:r w:rsidR="00641926">
        <w:fldChar w:fldCharType="end"/>
      </w:r>
      <w:r>
        <w:tab/>
      </w:r>
      <w:r w:rsidRPr="00507656">
        <w:t>During the previous 24hr period did you consume - any other vegetables?</w:t>
      </w:r>
      <w:r w:rsidRPr="00ED6EA0">
        <w:t xml:space="preserve"> </w:t>
      </w:r>
      <w:r>
        <w:t>Codes are: 00= No, 01= Yes</w:t>
      </w:r>
      <w:r w:rsidRPr="00507656">
        <w:t xml:space="preserve"> </w:t>
      </w:r>
    </w:p>
    <w:p w:rsidR="002C3311" w:rsidRDefault="002C3311" w:rsidP="00ED6EA0">
      <w:pPr>
        <w:ind w:left="1440" w:hanging="1440"/>
        <w:jc w:val="both"/>
      </w:pPr>
      <w:r w:rsidRPr="00507656">
        <w:t>CNMNGOR3</w:t>
      </w:r>
      <w:r w:rsidR="00641926">
        <w:fldChar w:fldCharType="begin"/>
      </w:r>
      <w:r>
        <w:instrText>xe "</w:instrText>
      </w:r>
      <w:r w:rsidRPr="00EC7687">
        <w:instrText>CNMNGOR3</w:instrText>
      </w:r>
      <w:r>
        <w:instrText>"</w:instrText>
      </w:r>
      <w:r w:rsidR="00641926">
        <w:fldChar w:fldCharType="end"/>
      </w:r>
      <w:r>
        <w:tab/>
      </w:r>
      <w:r w:rsidRPr="00507656">
        <w:t>During the previous 24hr period did you consume - any ripe mangoes, ripe papayas, gac fruit or apricots?</w:t>
      </w:r>
      <w:r w:rsidRPr="00ED6EA0">
        <w:t xml:space="preserve"> </w:t>
      </w:r>
      <w:r>
        <w:t>Codes are: 00= No, 01= Yes</w:t>
      </w:r>
      <w:r w:rsidRPr="00507656">
        <w:t xml:space="preserve"> </w:t>
      </w:r>
    </w:p>
    <w:p w:rsidR="002C3311" w:rsidRDefault="002C3311" w:rsidP="00ED6EA0">
      <w:pPr>
        <w:ind w:left="1440" w:hanging="1440"/>
        <w:jc w:val="both"/>
      </w:pPr>
      <w:r w:rsidRPr="00507656">
        <w:t>CNFRUTR3</w:t>
      </w:r>
      <w:r w:rsidR="00641926">
        <w:fldChar w:fldCharType="begin"/>
      </w:r>
      <w:r>
        <w:instrText>xe "</w:instrText>
      </w:r>
      <w:r w:rsidRPr="00EC7687">
        <w:instrText>CNFRUTR3</w:instrText>
      </w:r>
      <w:r>
        <w:instrText>"</w:instrText>
      </w:r>
      <w:r w:rsidR="00641926">
        <w:fldChar w:fldCharType="end"/>
      </w:r>
      <w:r>
        <w:tab/>
      </w:r>
      <w:r w:rsidRPr="00507656">
        <w:t>During the previous 24hr period did you consume - any other fruits?</w:t>
      </w:r>
      <w:r w:rsidRPr="00ED6EA0">
        <w:t xml:space="preserve"> </w:t>
      </w:r>
      <w:r>
        <w:t>Codes are: 00= No, 01= Yes</w:t>
      </w:r>
      <w:r w:rsidRPr="00507656">
        <w:t xml:space="preserve"> </w:t>
      </w:r>
    </w:p>
    <w:p w:rsidR="002C3311" w:rsidRDefault="002C3311" w:rsidP="00ED6EA0">
      <w:pPr>
        <w:ind w:left="1440" w:hanging="1440"/>
        <w:jc w:val="both"/>
      </w:pPr>
      <w:r w:rsidRPr="00507656">
        <w:t>CNLIVRR3</w:t>
      </w:r>
      <w:r w:rsidR="00641926">
        <w:fldChar w:fldCharType="begin"/>
      </w:r>
      <w:r>
        <w:instrText>xe "</w:instrText>
      </w:r>
      <w:r w:rsidRPr="00EC7687">
        <w:instrText>CNLIVRR3</w:instrText>
      </w:r>
      <w:r>
        <w:instrText>"</w:instrText>
      </w:r>
      <w:r w:rsidR="00641926">
        <w:fldChar w:fldCharType="end"/>
      </w:r>
      <w:r>
        <w:tab/>
      </w:r>
      <w:r w:rsidRPr="00507656">
        <w:t>During the previous 24hr period did you consume - any liver, kidney, heart or other organ meats?</w:t>
      </w:r>
      <w:r w:rsidRPr="00ED6EA0">
        <w:t xml:space="preserve"> </w:t>
      </w:r>
      <w:r>
        <w:t>Codes are: 00= No, 01= Yes</w:t>
      </w:r>
      <w:r w:rsidRPr="00507656">
        <w:t xml:space="preserve"> </w:t>
      </w:r>
    </w:p>
    <w:p w:rsidR="002C3311" w:rsidRDefault="002C3311" w:rsidP="00ED6EA0">
      <w:pPr>
        <w:ind w:left="1440" w:hanging="1440"/>
        <w:jc w:val="both"/>
      </w:pPr>
      <w:r w:rsidRPr="00507656">
        <w:t>CNMEATR3</w:t>
      </w:r>
      <w:r w:rsidR="00641926">
        <w:fldChar w:fldCharType="begin"/>
      </w:r>
      <w:r>
        <w:instrText>xe "</w:instrText>
      </w:r>
      <w:r w:rsidRPr="00EC7687">
        <w:instrText>CNMEATR3</w:instrText>
      </w:r>
      <w:r>
        <w:instrText>"</w:instrText>
      </w:r>
      <w:r w:rsidR="00641926">
        <w:fldChar w:fldCharType="end"/>
      </w:r>
      <w:r>
        <w:tab/>
      </w:r>
      <w:r w:rsidRPr="00507656">
        <w:t>During the previous 24hr period did you consume - any other meat?</w:t>
      </w:r>
      <w:r w:rsidRPr="00ED6EA0">
        <w:t xml:space="preserve"> </w:t>
      </w:r>
      <w:r>
        <w:t>Codes are: 00= No, 01= Yes</w:t>
      </w:r>
      <w:r w:rsidRPr="00507656">
        <w:t xml:space="preserve"> </w:t>
      </w:r>
    </w:p>
    <w:p w:rsidR="002C3311" w:rsidRDefault="002C3311" w:rsidP="00ED6EA0">
      <w:pPr>
        <w:ind w:left="1440" w:hanging="1440"/>
        <w:jc w:val="both"/>
      </w:pPr>
      <w:r w:rsidRPr="00507656">
        <w:t>CNEGGSR3</w:t>
      </w:r>
      <w:r w:rsidR="00641926">
        <w:fldChar w:fldCharType="begin"/>
      </w:r>
      <w:r>
        <w:instrText>xe "</w:instrText>
      </w:r>
      <w:r w:rsidRPr="00EC7687">
        <w:instrText>CNEGGSR3</w:instrText>
      </w:r>
      <w:r>
        <w:instrText>"</w:instrText>
      </w:r>
      <w:r w:rsidR="00641926">
        <w:fldChar w:fldCharType="end"/>
      </w:r>
      <w:r>
        <w:tab/>
      </w:r>
      <w:r w:rsidRPr="00507656">
        <w:t>During the previous 24hr period did you consume - any eggs?</w:t>
      </w:r>
      <w:r w:rsidRPr="00ED6EA0">
        <w:t xml:space="preserve"> </w:t>
      </w:r>
      <w:r>
        <w:t>Codes are: 00= No, 01= Yes</w:t>
      </w:r>
      <w:r w:rsidRPr="00507656">
        <w:t xml:space="preserve"> </w:t>
      </w:r>
    </w:p>
    <w:p w:rsidR="002C3311" w:rsidRDefault="002C3311" w:rsidP="00ED6EA0">
      <w:pPr>
        <w:ind w:left="1440" w:hanging="1440"/>
        <w:jc w:val="both"/>
      </w:pPr>
      <w:r w:rsidRPr="00507656">
        <w:t>CNFISHR3</w:t>
      </w:r>
      <w:r w:rsidR="00641926">
        <w:fldChar w:fldCharType="begin"/>
      </w:r>
      <w:r>
        <w:instrText>xe "</w:instrText>
      </w:r>
      <w:r w:rsidRPr="00EC7687">
        <w:instrText>CNFISHR3</w:instrText>
      </w:r>
      <w:r>
        <w:instrText>"</w:instrText>
      </w:r>
      <w:r w:rsidR="00641926">
        <w:fldChar w:fldCharType="end"/>
      </w:r>
      <w:r>
        <w:tab/>
      </w:r>
      <w:r w:rsidRPr="00507656">
        <w:t>During the previous 24hr period did you consume - any fresh or dried fish or shel</w:t>
      </w:r>
      <w:r>
        <w:t>l</w:t>
      </w:r>
      <w:r w:rsidRPr="00507656">
        <w:t>fish?</w:t>
      </w:r>
      <w:r w:rsidRPr="00ED6EA0">
        <w:t xml:space="preserve"> </w:t>
      </w:r>
      <w:r>
        <w:t>Codes are: 00= No, 01= Yes</w:t>
      </w:r>
      <w:r w:rsidRPr="00F845A6">
        <w:t xml:space="preserve"> </w:t>
      </w:r>
    </w:p>
    <w:p w:rsidR="002C3311" w:rsidRDefault="002C3311" w:rsidP="00ED6EA0">
      <w:pPr>
        <w:ind w:left="1440" w:hanging="1440"/>
        <w:jc w:val="both"/>
      </w:pPr>
      <w:r w:rsidRPr="00F845A6">
        <w:t>CNBEANR3</w:t>
      </w:r>
      <w:r w:rsidR="00641926">
        <w:fldChar w:fldCharType="begin"/>
      </w:r>
      <w:r>
        <w:instrText>xe "</w:instrText>
      </w:r>
      <w:r w:rsidRPr="00EC7687">
        <w:instrText>CNBEANR3</w:instrText>
      </w:r>
      <w:r>
        <w:instrText>"</w:instrText>
      </w:r>
      <w:r w:rsidR="00641926">
        <w:fldChar w:fldCharType="end"/>
      </w:r>
      <w:r>
        <w:tab/>
      </w:r>
      <w:r w:rsidRPr="00F845A6">
        <w:t>During the previous 24hr period did you consume - any foods made from legumes, beans, lentils, nuts?</w:t>
      </w:r>
      <w:r w:rsidRPr="00ED6EA0">
        <w:t xml:space="preserve"> </w:t>
      </w:r>
      <w:r>
        <w:t>Codes are: 00= No, 01= Yes</w:t>
      </w:r>
      <w:r w:rsidRPr="00F845A6">
        <w:t xml:space="preserve"> </w:t>
      </w:r>
    </w:p>
    <w:p w:rsidR="002C3311" w:rsidRDefault="002C3311" w:rsidP="00ED6EA0">
      <w:pPr>
        <w:ind w:left="1440" w:hanging="1440"/>
        <w:jc w:val="both"/>
      </w:pPr>
      <w:r w:rsidRPr="00F845A6">
        <w:t>CNCHSER3</w:t>
      </w:r>
      <w:r w:rsidR="00641926">
        <w:fldChar w:fldCharType="begin"/>
      </w:r>
      <w:r>
        <w:instrText>xe "</w:instrText>
      </w:r>
      <w:r w:rsidRPr="00EC7687">
        <w:instrText>CNCHSER3</w:instrText>
      </w:r>
      <w:r>
        <w:instrText>"</w:instrText>
      </w:r>
      <w:r w:rsidR="00641926">
        <w:fldChar w:fldCharType="end"/>
      </w:r>
      <w:r>
        <w:tab/>
      </w:r>
      <w:r w:rsidRPr="00F845A6">
        <w:t>During the previous 24hr period did you consume - any cheese, yogurt, milk or milk products?</w:t>
      </w:r>
      <w:r w:rsidRPr="00ED6EA0">
        <w:t xml:space="preserve"> </w:t>
      </w:r>
      <w:r>
        <w:t>Codes are: 00= No, 01= Yes</w:t>
      </w:r>
      <w:r w:rsidRPr="00F845A6">
        <w:t xml:space="preserve"> </w:t>
      </w:r>
    </w:p>
    <w:p w:rsidR="002C3311" w:rsidRDefault="002C3311" w:rsidP="00ED6EA0">
      <w:pPr>
        <w:ind w:left="1440" w:hanging="1440"/>
        <w:jc w:val="both"/>
      </w:pPr>
      <w:r w:rsidRPr="00F845A6">
        <w:t>CNOILR3</w:t>
      </w:r>
      <w:r w:rsidR="00641926">
        <w:fldChar w:fldCharType="begin"/>
      </w:r>
      <w:r>
        <w:instrText>xe "</w:instrText>
      </w:r>
      <w:r w:rsidRPr="00EC7687">
        <w:instrText>CNOILR3</w:instrText>
      </w:r>
      <w:r>
        <w:instrText>"</w:instrText>
      </w:r>
      <w:r w:rsidR="00641926">
        <w:fldChar w:fldCharType="end"/>
      </w:r>
      <w:r>
        <w:tab/>
      </w:r>
      <w:r w:rsidRPr="00F845A6">
        <w:t>During the previous 24hr period did you consume - any foods made with oil, fat or butter?</w:t>
      </w:r>
      <w:r w:rsidRPr="00ED6EA0">
        <w:t xml:space="preserve"> </w:t>
      </w:r>
      <w:r>
        <w:t>Codes are: 00= No, 01= Yes</w:t>
      </w:r>
      <w:r w:rsidRPr="00F845A6">
        <w:t xml:space="preserve"> </w:t>
      </w:r>
    </w:p>
    <w:p w:rsidR="002C3311" w:rsidRDefault="002C3311" w:rsidP="00ED6EA0">
      <w:pPr>
        <w:ind w:left="1440" w:hanging="1440"/>
        <w:jc w:val="both"/>
      </w:pPr>
      <w:r w:rsidRPr="00F845A6">
        <w:t>CNSUGRR3</w:t>
      </w:r>
      <w:r w:rsidR="00641926">
        <w:fldChar w:fldCharType="begin"/>
      </w:r>
      <w:r>
        <w:instrText>xe "</w:instrText>
      </w:r>
      <w:r w:rsidRPr="00EC7687">
        <w:instrText>CNSUGRR3</w:instrText>
      </w:r>
      <w:r>
        <w:instrText>"</w:instrText>
      </w:r>
      <w:r w:rsidR="00641926">
        <w:fldChar w:fldCharType="end"/>
      </w:r>
      <w:r>
        <w:tab/>
      </w:r>
      <w:r w:rsidRPr="00F845A6">
        <w:t>During the previous 24hr period did you consume - any sugar, honey, sugary drinks or food?</w:t>
      </w:r>
      <w:r w:rsidRPr="00ED6EA0">
        <w:t xml:space="preserve"> </w:t>
      </w:r>
      <w:r>
        <w:t>Codes are: 00= No, 01= Yes</w:t>
      </w:r>
    </w:p>
    <w:p w:rsidR="002C3311" w:rsidRDefault="00346982" w:rsidP="00ED6EA0">
      <w:pPr>
        <w:pStyle w:val="Heading1"/>
      </w:pPr>
      <w:bookmarkStart w:id="6" w:name="_Toc232574383"/>
      <w:r>
        <w:t>&gt;SECTION &lt;yls:roundThreeStudySection&gt; &lt;yls:studySectionSelfAdministeredSectionFive&gt;</w:t>
      </w:r>
      <w:r>
        <w:tab/>
      </w:r>
      <w:r w:rsidR="002C3311" w:rsidRPr="00864C64">
        <w:t xml:space="preserve"> – Social Networks, Social Skills &amp; Social Support</w:t>
      </w:r>
      <w:bookmarkEnd w:id="6"/>
    </w:p>
    <w:p w:rsidR="002C3311" w:rsidRDefault="002C3311" w:rsidP="006D1145"/>
    <w:p w:rsidR="002C3311" w:rsidRDefault="002C3311" w:rsidP="006D1145">
      <w:pPr>
        <w:ind w:left="1440" w:hanging="1440"/>
      </w:pPr>
      <w:r w:rsidRPr="00487861">
        <w:t>CHPSTYR3</w:t>
      </w:r>
      <w:r w:rsidR="00641926">
        <w:fldChar w:fldCharType="begin"/>
      </w:r>
      <w:r>
        <w:instrText>xe "</w:instrText>
      </w:r>
      <w:r w:rsidRPr="00EC7687">
        <w:instrText>CHPSTYR3</w:instrText>
      </w:r>
      <w:r>
        <w:instrText>"</w:instrText>
      </w:r>
      <w:r w:rsidR="00641926">
        <w:fldChar w:fldCharType="end"/>
      </w:r>
      <w:r>
        <w:tab/>
      </w:r>
      <w:r w:rsidRPr="00487861">
        <w:t>Is there someone who would help you - if you were having a problem with your studies at school?</w:t>
      </w:r>
      <w:r>
        <w:t xml:space="preserve"> Codes are: 00= No, 01= Yes</w:t>
      </w:r>
    </w:p>
    <w:p w:rsidR="002C3311" w:rsidRDefault="002C3311" w:rsidP="00ED6EA0">
      <w:pPr>
        <w:ind w:left="1440" w:hanging="1440"/>
        <w:jc w:val="both"/>
      </w:pPr>
      <w:r w:rsidRPr="007B5510">
        <w:t>CHWORKR3</w:t>
      </w:r>
      <w:r w:rsidR="00641926">
        <w:fldChar w:fldCharType="begin"/>
      </w:r>
      <w:r>
        <w:instrText>xe "</w:instrText>
      </w:r>
      <w:r w:rsidRPr="00EC7687">
        <w:instrText>CHWORKR3</w:instrText>
      </w:r>
      <w:r>
        <w:instrText>"</w:instrText>
      </w:r>
      <w:r w:rsidR="00641926">
        <w:fldChar w:fldCharType="end"/>
      </w:r>
      <w:r>
        <w:tab/>
      </w:r>
      <w:r w:rsidRPr="007B5510">
        <w:t>Is there someone who would help you - if you were having a problem at work?</w:t>
      </w:r>
      <w:r w:rsidRPr="00ED6EA0">
        <w:t xml:space="preserve"> </w:t>
      </w:r>
      <w:r>
        <w:t>Codes are: 00= No, 01= Yes</w:t>
      </w:r>
      <w:r w:rsidRPr="00D640B6">
        <w:t xml:space="preserve"> </w:t>
      </w:r>
    </w:p>
    <w:p w:rsidR="002C3311" w:rsidRDefault="002C3311" w:rsidP="00ED6EA0">
      <w:pPr>
        <w:ind w:left="1440" w:hanging="1440"/>
        <w:jc w:val="both"/>
      </w:pPr>
      <w:r w:rsidRPr="00D640B6">
        <w:t>CHWRRDR3</w:t>
      </w:r>
      <w:r w:rsidR="00641926">
        <w:fldChar w:fldCharType="begin"/>
      </w:r>
      <w:r>
        <w:instrText>xe "</w:instrText>
      </w:r>
      <w:r w:rsidRPr="00EC7687">
        <w:instrText>CHWRRDR3</w:instrText>
      </w:r>
      <w:r>
        <w:instrText>"</w:instrText>
      </w:r>
      <w:r w:rsidR="00641926">
        <w:fldChar w:fldCharType="end"/>
      </w:r>
      <w:r>
        <w:tab/>
      </w:r>
      <w:r w:rsidRPr="00D640B6">
        <w:t>Is there someone who would help you -  if you were worried about something at home?</w:t>
      </w:r>
      <w:r w:rsidRPr="00ED6EA0">
        <w:t xml:space="preserve"> </w:t>
      </w:r>
      <w:r>
        <w:t>Codes are: 00= No, 01= Yes</w:t>
      </w:r>
      <w:r w:rsidRPr="007D2649">
        <w:t xml:space="preserve"> </w:t>
      </w:r>
    </w:p>
    <w:p w:rsidR="002C3311" w:rsidRDefault="002C3311" w:rsidP="00ED6EA0">
      <w:pPr>
        <w:ind w:left="1440" w:hanging="1440"/>
        <w:jc w:val="both"/>
      </w:pPr>
      <w:r w:rsidRPr="007D2649">
        <w:t>CHBLLYR3</w:t>
      </w:r>
      <w:r w:rsidR="00641926">
        <w:fldChar w:fldCharType="begin"/>
      </w:r>
      <w:r>
        <w:instrText>xe "</w:instrText>
      </w:r>
      <w:r w:rsidRPr="00EC7687">
        <w:instrText>CHBLLYR3</w:instrText>
      </w:r>
      <w:r>
        <w:instrText>"</w:instrText>
      </w:r>
      <w:r w:rsidR="00641926">
        <w:fldChar w:fldCharType="end"/>
      </w:r>
      <w:r>
        <w:tab/>
      </w:r>
      <w:r w:rsidRPr="007D2649">
        <w:t>Is there someone who would help you - if you were being teased or bullied by another child?</w:t>
      </w:r>
      <w:r w:rsidRPr="00ED6EA0">
        <w:t xml:space="preserve"> </w:t>
      </w:r>
      <w:r>
        <w:t>Codes are: 00= No, 01= Yes</w:t>
      </w:r>
      <w:r w:rsidRPr="007D2649">
        <w:t xml:space="preserve"> </w:t>
      </w:r>
    </w:p>
    <w:p w:rsidR="002C3311" w:rsidRDefault="002C3311" w:rsidP="00ED6EA0">
      <w:pPr>
        <w:ind w:left="1440" w:hanging="1440"/>
        <w:jc w:val="both"/>
      </w:pPr>
      <w:r w:rsidRPr="007D2649">
        <w:t>CHRLGNR3</w:t>
      </w:r>
      <w:r w:rsidR="00641926">
        <w:fldChar w:fldCharType="begin"/>
      </w:r>
      <w:r>
        <w:instrText>xe "</w:instrText>
      </w:r>
      <w:r w:rsidRPr="00EC7687">
        <w:instrText>CHRLGNR3</w:instrText>
      </w:r>
      <w:r>
        <w:instrText>"</w:instrText>
      </w:r>
      <w:r w:rsidR="00641926">
        <w:fldChar w:fldCharType="end"/>
      </w:r>
      <w:r>
        <w:tab/>
      </w:r>
      <w:r w:rsidRPr="007D2649">
        <w:t>Is there someone who would help you - if you needed advice about a religious matter?</w:t>
      </w:r>
      <w:r w:rsidRPr="00ED6EA0">
        <w:t xml:space="preserve"> </w:t>
      </w:r>
      <w:r>
        <w:t>Codes are: 00= No, 01= Yes</w:t>
      </w:r>
      <w:r w:rsidRPr="00142F3A">
        <w:t xml:space="preserve"> </w:t>
      </w:r>
    </w:p>
    <w:p w:rsidR="002C3311" w:rsidRDefault="002C3311" w:rsidP="00ED6EA0">
      <w:pPr>
        <w:ind w:left="1440" w:hanging="1440"/>
        <w:jc w:val="both"/>
      </w:pPr>
      <w:r w:rsidRPr="00142F3A">
        <w:t>CHMNEYR3</w:t>
      </w:r>
      <w:r w:rsidR="00641926">
        <w:fldChar w:fldCharType="begin"/>
      </w:r>
      <w:r>
        <w:instrText>xe "</w:instrText>
      </w:r>
      <w:r w:rsidRPr="00EC7687">
        <w:instrText>CHMNEYR3</w:instrText>
      </w:r>
      <w:r>
        <w:instrText>"</w:instrText>
      </w:r>
      <w:r w:rsidR="00641926">
        <w:fldChar w:fldCharType="end"/>
      </w:r>
      <w:r>
        <w:tab/>
      </w:r>
      <w:r w:rsidRPr="00142F3A">
        <w:t>Is there someone who would help you - if you needed money?</w:t>
      </w:r>
      <w:r w:rsidRPr="00ED6EA0">
        <w:t xml:space="preserve"> </w:t>
      </w:r>
      <w:r>
        <w:t>Codes are: 00= No, 01= Yes</w:t>
      </w:r>
      <w:r w:rsidRPr="00142F3A">
        <w:t xml:space="preserve"> </w:t>
      </w:r>
    </w:p>
    <w:p w:rsidR="002C3311" w:rsidRDefault="002C3311" w:rsidP="00ED6EA0">
      <w:pPr>
        <w:ind w:left="1440" w:hanging="1440"/>
        <w:jc w:val="both"/>
      </w:pPr>
      <w:r w:rsidRPr="00142F3A">
        <w:t>CHGETR3</w:t>
      </w:r>
      <w:r w:rsidR="00641926">
        <w:fldChar w:fldCharType="begin"/>
      </w:r>
      <w:r>
        <w:instrText>xe "</w:instrText>
      </w:r>
      <w:r w:rsidRPr="00EC7687">
        <w:instrText>CHGETR3</w:instrText>
      </w:r>
      <w:r>
        <w:instrText>"</w:instrText>
      </w:r>
      <w:r w:rsidR="00641926">
        <w:fldChar w:fldCharType="end"/>
      </w:r>
      <w:r>
        <w:tab/>
      </w:r>
      <w:r w:rsidRPr="00142F3A">
        <w:t>Is there someone who would help you - if you needed help getting to school or work?</w:t>
      </w:r>
      <w:r w:rsidRPr="00ED6EA0">
        <w:t xml:space="preserve"> </w:t>
      </w:r>
      <w:r>
        <w:t>Codes are: 00= No, 01= Yes</w:t>
      </w:r>
      <w:r w:rsidRPr="00142F3A">
        <w:t xml:space="preserve"> </w:t>
      </w:r>
    </w:p>
    <w:p w:rsidR="002C3311" w:rsidRDefault="002C3311" w:rsidP="00ED6EA0">
      <w:pPr>
        <w:ind w:left="1440" w:hanging="1440"/>
        <w:jc w:val="both"/>
      </w:pPr>
      <w:r w:rsidRPr="00142F3A">
        <w:t>HRDTLKR3</w:t>
      </w:r>
      <w:r w:rsidR="00641926">
        <w:fldChar w:fldCharType="begin"/>
      </w:r>
      <w:r>
        <w:instrText>xe "</w:instrText>
      </w:r>
      <w:r w:rsidRPr="00EC7687">
        <w:instrText>HRDTLKR3</w:instrText>
      </w:r>
      <w:r>
        <w:instrText>"</w:instrText>
      </w:r>
      <w:r w:rsidR="00641926">
        <w:fldChar w:fldCharType="end"/>
      </w:r>
      <w:r>
        <w:tab/>
      </w:r>
      <w:r w:rsidRPr="00142F3A">
        <w:t>Do you find it hard to talk to other children?</w:t>
      </w:r>
      <w:r>
        <w:t xml:space="preserve"> Codes are:</w:t>
      </w:r>
    </w:p>
    <w:p w:rsidR="002C3311" w:rsidRDefault="002C3311" w:rsidP="00ED6EA0">
      <w:pPr>
        <w:ind w:left="2160"/>
      </w:pPr>
      <w:r>
        <w:t>01= Always</w:t>
      </w:r>
    </w:p>
    <w:p w:rsidR="002C3311" w:rsidRDefault="002C3311" w:rsidP="00ED6EA0">
      <w:pPr>
        <w:ind w:left="2160"/>
      </w:pPr>
      <w:r>
        <w:t>02= Sometimes</w:t>
      </w:r>
    </w:p>
    <w:p w:rsidR="002C3311" w:rsidRDefault="002C3311" w:rsidP="00ED6EA0">
      <w:pPr>
        <w:ind w:left="2160"/>
      </w:pPr>
      <w:r>
        <w:t>03= Never</w:t>
      </w:r>
    </w:p>
    <w:p w:rsidR="002C3311" w:rsidRDefault="002C3311" w:rsidP="00ED6EA0">
      <w:pPr>
        <w:ind w:left="1440" w:hanging="1440"/>
      </w:pPr>
      <w:r w:rsidRPr="002117EF">
        <w:t>HLPCHLR3</w:t>
      </w:r>
      <w:r w:rsidR="00641926">
        <w:fldChar w:fldCharType="begin"/>
      </w:r>
      <w:r>
        <w:instrText>xe "</w:instrText>
      </w:r>
      <w:r w:rsidRPr="00EC7687">
        <w:instrText>HLPCHLR3</w:instrText>
      </w:r>
      <w:r>
        <w:instrText>"</w:instrText>
      </w:r>
      <w:r w:rsidR="00641926">
        <w:fldChar w:fldCharType="end"/>
      </w:r>
      <w:r>
        <w:tab/>
      </w:r>
      <w:r w:rsidRPr="002117EF">
        <w:t>Do you help other children who have a problem at school?</w:t>
      </w:r>
      <w:r>
        <w:t xml:space="preserve"> Codes are the same as used for </w:t>
      </w:r>
      <w:r w:rsidRPr="00142F3A">
        <w:t>HRDTLKR3</w:t>
      </w:r>
      <w:r>
        <w:t>.</w:t>
      </w:r>
    </w:p>
    <w:p w:rsidR="002C3311" w:rsidRDefault="002C3311" w:rsidP="00ED6EA0">
      <w:pPr>
        <w:ind w:left="1440" w:hanging="1440"/>
        <w:jc w:val="both"/>
      </w:pPr>
      <w:r w:rsidRPr="009F114A">
        <w:t>MBGRSCR3</w:t>
      </w:r>
      <w:r w:rsidR="00641926">
        <w:fldChar w:fldCharType="begin"/>
      </w:r>
      <w:r>
        <w:instrText>xe "</w:instrText>
      </w:r>
      <w:r w:rsidRPr="00EC7687">
        <w:instrText>MBGRSCR3</w:instrText>
      </w:r>
      <w:r>
        <w:instrText>"</w:instrText>
      </w:r>
      <w:r w:rsidR="00641926">
        <w:fldChar w:fldCharType="end"/>
      </w:r>
      <w:r>
        <w:tab/>
      </w:r>
      <w:r w:rsidRPr="009F114A">
        <w:t xml:space="preserve">Are you a member of any </w:t>
      </w:r>
      <w:r w:rsidR="00346982">
        <w:t>&gt;SECTION &lt;yls:roundThreeStudySection&gt; &lt;yls:studySectionGroups&gt;</w:t>
      </w:r>
      <w:r w:rsidR="00346982">
        <w:tab/>
      </w:r>
      <w:r w:rsidRPr="009F114A">
        <w:t xml:space="preserve"> or clubs in your local area or at school?</w:t>
      </w:r>
      <w:r w:rsidRPr="00ED6EA0">
        <w:t xml:space="preserve"> </w:t>
      </w:r>
      <w:r>
        <w:t>Codes are: 00= No, 01= Yes</w:t>
      </w:r>
      <w:r w:rsidRPr="00142F3A">
        <w:t xml:space="preserve"> </w:t>
      </w:r>
    </w:p>
    <w:p w:rsidR="002C3311" w:rsidRPr="00F610C9" w:rsidRDefault="002C3311" w:rsidP="006D1145">
      <w:r w:rsidRPr="00F610C9">
        <w:t>GRPPRDR3</w:t>
      </w:r>
      <w:r w:rsidR="00641926">
        <w:fldChar w:fldCharType="begin"/>
      </w:r>
      <w:r>
        <w:instrText>xe "</w:instrText>
      </w:r>
      <w:r w:rsidRPr="00EC7687">
        <w:instrText>GRPPRDR3</w:instrText>
      </w:r>
      <w:r>
        <w:instrText>"</w:instrText>
      </w:r>
      <w:r w:rsidR="00641926">
        <w:fldChar w:fldCharType="end"/>
      </w:r>
      <w:r>
        <w:tab/>
      </w:r>
      <w:r w:rsidRPr="00F610C9">
        <w:t>Is there a group that you are most proud to be a member of?</w:t>
      </w:r>
    </w:p>
    <w:p w:rsidR="002C3311" w:rsidRDefault="002C3311" w:rsidP="00ED6EA0">
      <w:pPr>
        <w:ind w:left="1440" w:hanging="1440"/>
        <w:jc w:val="both"/>
      </w:pPr>
      <w:r w:rsidRPr="00DB4A24">
        <w:t>AFFSCHR3</w:t>
      </w:r>
      <w:r w:rsidR="00641926">
        <w:fldChar w:fldCharType="begin"/>
      </w:r>
      <w:r>
        <w:instrText>xe "</w:instrText>
      </w:r>
      <w:r w:rsidRPr="00EC7687">
        <w:instrText>AFFSCHR3</w:instrText>
      </w:r>
      <w:r>
        <w:instrText>"</w:instrText>
      </w:r>
      <w:r w:rsidR="00641926">
        <w:fldChar w:fldCharType="end"/>
      </w:r>
      <w:r>
        <w:tab/>
      </w:r>
      <w:r w:rsidRPr="00DB4A24">
        <w:t>Have you ever - discussed with other people or taken action regarding problems affecting your school or community?</w:t>
      </w:r>
      <w:r>
        <w:t xml:space="preserve"> Codes are: 00= No, 01= Yes</w:t>
      </w:r>
      <w:r w:rsidRPr="00142F3A">
        <w:t xml:space="preserve"> </w:t>
      </w:r>
    </w:p>
    <w:p w:rsidR="002C3311" w:rsidRDefault="002C3311" w:rsidP="00ED6EA0">
      <w:pPr>
        <w:ind w:left="1440" w:hanging="1440"/>
        <w:jc w:val="both"/>
      </w:pPr>
      <w:r w:rsidRPr="007A53F6">
        <w:t>INFCMMR3</w:t>
      </w:r>
      <w:r w:rsidR="00641926">
        <w:fldChar w:fldCharType="begin"/>
      </w:r>
      <w:r>
        <w:instrText>xe "</w:instrText>
      </w:r>
      <w:r w:rsidRPr="00EC7687">
        <w:instrText>INFCMMR3</w:instrText>
      </w:r>
      <w:r>
        <w:instrText>"</w:instrText>
      </w:r>
      <w:r w:rsidR="00641926">
        <w:fldChar w:fldCharType="end"/>
      </w:r>
      <w:r>
        <w:tab/>
      </w:r>
      <w:r w:rsidRPr="007A53F6">
        <w:t>Have you ever - looked for information about a problem affecting your community?</w:t>
      </w:r>
      <w:r w:rsidRPr="00ED6EA0">
        <w:t xml:space="preserve"> </w:t>
      </w:r>
      <w:r>
        <w:t>Codes are: 00= No, 01= Yes</w:t>
      </w:r>
      <w:r w:rsidRPr="00142F3A">
        <w:t xml:space="preserve"> </w:t>
      </w:r>
    </w:p>
    <w:p w:rsidR="002C3311" w:rsidRDefault="002C3311" w:rsidP="006D1145">
      <w:r w:rsidRPr="00F25571">
        <w:t>WUSINR31</w:t>
      </w:r>
      <w:r w:rsidR="00641926">
        <w:fldChar w:fldCharType="begin"/>
      </w:r>
      <w:r>
        <w:instrText>xe "</w:instrText>
      </w:r>
      <w:r w:rsidRPr="00EC7687">
        <w:instrText>WUSINR31</w:instrText>
      </w:r>
      <w:r>
        <w:instrText>"</w:instrText>
      </w:r>
      <w:r w:rsidR="00641926">
        <w:fldChar w:fldCharType="end"/>
      </w:r>
      <w:r>
        <w:t xml:space="preserve">, </w:t>
      </w:r>
      <w:r w:rsidRPr="00A554D4">
        <w:t>WUSINR32</w:t>
      </w:r>
      <w:r w:rsidR="00641926">
        <w:fldChar w:fldCharType="begin"/>
      </w:r>
      <w:r>
        <w:instrText>xe "</w:instrText>
      </w:r>
      <w:r w:rsidRPr="00EC7687">
        <w:instrText>WUSINR32</w:instrText>
      </w:r>
      <w:r>
        <w:instrText>"</w:instrText>
      </w:r>
      <w:r w:rsidR="00641926">
        <w:fldChar w:fldCharType="end"/>
      </w:r>
      <w:r>
        <w:t>, WUSINR33</w:t>
      </w:r>
      <w:r w:rsidR="00641926">
        <w:fldChar w:fldCharType="begin"/>
      </w:r>
      <w:r>
        <w:instrText>xe "</w:instrText>
      </w:r>
      <w:r w:rsidRPr="00EC7687">
        <w:instrText>WUSINR33</w:instrText>
      </w:r>
      <w:r>
        <w:instrText>"</w:instrText>
      </w:r>
      <w:r w:rsidR="00641926">
        <w:fldChar w:fldCharType="end"/>
      </w:r>
    </w:p>
    <w:p w:rsidR="002C3311" w:rsidRDefault="002C3311" w:rsidP="006D1145">
      <w:r>
        <w:tab/>
      </w:r>
      <w:r>
        <w:tab/>
      </w:r>
      <w:r w:rsidRPr="00F25571">
        <w:t>Where do you use the Internet?</w:t>
      </w:r>
      <w:r>
        <w:t xml:space="preserve"> Codes are:</w:t>
      </w:r>
    </w:p>
    <w:p w:rsidR="002C3311" w:rsidRDefault="002C3311" w:rsidP="00ED6EA0">
      <w:pPr>
        <w:ind w:left="2160"/>
      </w:pPr>
      <w:r>
        <w:t>01= I never use it</w:t>
      </w:r>
    </w:p>
    <w:p w:rsidR="002C3311" w:rsidRDefault="002C3311" w:rsidP="00ED6EA0">
      <w:pPr>
        <w:ind w:left="2160"/>
      </w:pPr>
      <w:r>
        <w:t>02= At school</w:t>
      </w:r>
    </w:p>
    <w:p w:rsidR="002C3311" w:rsidRDefault="002C3311" w:rsidP="00ED6EA0">
      <w:pPr>
        <w:ind w:left="2160"/>
      </w:pPr>
      <w:r>
        <w:t>03= At home</w:t>
      </w:r>
    </w:p>
    <w:p w:rsidR="002C3311" w:rsidRDefault="002C3311" w:rsidP="00ED6EA0">
      <w:pPr>
        <w:ind w:left="2160"/>
      </w:pPr>
      <w:r>
        <w:t>04= At friend` s home</w:t>
      </w:r>
    </w:p>
    <w:p w:rsidR="002C3311" w:rsidRDefault="002C3311" w:rsidP="00ED6EA0">
      <w:pPr>
        <w:ind w:left="2160"/>
      </w:pPr>
      <w:r>
        <w:t>05= At internet café</w:t>
      </w:r>
    </w:p>
    <w:p w:rsidR="002C3311" w:rsidRDefault="002C3311" w:rsidP="00ED6EA0">
      <w:pPr>
        <w:ind w:left="2160"/>
      </w:pPr>
      <w:r>
        <w:t>06= At community centre or club</w:t>
      </w:r>
    </w:p>
    <w:p w:rsidR="002C3311" w:rsidRPr="00A554D4" w:rsidRDefault="002C3311" w:rsidP="006D1145">
      <w:r w:rsidRPr="00A554D4">
        <w:t>TMONINR3</w:t>
      </w:r>
      <w:r w:rsidR="00641926">
        <w:fldChar w:fldCharType="begin"/>
      </w:r>
      <w:r>
        <w:instrText>xe "</w:instrText>
      </w:r>
      <w:r w:rsidRPr="00EC7687">
        <w:instrText>TMONINR3</w:instrText>
      </w:r>
      <w:r>
        <w:instrText>"</w:instrText>
      </w:r>
      <w:r w:rsidR="00641926">
        <w:fldChar w:fldCharType="end"/>
      </w:r>
      <w:r>
        <w:tab/>
      </w:r>
      <w:r w:rsidRPr="00A554D4">
        <w:t>How many hours per week do you spend on the Internet?</w:t>
      </w:r>
    </w:p>
    <w:p w:rsidR="002C3311" w:rsidRDefault="002C3311" w:rsidP="006D1145">
      <w:pPr>
        <w:pStyle w:val="Heading1"/>
        <w:rPr>
          <w:rFonts w:ascii="Comic Sans MS" w:hAnsi="Comic Sans MS"/>
          <w:sz w:val="24"/>
        </w:rPr>
      </w:pPr>
      <w:bookmarkStart w:id="7" w:name="_Toc232574385"/>
    </w:p>
    <w:p w:rsidR="002C3311" w:rsidRPr="00ED6EA0" w:rsidRDefault="00346982" w:rsidP="00ED6EA0">
      <w:pPr>
        <w:pStyle w:val="Heading1"/>
      </w:pPr>
      <w:r>
        <w:t>&gt;SECTION &lt;yls:roundThreeStudySection&gt; &lt;yls:studySectionSelfAdministeredSectionSix&gt;</w:t>
      </w:r>
      <w:r>
        <w:tab/>
      </w:r>
      <w:r w:rsidR="002C3311" w:rsidRPr="00ED6EA0">
        <w:t xml:space="preserve"> – Household Issues</w:t>
      </w:r>
      <w:bookmarkEnd w:id="7"/>
    </w:p>
    <w:p w:rsidR="002C3311" w:rsidRPr="00ED6EA0" w:rsidRDefault="002C3311" w:rsidP="00ED6EA0"/>
    <w:p w:rsidR="002C3311" w:rsidRPr="00A62919" w:rsidRDefault="002C3311" w:rsidP="006D1145">
      <w:pPr>
        <w:ind w:left="1440" w:hanging="1440"/>
      </w:pPr>
      <w:r w:rsidRPr="00A62919">
        <w:t>SEPLNDR3</w:t>
      </w:r>
      <w:r w:rsidR="00641926">
        <w:fldChar w:fldCharType="begin"/>
      </w:r>
      <w:r>
        <w:instrText>xe "</w:instrText>
      </w:r>
      <w:r w:rsidRPr="00EC7687">
        <w:instrText>SEPLNDR3</w:instrText>
      </w:r>
      <w:r>
        <w:instrText>"</w:instrText>
      </w:r>
      <w:r w:rsidR="00641926">
        <w:fldChar w:fldCharType="end"/>
      </w:r>
      <w:r>
        <w:tab/>
      </w:r>
      <w:r w:rsidRPr="00A62919">
        <w:t>Do you yourself own any land separate from the land owned by your household?</w:t>
      </w:r>
      <w:r w:rsidRPr="00ED6EA0">
        <w:t xml:space="preserve"> </w:t>
      </w:r>
      <w:r>
        <w:t>Codes are: 00= No, 01= Yes</w:t>
      </w:r>
    </w:p>
    <w:p w:rsidR="002C3311" w:rsidRDefault="002C3311" w:rsidP="00ED6EA0">
      <w:pPr>
        <w:ind w:left="1440" w:hanging="1440"/>
      </w:pPr>
      <w:r w:rsidRPr="00A76496">
        <w:t>SEPANMR3</w:t>
      </w:r>
      <w:r w:rsidR="00641926">
        <w:fldChar w:fldCharType="begin"/>
      </w:r>
      <w:r>
        <w:instrText>xe "</w:instrText>
      </w:r>
      <w:r w:rsidRPr="00EC7687">
        <w:instrText>SEPANMR3</w:instrText>
      </w:r>
      <w:r>
        <w:instrText>"</w:instrText>
      </w:r>
      <w:r w:rsidR="00641926">
        <w:fldChar w:fldCharType="end"/>
      </w:r>
      <w:r>
        <w:tab/>
      </w:r>
      <w:r w:rsidRPr="00A76496">
        <w:t>Do you yourself own any animals, separate from the animals owned by your household?</w:t>
      </w:r>
      <w:r w:rsidRPr="00ED6EA0">
        <w:t xml:space="preserve"> </w:t>
      </w:r>
      <w:r>
        <w:t>Codes are: 00= No, 01= Yes</w:t>
      </w:r>
      <w:r w:rsidRPr="00142F3A">
        <w:t xml:space="preserve"> </w:t>
      </w:r>
    </w:p>
    <w:p w:rsidR="002C3311" w:rsidRDefault="002C3311" w:rsidP="00ED6EA0">
      <w:pPr>
        <w:ind w:left="1440" w:hanging="1440"/>
      </w:pPr>
      <w:r w:rsidRPr="00A76496">
        <w:t>OWTOOLR3</w:t>
      </w:r>
      <w:r w:rsidR="00641926">
        <w:fldChar w:fldCharType="begin"/>
      </w:r>
      <w:r>
        <w:instrText>xe "</w:instrText>
      </w:r>
      <w:r w:rsidRPr="00EC7687">
        <w:instrText>OWTOOLR3</w:instrText>
      </w:r>
      <w:r>
        <w:instrText>"</w:instrText>
      </w:r>
      <w:r w:rsidR="00641926">
        <w:fldChar w:fldCharType="end"/>
      </w:r>
      <w:r>
        <w:tab/>
      </w:r>
      <w:r w:rsidRPr="00A76496">
        <w:t>Do you yourself own any tools or work equipment?</w:t>
      </w:r>
      <w:bookmarkStart w:id="8" w:name="_Toc232574386"/>
      <w:r w:rsidRPr="00ED6EA0">
        <w:t xml:space="preserve"> </w:t>
      </w:r>
      <w:r>
        <w:t>Codes are: 00= No, 01= Yes</w:t>
      </w:r>
      <w:r w:rsidRPr="00142F3A">
        <w:t xml:space="preserve"> </w:t>
      </w:r>
    </w:p>
    <w:p w:rsidR="002C3311" w:rsidRDefault="002C3311" w:rsidP="00ED6EA0">
      <w:pPr>
        <w:ind w:left="1440" w:hanging="1440"/>
      </w:pPr>
    </w:p>
    <w:p w:rsidR="002C3311" w:rsidRDefault="002C3311" w:rsidP="00ED6EA0">
      <w:pPr>
        <w:ind w:left="1440" w:hanging="1440"/>
        <w:rPr>
          <w:rFonts w:ascii="Arial" w:hAnsi="Arial" w:cs="Arial"/>
          <w:b/>
          <w:sz w:val="32"/>
          <w:szCs w:val="32"/>
        </w:rPr>
      </w:pPr>
      <w:r>
        <w:rPr>
          <w:rFonts w:ascii="Arial" w:hAnsi="Arial" w:cs="Arial"/>
          <w:b/>
          <w:sz w:val="32"/>
          <w:szCs w:val="32"/>
        </w:rPr>
        <w:t>Section</w:t>
      </w:r>
      <w:r w:rsidRPr="00FA101F">
        <w:rPr>
          <w:rFonts w:ascii="Arial" w:hAnsi="Arial" w:cs="Arial"/>
          <w:b/>
          <w:sz w:val="32"/>
          <w:szCs w:val="32"/>
        </w:rPr>
        <w:t xml:space="preserve"> 7 –</w:t>
      </w:r>
      <w:bookmarkEnd w:id="8"/>
      <w:r>
        <w:rPr>
          <w:rFonts w:ascii="Arial" w:hAnsi="Arial" w:cs="Arial"/>
          <w:b/>
          <w:sz w:val="32"/>
          <w:szCs w:val="32"/>
        </w:rPr>
        <w:t>Children</w:t>
      </w:r>
      <w:r w:rsidRPr="00FA101F">
        <w:rPr>
          <w:rFonts w:ascii="Arial" w:hAnsi="Arial" w:cs="Arial"/>
          <w:b/>
          <w:sz w:val="32"/>
          <w:szCs w:val="32"/>
        </w:rPr>
        <w:t xml:space="preserve"> (</w:t>
      </w:r>
      <w:bookmarkStart w:id="9" w:name="_Toc232574387"/>
      <w:r w:rsidRPr="00FA101F">
        <w:rPr>
          <w:rFonts w:ascii="Arial" w:hAnsi="Arial" w:cs="Arial"/>
          <w:b/>
          <w:sz w:val="32"/>
          <w:szCs w:val="32"/>
        </w:rPr>
        <w:t>Girls Only</w:t>
      </w:r>
      <w:bookmarkEnd w:id="9"/>
      <w:r w:rsidRPr="00FA101F">
        <w:rPr>
          <w:rFonts w:ascii="Arial" w:hAnsi="Arial" w:cs="Arial"/>
          <w:b/>
          <w:sz w:val="32"/>
          <w:szCs w:val="32"/>
        </w:rPr>
        <w:t>)</w:t>
      </w:r>
    </w:p>
    <w:p w:rsidR="002C3311" w:rsidRPr="00FA101F" w:rsidRDefault="002C3311" w:rsidP="00ED6EA0">
      <w:pPr>
        <w:ind w:left="1440" w:hanging="1440"/>
        <w:rPr>
          <w:rFonts w:cs="Arial"/>
          <w:szCs w:val="20"/>
        </w:rPr>
      </w:pPr>
      <w:r w:rsidRPr="00FA101F">
        <w:rPr>
          <w:rFonts w:cs="Arial"/>
          <w:szCs w:val="20"/>
        </w:rPr>
        <w:t>None of the YL children have children of their own - the data in this table is all either 99,88, 0 or blank.</w:t>
      </w:r>
    </w:p>
    <w:p w:rsidR="002C3311" w:rsidRDefault="000B6415" w:rsidP="006D1145">
      <w:r w:rsidRPr="000B6415">
        <w:rPr>
          <w:rFonts w:ascii="Arial" w:hAnsi="Arial" w:cs="Arial"/>
          <w:b/>
          <w:bCs/>
          <w:kern w:val="32"/>
          <w:sz w:val="32"/>
          <w:szCs w:val="32"/>
        </w:rPr>
        <w:t>&gt;SECTION &lt;yls:roundThreeStudySection&gt; &lt;yls:studySectionHeadsOrTailsRiskAversionAndTimeDiscountingQuestions&gt;</w:t>
      </w:r>
    </w:p>
    <w:p w:rsidR="002C3311" w:rsidRDefault="002C3311" w:rsidP="006D1145">
      <w:r w:rsidRPr="00070134">
        <w:t>RISKAVR3</w:t>
      </w:r>
      <w:r w:rsidR="00641926">
        <w:fldChar w:fldCharType="begin"/>
      </w:r>
      <w:r>
        <w:instrText>xe "</w:instrText>
      </w:r>
      <w:r w:rsidRPr="00EC7687">
        <w:instrText>RISKAVR3</w:instrText>
      </w:r>
      <w:r>
        <w:instrText>"</w:instrText>
      </w:r>
      <w:r w:rsidR="00641926">
        <w:fldChar w:fldCharType="end"/>
      </w:r>
      <w:r>
        <w:tab/>
      </w:r>
      <w:r w:rsidRPr="00070134">
        <w:t>Scenario chosen by the child</w:t>
      </w:r>
      <w:r>
        <w:t>. Codes are:</w:t>
      </w:r>
    </w:p>
    <w:p w:rsidR="002C3311" w:rsidRDefault="002C3311" w:rsidP="00573178">
      <w:pPr>
        <w:ind w:left="2160"/>
        <w:jc w:val="both"/>
      </w:pPr>
      <w:r>
        <w:t>01= 5 chips/5 chips</w:t>
      </w:r>
    </w:p>
    <w:p w:rsidR="002C3311" w:rsidRDefault="002C3311" w:rsidP="00573178">
      <w:pPr>
        <w:ind w:left="2160"/>
        <w:jc w:val="both"/>
      </w:pPr>
      <w:r>
        <w:t>02= 10 chips/4 chips</w:t>
      </w:r>
    </w:p>
    <w:p w:rsidR="002C3311" w:rsidRDefault="002C3311" w:rsidP="00573178">
      <w:pPr>
        <w:ind w:left="2160"/>
        <w:jc w:val="both"/>
      </w:pPr>
      <w:r>
        <w:t>03= 13 chips/3 chips</w:t>
      </w:r>
    </w:p>
    <w:p w:rsidR="002C3311" w:rsidRDefault="002C3311" w:rsidP="00573178">
      <w:pPr>
        <w:ind w:left="2160"/>
        <w:jc w:val="both"/>
      </w:pPr>
      <w:r>
        <w:t>04= 16 hips/2 chips</w:t>
      </w:r>
    </w:p>
    <w:p w:rsidR="002C3311" w:rsidRDefault="002C3311" w:rsidP="00573178">
      <w:pPr>
        <w:ind w:left="2160"/>
        <w:jc w:val="both"/>
      </w:pPr>
      <w:r>
        <w:t>05= 19 chips/1 chip</w:t>
      </w:r>
    </w:p>
    <w:p w:rsidR="002C3311" w:rsidRDefault="002C3311" w:rsidP="00573178">
      <w:pPr>
        <w:ind w:left="2160"/>
        <w:jc w:val="both"/>
      </w:pPr>
      <w:r>
        <w:t>06= 20 chips/0 chips</w:t>
      </w:r>
    </w:p>
    <w:p w:rsidR="002C3311" w:rsidRPr="001B2BB3" w:rsidRDefault="002C3311" w:rsidP="00573178">
      <w:pPr>
        <w:ind w:left="1440" w:hanging="1440"/>
      </w:pPr>
      <w:r w:rsidRPr="001B2BB3">
        <w:t>AMTINDR3</w:t>
      </w:r>
      <w:r w:rsidR="00641926">
        <w:fldChar w:fldCharType="begin"/>
      </w:r>
      <w:r>
        <w:instrText>xe "</w:instrText>
      </w:r>
      <w:r w:rsidRPr="00EC7687">
        <w:instrText>AMTINDR3</w:instrText>
      </w:r>
      <w:r>
        <w:instrText>"</w:instrText>
      </w:r>
      <w:r w:rsidR="00641926">
        <w:fldChar w:fldCharType="end"/>
      </w:r>
      <w:r>
        <w:tab/>
      </w:r>
      <w:r w:rsidRPr="001B2BB3">
        <w:t>Write down the amount that the child is indifferent to</w:t>
      </w:r>
      <w:r>
        <w:t>. Missing value codes are negative.</w:t>
      </w:r>
    </w:p>
    <w:p w:rsidR="000B6415" w:rsidRDefault="000B6415" w:rsidP="00703CF0">
      <w:pPr>
        <w:rPr>
          <w:rFonts w:ascii="Arial" w:hAnsi="Arial" w:cs="Arial"/>
          <w:b/>
          <w:bCs/>
          <w:kern w:val="32"/>
          <w:sz w:val="32"/>
          <w:szCs w:val="32"/>
        </w:rPr>
      </w:pPr>
      <w:r w:rsidRPr="000B6415">
        <w:rPr>
          <w:rFonts w:ascii="Arial" w:hAnsi="Arial" w:cs="Arial"/>
          <w:b/>
          <w:bCs/>
          <w:kern w:val="32"/>
          <w:sz w:val="32"/>
          <w:szCs w:val="32"/>
        </w:rPr>
        <w:t xml:space="preserve">&gt;SECTION &lt;yls:roundThreeStudySection&gt; &lt;yls:studySectionAchievementAndDevelopmentInstruments&gt; </w:t>
      </w:r>
    </w:p>
    <w:p w:rsidR="000B6415" w:rsidRDefault="000B6415" w:rsidP="00703CF0">
      <w:pPr>
        <w:rPr>
          <w:rFonts w:ascii="Arial" w:hAnsi="Arial" w:cs="Arial"/>
          <w:b/>
          <w:bCs/>
          <w:kern w:val="32"/>
          <w:sz w:val="32"/>
          <w:szCs w:val="32"/>
        </w:rPr>
      </w:pPr>
    </w:p>
    <w:p w:rsidR="002C3311" w:rsidRPr="00EF3435" w:rsidRDefault="002C3311" w:rsidP="00703CF0">
      <w:pPr>
        <w:rPr>
          <w:szCs w:val="20"/>
        </w:rPr>
      </w:pPr>
      <w:r w:rsidRPr="00EF3435">
        <w:rPr>
          <w:szCs w:val="20"/>
        </w:rPr>
        <w:t>SASDATE</w:t>
      </w:r>
      <w:r w:rsidR="00641926">
        <w:rPr>
          <w:szCs w:val="20"/>
        </w:rPr>
        <w:fldChar w:fldCharType="begin"/>
      </w:r>
      <w:r>
        <w:instrText>xe "</w:instrText>
      </w:r>
      <w:r w:rsidRPr="002C75F9">
        <w:rPr>
          <w:szCs w:val="20"/>
        </w:rPr>
        <w:instrText>SASDATE</w:instrText>
      </w:r>
      <w:r>
        <w:instrText>"</w:instrText>
      </w:r>
      <w:r w:rsidR="00641926">
        <w:rPr>
          <w:szCs w:val="20"/>
        </w:rPr>
        <w:fldChar w:fldCharType="end"/>
      </w:r>
      <w:r w:rsidRPr="00EF3435">
        <w:rPr>
          <w:szCs w:val="20"/>
        </w:rPr>
        <w:t xml:space="preserve"> </w:t>
      </w:r>
      <w:r w:rsidRPr="00EF3435">
        <w:rPr>
          <w:szCs w:val="20"/>
        </w:rPr>
        <w:tab/>
        <w:t xml:space="preserve">Date of test </w:t>
      </w:r>
    </w:p>
    <w:p w:rsidR="002C3311" w:rsidRPr="00EF3435" w:rsidRDefault="002C3311" w:rsidP="00703CF0">
      <w:pPr>
        <w:rPr>
          <w:szCs w:val="20"/>
        </w:rPr>
      </w:pPr>
      <w:r w:rsidRPr="00EF3435">
        <w:rPr>
          <w:szCs w:val="20"/>
        </w:rPr>
        <w:t>VSIMPR3</w:t>
      </w:r>
      <w:r w:rsidR="00641926">
        <w:rPr>
          <w:szCs w:val="20"/>
        </w:rPr>
        <w:fldChar w:fldCharType="begin"/>
      </w:r>
      <w:r>
        <w:instrText>xe "</w:instrText>
      </w:r>
      <w:r w:rsidRPr="007F48D7">
        <w:rPr>
          <w:szCs w:val="20"/>
        </w:rPr>
        <w:instrText>VSIMPR3</w:instrText>
      </w:r>
      <w:r>
        <w:instrText>"</w:instrText>
      </w:r>
      <w:r w:rsidR="00641926">
        <w:rPr>
          <w:szCs w:val="20"/>
        </w:rPr>
        <w:fldChar w:fldCharType="end"/>
      </w:r>
      <w:r w:rsidRPr="00EF3435">
        <w:rPr>
          <w:szCs w:val="20"/>
        </w:rPr>
        <w:t xml:space="preserve"> </w:t>
      </w:r>
      <w:r w:rsidRPr="00EF3435">
        <w:rPr>
          <w:szCs w:val="20"/>
        </w:rPr>
        <w:tab/>
        <w:t>Does the child have a severe visual impairment? Codes are: 00= No, 01=Yes</w:t>
      </w:r>
    </w:p>
    <w:p w:rsidR="002C3311" w:rsidRPr="00EF3435" w:rsidRDefault="002C3311" w:rsidP="00703CF0">
      <w:pPr>
        <w:rPr>
          <w:szCs w:val="20"/>
        </w:rPr>
      </w:pPr>
      <w:r w:rsidRPr="00EF3435">
        <w:rPr>
          <w:szCs w:val="20"/>
        </w:rPr>
        <w:t>STRTHRPP</w:t>
      </w:r>
      <w:r w:rsidR="00641926">
        <w:rPr>
          <w:szCs w:val="20"/>
        </w:rPr>
        <w:fldChar w:fldCharType="begin"/>
      </w:r>
      <w:r>
        <w:instrText>xe "</w:instrText>
      </w:r>
      <w:r w:rsidRPr="00F274D8">
        <w:rPr>
          <w:szCs w:val="20"/>
        </w:rPr>
        <w:instrText>STRTHRPP</w:instrText>
      </w:r>
      <w:r>
        <w:instrText>"</w:instrText>
      </w:r>
      <w:r w:rsidR="00641926">
        <w:rPr>
          <w:szCs w:val="20"/>
        </w:rPr>
        <w:fldChar w:fldCharType="end"/>
      </w:r>
      <w:r w:rsidRPr="00EF3435">
        <w:rPr>
          <w:szCs w:val="20"/>
        </w:rPr>
        <w:tab/>
        <w:t>Start time of PPVT – hour (</w:t>
      </w:r>
      <w:r w:rsidRPr="00EF3435">
        <w:rPr>
          <w:rFonts w:cs="Arial"/>
          <w:bCs/>
          <w:szCs w:val="20"/>
        </w:rPr>
        <w:t>possible values: 07 to 17)</w:t>
      </w:r>
    </w:p>
    <w:p w:rsidR="002C3311" w:rsidRPr="00EF3435" w:rsidRDefault="002C3311" w:rsidP="00703CF0">
      <w:pPr>
        <w:rPr>
          <w:szCs w:val="20"/>
        </w:rPr>
      </w:pPr>
      <w:r w:rsidRPr="00EF3435">
        <w:rPr>
          <w:szCs w:val="20"/>
        </w:rPr>
        <w:t>STRTMNPP</w:t>
      </w:r>
      <w:r w:rsidR="00641926">
        <w:rPr>
          <w:szCs w:val="20"/>
        </w:rPr>
        <w:fldChar w:fldCharType="begin"/>
      </w:r>
      <w:r>
        <w:instrText>xe "</w:instrText>
      </w:r>
      <w:r w:rsidRPr="00FD3CE8">
        <w:rPr>
          <w:szCs w:val="20"/>
        </w:rPr>
        <w:instrText>STRTMNPP</w:instrText>
      </w:r>
      <w:r>
        <w:instrText>"</w:instrText>
      </w:r>
      <w:r w:rsidR="00641926">
        <w:rPr>
          <w:szCs w:val="20"/>
        </w:rPr>
        <w:fldChar w:fldCharType="end"/>
      </w:r>
      <w:r w:rsidRPr="00EF3435">
        <w:rPr>
          <w:szCs w:val="20"/>
        </w:rPr>
        <w:tab/>
        <w:t xml:space="preserve">Start time of PPVT – minutes </w:t>
      </w:r>
      <w:r w:rsidRPr="00EF3435">
        <w:rPr>
          <w:rFonts w:cs="Arial"/>
          <w:bCs/>
          <w:szCs w:val="20"/>
        </w:rPr>
        <w:t>(possible values: 00 to 59)</w:t>
      </w:r>
    </w:p>
    <w:p w:rsidR="002C3311" w:rsidRPr="00EF3435" w:rsidRDefault="002C3311" w:rsidP="00703CF0">
      <w:pPr>
        <w:rPr>
          <w:szCs w:val="20"/>
        </w:rPr>
      </w:pPr>
      <w:r w:rsidRPr="00EF3435">
        <w:rPr>
          <w:szCs w:val="20"/>
        </w:rPr>
        <w:t>PPVTLOW</w:t>
      </w:r>
      <w:r w:rsidR="00641926">
        <w:rPr>
          <w:szCs w:val="20"/>
        </w:rPr>
        <w:fldChar w:fldCharType="begin"/>
      </w:r>
      <w:r>
        <w:instrText>xe "</w:instrText>
      </w:r>
      <w:r w:rsidRPr="00753DF3">
        <w:rPr>
          <w:szCs w:val="20"/>
        </w:rPr>
        <w:instrText>PPVTLOW</w:instrText>
      </w:r>
      <w:r>
        <w:instrText>"</w:instrText>
      </w:r>
      <w:r w:rsidR="00641926">
        <w:rPr>
          <w:szCs w:val="20"/>
        </w:rPr>
        <w:fldChar w:fldCharType="end"/>
      </w:r>
      <w:r w:rsidRPr="00EF3435">
        <w:rPr>
          <w:szCs w:val="20"/>
        </w:rPr>
        <w:tab/>
        <w:t>Lowest item responded to. Missing values are coded negative.</w:t>
      </w:r>
    </w:p>
    <w:p w:rsidR="002C3311" w:rsidRPr="00EF3435" w:rsidRDefault="002C3311" w:rsidP="00703CF0">
      <w:pPr>
        <w:ind w:left="1440" w:hanging="1440"/>
        <w:rPr>
          <w:szCs w:val="20"/>
        </w:rPr>
      </w:pPr>
      <w:r w:rsidRPr="00EF3435">
        <w:rPr>
          <w:szCs w:val="20"/>
        </w:rPr>
        <w:t>PPVTHIGH</w:t>
      </w:r>
      <w:r w:rsidR="00641926">
        <w:rPr>
          <w:szCs w:val="20"/>
        </w:rPr>
        <w:fldChar w:fldCharType="begin"/>
      </w:r>
      <w:r>
        <w:instrText>xe "</w:instrText>
      </w:r>
      <w:r w:rsidRPr="0077155B">
        <w:rPr>
          <w:szCs w:val="20"/>
        </w:rPr>
        <w:instrText>PPVTHIGH</w:instrText>
      </w:r>
      <w:r>
        <w:instrText>"</w:instrText>
      </w:r>
      <w:r w:rsidR="00641926">
        <w:rPr>
          <w:szCs w:val="20"/>
        </w:rPr>
        <w:fldChar w:fldCharType="end"/>
      </w:r>
      <w:r w:rsidRPr="00EF3435">
        <w:rPr>
          <w:szCs w:val="20"/>
        </w:rPr>
        <w:tab/>
        <w:t>Highest item responded to. Missing values are coded negative.</w:t>
      </w:r>
    </w:p>
    <w:p w:rsidR="002C3311" w:rsidRPr="00EF3435" w:rsidRDefault="002C3311" w:rsidP="00703CF0">
      <w:pPr>
        <w:pStyle w:val="BodyTextIndent"/>
        <w:ind w:left="0"/>
        <w:rPr>
          <w:rFonts w:ascii="Comic Sans MS" w:hAnsi="Comic Sans MS"/>
          <w:sz w:val="20"/>
          <w:szCs w:val="20"/>
        </w:rPr>
      </w:pPr>
      <w:r w:rsidRPr="00EF3435">
        <w:rPr>
          <w:rFonts w:ascii="Comic Sans MS" w:hAnsi="Comic Sans MS"/>
          <w:sz w:val="20"/>
          <w:szCs w:val="20"/>
        </w:rPr>
        <w:t>The PPVT (Peabody Picture Vocabulary Test) consists of 17 sets of 12 words each.  Children start the test at a particular set depending on their age.  They then move up or down depending on their responses.  The response is always between 01 and 04.</w:t>
      </w:r>
    </w:p>
    <w:p w:rsidR="002C3311" w:rsidRPr="00EF3435" w:rsidRDefault="002C3311" w:rsidP="00703CF0">
      <w:pPr>
        <w:pStyle w:val="BodyTextIndent"/>
        <w:ind w:left="0"/>
        <w:rPr>
          <w:rFonts w:ascii="Comic Sans MS" w:hAnsi="Comic Sans MS"/>
          <w:sz w:val="20"/>
          <w:szCs w:val="20"/>
        </w:rPr>
      </w:pPr>
      <w:r w:rsidRPr="00EF3435">
        <w:rPr>
          <w:rFonts w:ascii="Comic Sans MS" w:hAnsi="Comic Sans MS"/>
          <w:sz w:val="20"/>
          <w:szCs w:val="20"/>
        </w:rPr>
        <w:t>PPVT001</w:t>
      </w:r>
      <w:r w:rsidR="00641926">
        <w:rPr>
          <w:rFonts w:ascii="Comic Sans MS" w:hAnsi="Comic Sans MS"/>
          <w:sz w:val="20"/>
          <w:szCs w:val="20"/>
        </w:rPr>
        <w:fldChar w:fldCharType="begin"/>
      </w:r>
      <w:r>
        <w:instrText>xe "</w:instrText>
      </w:r>
      <w:r w:rsidRPr="00B13DB2">
        <w:rPr>
          <w:rFonts w:ascii="Comic Sans MS" w:hAnsi="Comic Sans MS"/>
          <w:sz w:val="20"/>
          <w:szCs w:val="20"/>
        </w:rPr>
        <w:instrText>PPVT001</w:instrText>
      </w:r>
      <w:r>
        <w:instrText>"</w:instrText>
      </w:r>
      <w:r w:rsidR="00641926">
        <w:rPr>
          <w:rFonts w:ascii="Comic Sans MS" w:hAnsi="Comic Sans MS"/>
          <w:sz w:val="20"/>
          <w:szCs w:val="20"/>
        </w:rPr>
        <w:fldChar w:fldCharType="end"/>
      </w:r>
      <w:r w:rsidRPr="00EF3435">
        <w:rPr>
          <w:rFonts w:ascii="Comic Sans MS" w:hAnsi="Comic Sans MS"/>
          <w:sz w:val="20"/>
          <w:szCs w:val="20"/>
        </w:rPr>
        <w:t xml:space="preserve"> to PPVT012</w:t>
      </w:r>
      <w:r w:rsidR="00641926">
        <w:rPr>
          <w:rFonts w:ascii="Comic Sans MS" w:hAnsi="Comic Sans MS"/>
          <w:sz w:val="20"/>
          <w:szCs w:val="20"/>
        </w:rPr>
        <w:fldChar w:fldCharType="begin"/>
      </w:r>
      <w:r>
        <w:instrText>xe "</w:instrText>
      </w:r>
      <w:r w:rsidRPr="007A30BC">
        <w:rPr>
          <w:rFonts w:ascii="Comic Sans MS" w:hAnsi="Comic Sans MS"/>
          <w:sz w:val="20"/>
          <w:szCs w:val="20"/>
        </w:rPr>
        <w:instrText>PPVT012</w:instrText>
      </w:r>
      <w:r>
        <w:instrText>"</w:instrText>
      </w:r>
      <w:r w:rsidR="00641926">
        <w:rPr>
          <w:rFonts w:ascii="Comic Sans MS" w:hAnsi="Comic Sans MS"/>
          <w:sz w:val="20"/>
          <w:szCs w:val="20"/>
        </w:rPr>
        <w:fldChar w:fldCharType="end"/>
      </w:r>
    </w:p>
    <w:p w:rsidR="002C3311" w:rsidRPr="00EF3435" w:rsidRDefault="002C3311" w:rsidP="00703CF0">
      <w:pPr>
        <w:pStyle w:val="BodyTextIndent"/>
        <w:ind w:left="720" w:firstLine="720"/>
        <w:rPr>
          <w:rFonts w:ascii="Comic Sans MS" w:hAnsi="Comic Sans MS"/>
          <w:sz w:val="20"/>
          <w:szCs w:val="20"/>
        </w:rPr>
      </w:pPr>
      <w:r w:rsidRPr="00EF3435">
        <w:rPr>
          <w:rFonts w:ascii="Comic Sans MS" w:hAnsi="Comic Sans MS"/>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001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Bus</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002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Drinking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003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Hand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004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Climbing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005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Key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006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Reading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007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Closet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008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Jumping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009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Lamp</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010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Helicopter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011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Smelling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012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Fly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2C3311" w:rsidRPr="00EF3435" w:rsidRDefault="002C3311" w:rsidP="00703CF0">
      <w:pPr>
        <w:ind w:left="1440" w:hanging="1440"/>
        <w:rPr>
          <w:szCs w:val="20"/>
        </w:rPr>
      </w:pPr>
    </w:p>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SET01ERR</w:t>
      </w:r>
      <w:r w:rsidR="00641926">
        <w:rPr>
          <w:rFonts w:ascii="Comic Sans MS" w:hAnsi="Comic Sans MS"/>
          <w:sz w:val="20"/>
          <w:szCs w:val="20"/>
        </w:rPr>
        <w:fldChar w:fldCharType="begin"/>
      </w:r>
      <w:r w:rsidRPr="00EF3435">
        <w:rPr>
          <w:rFonts w:ascii="Comic Sans MS" w:hAnsi="Comic Sans MS"/>
          <w:sz w:val="20"/>
          <w:szCs w:val="20"/>
        </w:rPr>
        <w:instrText>xe "SET01ERR"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01.</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PPVT013</w:t>
      </w:r>
      <w:r w:rsidR="00641926">
        <w:rPr>
          <w:rFonts w:ascii="Comic Sans MS" w:hAnsi="Comic Sans MS"/>
          <w:sz w:val="20"/>
          <w:szCs w:val="20"/>
        </w:rPr>
        <w:fldChar w:fldCharType="begin"/>
      </w:r>
      <w:r w:rsidRPr="00EF3435">
        <w:rPr>
          <w:rFonts w:ascii="Comic Sans MS" w:hAnsi="Comic Sans MS"/>
          <w:sz w:val="20"/>
          <w:szCs w:val="20"/>
        </w:rPr>
        <w:instrText>xe "PPVT013"</w:instrText>
      </w:r>
      <w:r w:rsidR="00641926">
        <w:rPr>
          <w:rFonts w:ascii="Comic Sans MS" w:hAnsi="Comic Sans MS"/>
          <w:sz w:val="20"/>
          <w:szCs w:val="20"/>
        </w:rPr>
        <w:fldChar w:fldCharType="end"/>
      </w:r>
      <w:r w:rsidRPr="00EF3435">
        <w:rPr>
          <w:rFonts w:ascii="Comic Sans MS" w:hAnsi="Comic Sans MS"/>
          <w:sz w:val="20"/>
          <w:szCs w:val="20"/>
        </w:rPr>
        <w:t xml:space="preserve"> to PPVT024</w:t>
      </w:r>
      <w:r w:rsidR="00641926">
        <w:rPr>
          <w:rFonts w:ascii="Comic Sans MS" w:hAnsi="Comic Sans MS"/>
          <w:sz w:val="20"/>
          <w:szCs w:val="20"/>
        </w:rPr>
        <w:fldChar w:fldCharType="begin"/>
      </w:r>
      <w:r w:rsidRPr="00EF3435">
        <w:rPr>
          <w:rFonts w:ascii="Comic Sans MS" w:hAnsi="Comic Sans MS"/>
          <w:sz w:val="20"/>
          <w:szCs w:val="20"/>
        </w:rPr>
        <w:instrText>xe "PPVT024"</w:instrText>
      </w:r>
      <w:r w:rsidR="00641926">
        <w:rPr>
          <w:rFonts w:ascii="Comic Sans MS" w:hAnsi="Comic Sans MS"/>
          <w:sz w:val="20"/>
          <w:szCs w:val="20"/>
        </w:rPr>
        <w:fldChar w:fldCharType="end"/>
      </w:r>
      <w:r w:rsidRPr="00EF3435">
        <w:rPr>
          <w:rFonts w:ascii="Comic Sans MS" w:hAnsi="Comic Sans MS"/>
          <w:sz w:val="20"/>
          <w:szCs w:val="20"/>
        </w:rPr>
        <w:tab/>
      </w:r>
    </w:p>
    <w:p w:rsidR="002C3311" w:rsidRPr="00EF3435" w:rsidRDefault="002C3311" w:rsidP="00703CF0">
      <w:pPr>
        <w:pStyle w:val="BodyTextIndent"/>
        <w:ind w:left="1003" w:firstLine="437"/>
        <w:rPr>
          <w:rFonts w:ascii="Comic Sans MS" w:hAnsi="Comic Sans MS"/>
          <w:sz w:val="20"/>
          <w:szCs w:val="20"/>
        </w:rPr>
      </w:pPr>
      <w:r w:rsidRPr="00EF3435">
        <w:rPr>
          <w:rFonts w:ascii="Comic Sans MS" w:hAnsi="Comic Sans MS"/>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013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Digging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014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Cow</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015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Drum</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016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Feather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017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Painting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018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Cage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019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Knee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020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Wrapping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021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Fence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022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Elbow</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023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Garbage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024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Exercising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SET02ERR</w:t>
      </w:r>
      <w:r w:rsidR="00641926">
        <w:rPr>
          <w:rFonts w:ascii="Comic Sans MS" w:hAnsi="Comic Sans MS"/>
          <w:sz w:val="20"/>
          <w:szCs w:val="20"/>
        </w:rPr>
        <w:fldChar w:fldCharType="begin"/>
      </w:r>
      <w:r w:rsidRPr="00EF3435">
        <w:rPr>
          <w:rFonts w:ascii="Comic Sans MS" w:hAnsi="Comic Sans MS"/>
          <w:sz w:val="20"/>
          <w:szCs w:val="20"/>
        </w:rPr>
        <w:instrText>xe "SET02ERR"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02.</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PPVT025</w:t>
      </w:r>
      <w:r w:rsidR="00641926">
        <w:rPr>
          <w:rFonts w:ascii="Comic Sans MS" w:hAnsi="Comic Sans MS"/>
          <w:sz w:val="20"/>
          <w:szCs w:val="20"/>
        </w:rPr>
        <w:fldChar w:fldCharType="begin"/>
      </w:r>
      <w:r w:rsidRPr="00EF3435">
        <w:rPr>
          <w:rFonts w:ascii="Comic Sans MS" w:hAnsi="Comic Sans MS"/>
          <w:sz w:val="20"/>
          <w:szCs w:val="20"/>
        </w:rPr>
        <w:instrText>xe "PPVT025"</w:instrText>
      </w:r>
      <w:r w:rsidR="00641926">
        <w:rPr>
          <w:rFonts w:ascii="Comic Sans MS" w:hAnsi="Comic Sans MS"/>
          <w:sz w:val="20"/>
          <w:szCs w:val="20"/>
        </w:rPr>
        <w:fldChar w:fldCharType="end"/>
      </w:r>
      <w:r w:rsidRPr="00EF3435">
        <w:rPr>
          <w:rFonts w:ascii="Comic Sans MS" w:hAnsi="Comic Sans MS"/>
          <w:sz w:val="20"/>
          <w:szCs w:val="20"/>
        </w:rPr>
        <w:t xml:space="preserve"> to PPVT036</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"PPVT036"</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025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Empty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026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Shoulder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027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Square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028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Measuring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029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Porcupine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030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Arrow</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031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Peeling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032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Fountain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033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Accident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034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Penguin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035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Decorated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036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Nest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SET03ERR</w:t>
      </w:r>
      <w:r w:rsidR="00641926">
        <w:rPr>
          <w:rFonts w:ascii="Comic Sans MS" w:hAnsi="Comic Sans MS"/>
          <w:sz w:val="20"/>
          <w:szCs w:val="20"/>
        </w:rPr>
        <w:fldChar w:fldCharType="begin"/>
      </w:r>
      <w:r w:rsidRPr="00EF3435">
        <w:rPr>
          <w:rFonts w:ascii="Comic Sans MS" w:hAnsi="Comic Sans MS"/>
          <w:sz w:val="20"/>
          <w:szCs w:val="20"/>
        </w:rPr>
        <w:instrText>xe "SET03ERR"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03</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PPVT037</w:t>
      </w:r>
      <w:r w:rsidR="00641926">
        <w:rPr>
          <w:rFonts w:ascii="Comic Sans MS" w:hAnsi="Comic Sans MS"/>
          <w:sz w:val="20"/>
          <w:szCs w:val="20"/>
        </w:rPr>
        <w:fldChar w:fldCharType="begin"/>
      </w:r>
      <w:r w:rsidRPr="00EF3435">
        <w:rPr>
          <w:rFonts w:ascii="Comic Sans MS" w:hAnsi="Comic Sans MS"/>
          <w:sz w:val="20"/>
          <w:szCs w:val="20"/>
        </w:rPr>
        <w:instrText>xe "PPVT037"</w:instrText>
      </w:r>
      <w:r w:rsidR="00641926">
        <w:rPr>
          <w:rFonts w:ascii="Comic Sans MS" w:hAnsi="Comic Sans MS"/>
          <w:sz w:val="20"/>
          <w:szCs w:val="20"/>
        </w:rPr>
        <w:fldChar w:fldCharType="end"/>
      </w:r>
      <w:r w:rsidRPr="00EF3435">
        <w:rPr>
          <w:rFonts w:ascii="Comic Sans MS" w:hAnsi="Comic Sans MS"/>
          <w:sz w:val="20"/>
          <w:szCs w:val="20"/>
        </w:rPr>
        <w:t xml:space="preserve"> to PPVT048</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"PPVT048"</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037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Castle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038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Sawing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039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Cactus</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040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Farm</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041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Going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042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Harp</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043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Astronaut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044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Raccoon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045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Juggling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046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Envelope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047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Tearing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048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Claw</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SET04ERR</w:t>
      </w:r>
      <w:r w:rsidR="00641926">
        <w:rPr>
          <w:rFonts w:ascii="Comic Sans MS" w:hAnsi="Comic Sans MS"/>
          <w:sz w:val="20"/>
          <w:szCs w:val="20"/>
        </w:rPr>
        <w:fldChar w:fldCharType="begin"/>
      </w:r>
      <w:r w:rsidRPr="00EF3435">
        <w:rPr>
          <w:rFonts w:ascii="Comic Sans MS" w:hAnsi="Comic Sans MS"/>
          <w:sz w:val="20"/>
          <w:szCs w:val="20"/>
        </w:rPr>
        <w:instrText>xe "SET04ERR"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04</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PPVT049</w:t>
      </w:r>
      <w:r w:rsidR="00641926">
        <w:rPr>
          <w:rFonts w:ascii="Comic Sans MS" w:hAnsi="Comic Sans MS"/>
          <w:sz w:val="20"/>
          <w:szCs w:val="20"/>
        </w:rPr>
        <w:fldChar w:fldCharType="begin"/>
      </w:r>
      <w:r w:rsidRPr="00EF3435">
        <w:rPr>
          <w:rFonts w:ascii="Comic Sans MS" w:hAnsi="Comic Sans MS"/>
          <w:sz w:val="20"/>
          <w:szCs w:val="20"/>
        </w:rPr>
        <w:instrText>xe "PPVT049"</w:instrText>
      </w:r>
      <w:r w:rsidR="00641926">
        <w:rPr>
          <w:rFonts w:ascii="Comic Sans MS" w:hAnsi="Comic Sans MS"/>
          <w:sz w:val="20"/>
          <w:szCs w:val="20"/>
        </w:rPr>
        <w:fldChar w:fldCharType="end"/>
      </w:r>
      <w:r w:rsidRPr="00EF3435">
        <w:rPr>
          <w:rFonts w:ascii="Comic Sans MS" w:hAnsi="Comic Sans MS"/>
          <w:sz w:val="20"/>
          <w:szCs w:val="20"/>
        </w:rPr>
        <w:t xml:space="preserve"> to PPVT060</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"PPVT060"</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049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Parachute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050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Delivering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051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Rectangle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052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Diving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053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Camper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054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Target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055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Writing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056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Furry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057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Drilling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058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Hook</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059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Group</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060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Dripping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SET05ERR</w:t>
      </w:r>
      <w:r w:rsidR="00641926">
        <w:rPr>
          <w:rFonts w:ascii="Comic Sans MS" w:hAnsi="Comic Sans MS"/>
          <w:sz w:val="20"/>
          <w:szCs w:val="20"/>
        </w:rPr>
        <w:fldChar w:fldCharType="begin"/>
      </w:r>
      <w:r w:rsidRPr="00EF3435">
        <w:rPr>
          <w:rFonts w:ascii="Comic Sans MS" w:hAnsi="Comic Sans MS"/>
          <w:sz w:val="20"/>
          <w:szCs w:val="20"/>
        </w:rPr>
        <w:instrText>xe "SET05ERR"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05</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PPVT061</w:t>
      </w:r>
      <w:r w:rsidR="00641926">
        <w:rPr>
          <w:rFonts w:ascii="Comic Sans MS" w:hAnsi="Comic Sans MS"/>
          <w:sz w:val="20"/>
          <w:szCs w:val="20"/>
        </w:rPr>
        <w:fldChar w:fldCharType="begin"/>
      </w:r>
      <w:r w:rsidRPr="00EF3435">
        <w:rPr>
          <w:rFonts w:ascii="Comic Sans MS" w:hAnsi="Comic Sans MS"/>
          <w:sz w:val="20"/>
          <w:szCs w:val="20"/>
        </w:rPr>
        <w:instrText>xe "PPVT061"</w:instrText>
      </w:r>
      <w:r w:rsidR="00641926">
        <w:rPr>
          <w:rFonts w:ascii="Comic Sans MS" w:hAnsi="Comic Sans MS"/>
          <w:sz w:val="20"/>
          <w:szCs w:val="20"/>
        </w:rPr>
        <w:fldChar w:fldCharType="end"/>
      </w:r>
      <w:r w:rsidRPr="00EF3435">
        <w:rPr>
          <w:rFonts w:ascii="Comic Sans MS" w:hAnsi="Comic Sans MS"/>
          <w:sz w:val="20"/>
          <w:szCs w:val="20"/>
        </w:rPr>
        <w:t xml:space="preserve"> to PPVT072</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"PPVT072"</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061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Vehicle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062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Oval</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063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Luggage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064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Awarding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065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Hydrant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066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Swamp</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067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Calculator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068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Signal</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069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Squash</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070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Globe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071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Vegetable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072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Frame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SET06ERR</w:t>
      </w:r>
      <w:r w:rsidR="00641926">
        <w:rPr>
          <w:rFonts w:ascii="Comic Sans MS" w:hAnsi="Comic Sans MS"/>
          <w:sz w:val="20"/>
          <w:szCs w:val="20"/>
        </w:rPr>
        <w:fldChar w:fldCharType="begin"/>
      </w:r>
      <w:r w:rsidRPr="00EF3435">
        <w:rPr>
          <w:rFonts w:ascii="Comic Sans MS" w:hAnsi="Comic Sans MS"/>
          <w:sz w:val="20"/>
          <w:szCs w:val="20"/>
        </w:rPr>
        <w:instrText>xe "SET06ERR"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06</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PPVT073</w:t>
      </w:r>
      <w:r w:rsidR="00641926">
        <w:rPr>
          <w:rFonts w:ascii="Comic Sans MS" w:hAnsi="Comic Sans MS"/>
          <w:sz w:val="20"/>
          <w:szCs w:val="20"/>
        </w:rPr>
        <w:fldChar w:fldCharType="begin"/>
      </w:r>
      <w:r w:rsidRPr="00EF3435">
        <w:rPr>
          <w:rFonts w:ascii="Comic Sans MS" w:hAnsi="Comic Sans MS"/>
          <w:sz w:val="20"/>
          <w:szCs w:val="20"/>
        </w:rPr>
        <w:instrText>xe "PPVT073"</w:instrText>
      </w:r>
      <w:r w:rsidR="00641926">
        <w:rPr>
          <w:rFonts w:ascii="Comic Sans MS" w:hAnsi="Comic Sans MS"/>
          <w:sz w:val="20"/>
          <w:szCs w:val="20"/>
        </w:rPr>
        <w:fldChar w:fldCharType="end"/>
      </w:r>
      <w:r w:rsidRPr="00EF3435">
        <w:rPr>
          <w:rFonts w:ascii="Comic Sans MS" w:hAnsi="Comic Sans MS"/>
          <w:sz w:val="20"/>
          <w:szCs w:val="20"/>
        </w:rPr>
        <w:t xml:space="preserve"> to PPVT084</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"PPVT084"</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073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Gigantic</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074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Nostril</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075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Vase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076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Knight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077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Towing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078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Horrified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079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Trunk</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080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Selecting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081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Island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082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Camcorder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083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Heart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084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Wrench</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SET07ERR</w:t>
      </w:r>
      <w:r w:rsidR="00641926">
        <w:rPr>
          <w:rFonts w:ascii="Comic Sans MS" w:hAnsi="Comic Sans MS"/>
          <w:sz w:val="20"/>
          <w:szCs w:val="20"/>
        </w:rPr>
        <w:fldChar w:fldCharType="begin"/>
      </w:r>
      <w:r w:rsidRPr="00EF3435">
        <w:rPr>
          <w:rFonts w:ascii="Comic Sans MS" w:hAnsi="Comic Sans MS"/>
          <w:sz w:val="20"/>
          <w:szCs w:val="20"/>
        </w:rPr>
        <w:instrText>xe "SET07ERR"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07</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PPVT085</w:t>
      </w:r>
      <w:r w:rsidR="00641926">
        <w:rPr>
          <w:rFonts w:ascii="Comic Sans MS" w:hAnsi="Comic Sans MS"/>
          <w:sz w:val="20"/>
          <w:szCs w:val="20"/>
        </w:rPr>
        <w:fldChar w:fldCharType="begin"/>
      </w:r>
      <w:r w:rsidRPr="00EF3435">
        <w:rPr>
          <w:rFonts w:ascii="Comic Sans MS" w:hAnsi="Comic Sans MS"/>
          <w:sz w:val="20"/>
          <w:szCs w:val="20"/>
        </w:rPr>
        <w:instrText>xe "PPVT085"</w:instrText>
      </w:r>
      <w:r w:rsidR="00641926">
        <w:rPr>
          <w:rFonts w:ascii="Comic Sans MS" w:hAnsi="Comic Sans MS"/>
          <w:sz w:val="20"/>
          <w:szCs w:val="20"/>
        </w:rPr>
        <w:fldChar w:fldCharType="end"/>
      </w:r>
      <w:r w:rsidRPr="00EF3435">
        <w:rPr>
          <w:rFonts w:ascii="Comic Sans MS" w:hAnsi="Comic Sans MS"/>
          <w:sz w:val="20"/>
          <w:szCs w:val="20"/>
        </w:rPr>
        <w:t xml:space="preserve"> to PPVT096</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"PPVT096"</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97"/>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085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Flamingo</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086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Tambourine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087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Palm</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088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Surprised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089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Canoe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090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Interviewing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091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Clarinet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092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Exhausted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093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Pitcher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094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Reptile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095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Polluting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096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Vine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SET08ERR</w:t>
      </w:r>
      <w:r w:rsidR="00641926">
        <w:rPr>
          <w:rFonts w:ascii="Comic Sans MS" w:hAnsi="Comic Sans MS"/>
          <w:sz w:val="20"/>
          <w:szCs w:val="20"/>
        </w:rPr>
        <w:fldChar w:fldCharType="begin"/>
      </w:r>
      <w:r w:rsidRPr="00EF3435">
        <w:rPr>
          <w:rFonts w:ascii="Comic Sans MS" w:hAnsi="Comic Sans MS"/>
          <w:sz w:val="20"/>
          <w:szCs w:val="20"/>
        </w:rPr>
        <w:instrText>xe "SET08ERR"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08</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PPVT097</w:t>
      </w:r>
      <w:r w:rsidR="00641926">
        <w:rPr>
          <w:rFonts w:ascii="Comic Sans MS" w:hAnsi="Comic Sans MS"/>
          <w:sz w:val="20"/>
          <w:szCs w:val="20"/>
        </w:rPr>
        <w:fldChar w:fldCharType="begin"/>
      </w:r>
      <w:r w:rsidRPr="00EF3435">
        <w:rPr>
          <w:rFonts w:ascii="Comic Sans MS" w:hAnsi="Comic Sans MS"/>
          <w:sz w:val="20"/>
          <w:szCs w:val="20"/>
        </w:rPr>
        <w:instrText>xe "PPVT097"</w:instrText>
      </w:r>
      <w:r w:rsidR="00641926">
        <w:rPr>
          <w:rFonts w:ascii="Comic Sans MS" w:hAnsi="Comic Sans MS"/>
          <w:sz w:val="20"/>
          <w:szCs w:val="20"/>
        </w:rPr>
        <w:fldChar w:fldCharType="end"/>
      </w:r>
      <w:r w:rsidRPr="00EF3435">
        <w:rPr>
          <w:rFonts w:ascii="Comic Sans MS" w:hAnsi="Comic Sans MS"/>
          <w:sz w:val="20"/>
          <w:szCs w:val="20"/>
        </w:rPr>
        <w:t xml:space="preserve"> to PPVT108</w:t>
      </w:r>
    </w:p>
    <w:p w:rsidR="002C3311" w:rsidRPr="00EF3435" w:rsidRDefault="00641926" w:rsidP="00703CF0">
      <w:pPr>
        <w:pStyle w:val="BodyTextIndent"/>
        <w:ind w:left="1003" w:firstLine="437"/>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"PPVT108"</w:instrText>
      </w:r>
      <w:r>
        <w:rPr>
          <w:rFonts w:ascii="Comic Sans MS" w:hAnsi="Comic Sans MS"/>
          <w:sz w:val="20"/>
          <w:szCs w:val="20"/>
        </w:rPr>
        <w:fldChar w:fldCharType="end"/>
      </w:r>
      <w:r w:rsidR="002C3311" w:rsidRPr="00EF3435">
        <w:rPr>
          <w:rFonts w:ascii="Comic Sans MS" w:hAnsi="Comic Sans MS"/>
          <w:sz w:val="20"/>
          <w:szCs w:val="20"/>
        </w:rPr>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097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Pedal</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098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Dissecting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099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Bouquet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100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Rodent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101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Inhaling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102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Valley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103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Tubular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104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Demolishing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105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Tusk</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106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Adjustable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107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Fern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108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Hurdling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SET09ERR</w:t>
      </w:r>
      <w:r w:rsidR="00641926">
        <w:rPr>
          <w:rFonts w:ascii="Comic Sans MS" w:hAnsi="Comic Sans MS"/>
          <w:sz w:val="20"/>
          <w:szCs w:val="20"/>
        </w:rPr>
        <w:fldChar w:fldCharType="begin"/>
      </w:r>
      <w:r w:rsidRPr="00EF3435">
        <w:rPr>
          <w:rFonts w:ascii="Comic Sans MS" w:hAnsi="Comic Sans MS"/>
          <w:sz w:val="20"/>
          <w:szCs w:val="20"/>
        </w:rPr>
        <w:instrText>xe "SET09ERR"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09</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PPVT109</w:t>
      </w:r>
      <w:r w:rsidR="00641926">
        <w:rPr>
          <w:rFonts w:ascii="Comic Sans MS" w:hAnsi="Comic Sans MS"/>
          <w:sz w:val="20"/>
          <w:szCs w:val="20"/>
        </w:rPr>
        <w:fldChar w:fldCharType="begin"/>
      </w:r>
      <w:r w:rsidRPr="00EF3435">
        <w:rPr>
          <w:rFonts w:ascii="Comic Sans MS" w:hAnsi="Comic Sans MS"/>
          <w:sz w:val="20"/>
          <w:szCs w:val="20"/>
        </w:rPr>
        <w:instrText>xe "PPVT109"</w:instrText>
      </w:r>
      <w:r w:rsidR="00641926">
        <w:rPr>
          <w:rFonts w:ascii="Comic Sans MS" w:hAnsi="Comic Sans MS"/>
          <w:sz w:val="20"/>
          <w:szCs w:val="20"/>
        </w:rPr>
        <w:fldChar w:fldCharType="end"/>
      </w:r>
      <w:r w:rsidRPr="00EF3435">
        <w:rPr>
          <w:rFonts w:ascii="Comic Sans MS" w:hAnsi="Comic Sans MS"/>
          <w:sz w:val="20"/>
          <w:szCs w:val="20"/>
        </w:rPr>
        <w:t xml:space="preserve"> to PPVT120</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"PPVT120"</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109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Solo</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110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Citrus</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111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Inflated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112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Lecturing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113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Timer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114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Injecting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115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Links</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116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Cooperating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117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Microscope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118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Archery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119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Garment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120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Fragile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SET10ERR</w:t>
      </w:r>
      <w:r w:rsidR="00641926">
        <w:rPr>
          <w:rFonts w:ascii="Comic Sans MS" w:hAnsi="Comic Sans MS"/>
          <w:sz w:val="20"/>
          <w:szCs w:val="20"/>
        </w:rPr>
        <w:fldChar w:fldCharType="begin"/>
      </w:r>
      <w:r w:rsidRPr="00EF3435">
        <w:rPr>
          <w:rFonts w:ascii="Comic Sans MS" w:hAnsi="Comic Sans MS"/>
          <w:sz w:val="20"/>
          <w:szCs w:val="20"/>
        </w:rPr>
        <w:instrText>xe "SET10ERR"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10</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PPVT121</w:t>
      </w:r>
      <w:r w:rsidR="00641926">
        <w:rPr>
          <w:rFonts w:ascii="Comic Sans MS" w:hAnsi="Comic Sans MS"/>
          <w:sz w:val="20"/>
          <w:szCs w:val="20"/>
        </w:rPr>
        <w:fldChar w:fldCharType="begin"/>
      </w:r>
      <w:r w:rsidRPr="00EF3435">
        <w:rPr>
          <w:rFonts w:ascii="Comic Sans MS" w:hAnsi="Comic Sans MS"/>
          <w:sz w:val="20"/>
          <w:szCs w:val="20"/>
        </w:rPr>
        <w:instrText>xe "PPVT121"</w:instrText>
      </w:r>
      <w:r w:rsidR="00641926">
        <w:rPr>
          <w:rFonts w:ascii="Comic Sans MS" w:hAnsi="Comic Sans MS"/>
          <w:sz w:val="20"/>
          <w:szCs w:val="20"/>
        </w:rPr>
        <w:fldChar w:fldCharType="end"/>
      </w:r>
      <w:r w:rsidRPr="00EF3435">
        <w:rPr>
          <w:rFonts w:ascii="Comic Sans MS" w:hAnsi="Comic Sans MS"/>
          <w:sz w:val="20"/>
          <w:szCs w:val="20"/>
        </w:rPr>
        <w:t xml:space="preserve"> to PPVT132</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"PPVT132"</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121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Carpenter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122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Dilapidated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123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Hazardous</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124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Adapter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125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Valve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126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Isolation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127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Feline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128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Wailing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129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Coast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130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Appliance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131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Foundation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132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Hatchet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SET11ERR</w:t>
      </w:r>
      <w:r w:rsidR="00641926">
        <w:rPr>
          <w:rFonts w:ascii="Comic Sans MS" w:hAnsi="Comic Sans MS"/>
          <w:sz w:val="20"/>
          <w:szCs w:val="20"/>
        </w:rPr>
        <w:fldChar w:fldCharType="begin"/>
      </w:r>
      <w:r w:rsidRPr="00EF3435">
        <w:rPr>
          <w:rFonts w:ascii="Comic Sans MS" w:hAnsi="Comic Sans MS"/>
          <w:sz w:val="20"/>
          <w:szCs w:val="20"/>
        </w:rPr>
        <w:instrText>xe "SET11ERR"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11</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PPVT133</w:t>
      </w:r>
      <w:r w:rsidR="00641926">
        <w:rPr>
          <w:rFonts w:ascii="Comic Sans MS" w:hAnsi="Comic Sans MS"/>
          <w:sz w:val="20"/>
          <w:szCs w:val="20"/>
        </w:rPr>
        <w:fldChar w:fldCharType="begin"/>
      </w:r>
      <w:r w:rsidRPr="00EF3435">
        <w:rPr>
          <w:rFonts w:ascii="Comic Sans MS" w:hAnsi="Comic Sans MS"/>
          <w:sz w:val="20"/>
          <w:szCs w:val="20"/>
        </w:rPr>
        <w:instrText>xe "PPVT133"</w:instrText>
      </w:r>
      <w:r w:rsidR="00641926">
        <w:rPr>
          <w:rFonts w:ascii="Comic Sans MS" w:hAnsi="Comic Sans MS"/>
          <w:sz w:val="20"/>
          <w:szCs w:val="20"/>
        </w:rPr>
        <w:fldChar w:fldCharType="end"/>
      </w:r>
      <w:r w:rsidRPr="00EF3435">
        <w:rPr>
          <w:rFonts w:ascii="Comic Sans MS" w:hAnsi="Comic Sans MS"/>
          <w:sz w:val="20"/>
          <w:szCs w:val="20"/>
        </w:rPr>
        <w:t xml:space="preserve"> to PPVT144</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"PPVT144"</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12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5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133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Blazing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134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Mammal</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135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Reprimanding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136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Upholstery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137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Hoisting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138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Exterior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139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Consuming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140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Pastry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141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Cornea</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142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Constrained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143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Pedestrian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144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Colt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SET12ERR</w:t>
      </w:r>
      <w:r w:rsidR="00641926">
        <w:rPr>
          <w:rFonts w:ascii="Comic Sans MS" w:hAnsi="Comic Sans MS"/>
          <w:sz w:val="20"/>
          <w:szCs w:val="20"/>
        </w:rPr>
        <w:fldChar w:fldCharType="begin"/>
      </w:r>
      <w:r w:rsidRPr="00EF3435">
        <w:rPr>
          <w:rFonts w:ascii="Comic Sans MS" w:hAnsi="Comic Sans MS"/>
          <w:sz w:val="20"/>
          <w:szCs w:val="20"/>
        </w:rPr>
        <w:instrText>xe "SET12ERR"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12</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PPVT145</w:t>
      </w:r>
      <w:r w:rsidR="00641926">
        <w:rPr>
          <w:rFonts w:ascii="Comic Sans MS" w:hAnsi="Comic Sans MS"/>
          <w:sz w:val="20"/>
          <w:szCs w:val="20"/>
        </w:rPr>
        <w:fldChar w:fldCharType="begin"/>
      </w:r>
      <w:r w:rsidRPr="00EF3435">
        <w:rPr>
          <w:rFonts w:ascii="Comic Sans MS" w:hAnsi="Comic Sans MS"/>
          <w:sz w:val="20"/>
          <w:szCs w:val="20"/>
        </w:rPr>
        <w:instrText>xe "PPVT145"</w:instrText>
      </w:r>
      <w:r w:rsidR="00641926">
        <w:rPr>
          <w:rFonts w:ascii="Comic Sans MS" w:hAnsi="Comic Sans MS"/>
          <w:sz w:val="20"/>
          <w:szCs w:val="20"/>
        </w:rPr>
        <w:fldChar w:fldCharType="end"/>
      </w:r>
      <w:r w:rsidRPr="00EF3435">
        <w:rPr>
          <w:rFonts w:ascii="Comic Sans MS" w:hAnsi="Comic Sans MS"/>
          <w:sz w:val="20"/>
          <w:szCs w:val="20"/>
        </w:rPr>
        <w:t xml:space="preserve"> to PPVT156</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"PPVT156"</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13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60"/>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145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Syringe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146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Transparent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147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Ladle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148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Replenishing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149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Abrasive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150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Parallelogram</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151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Cascade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152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Lever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153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Detonation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154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Pillar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155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Cultivating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156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Aquatic</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SET13ERR</w:t>
      </w:r>
      <w:r w:rsidR="00641926">
        <w:rPr>
          <w:rFonts w:ascii="Comic Sans MS" w:hAnsi="Comic Sans MS"/>
          <w:sz w:val="20"/>
          <w:szCs w:val="20"/>
        </w:rPr>
        <w:fldChar w:fldCharType="begin"/>
      </w:r>
      <w:r w:rsidRPr="00EF3435">
        <w:rPr>
          <w:rFonts w:ascii="Comic Sans MS" w:hAnsi="Comic Sans MS"/>
          <w:sz w:val="20"/>
          <w:szCs w:val="20"/>
        </w:rPr>
        <w:instrText>xe "SET13ERR"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13</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PPVT157</w:t>
      </w:r>
      <w:r w:rsidR="00641926">
        <w:rPr>
          <w:rFonts w:ascii="Comic Sans MS" w:hAnsi="Comic Sans MS"/>
          <w:sz w:val="20"/>
          <w:szCs w:val="20"/>
        </w:rPr>
        <w:fldChar w:fldCharType="begin"/>
      </w:r>
      <w:r w:rsidRPr="00EF3435">
        <w:rPr>
          <w:rFonts w:ascii="Comic Sans MS" w:hAnsi="Comic Sans MS"/>
          <w:sz w:val="20"/>
          <w:szCs w:val="20"/>
        </w:rPr>
        <w:instrText>xe "PPVT157"</w:instrText>
      </w:r>
      <w:r w:rsidR="00641926">
        <w:rPr>
          <w:rFonts w:ascii="Comic Sans MS" w:hAnsi="Comic Sans MS"/>
          <w:sz w:val="20"/>
          <w:szCs w:val="20"/>
        </w:rPr>
        <w:fldChar w:fldCharType="end"/>
      </w:r>
      <w:r w:rsidRPr="00EF3435">
        <w:rPr>
          <w:rFonts w:ascii="Comic Sans MS" w:hAnsi="Comic Sans MS"/>
          <w:sz w:val="20"/>
          <w:szCs w:val="20"/>
        </w:rPr>
        <w:t xml:space="preserve"> to PPVT168</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"PPVT168"</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14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81"/>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157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Indigent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158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Oasis</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159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Disappointed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160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Perpendicular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161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Poultry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162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Confiding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163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Periodical</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164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Filtration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165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Primate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166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Spherical</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167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Talon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168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Octagon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SET14ERR</w:t>
      </w:r>
      <w:r w:rsidR="00641926">
        <w:rPr>
          <w:rFonts w:ascii="Comic Sans MS" w:hAnsi="Comic Sans MS"/>
          <w:sz w:val="20"/>
          <w:szCs w:val="20"/>
        </w:rPr>
        <w:fldChar w:fldCharType="begin"/>
      </w:r>
      <w:r w:rsidRPr="00EF3435">
        <w:rPr>
          <w:rFonts w:ascii="Comic Sans MS" w:hAnsi="Comic Sans MS"/>
          <w:sz w:val="20"/>
          <w:szCs w:val="20"/>
        </w:rPr>
        <w:instrText>xe "SET14ERR"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14</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PPVT169</w:t>
      </w:r>
      <w:r w:rsidR="00641926">
        <w:rPr>
          <w:rFonts w:ascii="Comic Sans MS" w:hAnsi="Comic Sans MS"/>
          <w:sz w:val="20"/>
          <w:szCs w:val="20"/>
        </w:rPr>
        <w:fldChar w:fldCharType="begin"/>
      </w:r>
      <w:r w:rsidRPr="00EF3435">
        <w:rPr>
          <w:rFonts w:ascii="Comic Sans MS" w:hAnsi="Comic Sans MS"/>
          <w:sz w:val="20"/>
          <w:szCs w:val="20"/>
        </w:rPr>
        <w:instrText>xe "PPVT169"</w:instrText>
      </w:r>
      <w:r w:rsidR="00641926">
        <w:rPr>
          <w:rFonts w:ascii="Comic Sans MS" w:hAnsi="Comic Sans MS"/>
          <w:sz w:val="20"/>
          <w:szCs w:val="20"/>
        </w:rPr>
        <w:fldChar w:fldCharType="end"/>
      </w:r>
      <w:r w:rsidRPr="00EF3435">
        <w:rPr>
          <w:rFonts w:ascii="Comic Sans MS" w:hAnsi="Comic Sans MS"/>
          <w:sz w:val="20"/>
          <w:szCs w:val="20"/>
        </w:rPr>
        <w:t xml:space="preserve"> to PPVT180</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"PPVT180"</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15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04"/>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169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Incandescent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170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Pilfering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171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Trajectory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172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Mercantile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173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Derrick</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174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Ascending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175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Monetary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176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Entomologist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177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Gaff</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178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Quintet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179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Nautical</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180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Incarcerating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SET15ERR</w:t>
      </w:r>
      <w:r w:rsidR="00641926">
        <w:rPr>
          <w:rFonts w:ascii="Comic Sans MS" w:hAnsi="Comic Sans MS"/>
          <w:sz w:val="20"/>
          <w:szCs w:val="20"/>
        </w:rPr>
        <w:fldChar w:fldCharType="begin"/>
      </w:r>
      <w:r w:rsidRPr="00EF3435">
        <w:rPr>
          <w:rFonts w:ascii="Comic Sans MS" w:hAnsi="Comic Sans MS"/>
          <w:sz w:val="20"/>
          <w:szCs w:val="20"/>
        </w:rPr>
        <w:instrText>xe "SET15ERR"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15</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PPVT181</w:t>
      </w:r>
      <w:r w:rsidR="00641926">
        <w:rPr>
          <w:rFonts w:ascii="Comic Sans MS" w:hAnsi="Comic Sans MS"/>
          <w:sz w:val="20"/>
          <w:szCs w:val="20"/>
        </w:rPr>
        <w:fldChar w:fldCharType="begin"/>
      </w:r>
      <w:r w:rsidRPr="00EF3435">
        <w:rPr>
          <w:rFonts w:ascii="Comic Sans MS" w:hAnsi="Comic Sans MS"/>
          <w:sz w:val="20"/>
          <w:szCs w:val="20"/>
        </w:rPr>
        <w:instrText>xe "PPVT181"</w:instrText>
      </w:r>
      <w:r w:rsidR="00641926">
        <w:rPr>
          <w:rFonts w:ascii="Comic Sans MS" w:hAnsi="Comic Sans MS"/>
          <w:sz w:val="20"/>
          <w:szCs w:val="20"/>
        </w:rPr>
        <w:fldChar w:fldCharType="end"/>
      </w:r>
      <w:r w:rsidRPr="00EF3435">
        <w:rPr>
          <w:rFonts w:ascii="Comic Sans MS" w:hAnsi="Comic Sans MS"/>
          <w:sz w:val="20"/>
          <w:szCs w:val="20"/>
        </w:rPr>
        <w:t xml:space="preserve"> to PPVT192</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"PPVT192"</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16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181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Coniferous</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182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Wildebeest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183</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Caster</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184</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Reposing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185</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Convex</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186</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Gourmand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187</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Dromedary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188</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Diverging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189</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Incertitude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190</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Quiescent</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191</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Honing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192</w:t>
            </w:r>
          </w:p>
        </w:tc>
        <w:tc>
          <w:tcPr>
            <w:tcW w:w="13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Cupola</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bl>
    <w:p w:rsidR="002C3311" w:rsidRPr="00EF3435" w:rsidRDefault="002C3311" w:rsidP="00703CF0">
      <w:pPr>
        <w:pStyle w:val="BodyTextIndent"/>
        <w:spacing w:before="60"/>
        <w:rPr>
          <w:rFonts w:ascii="Comic Sans MS" w:hAnsi="Comic Sans MS"/>
          <w:sz w:val="20"/>
          <w:szCs w:val="20"/>
        </w:rPr>
      </w:pPr>
      <w:r w:rsidRPr="00EF3435">
        <w:rPr>
          <w:rFonts w:ascii="Comic Sans MS" w:hAnsi="Comic Sans MS"/>
          <w:sz w:val="20"/>
          <w:szCs w:val="20"/>
        </w:rPr>
        <w:t>SET16ERR</w:t>
      </w:r>
      <w:r w:rsidR="00641926">
        <w:rPr>
          <w:rFonts w:ascii="Comic Sans MS" w:hAnsi="Comic Sans MS"/>
          <w:sz w:val="20"/>
          <w:szCs w:val="20"/>
        </w:rPr>
        <w:fldChar w:fldCharType="begin"/>
      </w:r>
      <w:r w:rsidRPr="00EF3435">
        <w:rPr>
          <w:rFonts w:ascii="Comic Sans MS" w:hAnsi="Comic Sans MS"/>
          <w:sz w:val="20"/>
          <w:szCs w:val="20"/>
        </w:rPr>
        <w:instrText>xe "SET16ERR"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16</w:t>
      </w:r>
    </w:p>
    <w:p w:rsidR="002C3311" w:rsidRPr="00EF3435" w:rsidRDefault="002C3311" w:rsidP="00703CF0">
      <w:pPr>
        <w:pStyle w:val="BodyTextIndent"/>
        <w:rPr>
          <w:rFonts w:ascii="Comic Sans MS" w:hAnsi="Comic Sans MS"/>
          <w:sz w:val="20"/>
          <w:szCs w:val="20"/>
        </w:rPr>
      </w:pPr>
      <w:r w:rsidRPr="00EF3435">
        <w:rPr>
          <w:rFonts w:ascii="Comic Sans MS" w:hAnsi="Comic Sans MS"/>
          <w:sz w:val="20"/>
          <w:szCs w:val="20"/>
        </w:rPr>
        <w:t>PPVT193</w:t>
      </w:r>
      <w:r w:rsidR="00641926">
        <w:rPr>
          <w:rFonts w:ascii="Comic Sans MS" w:hAnsi="Comic Sans MS"/>
          <w:sz w:val="20"/>
          <w:szCs w:val="20"/>
        </w:rPr>
        <w:fldChar w:fldCharType="begin"/>
      </w:r>
      <w:r w:rsidRPr="00EF3435">
        <w:rPr>
          <w:rFonts w:ascii="Comic Sans MS" w:hAnsi="Comic Sans MS"/>
          <w:sz w:val="20"/>
          <w:szCs w:val="20"/>
        </w:rPr>
        <w:instrText>xe "PPVT193"</w:instrText>
      </w:r>
      <w:r w:rsidR="00641926">
        <w:rPr>
          <w:rFonts w:ascii="Comic Sans MS" w:hAnsi="Comic Sans MS"/>
          <w:sz w:val="20"/>
          <w:szCs w:val="20"/>
        </w:rPr>
        <w:fldChar w:fldCharType="end"/>
      </w:r>
      <w:r w:rsidRPr="00EF3435">
        <w:rPr>
          <w:rFonts w:ascii="Comic Sans MS" w:hAnsi="Comic Sans MS"/>
          <w:sz w:val="20"/>
          <w:szCs w:val="20"/>
        </w:rPr>
        <w:t xml:space="preserve"> to PPVT204</w:t>
      </w:r>
    </w:p>
    <w:p w:rsidR="002C3311" w:rsidRPr="00EF3435" w:rsidRDefault="00641926" w:rsidP="00703CF0">
      <w:pPr>
        <w:pStyle w:val="BodyTextIndent"/>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"PPVT204"</w:instrText>
      </w:r>
      <w:r>
        <w:rPr>
          <w:rFonts w:ascii="Comic Sans MS" w:hAnsi="Comic Sans MS"/>
          <w:sz w:val="20"/>
          <w:szCs w:val="20"/>
        </w:rPr>
        <w:fldChar w:fldCharType="end"/>
      </w:r>
      <w:r w:rsidR="002C3311" w:rsidRPr="00EF3435">
        <w:rPr>
          <w:rFonts w:ascii="Comic Sans MS" w:hAnsi="Comic Sans MS"/>
          <w:sz w:val="20"/>
          <w:szCs w:val="20"/>
        </w:rPr>
        <w:tab/>
      </w:r>
      <w:r w:rsidR="002C3311" w:rsidRPr="00EF3435">
        <w:rPr>
          <w:rFonts w:ascii="Comic Sans MS" w:hAnsi="Comic Sans MS"/>
          <w:sz w:val="20"/>
          <w:szCs w:val="20"/>
        </w:rPr>
        <w:tab/>
        <w:t>Responses for Set 17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55"/>
        <w:gridCol w:w="1986"/>
      </w:tblGrid>
      <w:tr w:rsidR="002C3311" w:rsidRPr="00EF3435">
        <w:trPr>
          <w:jc w:val="center"/>
        </w:trPr>
        <w:tc>
          <w:tcPr>
            <w:tcW w:w="809"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528"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2C3311" w:rsidRPr="00EF3435" w:rsidRDefault="002C3311" w:rsidP="006A0CAD">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193</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Embossed</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194</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Perambulating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195</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Arable</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196</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Importunity</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197</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Cenotaph</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198</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Tonsorial</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199</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Nidificating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200</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Terpsichorean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201</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Cairn</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202</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Osculating</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203</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Vitreous</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2C3311" w:rsidRPr="00EF3435">
        <w:trPr>
          <w:jc w:val="center"/>
        </w:trPr>
        <w:tc>
          <w:tcPr>
            <w:tcW w:w="809"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204</w:t>
            </w:r>
          </w:p>
        </w:tc>
        <w:tc>
          <w:tcPr>
            <w:tcW w:w="1528" w:type="dxa"/>
          </w:tcPr>
          <w:p w:rsidR="002C3311" w:rsidRPr="00EF3435" w:rsidRDefault="002C3311" w:rsidP="006A0CAD">
            <w:pPr>
              <w:pStyle w:val="BodyTextIndent"/>
              <w:ind w:left="0"/>
              <w:rPr>
                <w:rFonts w:ascii="Comic Sans MS" w:hAnsi="Comic Sans MS"/>
                <w:sz w:val="20"/>
                <w:szCs w:val="20"/>
              </w:rPr>
            </w:pPr>
            <w:r w:rsidRPr="00EF3435">
              <w:rPr>
                <w:rFonts w:ascii="Comic Sans MS" w:hAnsi="Comic Sans MS"/>
                <w:sz w:val="20"/>
                <w:szCs w:val="20"/>
              </w:rPr>
              <w:t>Lugubrious</w:t>
            </w:r>
          </w:p>
        </w:tc>
        <w:tc>
          <w:tcPr>
            <w:tcW w:w="1986" w:type="dxa"/>
          </w:tcPr>
          <w:p w:rsidR="002C3311" w:rsidRPr="00EF3435" w:rsidRDefault="002C3311" w:rsidP="006A0CAD">
            <w:pPr>
              <w:pStyle w:val="BodyTextIndent"/>
              <w:ind w:left="0"/>
              <w:jc w:val="center"/>
              <w:rPr>
                <w:rFonts w:ascii="Comic Sans MS" w:hAnsi="Comic Sans MS"/>
                <w:sz w:val="20"/>
                <w:szCs w:val="20"/>
              </w:rPr>
            </w:pPr>
            <w:r w:rsidRPr="00EF3435">
              <w:rPr>
                <w:rFonts w:ascii="Comic Sans MS" w:hAnsi="Comic Sans MS"/>
                <w:sz w:val="20"/>
                <w:szCs w:val="20"/>
              </w:rPr>
              <w:t>2</w:t>
            </w:r>
          </w:p>
        </w:tc>
      </w:tr>
    </w:tbl>
    <w:p w:rsidR="002C3311" w:rsidRPr="00EF3435" w:rsidRDefault="002C3311" w:rsidP="00703CF0">
      <w:pPr>
        <w:pStyle w:val="BodyTextIndent"/>
        <w:spacing w:before="60"/>
        <w:ind w:left="0"/>
        <w:rPr>
          <w:rFonts w:ascii="Comic Sans MS" w:hAnsi="Comic Sans MS"/>
          <w:sz w:val="20"/>
          <w:szCs w:val="20"/>
        </w:rPr>
      </w:pPr>
      <w:r w:rsidRPr="00EF3435">
        <w:rPr>
          <w:rFonts w:ascii="Comic Sans MS" w:hAnsi="Comic Sans MS"/>
          <w:sz w:val="20"/>
          <w:szCs w:val="20"/>
        </w:rPr>
        <w:t>SET17ERR</w:t>
      </w:r>
      <w:r w:rsidR="00641926">
        <w:rPr>
          <w:rFonts w:ascii="Comic Sans MS" w:hAnsi="Comic Sans MS"/>
          <w:sz w:val="20"/>
          <w:szCs w:val="20"/>
        </w:rPr>
        <w:fldChar w:fldCharType="begin"/>
      </w:r>
      <w:r w:rsidRPr="00EF3435">
        <w:rPr>
          <w:rFonts w:ascii="Comic Sans MS" w:hAnsi="Comic Sans MS"/>
          <w:sz w:val="20"/>
          <w:szCs w:val="20"/>
        </w:rPr>
        <w:instrText>xe "SET17ERR"</w:instrText>
      </w:r>
      <w:r w:rsidR="00641926">
        <w:rPr>
          <w:rFonts w:ascii="Comic Sans MS" w:hAnsi="Comic Sans MS"/>
          <w:sz w:val="20"/>
          <w:szCs w:val="20"/>
        </w:rPr>
        <w:fldChar w:fldCharType="end"/>
      </w:r>
      <w:r w:rsidRPr="00EF3435">
        <w:rPr>
          <w:rFonts w:ascii="Comic Sans MS" w:hAnsi="Comic Sans MS"/>
          <w:sz w:val="20"/>
          <w:szCs w:val="20"/>
        </w:rPr>
        <w:tab/>
        <w:t>Number of errors from Set 17</w:t>
      </w:r>
    </w:p>
    <w:p w:rsidR="002C3311" w:rsidRPr="00EF3435" w:rsidRDefault="002C3311" w:rsidP="00703CF0">
      <w:pPr>
        <w:pStyle w:val="BodyTextIndent"/>
        <w:ind w:left="0"/>
        <w:rPr>
          <w:rFonts w:ascii="Comic Sans MS" w:hAnsi="Comic Sans MS"/>
          <w:sz w:val="20"/>
          <w:szCs w:val="20"/>
        </w:rPr>
      </w:pPr>
      <w:r w:rsidRPr="00EF3435">
        <w:rPr>
          <w:rFonts w:ascii="Comic Sans MS" w:hAnsi="Comic Sans MS"/>
          <w:sz w:val="20"/>
          <w:szCs w:val="20"/>
        </w:rPr>
        <w:t>FINHRPP</w:t>
      </w:r>
      <w:r w:rsidR="00641926">
        <w:rPr>
          <w:rFonts w:ascii="Comic Sans MS" w:hAnsi="Comic Sans MS"/>
          <w:sz w:val="20"/>
          <w:szCs w:val="20"/>
        </w:rPr>
        <w:fldChar w:fldCharType="begin"/>
      </w:r>
      <w:r w:rsidRPr="00EF3435">
        <w:rPr>
          <w:rFonts w:ascii="Comic Sans MS" w:hAnsi="Comic Sans MS"/>
          <w:sz w:val="20"/>
          <w:szCs w:val="20"/>
        </w:rPr>
        <w:instrText>xe "FINHRPP"</w:instrText>
      </w:r>
      <w:r w:rsidR="00641926">
        <w:rPr>
          <w:rFonts w:ascii="Comic Sans MS" w:hAnsi="Comic Sans MS"/>
          <w:sz w:val="20"/>
          <w:szCs w:val="20"/>
        </w:rPr>
        <w:fldChar w:fldCharType="end"/>
      </w:r>
      <w:r w:rsidRPr="00EF3435">
        <w:rPr>
          <w:rFonts w:ascii="Comic Sans MS" w:hAnsi="Comic Sans MS"/>
          <w:sz w:val="20"/>
          <w:szCs w:val="20"/>
        </w:rPr>
        <w:tab/>
        <w:t>Finish time of PPVT – hour</w:t>
      </w:r>
    </w:p>
    <w:p w:rsidR="002C3311" w:rsidRPr="00EF3435" w:rsidRDefault="002C3311" w:rsidP="00703CF0">
      <w:pPr>
        <w:pStyle w:val="BodyTextIndent"/>
        <w:ind w:left="0"/>
        <w:rPr>
          <w:rFonts w:ascii="Comic Sans MS" w:hAnsi="Comic Sans MS"/>
          <w:sz w:val="20"/>
          <w:szCs w:val="20"/>
        </w:rPr>
      </w:pPr>
      <w:r w:rsidRPr="00EF3435">
        <w:rPr>
          <w:rFonts w:ascii="Comic Sans MS" w:hAnsi="Comic Sans MS"/>
          <w:sz w:val="20"/>
          <w:szCs w:val="20"/>
        </w:rPr>
        <w:t>FINMNPP</w:t>
      </w:r>
      <w:r w:rsidR="00641926">
        <w:rPr>
          <w:rFonts w:ascii="Comic Sans MS" w:hAnsi="Comic Sans MS"/>
          <w:sz w:val="20"/>
          <w:szCs w:val="20"/>
        </w:rPr>
        <w:fldChar w:fldCharType="begin"/>
      </w:r>
      <w:r w:rsidRPr="00EF3435">
        <w:rPr>
          <w:rFonts w:ascii="Comic Sans MS" w:hAnsi="Comic Sans MS"/>
          <w:sz w:val="20"/>
          <w:szCs w:val="20"/>
        </w:rPr>
        <w:instrText>xe "FINMNPP"</w:instrText>
      </w:r>
      <w:r w:rsidR="00641926">
        <w:rPr>
          <w:rFonts w:ascii="Comic Sans MS" w:hAnsi="Comic Sans MS"/>
          <w:sz w:val="20"/>
          <w:szCs w:val="20"/>
        </w:rPr>
        <w:fldChar w:fldCharType="end"/>
      </w:r>
      <w:r w:rsidRPr="00EF3435">
        <w:rPr>
          <w:rFonts w:ascii="Comic Sans MS" w:hAnsi="Comic Sans MS"/>
          <w:sz w:val="20"/>
          <w:szCs w:val="20"/>
        </w:rPr>
        <w:tab/>
        <w:t>Finish time of PPVT – minutes</w:t>
      </w:r>
    </w:p>
    <w:p w:rsidR="002C3311" w:rsidRPr="00EF3435" w:rsidRDefault="002C3311" w:rsidP="00703CF0">
      <w:pPr>
        <w:pStyle w:val="BodyTextIndent"/>
        <w:ind w:left="0"/>
        <w:rPr>
          <w:rFonts w:ascii="Comic Sans MS" w:hAnsi="Comic Sans MS"/>
          <w:sz w:val="20"/>
          <w:szCs w:val="20"/>
        </w:rPr>
      </w:pPr>
      <w:r w:rsidRPr="00EF3435">
        <w:rPr>
          <w:rFonts w:ascii="Comic Sans MS" w:hAnsi="Comic Sans MS"/>
          <w:sz w:val="20"/>
          <w:szCs w:val="20"/>
        </w:rPr>
        <w:t>CEILING</w:t>
      </w:r>
      <w:r w:rsidR="00641926">
        <w:rPr>
          <w:rFonts w:ascii="Comic Sans MS" w:hAnsi="Comic Sans MS"/>
          <w:sz w:val="20"/>
          <w:szCs w:val="20"/>
        </w:rPr>
        <w:fldChar w:fldCharType="begin"/>
      </w:r>
      <w:r w:rsidRPr="00EF3435">
        <w:rPr>
          <w:rFonts w:ascii="Comic Sans MS" w:hAnsi="Comic Sans MS"/>
          <w:sz w:val="20"/>
          <w:szCs w:val="20"/>
        </w:rPr>
        <w:instrText>xe "CEILING"</w:instrText>
      </w:r>
      <w:r w:rsidR="00641926">
        <w:rPr>
          <w:rFonts w:ascii="Comic Sans MS" w:hAnsi="Comic Sans MS"/>
          <w:sz w:val="20"/>
          <w:szCs w:val="20"/>
        </w:rPr>
        <w:fldChar w:fldCharType="end"/>
      </w:r>
      <w:r>
        <w:rPr>
          <w:rFonts w:ascii="Comic Sans MS" w:hAnsi="Comic Sans MS"/>
          <w:sz w:val="20"/>
          <w:szCs w:val="20"/>
        </w:rPr>
        <w:tab/>
      </w:r>
      <w:r w:rsidRPr="00EF3435">
        <w:rPr>
          <w:rFonts w:ascii="Comic Sans MS" w:hAnsi="Comic Sans MS"/>
          <w:sz w:val="20"/>
          <w:szCs w:val="20"/>
        </w:rPr>
        <w:t>Ceiling item (possible values from 12 to 204). Missing values are coded negative.</w:t>
      </w:r>
    </w:p>
    <w:p w:rsidR="002C3311" w:rsidRPr="00EF3435" w:rsidRDefault="002C3311" w:rsidP="00703CF0">
      <w:pPr>
        <w:pStyle w:val="BodyTextIndent"/>
        <w:ind w:left="0"/>
        <w:rPr>
          <w:rFonts w:ascii="Comic Sans MS" w:hAnsi="Comic Sans MS"/>
          <w:sz w:val="20"/>
          <w:szCs w:val="20"/>
        </w:rPr>
      </w:pPr>
      <w:r w:rsidRPr="00EF3435">
        <w:rPr>
          <w:rFonts w:ascii="Comic Sans MS" w:hAnsi="Comic Sans MS"/>
          <w:sz w:val="20"/>
          <w:szCs w:val="20"/>
        </w:rPr>
        <w:t>MINERR</w:t>
      </w:r>
      <w:r w:rsidR="00641926">
        <w:rPr>
          <w:rFonts w:ascii="Comic Sans MS" w:hAnsi="Comic Sans MS"/>
          <w:sz w:val="20"/>
          <w:szCs w:val="20"/>
        </w:rPr>
        <w:fldChar w:fldCharType="begin"/>
      </w:r>
      <w:r w:rsidRPr="00EF3435">
        <w:rPr>
          <w:rFonts w:ascii="Comic Sans MS" w:hAnsi="Comic Sans MS"/>
          <w:sz w:val="20"/>
          <w:szCs w:val="20"/>
        </w:rPr>
        <w:instrText>xe "MINERR"</w:instrText>
      </w:r>
      <w:r w:rsidR="00641926">
        <w:rPr>
          <w:rFonts w:ascii="Comic Sans MS" w:hAnsi="Comic Sans MS"/>
          <w:sz w:val="20"/>
          <w:szCs w:val="20"/>
        </w:rPr>
        <w:fldChar w:fldCharType="end"/>
      </w:r>
      <w:r w:rsidRPr="00EF3435">
        <w:rPr>
          <w:rFonts w:ascii="Comic Sans MS" w:hAnsi="Comic Sans MS"/>
          <w:sz w:val="20"/>
          <w:szCs w:val="20"/>
        </w:rPr>
        <w:tab/>
        <w:t>Minus errors (possible values from 0 to 100). Missing values are coded negative.</w:t>
      </w:r>
    </w:p>
    <w:p w:rsidR="002C3311" w:rsidRPr="00EF3435" w:rsidRDefault="002C3311" w:rsidP="00703CF0">
      <w:pPr>
        <w:ind w:left="1440" w:hanging="1440"/>
        <w:rPr>
          <w:szCs w:val="20"/>
        </w:rPr>
      </w:pPr>
      <w:r w:rsidRPr="00EF3435">
        <w:rPr>
          <w:szCs w:val="20"/>
        </w:rPr>
        <w:t>RAWSCRE</w:t>
      </w:r>
      <w:r w:rsidR="00641926">
        <w:rPr>
          <w:szCs w:val="20"/>
        </w:rPr>
        <w:fldChar w:fldCharType="begin"/>
      </w:r>
      <w:r>
        <w:instrText>xe "</w:instrText>
      </w:r>
      <w:r w:rsidRPr="002854E2">
        <w:rPr>
          <w:szCs w:val="20"/>
        </w:rPr>
        <w:instrText>RAWSCRE</w:instrText>
      </w:r>
      <w:r>
        <w:instrText>"</w:instrText>
      </w:r>
      <w:r w:rsidR="00641926">
        <w:rPr>
          <w:szCs w:val="20"/>
        </w:rPr>
        <w:fldChar w:fldCharType="end"/>
      </w:r>
      <w:r w:rsidRPr="00EF3435">
        <w:rPr>
          <w:szCs w:val="20"/>
        </w:rPr>
        <w:tab/>
        <w:t>Raw score. Missing values are coded negative.</w:t>
      </w:r>
    </w:p>
    <w:p w:rsidR="002C3311" w:rsidRPr="00EF3435" w:rsidRDefault="002C3311" w:rsidP="00703CF0">
      <w:pPr>
        <w:ind w:left="1440" w:hanging="1440"/>
        <w:rPr>
          <w:szCs w:val="20"/>
        </w:rPr>
      </w:pPr>
      <w:r w:rsidRPr="00EF3435">
        <w:rPr>
          <w:szCs w:val="20"/>
        </w:rPr>
        <w:t>STDSCRE</w:t>
      </w:r>
      <w:r w:rsidR="00641926">
        <w:rPr>
          <w:szCs w:val="20"/>
        </w:rPr>
        <w:fldChar w:fldCharType="begin"/>
      </w:r>
      <w:r>
        <w:instrText>xe "</w:instrText>
      </w:r>
      <w:r w:rsidRPr="002265B9">
        <w:rPr>
          <w:szCs w:val="20"/>
        </w:rPr>
        <w:instrText>STDSCRE</w:instrText>
      </w:r>
      <w:r>
        <w:instrText>"</w:instrText>
      </w:r>
      <w:r w:rsidR="00641926">
        <w:rPr>
          <w:szCs w:val="20"/>
        </w:rPr>
        <w:fldChar w:fldCharType="end"/>
      </w:r>
      <w:r w:rsidRPr="00EF3435">
        <w:rPr>
          <w:szCs w:val="20"/>
        </w:rPr>
        <w:tab/>
        <w:t>Standard score. Missing values are coded negative.</w:t>
      </w:r>
    </w:p>
    <w:p w:rsidR="002C3311" w:rsidRDefault="002C3311" w:rsidP="00703CF0">
      <w:pPr>
        <w:ind w:left="1440" w:hanging="1440"/>
        <w:rPr>
          <w:szCs w:val="20"/>
        </w:rPr>
      </w:pPr>
      <w:r w:rsidRPr="00EF3435">
        <w:rPr>
          <w:szCs w:val="20"/>
        </w:rPr>
        <w:t>PPFWLANG</w:t>
      </w:r>
      <w:r w:rsidR="00641926">
        <w:rPr>
          <w:szCs w:val="20"/>
        </w:rPr>
        <w:fldChar w:fldCharType="begin"/>
      </w:r>
      <w:r>
        <w:instrText>xe "</w:instrText>
      </w:r>
      <w:r w:rsidRPr="0088236D">
        <w:rPr>
          <w:szCs w:val="20"/>
        </w:rPr>
        <w:instrText>PPFWLANG</w:instrText>
      </w:r>
      <w:r>
        <w:instrText>"</w:instrText>
      </w:r>
      <w:r w:rsidR="00641926">
        <w:rPr>
          <w:szCs w:val="20"/>
        </w:rPr>
        <w:fldChar w:fldCharType="end"/>
      </w:r>
      <w:r w:rsidRPr="00EF3435">
        <w:rPr>
          <w:szCs w:val="20"/>
        </w:rPr>
        <w:tab/>
        <w:t>Language used by fieldworker during administration</w:t>
      </w:r>
      <w:r>
        <w:rPr>
          <w:szCs w:val="20"/>
        </w:rPr>
        <w:t>. Codes are:</w:t>
      </w:r>
    </w:p>
    <w:p w:rsidR="002C3311" w:rsidRDefault="002C3311" w:rsidP="00703CF0">
      <w:pPr>
        <w:ind w:left="2160"/>
      </w:pPr>
      <w:r>
        <w:t>01= Viet</w:t>
      </w:r>
    </w:p>
    <w:p w:rsidR="002C3311" w:rsidRDefault="002C3311" w:rsidP="00703CF0">
      <w:pPr>
        <w:ind w:left="2160"/>
      </w:pPr>
      <w:r>
        <w:t>02= Dao</w:t>
      </w:r>
    </w:p>
    <w:p w:rsidR="002C3311" w:rsidRDefault="002C3311" w:rsidP="00703CF0">
      <w:pPr>
        <w:ind w:left="2160"/>
      </w:pPr>
      <w:r>
        <w:t>03= Tay</w:t>
      </w:r>
    </w:p>
    <w:p w:rsidR="002C3311" w:rsidRDefault="002C3311" w:rsidP="00703CF0">
      <w:pPr>
        <w:ind w:left="2160"/>
      </w:pPr>
      <w:r>
        <w:t xml:space="preserve">04= </w:t>
      </w:r>
      <w:r w:rsidRPr="008F1DC8">
        <w:t>H'Mong</w:t>
      </w:r>
    </w:p>
    <w:p w:rsidR="002C3311" w:rsidRDefault="002C3311" w:rsidP="00703CF0">
      <w:pPr>
        <w:ind w:left="2160"/>
      </w:pPr>
      <w:r>
        <w:t>05= H'Ro</w:t>
      </w:r>
    </w:p>
    <w:p w:rsidR="002C3311" w:rsidRDefault="002C3311" w:rsidP="00703CF0">
      <w:pPr>
        <w:ind w:left="2160"/>
      </w:pPr>
      <w:r>
        <w:t xml:space="preserve">06= </w:t>
      </w:r>
      <w:r w:rsidRPr="008F1DC8">
        <w:t>E De</w:t>
      </w:r>
    </w:p>
    <w:p w:rsidR="002C3311" w:rsidRDefault="002C3311" w:rsidP="00703CF0">
      <w:pPr>
        <w:ind w:left="2160"/>
      </w:pPr>
      <w:r>
        <w:t>07= Other (specify)</w:t>
      </w:r>
    </w:p>
    <w:p w:rsidR="002C3311" w:rsidRPr="00EF3435" w:rsidRDefault="002C3311" w:rsidP="00703CF0">
      <w:pPr>
        <w:rPr>
          <w:szCs w:val="20"/>
        </w:rPr>
      </w:pPr>
      <w:r w:rsidRPr="00EF3435">
        <w:rPr>
          <w:szCs w:val="20"/>
        </w:rPr>
        <w:t>SPECFWLG</w:t>
      </w:r>
      <w:r w:rsidR="00641926">
        <w:rPr>
          <w:szCs w:val="20"/>
        </w:rPr>
        <w:fldChar w:fldCharType="begin"/>
      </w:r>
      <w:r>
        <w:instrText>xe "</w:instrText>
      </w:r>
      <w:r w:rsidRPr="001A4670">
        <w:rPr>
          <w:szCs w:val="20"/>
        </w:rPr>
        <w:instrText>SPECFWLG</w:instrText>
      </w:r>
      <w:r>
        <w:instrText>"</w:instrText>
      </w:r>
      <w:r w:rsidR="00641926">
        <w:rPr>
          <w:szCs w:val="20"/>
        </w:rPr>
        <w:fldChar w:fldCharType="end"/>
      </w:r>
      <w:r w:rsidRPr="00EF3435">
        <w:rPr>
          <w:szCs w:val="20"/>
        </w:rPr>
        <w:tab/>
        <w:t>Specify other language used by fieldworker</w:t>
      </w:r>
    </w:p>
    <w:p w:rsidR="002C3311" w:rsidRPr="00EF3435" w:rsidRDefault="002C3311" w:rsidP="00703CF0">
      <w:pPr>
        <w:pStyle w:val="BodyTextIndent2"/>
        <w:rPr>
          <w:color w:val="auto"/>
          <w:szCs w:val="20"/>
        </w:rPr>
      </w:pPr>
      <w:r w:rsidRPr="00EF3435">
        <w:rPr>
          <w:color w:val="auto"/>
          <w:szCs w:val="20"/>
        </w:rPr>
        <w:t>PPCDLANG</w:t>
      </w:r>
      <w:r w:rsidR="00641926">
        <w:rPr>
          <w:color w:val="auto"/>
          <w:szCs w:val="20"/>
        </w:rPr>
        <w:fldChar w:fldCharType="begin"/>
      </w:r>
      <w:r>
        <w:instrText>xe "</w:instrText>
      </w:r>
      <w:r w:rsidRPr="00FC099E">
        <w:rPr>
          <w:color w:val="auto"/>
          <w:szCs w:val="20"/>
        </w:rPr>
        <w:instrText>PPCDLANG</w:instrText>
      </w:r>
      <w:r>
        <w:instrText>"</w:instrText>
      </w:r>
      <w:r w:rsidR="00641926">
        <w:rPr>
          <w:color w:val="auto"/>
          <w:szCs w:val="20"/>
        </w:rPr>
        <w:fldChar w:fldCharType="end"/>
      </w:r>
      <w:r w:rsidRPr="00EF3435">
        <w:rPr>
          <w:color w:val="auto"/>
          <w:szCs w:val="20"/>
        </w:rPr>
        <w:tab/>
        <w:t>Language used by child during administration. Codes are the same as used for PPFWLANG.</w:t>
      </w:r>
    </w:p>
    <w:p w:rsidR="002C3311" w:rsidRPr="00EF3435" w:rsidRDefault="002C3311" w:rsidP="00703CF0">
      <w:pPr>
        <w:rPr>
          <w:szCs w:val="20"/>
        </w:rPr>
      </w:pPr>
      <w:r w:rsidRPr="00EF3435">
        <w:rPr>
          <w:szCs w:val="20"/>
        </w:rPr>
        <w:t>SPECCDLG</w:t>
      </w:r>
      <w:r w:rsidR="00641926">
        <w:rPr>
          <w:szCs w:val="20"/>
        </w:rPr>
        <w:fldChar w:fldCharType="begin"/>
      </w:r>
      <w:r>
        <w:instrText>xe "</w:instrText>
      </w:r>
      <w:r w:rsidRPr="00A021AE">
        <w:rPr>
          <w:szCs w:val="20"/>
        </w:rPr>
        <w:instrText>SPECCDLG</w:instrText>
      </w:r>
      <w:r>
        <w:instrText>"</w:instrText>
      </w:r>
      <w:r w:rsidR="00641926">
        <w:rPr>
          <w:szCs w:val="20"/>
        </w:rPr>
        <w:fldChar w:fldCharType="end"/>
      </w:r>
      <w:r w:rsidRPr="00EF3435">
        <w:rPr>
          <w:szCs w:val="20"/>
        </w:rPr>
        <w:tab/>
        <w:t>Specify other language used by child</w:t>
      </w:r>
    </w:p>
    <w:p w:rsidR="002C3311" w:rsidRPr="00EF3435" w:rsidRDefault="002C3311" w:rsidP="00703CF0">
      <w:pPr>
        <w:pStyle w:val="BodyTextIndent2"/>
        <w:rPr>
          <w:color w:val="auto"/>
          <w:szCs w:val="20"/>
        </w:rPr>
      </w:pPr>
      <w:r w:rsidRPr="00EF3435">
        <w:rPr>
          <w:color w:val="auto"/>
          <w:szCs w:val="20"/>
        </w:rPr>
        <w:t>TESTLANG</w:t>
      </w:r>
      <w:r w:rsidR="00641926">
        <w:rPr>
          <w:color w:val="auto"/>
          <w:szCs w:val="20"/>
        </w:rPr>
        <w:fldChar w:fldCharType="begin"/>
      </w:r>
      <w:r>
        <w:instrText>xe "</w:instrText>
      </w:r>
      <w:r w:rsidRPr="00AE7A07">
        <w:rPr>
          <w:color w:val="auto"/>
          <w:szCs w:val="20"/>
        </w:rPr>
        <w:instrText>TESTLANG</w:instrText>
      </w:r>
      <w:r>
        <w:instrText>"</w:instrText>
      </w:r>
      <w:r w:rsidR="00641926">
        <w:rPr>
          <w:color w:val="auto"/>
          <w:szCs w:val="20"/>
        </w:rPr>
        <w:fldChar w:fldCharType="end"/>
      </w:r>
      <w:r w:rsidRPr="00EF3435">
        <w:rPr>
          <w:color w:val="auto"/>
          <w:szCs w:val="20"/>
        </w:rPr>
        <w:tab/>
        <w:t>Language in which the test was written. Codes are the same as used for PPFWLANG.</w:t>
      </w:r>
    </w:p>
    <w:p w:rsidR="002C3311" w:rsidRPr="00EF3435" w:rsidRDefault="002C3311" w:rsidP="00703CF0">
      <w:pPr>
        <w:rPr>
          <w:szCs w:val="20"/>
        </w:rPr>
      </w:pPr>
      <w:r w:rsidRPr="00EF3435">
        <w:rPr>
          <w:szCs w:val="20"/>
        </w:rPr>
        <w:t>SPECTSLG</w:t>
      </w:r>
      <w:r w:rsidR="00641926">
        <w:rPr>
          <w:szCs w:val="20"/>
        </w:rPr>
        <w:fldChar w:fldCharType="begin"/>
      </w:r>
      <w:r>
        <w:instrText>xe "</w:instrText>
      </w:r>
      <w:r w:rsidRPr="00923301">
        <w:rPr>
          <w:szCs w:val="20"/>
        </w:rPr>
        <w:instrText>SPECTSLG</w:instrText>
      </w:r>
      <w:r>
        <w:instrText>"</w:instrText>
      </w:r>
      <w:r w:rsidR="00641926">
        <w:rPr>
          <w:szCs w:val="20"/>
        </w:rPr>
        <w:fldChar w:fldCharType="end"/>
      </w:r>
      <w:r w:rsidRPr="00EF3435">
        <w:rPr>
          <w:szCs w:val="20"/>
        </w:rPr>
        <w:tab/>
        <w:t>Specify other language in which the test was written</w:t>
      </w:r>
    </w:p>
    <w:p w:rsidR="002C3311" w:rsidRPr="00EF3435" w:rsidRDefault="002C3311" w:rsidP="00703CF0">
      <w:pPr>
        <w:rPr>
          <w:szCs w:val="20"/>
        </w:rPr>
      </w:pPr>
      <w:r w:rsidRPr="00EF3435">
        <w:rPr>
          <w:szCs w:val="20"/>
        </w:rPr>
        <w:t>VRBSTHR</w:t>
      </w:r>
      <w:r w:rsidR="00641926">
        <w:rPr>
          <w:szCs w:val="20"/>
        </w:rPr>
        <w:fldChar w:fldCharType="begin"/>
      </w:r>
      <w:r>
        <w:instrText>xe "</w:instrText>
      </w:r>
      <w:r w:rsidRPr="005B3CD0">
        <w:rPr>
          <w:szCs w:val="20"/>
        </w:rPr>
        <w:instrText>VRBSTHR</w:instrText>
      </w:r>
      <w:r>
        <w:instrText>"</w:instrText>
      </w:r>
      <w:r w:rsidR="00641926">
        <w:rPr>
          <w:szCs w:val="20"/>
        </w:rPr>
        <w:fldChar w:fldCharType="end"/>
      </w:r>
      <w:r w:rsidRPr="00EF3435">
        <w:rPr>
          <w:szCs w:val="20"/>
        </w:rPr>
        <w:tab/>
        <w:t xml:space="preserve">Verbal achievement Test - Start Time – Hour </w:t>
      </w:r>
      <w:r w:rsidRPr="00EF3435">
        <w:rPr>
          <w:rFonts w:cs="Arial"/>
          <w:bCs/>
          <w:szCs w:val="20"/>
        </w:rPr>
        <w:t>(possible values: 07 to 17)</w:t>
      </w:r>
    </w:p>
    <w:p w:rsidR="002C3311" w:rsidRPr="00EF3435" w:rsidRDefault="002C3311" w:rsidP="00703CF0">
      <w:pPr>
        <w:rPr>
          <w:rFonts w:cs="Arial"/>
          <w:bCs/>
          <w:szCs w:val="20"/>
        </w:rPr>
      </w:pPr>
      <w:r w:rsidRPr="00EF3435">
        <w:rPr>
          <w:szCs w:val="20"/>
        </w:rPr>
        <w:t>VRBSTMN</w:t>
      </w:r>
      <w:r w:rsidR="00641926">
        <w:rPr>
          <w:szCs w:val="20"/>
        </w:rPr>
        <w:fldChar w:fldCharType="begin"/>
      </w:r>
      <w:r>
        <w:instrText>xe "</w:instrText>
      </w:r>
      <w:r w:rsidRPr="00187342">
        <w:rPr>
          <w:szCs w:val="20"/>
        </w:rPr>
        <w:instrText>VRBSTMN</w:instrText>
      </w:r>
      <w:r>
        <w:instrText>"</w:instrText>
      </w:r>
      <w:r w:rsidR="00641926">
        <w:rPr>
          <w:szCs w:val="20"/>
        </w:rPr>
        <w:fldChar w:fldCharType="end"/>
      </w:r>
      <w:r w:rsidRPr="00EF3435">
        <w:rPr>
          <w:szCs w:val="20"/>
        </w:rPr>
        <w:tab/>
        <w:t xml:space="preserve">Verbal achievement Test - Start time – Minutes </w:t>
      </w:r>
      <w:r w:rsidRPr="00EF3435">
        <w:rPr>
          <w:rFonts w:cs="Arial"/>
          <w:bCs/>
          <w:szCs w:val="20"/>
        </w:rPr>
        <w:t>(possible values: 00 to 59)</w:t>
      </w:r>
    </w:p>
    <w:p w:rsidR="002C3311" w:rsidRPr="00EF3435" w:rsidRDefault="002C3311" w:rsidP="00703CF0">
      <w:pPr>
        <w:rPr>
          <w:szCs w:val="20"/>
        </w:rPr>
      </w:pPr>
      <w:r w:rsidRPr="00EF3435">
        <w:rPr>
          <w:szCs w:val="20"/>
        </w:rPr>
        <w:t>VRBITM01</w:t>
      </w:r>
      <w:r w:rsidR="00641926">
        <w:rPr>
          <w:szCs w:val="20"/>
        </w:rPr>
        <w:fldChar w:fldCharType="begin"/>
      </w:r>
      <w:r>
        <w:instrText>xe "</w:instrText>
      </w:r>
      <w:r w:rsidRPr="00A82188">
        <w:rPr>
          <w:szCs w:val="20"/>
        </w:rPr>
        <w:instrText>VRBITM01</w:instrText>
      </w:r>
      <w:r>
        <w:instrText>"</w:instrText>
      </w:r>
      <w:r w:rsidR="00641926">
        <w:rPr>
          <w:szCs w:val="20"/>
        </w:rPr>
        <w:fldChar w:fldCharType="end"/>
      </w:r>
      <w:r w:rsidRPr="00EF3435">
        <w:rPr>
          <w:szCs w:val="20"/>
        </w:rPr>
        <w:tab/>
        <w:t>Cloze Item 1. Codes are: 01= Correct, 02= Incorrect</w:t>
      </w:r>
    </w:p>
    <w:p w:rsidR="002C3311" w:rsidRPr="00EF3435" w:rsidRDefault="002C3311" w:rsidP="00703CF0">
      <w:pPr>
        <w:rPr>
          <w:szCs w:val="20"/>
        </w:rPr>
      </w:pPr>
      <w:r w:rsidRPr="00EF3435">
        <w:rPr>
          <w:szCs w:val="20"/>
        </w:rPr>
        <w:t>VRBITM02</w:t>
      </w:r>
      <w:r w:rsidR="00641926">
        <w:rPr>
          <w:szCs w:val="20"/>
        </w:rPr>
        <w:fldChar w:fldCharType="begin"/>
      </w:r>
      <w:r>
        <w:instrText>xe "</w:instrText>
      </w:r>
      <w:r w:rsidRPr="00083C4F">
        <w:rPr>
          <w:szCs w:val="20"/>
        </w:rPr>
        <w:instrText>VRBITM02</w:instrText>
      </w:r>
      <w:r>
        <w:instrText>"</w:instrText>
      </w:r>
      <w:r w:rsidR="00641926">
        <w:rPr>
          <w:szCs w:val="20"/>
        </w:rPr>
        <w:fldChar w:fldCharType="end"/>
      </w:r>
      <w:r w:rsidRPr="00EF3435">
        <w:rPr>
          <w:szCs w:val="20"/>
        </w:rPr>
        <w:tab/>
        <w:t>Cloze Item 2. Codes are: 01= Correct, 02= Incorrect</w:t>
      </w:r>
    </w:p>
    <w:p w:rsidR="002C3311" w:rsidRPr="00EF3435" w:rsidRDefault="002C3311" w:rsidP="00703CF0">
      <w:pPr>
        <w:rPr>
          <w:szCs w:val="20"/>
        </w:rPr>
      </w:pPr>
      <w:r w:rsidRPr="00EF3435">
        <w:rPr>
          <w:szCs w:val="20"/>
        </w:rPr>
        <w:t>VRBITM03</w:t>
      </w:r>
      <w:r w:rsidR="00641926">
        <w:rPr>
          <w:szCs w:val="20"/>
        </w:rPr>
        <w:fldChar w:fldCharType="begin"/>
      </w:r>
      <w:r>
        <w:instrText>xe "</w:instrText>
      </w:r>
      <w:r w:rsidRPr="00057373">
        <w:rPr>
          <w:szCs w:val="20"/>
        </w:rPr>
        <w:instrText>VRBITM03</w:instrText>
      </w:r>
      <w:r>
        <w:instrText>"</w:instrText>
      </w:r>
      <w:r w:rsidR="00641926">
        <w:rPr>
          <w:szCs w:val="20"/>
        </w:rPr>
        <w:fldChar w:fldCharType="end"/>
      </w:r>
      <w:r w:rsidRPr="00EF3435">
        <w:rPr>
          <w:szCs w:val="20"/>
        </w:rPr>
        <w:tab/>
        <w:t>Cloze Item 3. Codes are: 01= Correct, 02= Incorrect</w:t>
      </w:r>
    </w:p>
    <w:p w:rsidR="002C3311" w:rsidRPr="00EF3435" w:rsidRDefault="002C3311" w:rsidP="00703CF0">
      <w:pPr>
        <w:rPr>
          <w:szCs w:val="20"/>
        </w:rPr>
      </w:pPr>
      <w:r w:rsidRPr="00EF3435">
        <w:rPr>
          <w:szCs w:val="20"/>
        </w:rPr>
        <w:t>VRBITM04</w:t>
      </w:r>
      <w:r w:rsidR="00641926">
        <w:rPr>
          <w:szCs w:val="20"/>
        </w:rPr>
        <w:fldChar w:fldCharType="begin"/>
      </w:r>
      <w:r>
        <w:instrText>xe "</w:instrText>
      </w:r>
      <w:r w:rsidRPr="00A4258C">
        <w:rPr>
          <w:szCs w:val="20"/>
        </w:rPr>
        <w:instrText>VRBITM04</w:instrText>
      </w:r>
      <w:r>
        <w:instrText>"</w:instrText>
      </w:r>
      <w:r w:rsidR="00641926">
        <w:rPr>
          <w:szCs w:val="20"/>
        </w:rPr>
        <w:fldChar w:fldCharType="end"/>
      </w:r>
      <w:r w:rsidRPr="00EF3435">
        <w:rPr>
          <w:szCs w:val="20"/>
        </w:rPr>
        <w:tab/>
        <w:t>Cloze Item 4. Codes are: 01= Correct, 02= Incorrect</w:t>
      </w:r>
    </w:p>
    <w:p w:rsidR="002C3311" w:rsidRPr="00EF3435" w:rsidRDefault="002C3311" w:rsidP="00703CF0">
      <w:pPr>
        <w:rPr>
          <w:szCs w:val="20"/>
        </w:rPr>
      </w:pPr>
      <w:r w:rsidRPr="00EF3435">
        <w:rPr>
          <w:szCs w:val="20"/>
        </w:rPr>
        <w:t>VRBITM05</w:t>
      </w:r>
      <w:r w:rsidR="00641926">
        <w:rPr>
          <w:szCs w:val="20"/>
        </w:rPr>
        <w:fldChar w:fldCharType="begin"/>
      </w:r>
      <w:r>
        <w:instrText>xe "</w:instrText>
      </w:r>
      <w:r w:rsidRPr="00C5710F">
        <w:rPr>
          <w:szCs w:val="20"/>
        </w:rPr>
        <w:instrText>VRBITM05</w:instrText>
      </w:r>
      <w:r>
        <w:instrText>"</w:instrText>
      </w:r>
      <w:r w:rsidR="00641926">
        <w:rPr>
          <w:szCs w:val="20"/>
        </w:rPr>
        <w:fldChar w:fldCharType="end"/>
      </w:r>
      <w:r w:rsidRPr="00EF3435">
        <w:rPr>
          <w:szCs w:val="20"/>
        </w:rPr>
        <w:tab/>
        <w:t>Cloze Item 5. Codes are: 01= Correct, 02= Incorrect</w:t>
      </w:r>
    </w:p>
    <w:p w:rsidR="002C3311" w:rsidRPr="00EF3435" w:rsidRDefault="002C3311" w:rsidP="00703CF0">
      <w:pPr>
        <w:rPr>
          <w:szCs w:val="20"/>
        </w:rPr>
      </w:pPr>
      <w:r w:rsidRPr="00EF3435">
        <w:rPr>
          <w:szCs w:val="20"/>
        </w:rPr>
        <w:t>VRBITM06</w:t>
      </w:r>
      <w:r w:rsidR="00641926">
        <w:rPr>
          <w:szCs w:val="20"/>
        </w:rPr>
        <w:fldChar w:fldCharType="begin"/>
      </w:r>
      <w:r>
        <w:instrText>xe "</w:instrText>
      </w:r>
      <w:r w:rsidRPr="00C95F4A">
        <w:rPr>
          <w:szCs w:val="20"/>
        </w:rPr>
        <w:instrText>VRBITM06</w:instrText>
      </w:r>
      <w:r>
        <w:instrText>"</w:instrText>
      </w:r>
      <w:r w:rsidR="00641926">
        <w:rPr>
          <w:szCs w:val="20"/>
        </w:rPr>
        <w:fldChar w:fldCharType="end"/>
      </w:r>
      <w:r w:rsidRPr="00EF3435">
        <w:rPr>
          <w:szCs w:val="20"/>
        </w:rPr>
        <w:tab/>
        <w:t>Cloze Item 6. Codes are: 01= Correct, 02= Incorrect</w:t>
      </w:r>
    </w:p>
    <w:p w:rsidR="002C3311" w:rsidRPr="00EF3435" w:rsidRDefault="002C3311" w:rsidP="00703CF0">
      <w:pPr>
        <w:rPr>
          <w:szCs w:val="20"/>
        </w:rPr>
      </w:pPr>
      <w:r w:rsidRPr="00EF3435">
        <w:rPr>
          <w:szCs w:val="20"/>
        </w:rPr>
        <w:t>VRBITM07</w:t>
      </w:r>
      <w:r w:rsidR="00641926">
        <w:rPr>
          <w:szCs w:val="20"/>
        </w:rPr>
        <w:fldChar w:fldCharType="begin"/>
      </w:r>
      <w:r>
        <w:instrText>xe "</w:instrText>
      </w:r>
      <w:r w:rsidRPr="000A3E20">
        <w:rPr>
          <w:szCs w:val="20"/>
        </w:rPr>
        <w:instrText>VRBITM07</w:instrText>
      </w:r>
      <w:r>
        <w:instrText>"</w:instrText>
      </w:r>
      <w:r w:rsidR="00641926">
        <w:rPr>
          <w:szCs w:val="20"/>
        </w:rPr>
        <w:fldChar w:fldCharType="end"/>
      </w:r>
      <w:r w:rsidRPr="00EF3435">
        <w:rPr>
          <w:szCs w:val="20"/>
        </w:rPr>
        <w:tab/>
        <w:t>Cloze Item 7. Codes are: 01= Correct, 02= Incorrect</w:t>
      </w:r>
    </w:p>
    <w:p w:rsidR="002C3311" w:rsidRPr="00EF3435" w:rsidRDefault="002C3311" w:rsidP="00703CF0">
      <w:pPr>
        <w:rPr>
          <w:szCs w:val="20"/>
        </w:rPr>
      </w:pPr>
      <w:r w:rsidRPr="00EF3435">
        <w:rPr>
          <w:szCs w:val="20"/>
        </w:rPr>
        <w:t>VRBITM08</w:t>
      </w:r>
      <w:r w:rsidR="00641926">
        <w:rPr>
          <w:szCs w:val="20"/>
        </w:rPr>
        <w:fldChar w:fldCharType="begin"/>
      </w:r>
      <w:r>
        <w:instrText>xe "</w:instrText>
      </w:r>
      <w:r w:rsidRPr="00563739">
        <w:rPr>
          <w:szCs w:val="20"/>
        </w:rPr>
        <w:instrText>VRBITM08</w:instrText>
      </w:r>
      <w:r>
        <w:instrText>"</w:instrText>
      </w:r>
      <w:r w:rsidR="00641926">
        <w:rPr>
          <w:szCs w:val="20"/>
        </w:rPr>
        <w:fldChar w:fldCharType="end"/>
      </w:r>
      <w:r w:rsidRPr="00EF3435">
        <w:rPr>
          <w:szCs w:val="20"/>
        </w:rPr>
        <w:tab/>
        <w:t>Cloze Item 8. Codes are: 01= Correct, 02= Incorrect</w:t>
      </w:r>
    </w:p>
    <w:p w:rsidR="002C3311" w:rsidRPr="00EF3435" w:rsidRDefault="002C3311" w:rsidP="00703CF0">
      <w:pPr>
        <w:rPr>
          <w:szCs w:val="20"/>
        </w:rPr>
      </w:pPr>
      <w:r w:rsidRPr="00EF3435">
        <w:rPr>
          <w:szCs w:val="20"/>
        </w:rPr>
        <w:t>VRBITM09</w:t>
      </w:r>
      <w:r w:rsidR="00641926">
        <w:rPr>
          <w:szCs w:val="20"/>
        </w:rPr>
        <w:fldChar w:fldCharType="begin"/>
      </w:r>
      <w:r>
        <w:instrText>xe "</w:instrText>
      </w:r>
      <w:r w:rsidRPr="007C6B88">
        <w:rPr>
          <w:szCs w:val="20"/>
        </w:rPr>
        <w:instrText>VRBITM09</w:instrText>
      </w:r>
      <w:r>
        <w:instrText>"</w:instrText>
      </w:r>
      <w:r w:rsidR="00641926">
        <w:rPr>
          <w:szCs w:val="20"/>
        </w:rPr>
        <w:fldChar w:fldCharType="end"/>
      </w:r>
      <w:r w:rsidRPr="00EF3435">
        <w:rPr>
          <w:szCs w:val="20"/>
        </w:rPr>
        <w:tab/>
        <w:t>Cloze Item 9. Codes are: 01= Correct, 02= Incorrect</w:t>
      </w:r>
    </w:p>
    <w:p w:rsidR="002C3311" w:rsidRPr="00EF3435" w:rsidRDefault="002C3311" w:rsidP="00703CF0">
      <w:pPr>
        <w:rPr>
          <w:szCs w:val="20"/>
        </w:rPr>
      </w:pPr>
      <w:r w:rsidRPr="00EF3435">
        <w:rPr>
          <w:szCs w:val="20"/>
        </w:rPr>
        <w:t>VRBITM10</w:t>
      </w:r>
      <w:r w:rsidR="00641926">
        <w:rPr>
          <w:szCs w:val="20"/>
        </w:rPr>
        <w:fldChar w:fldCharType="begin"/>
      </w:r>
      <w:r>
        <w:instrText>xe "</w:instrText>
      </w:r>
      <w:r w:rsidRPr="0092150A">
        <w:rPr>
          <w:szCs w:val="20"/>
        </w:rPr>
        <w:instrText>VRBITM10</w:instrText>
      </w:r>
      <w:r>
        <w:instrText>"</w:instrText>
      </w:r>
      <w:r w:rsidR="00641926">
        <w:rPr>
          <w:szCs w:val="20"/>
        </w:rPr>
        <w:fldChar w:fldCharType="end"/>
      </w:r>
      <w:r w:rsidRPr="00EF3435">
        <w:rPr>
          <w:szCs w:val="20"/>
        </w:rPr>
        <w:tab/>
        <w:t>Cloze Item 10. Codes are: 01= Correct, 02= Incorrect</w:t>
      </w:r>
    </w:p>
    <w:p w:rsidR="002C3311" w:rsidRPr="00EF3435" w:rsidRDefault="002C3311" w:rsidP="00703CF0">
      <w:pPr>
        <w:rPr>
          <w:szCs w:val="20"/>
        </w:rPr>
      </w:pPr>
      <w:r w:rsidRPr="00EF3435">
        <w:rPr>
          <w:szCs w:val="20"/>
        </w:rPr>
        <w:t>VRBITM11</w:t>
      </w:r>
      <w:r w:rsidR="00641926">
        <w:rPr>
          <w:szCs w:val="20"/>
        </w:rPr>
        <w:fldChar w:fldCharType="begin"/>
      </w:r>
      <w:r>
        <w:instrText>xe "</w:instrText>
      </w:r>
      <w:r w:rsidRPr="00261F97">
        <w:rPr>
          <w:szCs w:val="20"/>
        </w:rPr>
        <w:instrText>VRBITM11</w:instrText>
      </w:r>
      <w:r>
        <w:instrText>"</w:instrText>
      </w:r>
      <w:r w:rsidR="00641926">
        <w:rPr>
          <w:szCs w:val="20"/>
        </w:rPr>
        <w:fldChar w:fldCharType="end"/>
      </w:r>
      <w:r w:rsidRPr="00EF3435">
        <w:rPr>
          <w:szCs w:val="20"/>
        </w:rPr>
        <w:tab/>
        <w:t>Cloze Item 11. Codes are: 01= Correct, 02= Incorrect</w:t>
      </w:r>
    </w:p>
    <w:p w:rsidR="002C3311" w:rsidRPr="00EF3435" w:rsidRDefault="002C3311" w:rsidP="00703CF0">
      <w:pPr>
        <w:rPr>
          <w:szCs w:val="20"/>
        </w:rPr>
      </w:pPr>
      <w:r w:rsidRPr="00EF3435">
        <w:rPr>
          <w:szCs w:val="20"/>
        </w:rPr>
        <w:t>VRBITM12</w:t>
      </w:r>
      <w:r w:rsidR="00641926">
        <w:rPr>
          <w:szCs w:val="20"/>
        </w:rPr>
        <w:fldChar w:fldCharType="begin"/>
      </w:r>
      <w:r>
        <w:instrText>xe "</w:instrText>
      </w:r>
      <w:r w:rsidRPr="00E628F0">
        <w:rPr>
          <w:szCs w:val="20"/>
        </w:rPr>
        <w:instrText>VRBITM12</w:instrText>
      </w:r>
      <w:r>
        <w:instrText>"</w:instrText>
      </w:r>
      <w:r w:rsidR="00641926">
        <w:rPr>
          <w:szCs w:val="20"/>
        </w:rPr>
        <w:fldChar w:fldCharType="end"/>
      </w:r>
      <w:r w:rsidRPr="00EF3435">
        <w:rPr>
          <w:szCs w:val="20"/>
        </w:rPr>
        <w:tab/>
        <w:t>Cloze Item 12. Codes are: 01= Correct, 02= Incorrect</w:t>
      </w:r>
    </w:p>
    <w:p w:rsidR="002C3311" w:rsidRPr="00EF3435" w:rsidRDefault="002C3311" w:rsidP="00703CF0">
      <w:pPr>
        <w:rPr>
          <w:szCs w:val="20"/>
        </w:rPr>
      </w:pPr>
      <w:r w:rsidRPr="00EF3435">
        <w:rPr>
          <w:szCs w:val="20"/>
        </w:rPr>
        <w:t>VRBITM13</w:t>
      </w:r>
      <w:r w:rsidR="00641926">
        <w:rPr>
          <w:szCs w:val="20"/>
        </w:rPr>
        <w:fldChar w:fldCharType="begin"/>
      </w:r>
      <w:r>
        <w:instrText>xe "</w:instrText>
      </w:r>
      <w:r w:rsidRPr="00872EFE">
        <w:rPr>
          <w:szCs w:val="20"/>
        </w:rPr>
        <w:instrText>VRBITM13</w:instrText>
      </w:r>
      <w:r>
        <w:instrText>"</w:instrText>
      </w:r>
      <w:r w:rsidR="00641926">
        <w:rPr>
          <w:szCs w:val="20"/>
        </w:rPr>
        <w:fldChar w:fldCharType="end"/>
      </w:r>
      <w:r w:rsidRPr="00EF3435">
        <w:rPr>
          <w:szCs w:val="20"/>
        </w:rPr>
        <w:tab/>
        <w:t>Cloze Item 13. Codes are: 01= Correct, 02= Incorrect</w:t>
      </w:r>
    </w:p>
    <w:p w:rsidR="002C3311" w:rsidRPr="00EF3435" w:rsidRDefault="002C3311" w:rsidP="00703CF0">
      <w:pPr>
        <w:rPr>
          <w:szCs w:val="20"/>
        </w:rPr>
      </w:pPr>
      <w:r w:rsidRPr="00EF3435">
        <w:rPr>
          <w:szCs w:val="20"/>
        </w:rPr>
        <w:t>VRBITM14</w:t>
      </w:r>
      <w:r w:rsidR="00641926">
        <w:rPr>
          <w:szCs w:val="20"/>
        </w:rPr>
        <w:fldChar w:fldCharType="begin"/>
      </w:r>
      <w:r>
        <w:instrText>xe "</w:instrText>
      </w:r>
      <w:r w:rsidRPr="00197ECA">
        <w:rPr>
          <w:szCs w:val="20"/>
        </w:rPr>
        <w:instrText>VRBITM14</w:instrText>
      </w:r>
      <w:r>
        <w:instrText>"</w:instrText>
      </w:r>
      <w:r w:rsidR="00641926">
        <w:rPr>
          <w:szCs w:val="20"/>
        </w:rPr>
        <w:fldChar w:fldCharType="end"/>
      </w:r>
      <w:r w:rsidRPr="00EF3435">
        <w:rPr>
          <w:szCs w:val="20"/>
        </w:rPr>
        <w:tab/>
        <w:t>Cloze Item 14. Codes are: 01= Correct, 02= Incorrect</w:t>
      </w:r>
    </w:p>
    <w:p w:rsidR="002C3311" w:rsidRPr="00EF3435" w:rsidRDefault="002C3311" w:rsidP="00703CF0">
      <w:pPr>
        <w:rPr>
          <w:szCs w:val="20"/>
        </w:rPr>
      </w:pPr>
      <w:r w:rsidRPr="00EF3435">
        <w:rPr>
          <w:szCs w:val="20"/>
        </w:rPr>
        <w:t>VRBITM15</w:t>
      </w:r>
      <w:r w:rsidR="00641926">
        <w:rPr>
          <w:szCs w:val="20"/>
        </w:rPr>
        <w:fldChar w:fldCharType="begin"/>
      </w:r>
      <w:r>
        <w:instrText>xe "</w:instrText>
      </w:r>
      <w:r w:rsidRPr="00034DC9">
        <w:rPr>
          <w:szCs w:val="20"/>
        </w:rPr>
        <w:instrText>VRBITM15</w:instrText>
      </w:r>
      <w:r>
        <w:instrText>"</w:instrText>
      </w:r>
      <w:r w:rsidR="00641926">
        <w:rPr>
          <w:szCs w:val="20"/>
        </w:rPr>
        <w:fldChar w:fldCharType="end"/>
      </w:r>
      <w:r w:rsidRPr="00EF3435">
        <w:rPr>
          <w:szCs w:val="20"/>
        </w:rPr>
        <w:tab/>
        <w:t>Cloze Item 15. Codes are: 01= Correct, 02= Incorrect</w:t>
      </w:r>
    </w:p>
    <w:p w:rsidR="002C3311" w:rsidRPr="00EF3435" w:rsidRDefault="002C3311" w:rsidP="00703CF0">
      <w:pPr>
        <w:rPr>
          <w:szCs w:val="20"/>
        </w:rPr>
      </w:pPr>
      <w:r w:rsidRPr="00EF3435">
        <w:rPr>
          <w:szCs w:val="20"/>
        </w:rPr>
        <w:t>VRBITM16</w:t>
      </w:r>
      <w:r w:rsidR="00641926">
        <w:rPr>
          <w:szCs w:val="20"/>
        </w:rPr>
        <w:fldChar w:fldCharType="begin"/>
      </w:r>
      <w:r>
        <w:instrText>xe "</w:instrText>
      </w:r>
      <w:r w:rsidRPr="0028617C">
        <w:rPr>
          <w:szCs w:val="20"/>
        </w:rPr>
        <w:instrText>VRBITM16</w:instrText>
      </w:r>
      <w:r>
        <w:instrText>"</w:instrText>
      </w:r>
      <w:r w:rsidR="00641926">
        <w:rPr>
          <w:szCs w:val="20"/>
        </w:rPr>
        <w:fldChar w:fldCharType="end"/>
      </w:r>
      <w:r w:rsidRPr="00EF3435">
        <w:rPr>
          <w:szCs w:val="20"/>
        </w:rPr>
        <w:tab/>
        <w:t>Cloze Item 16 Codes are: 01= Correct, 02= Incorrect</w:t>
      </w:r>
    </w:p>
    <w:p w:rsidR="002C3311" w:rsidRPr="00EF3435" w:rsidRDefault="002C3311" w:rsidP="00703CF0">
      <w:pPr>
        <w:rPr>
          <w:szCs w:val="20"/>
        </w:rPr>
      </w:pPr>
      <w:r w:rsidRPr="00EF3435">
        <w:rPr>
          <w:szCs w:val="20"/>
        </w:rPr>
        <w:t>VRBITM17</w:t>
      </w:r>
      <w:r w:rsidR="00641926">
        <w:rPr>
          <w:szCs w:val="20"/>
        </w:rPr>
        <w:fldChar w:fldCharType="begin"/>
      </w:r>
      <w:r>
        <w:instrText>xe "</w:instrText>
      </w:r>
      <w:r w:rsidRPr="005076DB">
        <w:rPr>
          <w:szCs w:val="20"/>
        </w:rPr>
        <w:instrText>VRBITM17</w:instrText>
      </w:r>
      <w:r>
        <w:instrText>"</w:instrText>
      </w:r>
      <w:r w:rsidR="00641926">
        <w:rPr>
          <w:szCs w:val="20"/>
        </w:rPr>
        <w:fldChar w:fldCharType="end"/>
      </w:r>
      <w:r w:rsidRPr="00EF3435">
        <w:rPr>
          <w:szCs w:val="20"/>
        </w:rPr>
        <w:tab/>
        <w:t>Cloze Item 17 Codes are: 01= Correct, 02= Incorrect</w:t>
      </w:r>
    </w:p>
    <w:p w:rsidR="002C3311" w:rsidRPr="00EF3435" w:rsidRDefault="002C3311" w:rsidP="00703CF0">
      <w:pPr>
        <w:rPr>
          <w:szCs w:val="20"/>
        </w:rPr>
      </w:pPr>
      <w:r w:rsidRPr="00EF3435">
        <w:rPr>
          <w:szCs w:val="20"/>
        </w:rPr>
        <w:t>VRBITM18</w:t>
      </w:r>
      <w:r w:rsidR="00641926">
        <w:rPr>
          <w:szCs w:val="20"/>
        </w:rPr>
        <w:fldChar w:fldCharType="begin"/>
      </w:r>
      <w:r>
        <w:instrText>xe "</w:instrText>
      </w:r>
      <w:r w:rsidRPr="00F433CC">
        <w:rPr>
          <w:szCs w:val="20"/>
        </w:rPr>
        <w:instrText>VRBITM18</w:instrText>
      </w:r>
      <w:r>
        <w:instrText>"</w:instrText>
      </w:r>
      <w:r w:rsidR="00641926">
        <w:rPr>
          <w:szCs w:val="20"/>
        </w:rPr>
        <w:fldChar w:fldCharType="end"/>
      </w:r>
      <w:r w:rsidRPr="00EF3435">
        <w:rPr>
          <w:szCs w:val="20"/>
        </w:rPr>
        <w:tab/>
        <w:t>Cloze Item 18. Codes are: 01= Correct, 02= Incorrect</w:t>
      </w:r>
    </w:p>
    <w:p w:rsidR="002C3311" w:rsidRPr="00EF3435" w:rsidRDefault="002C3311" w:rsidP="00703CF0">
      <w:pPr>
        <w:rPr>
          <w:szCs w:val="20"/>
        </w:rPr>
      </w:pPr>
      <w:r w:rsidRPr="00EF3435">
        <w:rPr>
          <w:szCs w:val="20"/>
        </w:rPr>
        <w:t>VRBITM19</w:t>
      </w:r>
      <w:r w:rsidR="00641926">
        <w:rPr>
          <w:szCs w:val="20"/>
        </w:rPr>
        <w:fldChar w:fldCharType="begin"/>
      </w:r>
      <w:r>
        <w:instrText>xe "</w:instrText>
      </w:r>
      <w:r w:rsidRPr="001C35F4">
        <w:rPr>
          <w:szCs w:val="20"/>
        </w:rPr>
        <w:instrText>VRBITM19</w:instrText>
      </w:r>
      <w:r>
        <w:instrText>"</w:instrText>
      </w:r>
      <w:r w:rsidR="00641926">
        <w:rPr>
          <w:szCs w:val="20"/>
        </w:rPr>
        <w:fldChar w:fldCharType="end"/>
      </w:r>
      <w:r w:rsidRPr="00EF3435">
        <w:rPr>
          <w:szCs w:val="20"/>
        </w:rPr>
        <w:tab/>
        <w:t>Cloze Item 19 Codes are: 01= Correct, 02= Incorrect</w:t>
      </w:r>
    </w:p>
    <w:p w:rsidR="002C3311" w:rsidRPr="00EF3435" w:rsidRDefault="002C3311" w:rsidP="00703CF0">
      <w:pPr>
        <w:rPr>
          <w:szCs w:val="20"/>
        </w:rPr>
      </w:pPr>
      <w:r w:rsidRPr="00EF3435">
        <w:rPr>
          <w:szCs w:val="20"/>
        </w:rPr>
        <w:t>VRBITM20</w:t>
      </w:r>
      <w:r w:rsidR="00641926">
        <w:rPr>
          <w:szCs w:val="20"/>
        </w:rPr>
        <w:fldChar w:fldCharType="begin"/>
      </w:r>
      <w:r>
        <w:instrText>xe "</w:instrText>
      </w:r>
      <w:r w:rsidRPr="00F24D70">
        <w:rPr>
          <w:szCs w:val="20"/>
        </w:rPr>
        <w:instrText>VRBITM20</w:instrText>
      </w:r>
      <w:r>
        <w:instrText>"</w:instrText>
      </w:r>
      <w:r w:rsidR="00641926">
        <w:rPr>
          <w:szCs w:val="20"/>
        </w:rPr>
        <w:fldChar w:fldCharType="end"/>
      </w:r>
      <w:r w:rsidRPr="00EF3435">
        <w:rPr>
          <w:szCs w:val="20"/>
        </w:rPr>
        <w:tab/>
        <w:t>Cloze Item 20 Codes are: 01= Correct, 02= Incorrect</w:t>
      </w:r>
    </w:p>
    <w:p w:rsidR="002C3311" w:rsidRPr="00EF3435" w:rsidRDefault="002C3311" w:rsidP="00703CF0">
      <w:pPr>
        <w:rPr>
          <w:szCs w:val="20"/>
        </w:rPr>
      </w:pPr>
      <w:r w:rsidRPr="00EF3435">
        <w:rPr>
          <w:szCs w:val="20"/>
        </w:rPr>
        <w:t>VRBITM21</w:t>
      </w:r>
      <w:r w:rsidR="00641926">
        <w:rPr>
          <w:szCs w:val="20"/>
        </w:rPr>
        <w:fldChar w:fldCharType="begin"/>
      </w:r>
      <w:r>
        <w:instrText>xe "</w:instrText>
      </w:r>
      <w:r w:rsidRPr="00EB3C51">
        <w:rPr>
          <w:szCs w:val="20"/>
        </w:rPr>
        <w:instrText>VRBITM21</w:instrText>
      </w:r>
      <w:r>
        <w:instrText>"</w:instrText>
      </w:r>
      <w:r w:rsidR="00641926">
        <w:rPr>
          <w:szCs w:val="20"/>
        </w:rPr>
        <w:fldChar w:fldCharType="end"/>
      </w:r>
      <w:r w:rsidRPr="00EF3435">
        <w:rPr>
          <w:szCs w:val="20"/>
        </w:rPr>
        <w:tab/>
        <w:t>Cloze Item 21. Codes are: 01= Correct, 02= Incorrect</w:t>
      </w:r>
    </w:p>
    <w:p w:rsidR="002C3311" w:rsidRPr="00EF3435" w:rsidRDefault="002C3311" w:rsidP="00703CF0">
      <w:pPr>
        <w:rPr>
          <w:szCs w:val="20"/>
        </w:rPr>
      </w:pPr>
      <w:r w:rsidRPr="00EF3435">
        <w:rPr>
          <w:szCs w:val="20"/>
        </w:rPr>
        <w:t>VRBITM22</w:t>
      </w:r>
      <w:r w:rsidR="00641926">
        <w:rPr>
          <w:szCs w:val="20"/>
        </w:rPr>
        <w:fldChar w:fldCharType="begin"/>
      </w:r>
      <w:r>
        <w:instrText>xe "</w:instrText>
      </w:r>
      <w:r w:rsidRPr="00A16041">
        <w:rPr>
          <w:szCs w:val="20"/>
        </w:rPr>
        <w:instrText>VRBITM22</w:instrText>
      </w:r>
      <w:r>
        <w:instrText>"</w:instrText>
      </w:r>
      <w:r w:rsidR="00641926">
        <w:rPr>
          <w:szCs w:val="20"/>
        </w:rPr>
        <w:fldChar w:fldCharType="end"/>
      </w:r>
      <w:r w:rsidRPr="00EF3435">
        <w:rPr>
          <w:szCs w:val="20"/>
        </w:rPr>
        <w:tab/>
        <w:t>Cloze Item 22. Codes are: 01= Correct, 02= Incorrect</w:t>
      </w:r>
    </w:p>
    <w:p w:rsidR="002C3311" w:rsidRPr="00EF3435" w:rsidRDefault="002C3311" w:rsidP="00703CF0">
      <w:pPr>
        <w:rPr>
          <w:szCs w:val="20"/>
        </w:rPr>
      </w:pPr>
      <w:r w:rsidRPr="00EF3435">
        <w:rPr>
          <w:szCs w:val="20"/>
        </w:rPr>
        <w:t>VRBITM23</w:t>
      </w:r>
      <w:r w:rsidR="00641926">
        <w:rPr>
          <w:szCs w:val="20"/>
        </w:rPr>
        <w:fldChar w:fldCharType="begin"/>
      </w:r>
      <w:r>
        <w:instrText>xe "</w:instrText>
      </w:r>
      <w:r w:rsidRPr="00892FEC">
        <w:rPr>
          <w:szCs w:val="20"/>
        </w:rPr>
        <w:instrText>VRBITM23</w:instrText>
      </w:r>
      <w:r>
        <w:instrText>"</w:instrText>
      </w:r>
      <w:r w:rsidR="00641926">
        <w:rPr>
          <w:szCs w:val="20"/>
        </w:rPr>
        <w:fldChar w:fldCharType="end"/>
      </w:r>
      <w:r w:rsidRPr="00EF3435">
        <w:rPr>
          <w:szCs w:val="20"/>
        </w:rPr>
        <w:tab/>
        <w:t>Cloze Item 23. Codes are: 01= Correct, 02= Incorrect</w:t>
      </w:r>
    </w:p>
    <w:p w:rsidR="002C3311" w:rsidRPr="00EF3435" w:rsidRDefault="002C3311" w:rsidP="00703CF0">
      <w:pPr>
        <w:rPr>
          <w:szCs w:val="20"/>
        </w:rPr>
      </w:pPr>
      <w:r w:rsidRPr="00EF3435">
        <w:rPr>
          <w:szCs w:val="20"/>
        </w:rPr>
        <w:t>VRBITM24</w:t>
      </w:r>
      <w:r w:rsidR="00641926">
        <w:rPr>
          <w:szCs w:val="20"/>
        </w:rPr>
        <w:fldChar w:fldCharType="begin"/>
      </w:r>
      <w:r>
        <w:instrText>xe "</w:instrText>
      </w:r>
      <w:r w:rsidRPr="00F12156">
        <w:rPr>
          <w:szCs w:val="20"/>
        </w:rPr>
        <w:instrText>VRBITM24</w:instrText>
      </w:r>
      <w:r>
        <w:instrText>"</w:instrText>
      </w:r>
      <w:r w:rsidR="00641926">
        <w:rPr>
          <w:szCs w:val="20"/>
        </w:rPr>
        <w:fldChar w:fldCharType="end"/>
      </w:r>
      <w:r w:rsidRPr="00EF3435">
        <w:rPr>
          <w:szCs w:val="20"/>
        </w:rPr>
        <w:tab/>
        <w:t>Cloze Item 24. Codes are: 01= Correct, 02= Incorrect</w:t>
      </w:r>
    </w:p>
    <w:p w:rsidR="002C3311" w:rsidRPr="00EF3435" w:rsidRDefault="002C3311" w:rsidP="00703CF0">
      <w:pPr>
        <w:ind w:left="1440" w:hanging="1440"/>
        <w:rPr>
          <w:szCs w:val="20"/>
        </w:rPr>
      </w:pPr>
      <w:r w:rsidRPr="00EF3435">
        <w:rPr>
          <w:szCs w:val="20"/>
        </w:rPr>
        <w:t>VRBLST5</w:t>
      </w:r>
      <w:r w:rsidR="00641926">
        <w:rPr>
          <w:szCs w:val="20"/>
        </w:rPr>
        <w:fldChar w:fldCharType="begin"/>
      </w:r>
      <w:r>
        <w:instrText>xe "</w:instrText>
      </w:r>
      <w:r w:rsidRPr="00D9271A">
        <w:rPr>
          <w:szCs w:val="20"/>
        </w:rPr>
        <w:instrText>VRBLST5</w:instrText>
      </w:r>
      <w:r>
        <w:instrText>"</w:instrText>
      </w:r>
      <w:r w:rsidR="00641926">
        <w:rPr>
          <w:szCs w:val="20"/>
        </w:rPr>
        <w:fldChar w:fldCharType="end"/>
      </w:r>
      <w:r w:rsidRPr="00EF3435">
        <w:rPr>
          <w:szCs w:val="20"/>
        </w:rPr>
        <w:tab/>
        <w:t>Last item completed after 5 minutes. (</w:t>
      </w:r>
      <w:r w:rsidRPr="00EF3435">
        <w:rPr>
          <w:rFonts w:cs="Arial"/>
          <w:bCs/>
          <w:szCs w:val="20"/>
        </w:rPr>
        <w:t>possible values: from 1 to 24 )</w:t>
      </w:r>
      <w:r w:rsidRPr="00EF3435">
        <w:rPr>
          <w:szCs w:val="20"/>
        </w:rPr>
        <w:t xml:space="preserve">Missing values are coded negative. </w:t>
      </w:r>
    </w:p>
    <w:p w:rsidR="002C3311" w:rsidRPr="00EF3435" w:rsidRDefault="002C3311" w:rsidP="00703CF0">
      <w:pPr>
        <w:ind w:left="1440" w:hanging="1440"/>
        <w:rPr>
          <w:szCs w:val="20"/>
        </w:rPr>
      </w:pPr>
      <w:r w:rsidRPr="00EF3435">
        <w:rPr>
          <w:szCs w:val="20"/>
        </w:rPr>
        <w:t>VRBLST10</w:t>
      </w:r>
      <w:r w:rsidR="00641926">
        <w:rPr>
          <w:szCs w:val="20"/>
        </w:rPr>
        <w:fldChar w:fldCharType="begin"/>
      </w:r>
      <w:r>
        <w:instrText>xe "</w:instrText>
      </w:r>
      <w:r w:rsidRPr="005F6937">
        <w:rPr>
          <w:szCs w:val="20"/>
        </w:rPr>
        <w:instrText>VRBLST10</w:instrText>
      </w:r>
      <w:r>
        <w:instrText>"</w:instrText>
      </w:r>
      <w:r w:rsidR="00641926">
        <w:rPr>
          <w:szCs w:val="20"/>
        </w:rPr>
        <w:fldChar w:fldCharType="end"/>
      </w:r>
      <w:r w:rsidRPr="00EF3435">
        <w:rPr>
          <w:szCs w:val="20"/>
        </w:rPr>
        <w:tab/>
        <w:t xml:space="preserve">Last item completed after 10 minutes. </w:t>
      </w:r>
      <w:r w:rsidRPr="00EF3435">
        <w:rPr>
          <w:rFonts w:cs="Arial"/>
          <w:bCs/>
          <w:szCs w:val="20"/>
        </w:rPr>
        <w:t xml:space="preserve">(possible values: from 1 to 24) </w:t>
      </w:r>
      <w:r w:rsidRPr="00EF3435">
        <w:rPr>
          <w:szCs w:val="20"/>
        </w:rPr>
        <w:t xml:space="preserve">Missing values are coded negative. </w:t>
      </w:r>
    </w:p>
    <w:p w:rsidR="002C3311" w:rsidRPr="00EF3435" w:rsidRDefault="002C3311" w:rsidP="00703CF0">
      <w:pPr>
        <w:rPr>
          <w:szCs w:val="20"/>
        </w:rPr>
      </w:pPr>
      <w:r w:rsidRPr="00EF3435">
        <w:rPr>
          <w:szCs w:val="20"/>
        </w:rPr>
        <w:t>VRBENHR</w:t>
      </w:r>
      <w:r w:rsidR="00641926">
        <w:rPr>
          <w:szCs w:val="20"/>
        </w:rPr>
        <w:fldChar w:fldCharType="begin"/>
      </w:r>
      <w:r>
        <w:instrText>xe "</w:instrText>
      </w:r>
      <w:r w:rsidRPr="00792B88">
        <w:rPr>
          <w:szCs w:val="20"/>
        </w:rPr>
        <w:instrText>VRBENHR</w:instrText>
      </w:r>
      <w:r>
        <w:instrText>"</w:instrText>
      </w:r>
      <w:r w:rsidR="00641926">
        <w:rPr>
          <w:szCs w:val="20"/>
        </w:rPr>
        <w:fldChar w:fldCharType="end"/>
      </w:r>
      <w:r w:rsidRPr="00EF3435">
        <w:rPr>
          <w:szCs w:val="20"/>
        </w:rPr>
        <w:tab/>
        <w:t xml:space="preserve">Verbal achievement Test - End Time – Hour </w:t>
      </w:r>
      <w:r w:rsidRPr="00EF3435">
        <w:rPr>
          <w:rFonts w:cs="Arial"/>
          <w:szCs w:val="20"/>
        </w:rPr>
        <w:t>(possible values: 07 to 18)</w:t>
      </w:r>
    </w:p>
    <w:p w:rsidR="002C3311" w:rsidRPr="00EF3435" w:rsidRDefault="002C3311" w:rsidP="00703CF0">
      <w:pPr>
        <w:rPr>
          <w:szCs w:val="20"/>
        </w:rPr>
      </w:pPr>
      <w:r w:rsidRPr="00EF3435">
        <w:rPr>
          <w:szCs w:val="20"/>
        </w:rPr>
        <w:t>VRBENMN</w:t>
      </w:r>
      <w:r w:rsidR="00641926">
        <w:rPr>
          <w:szCs w:val="20"/>
        </w:rPr>
        <w:fldChar w:fldCharType="begin"/>
      </w:r>
      <w:r>
        <w:instrText>xe "</w:instrText>
      </w:r>
      <w:r w:rsidRPr="00957CD3">
        <w:rPr>
          <w:szCs w:val="20"/>
        </w:rPr>
        <w:instrText>VRBENMN</w:instrText>
      </w:r>
      <w:r>
        <w:instrText>"</w:instrText>
      </w:r>
      <w:r w:rsidR="00641926">
        <w:rPr>
          <w:szCs w:val="20"/>
        </w:rPr>
        <w:fldChar w:fldCharType="end"/>
      </w:r>
      <w:r w:rsidRPr="00EF3435">
        <w:rPr>
          <w:szCs w:val="20"/>
        </w:rPr>
        <w:tab/>
        <w:t xml:space="preserve">Verbal achievement Test - End Time – Minutes </w:t>
      </w:r>
      <w:r w:rsidRPr="00EF3435">
        <w:rPr>
          <w:rFonts w:cs="Arial"/>
          <w:szCs w:val="20"/>
        </w:rPr>
        <w:t>(possible values: 00 to 59)</w:t>
      </w:r>
    </w:p>
    <w:p w:rsidR="002C3311" w:rsidRPr="00EF3435" w:rsidRDefault="002C3311" w:rsidP="00703CF0">
      <w:pPr>
        <w:pStyle w:val="BodyTextIndent2"/>
        <w:rPr>
          <w:color w:val="auto"/>
          <w:szCs w:val="20"/>
        </w:rPr>
      </w:pPr>
      <w:r w:rsidRPr="00EF3435">
        <w:rPr>
          <w:color w:val="auto"/>
          <w:szCs w:val="20"/>
        </w:rPr>
        <w:t>VRBLNGAD</w:t>
      </w:r>
      <w:r w:rsidR="00641926">
        <w:rPr>
          <w:color w:val="auto"/>
          <w:szCs w:val="20"/>
        </w:rPr>
        <w:fldChar w:fldCharType="begin"/>
      </w:r>
      <w:r>
        <w:instrText>xe "</w:instrText>
      </w:r>
      <w:r w:rsidRPr="000E1172">
        <w:rPr>
          <w:color w:val="auto"/>
          <w:szCs w:val="20"/>
        </w:rPr>
        <w:instrText>VRBLNGAD</w:instrText>
      </w:r>
      <w:r>
        <w:instrText>"</w:instrText>
      </w:r>
      <w:r w:rsidR="00641926">
        <w:rPr>
          <w:color w:val="auto"/>
          <w:szCs w:val="20"/>
        </w:rPr>
        <w:fldChar w:fldCharType="end"/>
      </w:r>
      <w:r w:rsidRPr="00EF3435">
        <w:rPr>
          <w:color w:val="auto"/>
          <w:szCs w:val="20"/>
        </w:rPr>
        <w:tab/>
        <w:t>Language used by fieldworker during administration. Codes are the same as used for PPFWLANG.</w:t>
      </w:r>
    </w:p>
    <w:p w:rsidR="002C3311" w:rsidRPr="00EF3435" w:rsidRDefault="002C3311" w:rsidP="00703CF0">
      <w:pPr>
        <w:rPr>
          <w:szCs w:val="20"/>
        </w:rPr>
      </w:pPr>
      <w:r w:rsidRPr="00EF3435">
        <w:rPr>
          <w:szCs w:val="20"/>
        </w:rPr>
        <w:t>SPECLNAD</w:t>
      </w:r>
      <w:r w:rsidR="00641926">
        <w:rPr>
          <w:szCs w:val="20"/>
        </w:rPr>
        <w:fldChar w:fldCharType="begin"/>
      </w:r>
      <w:r>
        <w:instrText>xe "</w:instrText>
      </w:r>
      <w:r w:rsidRPr="009C1176">
        <w:rPr>
          <w:szCs w:val="20"/>
        </w:rPr>
        <w:instrText>SPECLNAD</w:instrText>
      </w:r>
      <w:r>
        <w:instrText>"</w:instrText>
      </w:r>
      <w:r w:rsidR="00641926">
        <w:rPr>
          <w:szCs w:val="20"/>
        </w:rPr>
        <w:fldChar w:fldCharType="end"/>
      </w:r>
      <w:r w:rsidRPr="00EF3435">
        <w:rPr>
          <w:szCs w:val="20"/>
        </w:rPr>
        <w:tab/>
        <w:t>Specify other language used by fieldworker</w:t>
      </w:r>
    </w:p>
    <w:p w:rsidR="002C3311" w:rsidRPr="00EF3435" w:rsidRDefault="002C3311" w:rsidP="00703CF0">
      <w:pPr>
        <w:ind w:left="1440" w:hanging="1440"/>
        <w:rPr>
          <w:szCs w:val="20"/>
        </w:rPr>
      </w:pPr>
      <w:r w:rsidRPr="00EF3435">
        <w:rPr>
          <w:szCs w:val="20"/>
        </w:rPr>
        <w:t>VRBLNGCH</w:t>
      </w:r>
      <w:r w:rsidR="00641926">
        <w:rPr>
          <w:szCs w:val="20"/>
        </w:rPr>
        <w:fldChar w:fldCharType="begin"/>
      </w:r>
      <w:r>
        <w:instrText>xe "</w:instrText>
      </w:r>
      <w:r w:rsidRPr="007B3353">
        <w:rPr>
          <w:szCs w:val="20"/>
        </w:rPr>
        <w:instrText>VRBLNGCH</w:instrText>
      </w:r>
      <w:r>
        <w:instrText>"</w:instrText>
      </w:r>
      <w:r w:rsidR="00641926">
        <w:rPr>
          <w:szCs w:val="20"/>
        </w:rPr>
        <w:fldChar w:fldCharType="end"/>
      </w:r>
      <w:r w:rsidRPr="00EF3435">
        <w:rPr>
          <w:szCs w:val="20"/>
        </w:rPr>
        <w:tab/>
        <w:t>Language used by child during administration. Codes are the same as used for PPFWLANG.</w:t>
      </w:r>
    </w:p>
    <w:p w:rsidR="002C3311" w:rsidRPr="00EF3435" w:rsidRDefault="002C3311" w:rsidP="00703CF0">
      <w:pPr>
        <w:rPr>
          <w:szCs w:val="20"/>
        </w:rPr>
      </w:pPr>
      <w:r w:rsidRPr="00EF3435">
        <w:rPr>
          <w:szCs w:val="20"/>
        </w:rPr>
        <w:t>SPECLNCH</w:t>
      </w:r>
      <w:r w:rsidR="00641926">
        <w:rPr>
          <w:szCs w:val="20"/>
        </w:rPr>
        <w:fldChar w:fldCharType="begin"/>
      </w:r>
      <w:r>
        <w:instrText>xe "</w:instrText>
      </w:r>
      <w:r w:rsidRPr="00FF2531">
        <w:rPr>
          <w:szCs w:val="20"/>
        </w:rPr>
        <w:instrText>SPECLNCH</w:instrText>
      </w:r>
      <w:r>
        <w:instrText>"</w:instrText>
      </w:r>
      <w:r w:rsidR="00641926">
        <w:rPr>
          <w:szCs w:val="20"/>
        </w:rPr>
        <w:fldChar w:fldCharType="end"/>
      </w:r>
      <w:r w:rsidRPr="00EF3435">
        <w:rPr>
          <w:szCs w:val="20"/>
        </w:rPr>
        <w:tab/>
        <w:t>Specify other language used by child</w:t>
      </w:r>
    </w:p>
    <w:p w:rsidR="002C3311" w:rsidRPr="00EF3435" w:rsidRDefault="002C3311" w:rsidP="00703CF0">
      <w:pPr>
        <w:ind w:left="1440" w:hanging="1440"/>
        <w:rPr>
          <w:szCs w:val="20"/>
        </w:rPr>
      </w:pPr>
      <w:r w:rsidRPr="00EF3435">
        <w:rPr>
          <w:szCs w:val="20"/>
        </w:rPr>
        <w:t>VRBLNGTS</w:t>
      </w:r>
      <w:r w:rsidR="00641926">
        <w:rPr>
          <w:szCs w:val="20"/>
        </w:rPr>
        <w:fldChar w:fldCharType="begin"/>
      </w:r>
      <w:r>
        <w:instrText>xe "</w:instrText>
      </w:r>
      <w:r w:rsidRPr="00E77A94">
        <w:rPr>
          <w:szCs w:val="20"/>
        </w:rPr>
        <w:instrText>VRBLNGTS</w:instrText>
      </w:r>
      <w:r>
        <w:instrText>"</w:instrText>
      </w:r>
      <w:r w:rsidR="00641926">
        <w:rPr>
          <w:szCs w:val="20"/>
        </w:rPr>
        <w:fldChar w:fldCharType="end"/>
      </w:r>
      <w:r w:rsidRPr="00EF3435">
        <w:rPr>
          <w:szCs w:val="20"/>
        </w:rPr>
        <w:tab/>
        <w:t>Language in which the test was written. Codes are the same as used for PPFWLANG.</w:t>
      </w:r>
    </w:p>
    <w:p w:rsidR="002C3311" w:rsidRPr="00EF3435" w:rsidRDefault="002C3311" w:rsidP="00703CF0">
      <w:pPr>
        <w:rPr>
          <w:szCs w:val="20"/>
        </w:rPr>
      </w:pPr>
      <w:r w:rsidRPr="00EF3435">
        <w:rPr>
          <w:szCs w:val="20"/>
        </w:rPr>
        <w:t>SPECLNTS</w:t>
      </w:r>
      <w:r w:rsidR="00641926">
        <w:rPr>
          <w:szCs w:val="20"/>
        </w:rPr>
        <w:fldChar w:fldCharType="begin"/>
      </w:r>
      <w:r>
        <w:instrText>xe "</w:instrText>
      </w:r>
      <w:r w:rsidRPr="00096934">
        <w:rPr>
          <w:szCs w:val="20"/>
        </w:rPr>
        <w:instrText>SPECLNTS</w:instrText>
      </w:r>
      <w:r>
        <w:instrText>"</w:instrText>
      </w:r>
      <w:r w:rsidR="00641926">
        <w:rPr>
          <w:szCs w:val="20"/>
        </w:rPr>
        <w:fldChar w:fldCharType="end"/>
      </w:r>
      <w:r w:rsidRPr="00EF3435">
        <w:rPr>
          <w:szCs w:val="20"/>
        </w:rPr>
        <w:tab/>
        <w:t>Specify other language the test was written in</w:t>
      </w:r>
    </w:p>
    <w:p w:rsidR="002C3311" w:rsidRPr="00EF3435" w:rsidRDefault="002C3311" w:rsidP="00703CF0">
      <w:pPr>
        <w:rPr>
          <w:szCs w:val="20"/>
        </w:rPr>
      </w:pPr>
      <w:r w:rsidRPr="00EF3435">
        <w:rPr>
          <w:szCs w:val="20"/>
        </w:rPr>
        <w:t>CMPSTHR</w:t>
      </w:r>
      <w:r w:rsidR="00641926">
        <w:rPr>
          <w:szCs w:val="20"/>
        </w:rPr>
        <w:fldChar w:fldCharType="begin"/>
      </w:r>
      <w:r>
        <w:instrText>xe "</w:instrText>
      </w:r>
      <w:r w:rsidRPr="00257A12">
        <w:rPr>
          <w:szCs w:val="20"/>
        </w:rPr>
        <w:instrText>CMPSTHR</w:instrText>
      </w:r>
      <w:r>
        <w:instrText>"</w:instrText>
      </w:r>
      <w:r w:rsidR="00641926">
        <w:rPr>
          <w:szCs w:val="20"/>
        </w:rPr>
        <w:fldChar w:fldCharType="end"/>
      </w:r>
      <w:r w:rsidRPr="00EF3435">
        <w:rPr>
          <w:szCs w:val="20"/>
        </w:rPr>
        <w:tab/>
        <w:t>Maths achievement test - Start time – hour</w:t>
      </w:r>
    </w:p>
    <w:p w:rsidR="002C3311" w:rsidRPr="00EF3435" w:rsidRDefault="002C3311" w:rsidP="00703CF0">
      <w:pPr>
        <w:rPr>
          <w:szCs w:val="20"/>
        </w:rPr>
      </w:pPr>
      <w:r w:rsidRPr="00EF3435">
        <w:rPr>
          <w:szCs w:val="20"/>
        </w:rPr>
        <w:t>CMPSTMN</w:t>
      </w:r>
      <w:r w:rsidR="00641926">
        <w:rPr>
          <w:szCs w:val="20"/>
        </w:rPr>
        <w:fldChar w:fldCharType="begin"/>
      </w:r>
      <w:r>
        <w:instrText>xe "</w:instrText>
      </w:r>
      <w:r w:rsidRPr="00952ECC">
        <w:rPr>
          <w:szCs w:val="20"/>
        </w:rPr>
        <w:instrText>CMPSTMN</w:instrText>
      </w:r>
      <w:r>
        <w:instrText>"</w:instrText>
      </w:r>
      <w:r w:rsidR="00641926">
        <w:rPr>
          <w:szCs w:val="20"/>
        </w:rPr>
        <w:fldChar w:fldCharType="end"/>
      </w:r>
      <w:r w:rsidRPr="00EF3435">
        <w:rPr>
          <w:szCs w:val="20"/>
        </w:rPr>
        <w:tab/>
        <w:t>Maths achievement test - Start time - minutes</w:t>
      </w:r>
    </w:p>
    <w:p w:rsidR="002C3311" w:rsidRPr="00EF3435" w:rsidRDefault="002C3311" w:rsidP="00703CF0">
      <w:pPr>
        <w:pStyle w:val="BodyTextIndent"/>
        <w:ind w:left="0"/>
        <w:rPr>
          <w:rFonts w:ascii="Comic Sans MS" w:hAnsi="Comic Sans MS"/>
          <w:sz w:val="20"/>
          <w:szCs w:val="20"/>
        </w:rPr>
      </w:pPr>
      <w:r w:rsidRPr="00EF3435">
        <w:rPr>
          <w:rFonts w:ascii="Comic Sans MS" w:hAnsi="Comic Sans MS"/>
          <w:sz w:val="20"/>
          <w:szCs w:val="20"/>
        </w:rPr>
        <w:t>MATH01</w:t>
      </w:r>
      <w:r w:rsidR="00641926">
        <w:rPr>
          <w:rFonts w:ascii="Comic Sans MS" w:hAnsi="Comic Sans MS"/>
          <w:sz w:val="20"/>
          <w:szCs w:val="20"/>
        </w:rPr>
        <w:fldChar w:fldCharType="begin"/>
      </w:r>
      <w:r>
        <w:instrText>xe "</w:instrText>
      </w:r>
      <w:r w:rsidRPr="00570F44">
        <w:rPr>
          <w:rFonts w:ascii="Comic Sans MS" w:hAnsi="Comic Sans MS"/>
          <w:sz w:val="20"/>
          <w:szCs w:val="20"/>
        </w:rPr>
        <w:instrText>MATH01</w:instrText>
      </w:r>
      <w:r>
        <w:instrText>"</w:instrText>
      </w:r>
      <w:r w:rsidR="00641926">
        <w:rPr>
          <w:rFonts w:ascii="Comic Sans MS" w:hAnsi="Comic Sans MS"/>
          <w:sz w:val="20"/>
          <w:szCs w:val="20"/>
        </w:rPr>
        <w:fldChar w:fldCharType="end"/>
      </w:r>
      <w:r w:rsidR="00641926">
        <w:rPr>
          <w:rFonts w:ascii="Comic Sans MS" w:hAnsi="Comic Sans MS"/>
          <w:sz w:val="20"/>
          <w:szCs w:val="20"/>
        </w:rPr>
        <w:fldChar w:fldCharType="begin"/>
      </w:r>
      <w:r w:rsidRPr="00EF3435">
        <w:rPr>
          <w:rFonts w:ascii="Comic Sans MS" w:hAnsi="Comic Sans MS"/>
          <w:sz w:val="20"/>
          <w:szCs w:val="20"/>
        </w:rPr>
        <w:instrText>xe "MATH01"</w:instrText>
      </w:r>
      <w:r w:rsidR="00641926">
        <w:rPr>
          <w:rFonts w:ascii="Comic Sans MS" w:hAnsi="Comic Sans MS"/>
          <w:sz w:val="20"/>
          <w:szCs w:val="20"/>
        </w:rPr>
        <w:fldChar w:fldCharType="end"/>
      </w:r>
      <w:r w:rsidRPr="00EF3435">
        <w:rPr>
          <w:rFonts w:ascii="Comic Sans MS" w:hAnsi="Comic Sans MS"/>
          <w:sz w:val="20"/>
          <w:szCs w:val="20"/>
        </w:rPr>
        <w:t xml:space="preserve"> – MATH10</w:t>
      </w:r>
    </w:p>
    <w:p w:rsidR="002C3311" w:rsidRPr="00EF3435" w:rsidRDefault="00641926" w:rsidP="00703CF0">
      <w:pPr>
        <w:pStyle w:val="BodyTextIndent"/>
        <w:ind w:left="1440"/>
        <w:rPr>
          <w:rFonts w:ascii="Comic Sans MS" w:hAnsi="Comic Sans MS"/>
          <w:sz w:val="20"/>
          <w:szCs w:val="20"/>
        </w:rPr>
      </w:pPr>
      <w:r>
        <w:rPr>
          <w:rFonts w:ascii="Comic Sans MS" w:hAnsi="Comic Sans MS"/>
          <w:sz w:val="20"/>
          <w:szCs w:val="20"/>
        </w:rPr>
        <w:fldChar w:fldCharType="begin"/>
      </w:r>
      <w:r w:rsidR="002C3311" w:rsidRPr="00EF3435">
        <w:rPr>
          <w:rFonts w:ascii="Comic Sans MS" w:hAnsi="Comic Sans MS"/>
          <w:sz w:val="20"/>
          <w:szCs w:val="20"/>
        </w:rPr>
        <w:instrText>xe "MATH10"</w:instrText>
      </w:r>
      <w:r>
        <w:rPr>
          <w:rFonts w:ascii="Comic Sans MS" w:hAnsi="Comic Sans MS"/>
          <w:sz w:val="20"/>
          <w:szCs w:val="20"/>
        </w:rPr>
        <w:fldChar w:fldCharType="end"/>
      </w:r>
      <w:r w:rsidR="002C3311" w:rsidRPr="00EF3435">
        <w:rPr>
          <w:rFonts w:ascii="Comic Sans MS" w:hAnsi="Comic Sans MS"/>
          <w:sz w:val="20"/>
          <w:szCs w:val="20"/>
        </w:rPr>
        <w:t>Items 1 to 10 of the Maths test.  For item 1 valid values are between 1 and 9999.  For items 2, 3 and 9 valid values are between 0 and 99.  For items 4 to 8 codes are: 01=a, 02=b, 03=c, 04=d.  For item 10 valid values are between 0 and 999. Missing codes are coded negative. The correct answers for this test are shown in the table below:</w:t>
      </w:r>
    </w:p>
    <w:p w:rsidR="002C3311" w:rsidRPr="00EF3435" w:rsidRDefault="002C3311" w:rsidP="00703CF0">
      <w:pPr>
        <w:rPr>
          <w:szCs w:val="20"/>
        </w:rPr>
      </w:pPr>
      <w:r w:rsidRPr="00EF3435">
        <w:rPr>
          <w:szCs w:val="20"/>
        </w:rPr>
        <w:t>MTHITM11</w:t>
      </w:r>
      <w:r w:rsidR="00641926">
        <w:rPr>
          <w:szCs w:val="20"/>
        </w:rPr>
        <w:fldChar w:fldCharType="begin"/>
      </w:r>
      <w:r>
        <w:instrText>xe "</w:instrText>
      </w:r>
      <w:r w:rsidRPr="003346F0">
        <w:rPr>
          <w:szCs w:val="20"/>
        </w:rPr>
        <w:instrText>MTHITM11</w:instrText>
      </w:r>
      <w:r>
        <w:instrText>"</w:instrText>
      </w:r>
      <w:r w:rsidR="00641926">
        <w:rPr>
          <w:szCs w:val="20"/>
        </w:rPr>
        <w:fldChar w:fldCharType="end"/>
      </w:r>
      <w:r w:rsidRPr="00EF3435">
        <w:rPr>
          <w:szCs w:val="20"/>
        </w:rPr>
        <w:tab/>
        <w:t>Maths item 11. Codes are: 01= Correct, 02= Incorrect.</w:t>
      </w:r>
    </w:p>
    <w:p w:rsidR="002C3311" w:rsidRPr="00EF3435" w:rsidRDefault="002C3311" w:rsidP="00703CF0">
      <w:pPr>
        <w:rPr>
          <w:szCs w:val="20"/>
        </w:rPr>
      </w:pPr>
      <w:r w:rsidRPr="00EF3435">
        <w:rPr>
          <w:szCs w:val="20"/>
        </w:rPr>
        <w:t>MTHITM12</w:t>
      </w:r>
      <w:r w:rsidR="00641926">
        <w:rPr>
          <w:szCs w:val="20"/>
        </w:rPr>
        <w:fldChar w:fldCharType="begin"/>
      </w:r>
      <w:r>
        <w:instrText>xe "</w:instrText>
      </w:r>
      <w:r w:rsidRPr="007E5418">
        <w:rPr>
          <w:szCs w:val="20"/>
        </w:rPr>
        <w:instrText>MTHITM12</w:instrText>
      </w:r>
      <w:r>
        <w:instrText>"</w:instrText>
      </w:r>
      <w:r w:rsidR="00641926">
        <w:rPr>
          <w:szCs w:val="20"/>
        </w:rPr>
        <w:fldChar w:fldCharType="end"/>
      </w:r>
      <w:r w:rsidRPr="00EF3435">
        <w:rPr>
          <w:szCs w:val="20"/>
        </w:rPr>
        <w:tab/>
        <w:t>Maths item 12. Codes are: 01= Correct, 02= Incorrect.</w:t>
      </w:r>
    </w:p>
    <w:p w:rsidR="002C3311" w:rsidRPr="00EF3435" w:rsidRDefault="002C3311" w:rsidP="00703CF0">
      <w:pPr>
        <w:rPr>
          <w:szCs w:val="20"/>
        </w:rPr>
      </w:pPr>
      <w:r w:rsidRPr="00EF3435">
        <w:rPr>
          <w:szCs w:val="20"/>
        </w:rPr>
        <w:t>MTHITM13</w:t>
      </w:r>
      <w:r w:rsidR="00641926">
        <w:rPr>
          <w:szCs w:val="20"/>
        </w:rPr>
        <w:fldChar w:fldCharType="begin"/>
      </w:r>
      <w:r>
        <w:instrText>xe "</w:instrText>
      </w:r>
      <w:r w:rsidRPr="006F60A5">
        <w:rPr>
          <w:szCs w:val="20"/>
        </w:rPr>
        <w:instrText>MTHITM13</w:instrText>
      </w:r>
      <w:r>
        <w:instrText>"</w:instrText>
      </w:r>
      <w:r w:rsidR="00641926">
        <w:rPr>
          <w:szCs w:val="20"/>
        </w:rPr>
        <w:fldChar w:fldCharType="end"/>
      </w:r>
      <w:r w:rsidRPr="00EF3435">
        <w:rPr>
          <w:szCs w:val="20"/>
        </w:rPr>
        <w:tab/>
        <w:t>Maths item 13. Codes are: 01= Correct, 02= Incorrect.</w:t>
      </w:r>
    </w:p>
    <w:p w:rsidR="002C3311" w:rsidRPr="00EF3435" w:rsidRDefault="002C3311" w:rsidP="00703CF0">
      <w:pPr>
        <w:rPr>
          <w:szCs w:val="20"/>
        </w:rPr>
      </w:pPr>
      <w:r w:rsidRPr="00EF3435">
        <w:rPr>
          <w:szCs w:val="20"/>
        </w:rPr>
        <w:t>MTHITM14</w:t>
      </w:r>
      <w:r w:rsidR="00641926">
        <w:rPr>
          <w:szCs w:val="20"/>
        </w:rPr>
        <w:fldChar w:fldCharType="begin"/>
      </w:r>
      <w:r>
        <w:instrText>xe "</w:instrText>
      </w:r>
      <w:r w:rsidRPr="00F668F8">
        <w:rPr>
          <w:szCs w:val="20"/>
        </w:rPr>
        <w:instrText>MTHITM14</w:instrText>
      </w:r>
      <w:r>
        <w:instrText>"</w:instrText>
      </w:r>
      <w:r w:rsidR="00641926">
        <w:rPr>
          <w:szCs w:val="20"/>
        </w:rPr>
        <w:fldChar w:fldCharType="end"/>
      </w:r>
      <w:r w:rsidRPr="00EF3435">
        <w:rPr>
          <w:szCs w:val="20"/>
        </w:rPr>
        <w:tab/>
        <w:t>Maths item 14. Codes are: 01= Correct, 02= Incorrect.</w:t>
      </w:r>
    </w:p>
    <w:p w:rsidR="002C3311" w:rsidRPr="00EF3435" w:rsidRDefault="002C3311" w:rsidP="00703CF0">
      <w:pPr>
        <w:rPr>
          <w:szCs w:val="20"/>
        </w:rPr>
      </w:pPr>
      <w:r w:rsidRPr="00EF3435">
        <w:rPr>
          <w:szCs w:val="20"/>
        </w:rPr>
        <w:t>MTHITM15</w:t>
      </w:r>
      <w:r w:rsidR="00641926">
        <w:rPr>
          <w:szCs w:val="20"/>
        </w:rPr>
        <w:fldChar w:fldCharType="begin"/>
      </w:r>
      <w:r>
        <w:instrText>xe "</w:instrText>
      </w:r>
      <w:r w:rsidRPr="00F63F58">
        <w:rPr>
          <w:szCs w:val="20"/>
        </w:rPr>
        <w:instrText>MTHITM15</w:instrText>
      </w:r>
      <w:r>
        <w:instrText>"</w:instrText>
      </w:r>
      <w:r w:rsidR="00641926">
        <w:rPr>
          <w:szCs w:val="20"/>
        </w:rPr>
        <w:fldChar w:fldCharType="end"/>
      </w:r>
      <w:r w:rsidRPr="00EF3435">
        <w:rPr>
          <w:szCs w:val="20"/>
        </w:rPr>
        <w:tab/>
        <w:t>Maths item 15. Codes are: 01= Correct, 02= Incorrect.</w:t>
      </w:r>
    </w:p>
    <w:p w:rsidR="002C3311" w:rsidRPr="00EF3435" w:rsidRDefault="002C3311" w:rsidP="00703CF0">
      <w:pPr>
        <w:rPr>
          <w:szCs w:val="20"/>
        </w:rPr>
      </w:pPr>
      <w:r w:rsidRPr="00EF3435">
        <w:rPr>
          <w:szCs w:val="20"/>
        </w:rPr>
        <w:t>MTHITM16</w:t>
      </w:r>
      <w:r w:rsidR="00641926">
        <w:rPr>
          <w:szCs w:val="20"/>
        </w:rPr>
        <w:fldChar w:fldCharType="begin"/>
      </w:r>
      <w:r>
        <w:instrText>xe "</w:instrText>
      </w:r>
      <w:r w:rsidRPr="007424E8">
        <w:rPr>
          <w:szCs w:val="20"/>
        </w:rPr>
        <w:instrText>MTHITM16</w:instrText>
      </w:r>
      <w:r>
        <w:instrText>"</w:instrText>
      </w:r>
      <w:r w:rsidR="00641926">
        <w:rPr>
          <w:szCs w:val="20"/>
        </w:rPr>
        <w:fldChar w:fldCharType="end"/>
      </w:r>
      <w:r w:rsidRPr="00EF3435">
        <w:rPr>
          <w:szCs w:val="20"/>
        </w:rPr>
        <w:tab/>
        <w:t>Maths item 16. Codes are: 01= Correct, 02= Incorrect.</w:t>
      </w:r>
    </w:p>
    <w:p w:rsidR="002C3311" w:rsidRPr="00EF3435" w:rsidRDefault="002C3311" w:rsidP="00703CF0">
      <w:pPr>
        <w:rPr>
          <w:szCs w:val="20"/>
        </w:rPr>
      </w:pPr>
      <w:r w:rsidRPr="00EF3435">
        <w:rPr>
          <w:szCs w:val="20"/>
        </w:rPr>
        <w:t>MTHITM17</w:t>
      </w:r>
      <w:r w:rsidR="00641926">
        <w:rPr>
          <w:szCs w:val="20"/>
        </w:rPr>
        <w:fldChar w:fldCharType="begin"/>
      </w:r>
      <w:r>
        <w:instrText>xe "</w:instrText>
      </w:r>
      <w:r w:rsidRPr="000F105B">
        <w:rPr>
          <w:szCs w:val="20"/>
        </w:rPr>
        <w:instrText>MTHITM17</w:instrText>
      </w:r>
      <w:r>
        <w:instrText>"</w:instrText>
      </w:r>
      <w:r w:rsidR="00641926">
        <w:rPr>
          <w:szCs w:val="20"/>
        </w:rPr>
        <w:fldChar w:fldCharType="end"/>
      </w:r>
      <w:r w:rsidRPr="00EF3435">
        <w:rPr>
          <w:szCs w:val="20"/>
        </w:rPr>
        <w:tab/>
        <w:t>Maths item 17. Codes are: 01= Correct, 02= Incorrect.</w:t>
      </w:r>
    </w:p>
    <w:p w:rsidR="002C3311" w:rsidRPr="00EF3435" w:rsidRDefault="002C3311" w:rsidP="00703CF0">
      <w:pPr>
        <w:rPr>
          <w:szCs w:val="20"/>
        </w:rPr>
      </w:pPr>
      <w:r w:rsidRPr="00EF3435">
        <w:rPr>
          <w:szCs w:val="20"/>
        </w:rPr>
        <w:t>MTHITM18</w:t>
      </w:r>
      <w:r w:rsidR="00641926">
        <w:rPr>
          <w:szCs w:val="20"/>
        </w:rPr>
        <w:fldChar w:fldCharType="begin"/>
      </w:r>
      <w:r>
        <w:instrText>xe "</w:instrText>
      </w:r>
      <w:r w:rsidRPr="001D39E3">
        <w:rPr>
          <w:szCs w:val="20"/>
        </w:rPr>
        <w:instrText>MTHITM18</w:instrText>
      </w:r>
      <w:r>
        <w:instrText>"</w:instrText>
      </w:r>
      <w:r w:rsidR="00641926">
        <w:rPr>
          <w:szCs w:val="20"/>
        </w:rPr>
        <w:fldChar w:fldCharType="end"/>
      </w:r>
      <w:r w:rsidRPr="00EF3435">
        <w:rPr>
          <w:szCs w:val="20"/>
        </w:rPr>
        <w:tab/>
        <w:t>Maths item 18. Codes are: 01= Correct, 02= Incorrect.</w:t>
      </w:r>
    </w:p>
    <w:p w:rsidR="002C3311" w:rsidRPr="00EF3435" w:rsidRDefault="002C3311" w:rsidP="00703CF0">
      <w:pPr>
        <w:rPr>
          <w:szCs w:val="20"/>
        </w:rPr>
      </w:pPr>
      <w:r w:rsidRPr="00EF3435">
        <w:rPr>
          <w:szCs w:val="20"/>
        </w:rPr>
        <w:t>MTHITM19</w:t>
      </w:r>
      <w:r w:rsidR="00641926">
        <w:rPr>
          <w:szCs w:val="20"/>
        </w:rPr>
        <w:fldChar w:fldCharType="begin"/>
      </w:r>
      <w:r>
        <w:instrText>xe "</w:instrText>
      </w:r>
      <w:r w:rsidRPr="00492E0F">
        <w:rPr>
          <w:szCs w:val="20"/>
        </w:rPr>
        <w:instrText>MTHITM19</w:instrText>
      </w:r>
      <w:r>
        <w:instrText>"</w:instrText>
      </w:r>
      <w:r w:rsidR="00641926">
        <w:rPr>
          <w:szCs w:val="20"/>
        </w:rPr>
        <w:fldChar w:fldCharType="end"/>
      </w:r>
      <w:r w:rsidRPr="00EF3435">
        <w:rPr>
          <w:szCs w:val="20"/>
        </w:rPr>
        <w:tab/>
        <w:t>Maths item 19. Codes are: 01= Correct, 02= Incorrect.</w:t>
      </w:r>
    </w:p>
    <w:p w:rsidR="002C3311" w:rsidRPr="00EF3435" w:rsidRDefault="002C3311" w:rsidP="00703CF0">
      <w:pPr>
        <w:rPr>
          <w:szCs w:val="20"/>
        </w:rPr>
      </w:pPr>
      <w:r w:rsidRPr="00EF3435">
        <w:rPr>
          <w:szCs w:val="20"/>
        </w:rPr>
        <w:t>MTHITM20</w:t>
      </w:r>
      <w:r w:rsidR="00641926">
        <w:rPr>
          <w:szCs w:val="20"/>
        </w:rPr>
        <w:fldChar w:fldCharType="begin"/>
      </w:r>
      <w:r>
        <w:instrText>xe "</w:instrText>
      </w:r>
      <w:r w:rsidRPr="00B335EB">
        <w:rPr>
          <w:szCs w:val="20"/>
        </w:rPr>
        <w:instrText>MTHITM20</w:instrText>
      </w:r>
      <w:r>
        <w:instrText>"</w:instrText>
      </w:r>
      <w:r w:rsidR="00641926">
        <w:rPr>
          <w:szCs w:val="20"/>
        </w:rPr>
        <w:fldChar w:fldCharType="end"/>
      </w:r>
      <w:r w:rsidRPr="00EF3435">
        <w:rPr>
          <w:szCs w:val="20"/>
        </w:rPr>
        <w:tab/>
        <w:t>Maths item 20. Codes are: 01= Correct, 02= Incorrect.</w:t>
      </w:r>
    </w:p>
    <w:p w:rsidR="002C3311" w:rsidRPr="00EF3435" w:rsidRDefault="002C3311" w:rsidP="00703CF0">
      <w:pPr>
        <w:ind w:left="1440" w:hanging="1440"/>
        <w:rPr>
          <w:szCs w:val="20"/>
        </w:rPr>
      </w:pPr>
      <w:r w:rsidRPr="00EF3435">
        <w:rPr>
          <w:szCs w:val="20"/>
        </w:rPr>
        <w:t>MTHLST5</w:t>
      </w:r>
      <w:r w:rsidR="00641926">
        <w:rPr>
          <w:szCs w:val="20"/>
        </w:rPr>
        <w:fldChar w:fldCharType="begin"/>
      </w:r>
      <w:r>
        <w:instrText>xe "</w:instrText>
      </w:r>
      <w:r w:rsidRPr="00164964">
        <w:rPr>
          <w:szCs w:val="20"/>
        </w:rPr>
        <w:instrText>MTHLST5</w:instrText>
      </w:r>
      <w:r>
        <w:instrText>"</w:instrText>
      </w:r>
      <w:r w:rsidR="00641926">
        <w:rPr>
          <w:szCs w:val="20"/>
        </w:rPr>
        <w:fldChar w:fldCharType="end"/>
      </w:r>
      <w:r w:rsidRPr="00EF3435">
        <w:rPr>
          <w:szCs w:val="20"/>
        </w:rPr>
        <w:tab/>
        <w:t>Last item completed after 4 minutes. (</w:t>
      </w:r>
      <w:r w:rsidRPr="00EF3435">
        <w:rPr>
          <w:rFonts w:cs="Arial"/>
          <w:bCs/>
          <w:szCs w:val="20"/>
        </w:rPr>
        <w:t xml:space="preserve">possible values: from 1 to 20) </w:t>
      </w:r>
      <w:r w:rsidRPr="00EF3435">
        <w:rPr>
          <w:szCs w:val="20"/>
        </w:rPr>
        <w:t>Missing codes are coded negative.</w:t>
      </w:r>
    </w:p>
    <w:p w:rsidR="002C3311" w:rsidRPr="00EF3435" w:rsidRDefault="002C3311" w:rsidP="00703CF0">
      <w:pPr>
        <w:ind w:left="1440" w:hanging="1440"/>
        <w:rPr>
          <w:szCs w:val="20"/>
        </w:rPr>
      </w:pPr>
      <w:r w:rsidRPr="00EF3435">
        <w:rPr>
          <w:szCs w:val="20"/>
        </w:rPr>
        <w:t>MTHLST10</w:t>
      </w:r>
      <w:r w:rsidR="00641926">
        <w:rPr>
          <w:szCs w:val="20"/>
        </w:rPr>
        <w:fldChar w:fldCharType="begin"/>
      </w:r>
      <w:r>
        <w:instrText>xe "</w:instrText>
      </w:r>
      <w:r w:rsidRPr="002E0FF6">
        <w:rPr>
          <w:szCs w:val="20"/>
        </w:rPr>
        <w:instrText>MTHLST10</w:instrText>
      </w:r>
      <w:r>
        <w:instrText>"</w:instrText>
      </w:r>
      <w:r w:rsidR="00641926">
        <w:rPr>
          <w:szCs w:val="20"/>
        </w:rPr>
        <w:fldChar w:fldCharType="end"/>
      </w:r>
      <w:r w:rsidRPr="00EF3435">
        <w:rPr>
          <w:szCs w:val="20"/>
        </w:rPr>
        <w:tab/>
        <w:t>Last item completed after 8 minutes. (</w:t>
      </w:r>
      <w:r w:rsidRPr="00EF3435">
        <w:rPr>
          <w:rFonts w:cs="Arial"/>
          <w:bCs/>
          <w:szCs w:val="20"/>
        </w:rPr>
        <w:t>possible values: from 1 to 20)</w:t>
      </w:r>
      <w:r w:rsidRPr="00EF3435">
        <w:rPr>
          <w:szCs w:val="20"/>
        </w:rPr>
        <w:t xml:space="preserve"> Missing codes are coded negative.</w:t>
      </w:r>
    </w:p>
    <w:p w:rsidR="002C3311" w:rsidRPr="00EF3435" w:rsidRDefault="002C3311" w:rsidP="00703CF0">
      <w:pPr>
        <w:ind w:left="1440" w:hanging="1440"/>
        <w:rPr>
          <w:rFonts w:cs="Arial"/>
          <w:szCs w:val="20"/>
        </w:rPr>
      </w:pPr>
      <w:r w:rsidRPr="00EF3435">
        <w:rPr>
          <w:szCs w:val="20"/>
        </w:rPr>
        <w:t>CMPENHR</w:t>
      </w:r>
      <w:r w:rsidR="00641926">
        <w:rPr>
          <w:szCs w:val="20"/>
        </w:rPr>
        <w:fldChar w:fldCharType="begin"/>
      </w:r>
      <w:r>
        <w:instrText>xe "</w:instrText>
      </w:r>
      <w:r w:rsidRPr="004876BB">
        <w:rPr>
          <w:szCs w:val="20"/>
        </w:rPr>
        <w:instrText>CMPENHR</w:instrText>
      </w:r>
      <w:r>
        <w:instrText>"</w:instrText>
      </w:r>
      <w:r w:rsidR="00641926">
        <w:rPr>
          <w:szCs w:val="20"/>
        </w:rPr>
        <w:fldChar w:fldCharType="end"/>
      </w:r>
      <w:r w:rsidRPr="00EF3435">
        <w:rPr>
          <w:szCs w:val="20"/>
        </w:rPr>
        <w:tab/>
        <w:t xml:space="preserve">Maths Computing - End time – hour. </w:t>
      </w:r>
      <w:r w:rsidRPr="00EF3435">
        <w:rPr>
          <w:rFonts w:cs="Arial"/>
          <w:szCs w:val="20"/>
        </w:rPr>
        <w:t>(possible values: 07 to 18)</w:t>
      </w:r>
    </w:p>
    <w:p w:rsidR="002C3311" w:rsidRPr="00EF3435" w:rsidRDefault="002C3311" w:rsidP="00703CF0">
      <w:pPr>
        <w:ind w:left="1440" w:hanging="1440"/>
        <w:rPr>
          <w:rFonts w:cs="Arial"/>
          <w:szCs w:val="20"/>
        </w:rPr>
      </w:pPr>
      <w:r w:rsidRPr="00EF3435">
        <w:rPr>
          <w:szCs w:val="20"/>
        </w:rPr>
        <w:t>CMPENMN</w:t>
      </w:r>
      <w:r w:rsidR="00641926">
        <w:rPr>
          <w:szCs w:val="20"/>
        </w:rPr>
        <w:fldChar w:fldCharType="begin"/>
      </w:r>
      <w:r>
        <w:instrText>xe "</w:instrText>
      </w:r>
      <w:r w:rsidRPr="007D26D3">
        <w:rPr>
          <w:szCs w:val="20"/>
        </w:rPr>
        <w:instrText>CMPENMN</w:instrText>
      </w:r>
      <w:r>
        <w:instrText>"</w:instrText>
      </w:r>
      <w:r w:rsidR="00641926">
        <w:rPr>
          <w:szCs w:val="20"/>
        </w:rPr>
        <w:fldChar w:fldCharType="end"/>
      </w:r>
      <w:r w:rsidRPr="00EF3435">
        <w:rPr>
          <w:szCs w:val="20"/>
        </w:rPr>
        <w:tab/>
        <w:t xml:space="preserve">Maths Computing - End time – minutes. </w:t>
      </w:r>
      <w:r w:rsidRPr="00EF3435">
        <w:rPr>
          <w:rFonts w:cs="Arial"/>
          <w:szCs w:val="20"/>
        </w:rPr>
        <w:t>(possible values: 07 to 18)</w:t>
      </w:r>
    </w:p>
    <w:p w:rsidR="002C3311" w:rsidRPr="00EF3435" w:rsidRDefault="002C3311" w:rsidP="00703CF0">
      <w:pPr>
        <w:ind w:left="1440" w:hanging="1440"/>
        <w:rPr>
          <w:szCs w:val="20"/>
        </w:rPr>
      </w:pPr>
      <w:r w:rsidRPr="00EF3435">
        <w:rPr>
          <w:szCs w:val="20"/>
        </w:rPr>
        <w:t>PRBSTHR</w:t>
      </w:r>
      <w:r w:rsidR="00641926">
        <w:rPr>
          <w:szCs w:val="20"/>
        </w:rPr>
        <w:fldChar w:fldCharType="begin"/>
      </w:r>
      <w:r>
        <w:instrText>xe "</w:instrText>
      </w:r>
      <w:r w:rsidRPr="00C213C2">
        <w:rPr>
          <w:szCs w:val="20"/>
        </w:rPr>
        <w:instrText>PRBSTHR</w:instrText>
      </w:r>
      <w:r>
        <w:instrText>"</w:instrText>
      </w:r>
      <w:r w:rsidR="00641926">
        <w:rPr>
          <w:szCs w:val="20"/>
        </w:rPr>
        <w:fldChar w:fldCharType="end"/>
      </w:r>
      <w:r w:rsidRPr="00EF3435">
        <w:rPr>
          <w:szCs w:val="20"/>
        </w:rPr>
        <w:tab/>
        <w:t>Problem solving - start time – hour</w:t>
      </w:r>
    </w:p>
    <w:p w:rsidR="002C3311" w:rsidRPr="00EF3435" w:rsidRDefault="002C3311" w:rsidP="00703CF0">
      <w:pPr>
        <w:ind w:left="1440" w:hanging="1440"/>
        <w:rPr>
          <w:szCs w:val="20"/>
        </w:rPr>
      </w:pPr>
      <w:r w:rsidRPr="00EF3435">
        <w:rPr>
          <w:szCs w:val="20"/>
        </w:rPr>
        <w:t>PRBSTMN</w:t>
      </w:r>
      <w:r w:rsidR="00641926">
        <w:rPr>
          <w:szCs w:val="20"/>
        </w:rPr>
        <w:fldChar w:fldCharType="begin"/>
      </w:r>
      <w:r>
        <w:instrText>xe "</w:instrText>
      </w:r>
      <w:r w:rsidRPr="003155C1">
        <w:rPr>
          <w:szCs w:val="20"/>
        </w:rPr>
        <w:instrText>PRBSTMN</w:instrText>
      </w:r>
      <w:r>
        <w:instrText>"</w:instrText>
      </w:r>
      <w:r w:rsidR="00641926">
        <w:rPr>
          <w:szCs w:val="20"/>
        </w:rPr>
        <w:fldChar w:fldCharType="end"/>
      </w:r>
      <w:r w:rsidRPr="00EF3435">
        <w:rPr>
          <w:szCs w:val="20"/>
        </w:rPr>
        <w:tab/>
        <w:t>Problem solving - start time – minutes</w:t>
      </w:r>
    </w:p>
    <w:p w:rsidR="002C3311" w:rsidRPr="00EF3435" w:rsidRDefault="002C3311" w:rsidP="00703CF0">
      <w:pPr>
        <w:ind w:left="1440" w:hanging="1440"/>
        <w:rPr>
          <w:szCs w:val="20"/>
        </w:rPr>
      </w:pPr>
      <w:r w:rsidRPr="00EF3435">
        <w:rPr>
          <w:szCs w:val="20"/>
        </w:rPr>
        <w:t>MTHITM21</w:t>
      </w:r>
      <w:r w:rsidR="00641926">
        <w:rPr>
          <w:szCs w:val="20"/>
        </w:rPr>
        <w:fldChar w:fldCharType="begin"/>
      </w:r>
      <w:r>
        <w:instrText>xe "</w:instrText>
      </w:r>
      <w:r w:rsidRPr="00D874EC">
        <w:rPr>
          <w:szCs w:val="20"/>
        </w:rPr>
        <w:instrText>MTHITM21</w:instrText>
      </w:r>
      <w:r>
        <w:instrText>"</w:instrText>
      </w:r>
      <w:r w:rsidR="00641926">
        <w:rPr>
          <w:szCs w:val="20"/>
        </w:rPr>
        <w:fldChar w:fldCharType="end"/>
      </w:r>
      <w:r w:rsidRPr="00EF3435">
        <w:rPr>
          <w:szCs w:val="20"/>
        </w:rPr>
        <w:tab/>
        <w:t>Maths item 21. Codes are: 01=a, 02=b, 03=c, 04=d.</w:t>
      </w:r>
    </w:p>
    <w:p w:rsidR="002C3311" w:rsidRPr="00EF3435" w:rsidRDefault="002C3311" w:rsidP="00703CF0">
      <w:pPr>
        <w:ind w:left="1440" w:hanging="1440"/>
        <w:rPr>
          <w:szCs w:val="20"/>
        </w:rPr>
      </w:pPr>
      <w:r w:rsidRPr="00EF3435">
        <w:rPr>
          <w:szCs w:val="20"/>
        </w:rPr>
        <w:t>MTHITM22</w:t>
      </w:r>
      <w:r w:rsidR="00641926">
        <w:rPr>
          <w:szCs w:val="20"/>
        </w:rPr>
        <w:fldChar w:fldCharType="begin"/>
      </w:r>
      <w:r>
        <w:instrText>xe "</w:instrText>
      </w:r>
      <w:r w:rsidRPr="00057299">
        <w:rPr>
          <w:szCs w:val="20"/>
        </w:rPr>
        <w:instrText>MTHITM22</w:instrText>
      </w:r>
      <w:r>
        <w:instrText>"</w:instrText>
      </w:r>
      <w:r w:rsidR="00641926">
        <w:rPr>
          <w:szCs w:val="20"/>
        </w:rPr>
        <w:fldChar w:fldCharType="end"/>
      </w:r>
      <w:r w:rsidRPr="00EF3435">
        <w:rPr>
          <w:szCs w:val="20"/>
        </w:rPr>
        <w:tab/>
        <w:t>Maths item 22. Missing values are coded negative.</w:t>
      </w:r>
    </w:p>
    <w:p w:rsidR="002C3311" w:rsidRPr="00EF3435" w:rsidRDefault="002C3311" w:rsidP="00703CF0">
      <w:pPr>
        <w:ind w:left="1440" w:hanging="1440"/>
        <w:rPr>
          <w:szCs w:val="20"/>
        </w:rPr>
      </w:pPr>
      <w:r w:rsidRPr="00EF3435">
        <w:rPr>
          <w:szCs w:val="20"/>
        </w:rPr>
        <w:t>MTHITM23</w:t>
      </w:r>
      <w:r w:rsidR="00641926">
        <w:rPr>
          <w:szCs w:val="20"/>
        </w:rPr>
        <w:fldChar w:fldCharType="begin"/>
      </w:r>
      <w:r>
        <w:instrText>xe "</w:instrText>
      </w:r>
      <w:r w:rsidRPr="009C14C5">
        <w:rPr>
          <w:szCs w:val="20"/>
        </w:rPr>
        <w:instrText>MTHITM23</w:instrText>
      </w:r>
      <w:r>
        <w:instrText>"</w:instrText>
      </w:r>
      <w:r w:rsidR="00641926">
        <w:rPr>
          <w:szCs w:val="20"/>
        </w:rPr>
        <w:fldChar w:fldCharType="end"/>
      </w:r>
      <w:r w:rsidRPr="00EF3435">
        <w:rPr>
          <w:szCs w:val="20"/>
        </w:rPr>
        <w:tab/>
        <w:t>Maths item 23. Codes are: 01=a, 02=b, 03=c, 04=d.</w:t>
      </w:r>
    </w:p>
    <w:p w:rsidR="002C3311" w:rsidRPr="00EF3435" w:rsidRDefault="002C3311" w:rsidP="00703CF0">
      <w:pPr>
        <w:ind w:left="1440" w:hanging="1440"/>
        <w:rPr>
          <w:szCs w:val="20"/>
        </w:rPr>
      </w:pPr>
      <w:r w:rsidRPr="00EF3435">
        <w:rPr>
          <w:szCs w:val="20"/>
        </w:rPr>
        <w:t>MTHITM24</w:t>
      </w:r>
      <w:r w:rsidR="00641926">
        <w:rPr>
          <w:szCs w:val="20"/>
        </w:rPr>
        <w:fldChar w:fldCharType="begin"/>
      </w:r>
      <w:r>
        <w:instrText>xe "</w:instrText>
      </w:r>
      <w:r w:rsidRPr="0093242D">
        <w:rPr>
          <w:szCs w:val="20"/>
        </w:rPr>
        <w:instrText>MTHITM24</w:instrText>
      </w:r>
      <w:r>
        <w:instrText>"</w:instrText>
      </w:r>
      <w:r w:rsidR="00641926">
        <w:rPr>
          <w:szCs w:val="20"/>
        </w:rPr>
        <w:fldChar w:fldCharType="end"/>
      </w:r>
      <w:r w:rsidRPr="00EF3435">
        <w:rPr>
          <w:szCs w:val="20"/>
        </w:rPr>
        <w:tab/>
        <w:t>Maths item 24. Codes are: 01=a, 02=b, 03=c, 04=d.</w:t>
      </w:r>
    </w:p>
    <w:p w:rsidR="002C3311" w:rsidRPr="00EF3435" w:rsidRDefault="002C3311" w:rsidP="00703CF0">
      <w:pPr>
        <w:ind w:left="1440" w:hanging="1440"/>
        <w:rPr>
          <w:szCs w:val="20"/>
        </w:rPr>
      </w:pPr>
      <w:r w:rsidRPr="00EF3435">
        <w:rPr>
          <w:szCs w:val="20"/>
        </w:rPr>
        <w:t>MTHITM25</w:t>
      </w:r>
      <w:r w:rsidR="00641926">
        <w:rPr>
          <w:szCs w:val="20"/>
        </w:rPr>
        <w:fldChar w:fldCharType="begin"/>
      </w:r>
      <w:r>
        <w:instrText>xe "</w:instrText>
      </w:r>
      <w:r w:rsidRPr="00E55E3F">
        <w:rPr>
          <w:szCs w:val="20"/>
        </w:rPr>
        <w:instrText>MTHITM25</w:instrText>
      </w:r>
      <w:r>
        <w:instrText>"</w:instrText>
      </w:r>
      <w:r w:rsidR="00641926">
        <w:rPr>
          <w:szCs w:val="20"/>
        </w:rPr>
        <w:fldChar w:fldCharType="end"/>
      </w:r>
      <w:r w:rsidRPr="00EF3435">
        <w:rPr>
          <w:szCs w:val="20"/>
        </w:rPr>
        <w:tab/>
        <w:t>Maths item 25. Codes are: 01=a, 02=b, 03=c, 04=d.</w:t>
      </w:r>
    </w:p>
    <w:p w:rsidR="002C3311" w:rsidRPr="00EF3435" w:rsidRDefault="002C3311" w:rsidP="00703CF0">
      <w:pPr>
        <w:ind w:left="1440" w:hanging="1440"/>
        <w:rPr>
          <w:szCs w:val="20"/>
        </w:rPr>
      </w:pPr>
      <w:r w:rsidRPr="00EF3435">
        <w:rPr>
          <w:szCs w:val="20"/>
        </w:rPr>
        <w:t>MTHITM26</w:t>
      </w:r>
      <w:r w:rsidR="00641926">
        <w:rPr>
          <w:szCs w:val="20"/>
        </w:rPr>
        <w:fldChar w:fldCharType="begin"/>
      </w:r>
      <w:r>
        <w:instrText>xe "</w:instrText>
      </w:r>
      <w:r w:rsidRPr="002D7A5C">
        <w:rPr>
          <w:szCs w:val="20"/>
        </w:rPr>
        <w:instrText>MTHITM26</w:instrText>
      </w:r>
      <w:r>
        <w:instrText>"</w:instrText>
      </w:r>
      <w:r w:rsidR="00641926">
        <w:rPr>
          <w:szCs w:val="20"/>
        </w:rPr>
        <w:fldChar w:fldCharType="end"/>
      </w:r>
      <w:r w:rsidRPr="00EF3435">
        <w:rPr>
          <w:szCs w:val="20"/>
        </w:rPr>
        <w:tab/>
        <w:t>Maths item 26. Codes are: 01=a, 02=b, 03=c, 04=d.</w:t>
      </w:r>
    </w:p>
    <w:p w:rsidR="002C3311" w:rsidRPr="00EF3435" w:rsidRDefault="002C3311" w:rsidP="00703CF0">
      <w:pPr>
        <w:ind w:left="1440" w:hanging="1440"/>
        <w:rPr>
          <w:szCs w:val="20"/>
        </w:rPr>
      </w:pPr>
      <w:r w:rsidRPr="00EF3435">
        <w:rPr>
          <w:szCs w:val="20"/>
        </w:rPr>
        <w:t>MTHITM27</w:t>
      </w:r>
      <w:r w:rsidR="00641926">
        <w:rPr>
          <w:szCs w:val="20"/>
        </w:rPr>
        <w:fldChar w:fldCharType="begin"/>
      </w:r>
      <w:r>
        <w:instrText>xe "</w:instrText>
      </w:r>
      <w:r w:rsidRPr="00A5598C">
        <w:rPr>
          <w:szCs w:val="20"/>
        </w:rPr>
        <w:instrText>MTHITM27</w:instrText>
      </w:r>
      <w:r>
        <w:instrText>"</w:instrText>
      </w:r>
      <w:r w:rsidR="00641926">
        <w:rPr>
          <w:szCs w:val="20"/>
        </w:rPr>
        <w:fldChar w:fldCharType="end"/>
      </w:r>
      <w:r w:rsidRPr="00EF3435">
        <w:rPr>
          <w:szCs w:val="20"/>
        </w:rPr>
        <w:tab/>
        <w:t>Maths item 27. Missing values are coded negative.</w:t>
      </w:r>
    </w:p>
    <w:p w:rsidR="002C3311" w:rsidRPr="00EF3435" w:rsidRDefault="002C3311" w:rsidP="00703CF0">
      <w:pPr>
        <w:rPr>
          <w:szCs w:val="20"/>
        </w:rPr>
      </w:pPr>
      <w:r w:rsidRPr="00EF3435">
        <w:rPr>
          <w:szCs w:val="20"/>
        </w:rPr>
        <w:t>MTHITM28</w:t>
      </w:r>
      <w:r w:rsidR="00641926">
        <w:rPr>
          <w:szCs w:val="20"/>
        </w:rPr>
        <w:fldChar w:fldCharType="begin"/>
      </w:r>
      <w:r>
        <w:instrText>xe "</w:instrText>
      </w:r>
      <w:r w:rsidRPr="00015EFA">
        <w:rPr>
          <w:szCs w:val="20"/>
        </w:rPr>
        <w:instrText>MTHITM28</w:instrText>
      </w:r>
      <w:r>
        <w:instrText>"</w:instrText>
      </w:r>
      <w:r w:rsidR="00641926">
        <w:rPr>
          <w:szCs w:val="20"/>
        </w:rPr>
        <w:fldChar w:fldCharType="end"/>
      </w:r>
      <w:r w:rsidRPr="00EF3435">
        <w:rPr>
          <w:szCs w:val="20"/>
        </w:rPr>
        <w:tab/>
        <w:t>Maths item 28. Codes are: 01= Correct, 02= Incorrect.</w:t>
      </w:r>
    </w:p>
    <w:p w:rsidR="002C3311" w:rsidRPr="00EF3435" w:rsidRDefault="002C3311" w:rsidP="00703CF0">
      <w:pPr>
        <w:ind w:left="1440" w:hanging="1440"/>
        <w:rPr>
          <w:szCs w:val="20"/>
        </w:rPr>
      </w:pPr>
      <w:r w:rsidRPr="00EF3435">
        <w:rPr>
          <w:szCs w:val="20"/>
        </w:rPr>
        <w:t>MTHITM29</w:t>
      </w:r>
      <w:r w:rsidR="00641926">
        <w:rPr>
          <w:szCs w:val="20"/>
        </w:rPr>
        <w:fldChar w:fldCharType="begin"/>
      </w:r>
      <w:r>
        <w:instrText>xe "</w:instrText>
      </w:r>
      <w:r w:rsidRPr="00943FA2">
        <w:rPr>
          <w:szCs w:val="20"/>
        </w:rPr>
        <w:instrText>MTHITM29</w:instrText>
      </w:r>
      <w:r>
        <w:instrText>"</w:instrText>
      </w:r>
      <w:r w:rsidR="00641926">
        <w:rPr>
          <w:szCs w:val="20"/>
        </w:rPr>
        <w:fldChar w:fldCharType="end"/>
      </w:r>
      <w:r w:rsidRPr="00EF3435">
        <w:rPr>
          <w:szCs w:val="20"/>
        </w:rPr>
        <w:tab/>
        <w:t>Maths item 29. Missing values are coded negative.</w:t>
      </w:r>
    </w:p>
    <w:p w:rsidR="002C3311" w:rsidRPr="00EF3435" w:rsidRDefault="002C3311" w:rsidP="00703CF0">
      <w:pPr>
        <w:ind w:left="1440" w:hanging="1440"/>
        <w:rPr>
          <w:szCs w:val="20"/>
        </w:rPr>
      </w:pPr>
      <w:r w:rsidRPr="00EF3435">
        <w:rPr>
          <w:szCs w:val="20"/>
        </w:rPr>
        <w:t>MTHITM30</w:t>
      </w:r>
      <w:r w:rsidR="00641926">
        <w:rPr>
          <w:szCs w:val="20"/>
        </w:rPr>
        <w:fldChar w:fldCharType="begin"/>
      </w:r>
      <w:r>
        <w:instrText>xe "</w:instrText>
      </w:r>
      <w:r w:rsidRPr="00474A4F">
        <w:rPr>
          <w:szCs w:val="20"/>
        </w:rPr>
        <w:instrText>MTHITM30</w:instrText>
      </w:r>
      <w:r>
        <w:instrText>"</w:instrText>
      </w:r>
      <w:r w:rsidR="00641926">
        <w:rPr>
          <w:szCs w:val="20"/>
        </w:rPr>
        <w:fldChar w:fldCharType="end"/>
      </w:r>
      <w:r w:rsidRPr="00EF3435">
        <w:rPr>
          <w:szCs w:val="20"/>
        </w:rPr>
        <w:tab/>
        <w:t>Maths item 30. Missing values are coded negative.</w:t>
      </w:r>
    </w:p>
    <w:p w:rsidR="002C3311" w:rsidRPr="00EF3435" w:rsidRDefault="002C3311" w:rsidP="00703CF0">
      <w:pPr>
        <w:ind w:left="1440" w:hanging="1440"/>
        <w:rPr>
          <w:szCs w:val="20"/>
        </w:rPr>
      </w:pPr>
      <w:r w:rsidRPr="00EF3435">
        <w:rPr>
          <w:szCs w:val="20"/>
        </w:rPr>
        <w:t>PRBENHR</w:t>
      </w:r>
      <w:r w:rsidR="00641926">
        <w:rPr>
          <w:szCs w:val="20"/>
        </w:rPr>
        <w:fldChar w:fldCharType="begin"/>
      </w:r>
      <w:r>
        <w:instrText>xe "</w:instrText>
      </w:r>
      <w:r w:rsidRPr="00A53CCB">
        <w:rPr>
          <w:szCs w:val="20"/>
        </w:rPr>
        <w:instrText>PRBENHR</w:instrText>
      </w:r>
      <w:r>
        <w:instrText>"</w:instrText>
      </w:r>
      <w:r w:rsidR="00641926">
        <w:rPr>
          <w:szCs w:val="20"/>
        </w:rPr>
        <w:fldChar w:fldCharType="end"/>
      </w:r>
      <w:r w:rsidRPr="00EF3435">
        <w:rPr>
          <w:szCs w:val="20"/>
        </w:rPr>
        <w:tab/>
        <w:t xml:space="preserve">Problem solving - end time – hour. </w:t>
      </w:r>
      <w:r w:rsidRPr="00EF3435">
        <w:rPr>
          <w:rFonts w:cs="Arial"/>
          <w:szCs w:val="20"/>
        </w:rPr>
        <w:t>(possible values: 07 to 18)</w:t>
      </w:r>
    </w:p>
    <w:p w:rsidR="002C3311" w:rsidRPr="00EF3435" w:rsidRDefault="002C3311" w:rsidP="00703CF0">
      <w:pPr>
        <w:rPr>
          <w:rFonts w:cs="Arial"/>
          <w:szCs w:val="20"/>
        </w:rPr>
      </w:pPr>
      <w:r w:rsidRPr="00EF3435">
        <w:rPr>
          <w:szCs w:val="20"/>
        </w:rPr>
        <w:t>PRBENMN</w:t>
      </w:r>
      <w:r w:rsidR="00641926">
        <w:rPr>
          <w:szCs w:val="20"/>
        </w:rPr>
        <w:fldChar w:fldCharType="begin"/>
      </w:r>
      <w:r>
        <w:instrText>xe "</w:instrText>
      </w:r>
      <w:r w:rsidRPr="00FB3C95">
        <w:rPr>
          <w:szCs w:val="20"/>
        </w:rPr>
        <w:instrText>PRBENMN</w:instrText>
      </w:r>
      <w:r>
        <w:instrText>"</w:instrText>
      </w:r>
      <w:r w:rsidR="00641926">
        <w:rPr>
          <w:szCs w:val="20"/>
        </w:rPr>
        <w:fldChar w:fldCharType="end"/>
      </w:r>
      <w:r w:rsidRPr="00EF3435">
        <w:rPr>
          <w:szCs w:val="20"/>
        </w:rPr>
        <w:tab/>
        <w:t xml:space="preserve">Problem solving - end time – minutes. </w:t>
      </w:r>
      <w:r w:rsidRPr="00EF3435">
        <w:rPr>
          <w:rFonts w:cs="Arial"/>
          <w:szCs w:val="20"/>
        </w:rPr>
        <w:t>(possible values: 00 to 59)</w:t>
      </w:r>
    </w:p>
    <w:p w:rsidR="002C3311" w:rsidRPr="00EF3435" w:rsidRDefault="002C3311" w:rsidP="00703CF0">
      <w:pPr>
        <w:ind w:left="1440" w:hanging="1440"/>
        <w:rPr>
          <w:szCs w:val="20"/>
        </w:rPr>
      </w:pPr>
      <w:r w:rsidRPr="00EF3435">
        <w:rPr>
          <w:szCs w:val="20"/>
        </w:rPr>
        <w:t>MTHLNGAD</w:t>
      </w:r>
      <w:r w:rsidR="00641926">
        <w:rPr>
          <w:szCs w:val="20"/>
        </w:rPr>
        <w:fldChar w:fldCharType="begin"/>
      </w:r>
      <w:r>
        <w:instrText>xe "</w:instrText>
      </w:r>
      <w:r w:rsidRPr="00765055">
        <w:rPr>
          <w:szCs w:val="20"/>
        </w:rPr>
        <w:instrText>MTHLNGAD</w:instrText>
      </w:r>
      <w:r>
        <w:instrText>"</w:instrText>
      </w:r>
      <w:r w:rsidR="00641926">
        <w:rPr>
          <w:szCs w:val="20"/>
        </w:rPr>
        <w:fldChar w:fldCharType="end"/>
      </w:r>
      <w:r w:rsidRPr="00EF3435">
        <w:rPr>
          <w:szCs w:val="20"/>
        </w:rPr>
        <w:tab/>
        <w:t>Language used by fieldworker during administration. Codes are the same as used for PPFWLANG.</w:t>
      </w:r>
    </w:p>
    <w:p w:rsidR="002C3311" w:rsidRPr="00EF3435" w:rsidRDefault="002C3311" w:rsidP="00703CF0">
      <w:pPr>
        <w:ind w:left="1440" w:hanging="1440"/>
        <w:rPr>
          <w:szCs w:val="20"/>
        </w:rPr>
      </w:pPr>
      <w:r w:rsidRPr="00EF3435">
        <w:rPr>
          <w:szCs w:val="20"/>
        </w:rPr>
        <w:t>SPECMTAD</w:t>
      </w:r>
      <w:r w:rsidR="00641926">
        <w:rPr>
          <w:szCs w:val="20"/>
        </w:rPr>
        <w:fldChar w:fldCharType="begin"/>
      </w:r>
      <w:r>
        <w:instrText>xe "</w:instrText>
      </w:r>
      <w:r w:rsidRPr="00D25073">
        <w:rPr>
          <w:szCs w:val="20"/>
        </w:rPr>
        <w:instrText>SPECMTAD</w:instrText>
      </w:r>
      <w:r>
        <w:instrText>"</w:instrText>
      </w:r>
      <w:r w:rsidR="00641926">
        <w:rPr>
          <w:szCs w:val="20"/>
        </w:rPr>
        <w:fldChar w:fldCharType="end"/>
      </w:r>
      <w:r w:rsidRPr="00EF3435">
        <w:rPr>
          <w:szCs w:val="20"/>
        </w:rPr>
        <w:tab/>
        <w:t>Specify language used by fieldworker</w:t>
      </w:r>
    </w:p>
    <w:p w:rsidR="002C3311" w:rsidRPr="00EF3435" w:rsidRDefault="002C3311" w:rsidP="00703CF0">
      <w:pPr>
        <w:ind w:left="1440" w:hanging="1440"/>
        <w:rPr>
          <w:szCs w:val="20"/>
        </w:rPr>
      </w:pPr>
      <w:r w:rsidRPr="00EF3435">
        <w:rPr>
          <w:szCs w:val="20"/>
        </w:rPr>
        <w:t>THLNGCH</w:t>
      </w:r>
      <w:r w:rsidR="00641926">
        <w:rPr>
          <w:szCs w:val="20"/>
        </w:rPr>
        <w:fldChar w:fldCharType="begin"/>
      </w:r>
      <w:r>
        <w:instrText>xe "</w:instrText>
      </w:r>
      <w:r w:rsidRPr="00571578">
        <w:rPr>
          <w:szCs w:val="20"/>
        </w:rPr>
        <w:instrText>THLNGCH</w:instrText>
      </w:r>
      <w:r>
        <w:instrText>"</w:instrText>
      </w:r>
      <w:r w:rsidR="00641926">
        <w:rPr>
          <w:szCs w:val="20"/>
        </w:rPr>
        <w:fldChar w:fldCharType="end"/>
      </w:r>
      <w:r w:rsidRPr="00EF3435">
        <w:rPr>
          <w:szCs w:val="20"/>
        </w:rPr>
        <w:tab/>
        <w:t>Language used by child during administration. Codes are the same as used for PPFWLANG.</w:t>
      </w:r>
    </w:p>
    <w:p w:rsidR="002C3311" w:rsidRPr="00EF3435" w:rsidRDefault="002C3311" w:rsidP="00703CF0">
      <w:pPr>
        <w:ind w:left="1440" w:hanging="1440"/>
        <w:rPr>
          <w:szCs w:val="20"/>
        </w:rPr>
      </w:pPr>
      <w:r w:rsidRPr="00EF3435">
        <w:rPr>
          <w:szCs w:val="20"/>
        </w:rPr>
        <w:t>SPECMTCH</w:t>
      </w:r>
      <w:r w:rsidR="00641926">
        <w:rPr>
          <w:szCs w:val="20"/>
        </w:rPr>
        <w:fldChar w:fldCharType="begin"/>
      </w:r>
      <w:r>
        <w:instrText>xe "</w:instrText>
      </w:r>
      <w:r w:rsidRPr="00480FA1">
        <w:rPr>
          <w:szCs w:val="20"/>
        </w:rPr>
        <w:instrText>SPECMTCH</w:instrText>
      </w:r>
      <w:r>
        <w:instrText>"</w:instrText>
      </w:r>
      <w:r w:rsidR="00641926">
        <w:rPr>
          <w:szCs w:val="20"/>
        </w:rPr>
        <w:fldChar w:fldCharType="end"/>
      </w:r>
      <w:r w:rsidRPr="00EF3435">
        <w:rPr>
          <w:szCs w:val="20"/>
        </w:rPr>
        <w:tab/>
        <w:t>Specify language used by child</w:t>
      </w:r>
    </w:p>
    <w:p w:rsidR="002C3311" w:rsidRPr="00EF3435" w:rsidRDefault="002C3311" w:rsidP="00703CF0">
      <w:pPr>
        <w:ind w:left="1440" w:hanging="1440"/>
        <w:rPr>
          <w:szCs w:val="20"/>
        </w:rPr>
      </w:pPr>
      <w:r w:rsidRPr="00EF3435">
        <w:rPr>
          <w:szCs w:val="20"/>
        </w:rPr>
        <w:t>MTHLNGTS</w:t>
      </w:r>
      <w:r w:rsidR="00641926">
        <w:rPr>
          <w:szCs w:val="20"/>
        </w:rPr>
        <w:fldChar w:fldCharType="begin"/>
      </w:r>
      <w:r>
        <w:instrText>xe "</w:instrText>
      </w:r>
      <w:r w:rsidRPr="00D31284">
        <w:rPr>
          <w:szCs w:val="20"/>
        </w:rPr>
        <w:instrText>MTHLNGTS</w:instrText>
      </w:r>
      <w:r>
        <w:instrText>"</w:instrText>
      </w:r>
      <w:r w:rsidR="00641926">
        <w:rPr>
          <w:szCs w:val="20"/>
        </w:rPr>
        <w:fldChar w:fldCharType="end"/>
      </w:r>
      <w:r w:rsidRPr="00EF3435">
        <w:rPr>
          <w:szCs w:val="20"/>
        </w:rPr>
        <w:tab/>
        <w:t>Language in which the test was written. Codes are the same as used for PPFWLANG.</w:t>
      </w:r>
    </w:p>
    <w:p w:rsidR="002C3311" w:rsidRDefault="002C3311" w:rsidP="00703CF0">
      <w:pPr>
        <w:ind w:left="1440" w:hanging="1440"/>
        <w:rPr>
          <w:szCs w:val="20"/>
        </w:rPr>
      </w:pPr>
      <w:r w:rsidRPr="00EF3435">
        <w:rPr>
          <w:szCs w:val="20"/>
        </w:rPr>
        <w:t>SPECMTTS</w:t>
      </w:r>
      <w:r w:rsidR="00641926">
        <w:rPr>
          <w:szCs w:val="20"/>
        </w:rPr>
        <w:fldChar w:fldCharType="begin"/>
      </w:r>
      <w:r>
        <w:instrText>xe "</w:instrText>
      </w:r>
      <w:r w:rsidRPr="00520046">
        <w:rPr>
          <w:szCs w:val="20"/>
        </w:rPr>
        <w:instrText>SPECMTTS</w:instrText>
      </w:r>
      <w:r>
        <w:instrText>"</w:instrText>
      </w:r>
      <w:r w:rsidR="00641926">
        <w:rPr>
          <w:szCs w:val="20"/>
        </w:rPr>
        <w:fldChar w:fldCharType="end"/>
      </w:r>
      <w:r w:rsidRPr="00EF3435">
        <w:rPr>
          <w:szCs w:val="20"/>
        </w:rPr>
        <w:tab/>
        <w:t>Specify language the test was written in</w:t>
      </w:r>
    </w:p>
    <w:p w:rsidR="002C3311" w:rsidRDefault="002C3311" w:rsidP="00703CF0"/>
    <w:p w:rsidR="002C3311" w:rsidRDefault="002C3311" w:rsidP="00573178">
      <w:pPr>
        <w:pStyle w:val="Heading1"/>
      </w:pPr>
      <w:r w:rsidRPr="004E77D7">
        <w:t>S</w:t>
      </w:r>
      <w:r>
        <w:t>ELF</w:t>
      </w:r>
      <w:r w:rsidRPr="004E77D7">
        <w:t>-A</w:t>
      </w:r>
      <w:r>
        <w:t>DMINISTERED</w:t>
      </w:r>
      <w:r w:rsidRPr="004E77D7">
        <w:t xml:space="preserve"> Q</w:t>
      </w:r>
      <w:r>
        <w:t>UESTIONNAIRE</w:t>
      </w:r>
      <w:r w:rsidRPr="004E77D7">
        <w:t xml:space="preserve"> </w:t>
      </w:r>
    </w:p>
    <w:p w:rsidR="002C3311" w:rsidRDefault="002C3311" w:rsidP="00573178">
      <w:pPr>
        <w:rPr>
          <w:szCs w:val="20"/>
        </w:rPr>
      </w:pPr>
      <w:r w:rsidRPr="001D79E1">
        <w:rPr>
          <w:szCs w:val="20"/>
        </w:rPr>
        <w:t xml:space="preserve">This section describes the variables and their codes found in the file </w:t>
      </w:r>
      <w:r>
        <w:rPr>
          <w:szCs w:val="20"/>
          <w:u w:val="single"/>
        </w:rPr>
        <w:t>Vietnam</w:t>
      </w:r>
      <w:r w:rsidRPr="001D79E1">
        <w:rPr>
          <w:szCs w:val="20"/>
          <w:u w:val="single"/>
        </w:rPr>
        <w:t>_SAQ_ENGLISH.doc,</w:t>
      </w:r>
      <w:r w:rsidRPr="001D79E1">
        <w:rPr>
          <w:szCs w:val="20"/>
        </w:rPr>
        <w:t xml:space="preserve"> which come from a separate survey for the Older Cohort Only.  The following codes are however included in the </w:t>
      </w:r>
      <w:r>
        <w:rPr>
          <w:szCs w:val="20"/>
          <w:u w:val="single"/>
        </w:rPr>
        <w:t>VN</w:t>
      </w:r>
      <w:r w:rsidRPr="001D79E1">
        <w:rPr>
          <w:szCs w:val="20"/>
          <w:u w:val="single"/>
        </w:rPr>
        <w:t>_OC_Childlevel.sav</w:t>
      </w:r>
      <w:r w:rsidRPr="001D79E1">
        <w:rPr>
          <w:szCs w:val="20"/>
        </w:rPr>
        <w:t>. The data includes information about life views, sexual activity, cigarette and alcohol consumption of the children. There is only one record per child/household.</w:t>
      </w:r>
    </w:p>
    <w:p w:rsidR="002C3311" w:rsidRDefault="00346982" w:rsidP="00573178">
      <w:pPr>
        <w:pStyle w:val="Heading1"/>
      </w:pPr>
      <w:r>
        <w:t>&gt;SECTION &lt;yls:roundThreeStudySection&gt; &lt;yls:studySectionSelfAdministeredSectionOne&gt;</w:t>
      </w:r>
      <w:r>
        <w:tab/>
      </w:r>
    </w:p>
    <w:p w:rsidR="002C3311" w:rsidRDefault="002C3311" w:rsidP="00573178">
      <w:pPr>
        <w:pStyle w:val="BodyTextIndent"/>
        <w:ind w:left="0"/>
        <w:rPr>
          <w:rFonts w:ascii="Comic Sans MS" w:hAnsi="Comic Sans MS"/>
          <w:sz w:val="20"/>
          <w:szCs w:val="20"/>
        </w:rPr>
      </w:pPr>
    </w:p>
    <w:p w:rsidR="002C3311" w:rsidRPr="001D79E1" w:rsidRDefault="002C3311" w:rsidP="00573178">
      <w:pPr>
        <w:pStyle w:val="BodyTextIndent"/>
        <w:ind w:left="0"/>
        <w:rPr>
          <w:rFonts w:ascii="Comic Sans MS" w:hAnsi="Comic Sans MS"/>
          <w:sz w:val="20"/>
          <w:szCs w:val="20"/>
        </w:rPr>
      </w:pPr>
      <w:r w:rsidRPr="001D79E1">
        <w:rPr>
          <w:rFonts w:ascii="Comic Sans MS" w:hAnsi="Comic Sans MS"/>
          <w:sz w:val="20"/>
          <w:szCs w:val="20"/>
        </w:rPr>
        <w:t>The following questions have a scale response between 01 and 04 where 01= Certainly true for you, 02= A little true for you, 03= Not true for you, 04= Does not apply for me</w:t>
      </w:r>
    </w:p>
    <w:p w:rsidR="002C3311" w:rsidRPr="00573178" w:rsidRDefault="002C3311" w:rsidP="00573178"/>
    <w:p w:rsidR="002C3311" w:rsidRDefault="002C3311" w:rsidP="00573178">
      <w:pPr>
        <w:ind w:left="1440" w:hanging="1440"/>
      </w:pPr>
      <w:r w:rsidRPr="00D17151">
        <w:t>SPVIEWR3</w:t>
      </w:r>
      <w:r w:rsidR="00641926">
        <w:fldChar w:fldCharType="begin"/>
      </w:r>
      <w:r>
        <w:instrText>xe "</w:instrText>
      </w:r>
      <w:r w:rsidRPr="00EC7687">
        <w:instrText>SPVIEWR3</w:instrText>
      </w:r>
      <w:r>
        <w:instrText>"</w:instrText>
      </w:r>
      <w:r w:rsidR="00641926">
        <w:fldChar w:fldCharType="end"/>
      </w:r>
      <w:r>
        <w:tab/>
      </w:r>
      <w:r w:rsidRPr="00D17151">
        <w:t>You usually feel able to speak about your views and feelings with your parents/guardians</w:t>
      </w:r>
    </w:p>
    <w:p w:rsidR="002C3311" w:rsidRDefault="002C3311" w:rsidP="00573178">
      <w:pPr>
        <w:ind w:left="1440" w:hanging="1440"/>
      </w:pPr>
      <w:r w:rsidRPr="003700D0">
        <w:t>TRFAIRR3</w:t>
      </w:r>
      <w:r w:rsidR="00641926">
        <w:fldChar w:fldCharType="begin"/>
      </w:r>
      <w:r>
        <w:instrText>xe "</w:instrText>
      </w:r>
      <w:r w:rsidRPr="00EC7687">
        <w:instrText>TRFAIRR3</w:instrText>
      </w:r>
      <w:r>
        <w:instrText>"</w:instrText>
      </w:r>
      <w:r w:rsidR="00641926">
        <w:fldChar w:fldCharType="end"/>
      </w:r>
      <w:r>
        <w:tab/>
      </w:r>
      <w:r w:rsidRPr="003700D0">
        <w:t>Most of the time your parents/guardians treat you fairly when you do something wrong</w:t>
      </w:r>
    </w:p>
    <w:p w:rsidR="002C3311" w:rsidRDefault="002C3311" w:rsidP="00573178">
      <w:pPr>
        <w:ind w:left="1440" w:hanging="1440"/>
      </w:pPr>
      <w:r w:rsidRPr="00D51E72">
        <w:t>CMSITGR3</w:t>
      </w:r>
      <w:r w:rsidR="00641926">
        <w:fldChar w:fldCharType="begin"/>
      </w:r>
      <w:r>
        <w:instrText>xe "</w:instrText>
      </w:r>
      <w:r w:rsidRPr="00EC7687">
        <w:instrText>CMSITGR3</w:instrText>
      </w:r>
      <w:r>
        <w:instrText>"</w:instrText>
      </w:r>
      <w:r w:rsidR="00641926">
        <w:fldChar w:fldCharType="end"/>
      </w:r>
      <w:r>
        <w:tab/>
      </w:r>
      <w:r w:rsidRPr="00D51E72">
        <w:t>Compared to your sisters you get fewer things</w:t>
      </w:r>
    </w:p>
    <w:p w:rsidR="002C3311" w:rsidRDefault="002C3311" w:rsidP="00573178">
      <w:pPr>
        <w:ind w:left="1440" w:hanging="1440"/>
      </w:pPr>
      <w:r w:rsidRPr="00D51E72">
        <w:t>CMBRTGR3</w:t>
      </w:r>
      <w:r w:rsidR="00641926">
        <w:fldChar w:fldCharType="begin"/>
      </w:r>
      <w:r>
        <w:instrText>xe "</w:instrText>
      </w:r>
      <w:r w:rsidRPr="00EC7687">
        <w:instrText>CMBRTGR3</w:instrText>
      </w:r>
      <w:r>
        <w:instrText>"</w:instrText>
      </w:r>
      <w:r w:rsidR="00641926">
        <w:fldChar w:fldCharType="end"/>
      </w:r>
      <w:r>
        <w:tab/>
      </w:r>
      <w:r w:rsidRPr="00D51E72">
        <w:t>Compared to your brothers you get fewer things</w:t>
      </w:r>
    </w:p>
    <w:p w:rsidR="002C3311" w:rsidRDefault="002C3311" w:rsidP="00573178">
      <w:pPr>
        <w:ind w:left="1440" w:hanging="1440"/>
      </w:pPr>
      <w:r w:rsidRPr="00D51E72">
        <w:t>CMBRFRR3</w:t>
      </w:r>
      <w:r w:rsidR="00641926">
        <w:fldChar w:fldCharType="begin"/>
      </w:r>
      <w:r>
        <w:instrText>xe "</w:instrText>
      </w:r>
      <w:r w:rsidRPr="00EC7687">
        <w:instrText>CMBRFRR3</w:instrText>
      </w:r>
      <w:r>
        <w:instrText>"</w:instrText>
      </w:r>
      <w:r w:rsidR="00641926">
        <w:fldChar w:fldCharType="end"/>
      </w:r>
      <w:r>
        <w:tab/>
      </w:r>
      <w:r w:rsidRPr="00D51E72">
        <w:t>Compared to your brothers you have less freedom to leave the house when you want</w:t>
      </w:r>
    </w:p>
    <w:p w:rsidR="002C3311" w:rsidRDefault="002C3311" w:rsidP="00573178">
      <w:pPr>
        <w:ind w:left="1440" w:hanging="1440"/>
      </w:pPr>
      <w:r w:rsidRPr="00D51E72">
        <w:t>CMSIFRR3</w:t>
      </w:r>
      <w:r w:rsidR="00641926">
        <w:fldChar w:fldCharType="begin"/>
      </w:r>
      <w:r>
        <w:instrText>xe "</w:instrText>
      </w:r>
      <w:r w:rsidRPr="00EC7687">
        <w:instrText>CMSIFRR3</w:instrText>
      </w:r>
      <w:r>
        <w:instrText>"</w:instrText>
      </w:r>
      <w:r w:rsidR="00641926">
        <w:fldChar w:fldCharType="end"/>
      </w:r>
      <w:r>
        <w:tab/>
      </w:r>
      <w:r w:rsidRPr="00D51E72">
        <w:t>Compared to your sisters you have less freedom to leave the house when you want</w:t>
      </w:r>
    </w:p>
    <w:p w:rsidR="002C3311" w:rsidRDefault="002C3311" w:rsidP="0066385C">
      <w:pPr>
        <w:pStyle w:val="Heading1"/>
      </w:pPr>
    </w:p>
    <w:p w:rsidR="002C3311" w:rsidRPr="00D51E72" w:rsidRDefault="00346982" w:rsidP="0066385C">
      <w:pPr>
        <w:pStyle w:val="Heading1"/>
      </w:pPr>
      <w:r>
        <w:t>&gt;SECTION &lt;yls:roundThreeStudySection&gt; &lt;yls:studySectionSelfAdministeredSectionTwo&gt;</w:t>
      </w:r>
      <w:r>
        <w:tab/>
      </w:r>
    </w:p>
    <w:p w:rsidR="002C3311" w:rsidRDefault="002C3311" w:rsidP="00573178">
      <w:pPr>
        <w:ind w:left="1440" w:hanging="1440"/>
      </w:pPr>
    </w:p>
    <w:p w:rsidR="002C3311" w:rsidRDefault="002C3311" w:rsidP="00573178">
      <w:pPr>
        <w:ind w:left="1440" w:hanging="1440"/>
      </w:pPr>
      <w:r w:rsidRPr="001E3C50">
        <w:t>FRNSMKR3</w:t>
      </w:r>
      <w:r w:rsidR="00641926">
        <w:fldChar w:fldCharType="begin"/>
      </w:r>
      <w:r>
        <w:instrText>xe "</w:instrText>
      </w:r>
      <w:r w:rsidRPr="00EC7687">
        <w:instrText>FRNSMKR3</w:instrText>
      </w:r>
      <w:r>
        <w:instrText>"</w:instrText>
      </w:r>
      <w:r w:rsidR="00641926">
        <w:fldChar w:fldCharType="end"/>
      </w:r>
      <w:r>
        <w:tab/>
      </w:r>
      <w:r w:rsidRPr="001E3C50">
        <w:t>How many of your best friends smoke cigarettes at least once a month?</w:t>
      </w:r>
      <w:r>
        <w:t xml:space="preserve"> Codes are:</w:t>
      </w:r>
    </w:p>
    <w:p w:rsidR="002C3311" w:rsidRDefault="002C3311" w:rsidP="00A020E5">
      <w:pPr>
        <w:ind w:left="2160"/>
      </w:pPr>
      <w:r>
        <w:t>01= All of my friends</w:t>
      </w:r>
    </w:p>
    <w:p w:rsidR="002C3311" w:rsidRDefault="002C3311" w:rsidP="00A020E5">
      <w:pPr>
        <w:ind w:left="2160"/>
      </w:pPr>
      <w:r>
        <w:t>02= Most of my friends</w:t>
      </w:r>
    </w:p>
    <w:p w:rsidR="002C3311" w:rsidRDefault="002C3311" w:rsidP="00A020E5">
      <w:pPr>
        <w:ind w:left="2160"/>
      </w:pPr>
      <w:r>
        <w:t>03= A few of my friends</w:t>
      </w:r>
    </w:p>
    <w:p w:rsidR="002C3311" w:rsidRDefault="002C3311" w:rsidP="00A020E5">
      <w:pPr>
        <w:ind w:left="2160"/>
      </w:pPr>
      <w:r>
        <w:t>04= None of my friends</w:t>
      </w:r>
    </w:p>
    <w:p w:rsidR="002C3311" w:rsidRDefault="002C3311" w:rsidP="00A020E5">
      <w:pPr>
        <w:ind w:left="2160"/>
      </w:pPr>
      <w:r>
        <w:t>05= I don`t know</w:t>
      </w:r>
    </w:p>
    <w:p w:rsidR="002C3311" w:rsidRDefault="002C3311" w:rsidP="00A020E5">
      <w:pPr>
        <w:ind w:left="1440" w:hanging="1440"/>
      </w:pPr>
      <w:r w:rsidRPr="00C725F9">
        <w:t>SMKPRNR3</w:t>
      </w:r>
      <w:r w:rsidR="00641926">
        <w:fldChar w:fldCharType="begin"/>
      </w:r>
      <w:r>
        <w:instrText>xe "</w:instrText>
      </w:r>
      <w:r w:rsidRPr="00EC7687">
        <w:instrText>SMKPRNR3</w:instrText>
      </w:r>
      <w:r>
        <w:instrText>"</w:instrText>
      </w:r>
      <w:r w:rsidR="00641926">
        <w:fldChar w:fldCharType="end"/>
      </w:r>
      <w:r>
        <w:tab/>
      </w:r>
      <w:r w:rsidRPr="00C725F9">
        <w:t>Do the following people smoke - parents/guardians?</w:t>
      </w:r>
      <w:r>
        <w:t xml:space="preserve"> Codes are: 00= No, = Yes</w:t>
      </w:r>
    </w:p>
    <w:p w:rsidR="002C3311" w:rsidRDefault="002C3311" w:rsidP="00573178">
      <w:pPr>
        <w:ind w:left="1440" w:hanging="1440"/>
      </w:pPr>
      <w:r w:rsidRPr="00C725F9">
        <w:t>SMKSIBR3</w:t>
      </w:r>
      <w:r w:rsidR="00641926">
        <w:fldChar w:fldCharType="begin"/>
      </w:r>
      <w:r>
        <w:instrText>xe "</w:instrText>
      </w:r>
      <w:r w:rsidRPr="00EC7687">
        <w:instrText>SMKSIBR3</w:instrText>
      </w:r>
      <w:r>
        <w:instrText>"</w:instrText>
      </w:r>
      <w:r w:rsidR="00641926">
        <w:fldChar w:fldCharType="end"/>
      </w:r>
      <w:r>
        <w:tab/>
      </w:r>
      <w:r w:rsidRPr="00C725F9">
        <w:t>Do the following people smoke - brothers/sisters?</w:t>
      </w:r>
      <w:r w:rsidRPr="00A020E5">
        <w:t xml:space="preserve"> </w:t>
      </w:r>
      <w:r>
        <w:t>Codes are: 00= No, = Yes</w:t>
      </w:r>
    </w:p>
    <w:p w:rsidR="002C3311" w:rsidRDefault="002C3311" w:rsidP="00573178">
      <w:pPr>
        <w:ind w:left="1440" w:hanging="1440"/>
      </w:pPr>
      <w:r w:rsidRPr="00C725F9">
        <w:t>SMKBOYR3</w:t>
      </w:r>
      <w:r w:rsidR="00641926">
        <w:fldChar w:fldCharType="begin"/>
      </w:r>
      <w:r>
        <w:instrText>xe "</w:instrText>
      </w:r>
      <w:r w:rsidRPr="00EC7687">
        <w:instrText>SMKBOYR3</w:instrText>
      </w:r>
      <w:r>
        <w:instrText>"</w:instrText>
      </w:r>
      <w:r w:rsidR="00641926">
        <w:fldChar w:fldCharType="end"/>
      </w:r>
      <w:r>
        <w:tab/>
      </w:r>
      <w:r w:rsidRPr="00C725F9">
        <w:t>Do the following people smoke - boyfriend/girlfriend?</w:t>
      </w:r>
      <w:r w:rsidRPr="00A020E5">
        <w:t xml:space="preserve"> </w:t>
      </w:r>
      <w:r>
        <w:t>Codes are: 00= No, = Yes</w:t>
      </w:r>
    </w:p>
    <w:p w:rsidR="002C3311" w:rsidRDefault="002C3311" w:rsidP="00573178">
      <w:pPr>
        <w:ind w:left="1440" w:hanging="1440"/>
      </w:pPr>
      <w:r w:rsidRPr="00C725F9">
        <w:t>SMKNONR3</w:t>
      </w:r>
      <w:r w:rsidR="00641926">
        <w:fldChar w:fldCharType="begin"/>
      </w:r>
      <w:r>
        <w:instrText>xe "</w:instrText>
      </w:r>
      <w:r w:rsidRPr="00EC7687">
        <w:instrText>SMKNONR3</w:instrText>
      </w:r>
      <w:r>
        <w:instrText>"</w:instrText>
      </w:r>
      <w:r w:rsidR="00641926">
        <w:fldChar w:fldCharType="end"/>
      </w:r>
      <w:r>
        <w:tab/>
      </w:r>
      <w:r w:rsidRPr="00C725F9">
        <w:t>Do the following people smoke - none of them?</w:t>
      </w:r>
      <w:r w:rsidRPr="00A020E5">
        <w:t xml:space="preserve"> </w:t>
      </w:r>
      <w:r>
        <w:t>Codes are: 00= No, = Yes</w:t>
      </w:r>
    </w:p>
    <w:p w:rsidR="002C3311" w:rsidRDefault="002C3311" w:rsidP="00573178">
      <w:pPr>
        <w:ind w:left="1440" w:hanging="1440"/>
      </w:pPr>
      <w:r w:rsidRPr="00C725F9">
        <w:t>AGECIGR3</w:t>
      </w:r>
      <w:r w:rsidR="00641926">
        <w:fldChar w:fldCharType="begin"/>
      </w:r>
      <w:r>
        <w:instrText>xe "</w:instrText>
      </w:r>
      <w:r w:rsidRPr="00EC7687">
        <w:instrText>AGECIGR3</w:instrText>
      </w:r>
      <w:r>
        <w:instrText>"</w:instrText>
      </w:r>
      <w:r w:rsidR="00641926">
        <w:fldChar w:fldCharType="end"/>
      </w:r>
      <w:r>
        <w:tab/>
      </w:r>
      <w:r w:rsidRPr="00C725F9">
        <w:t>How old were you when you tried a cigarette for the first time?</w:t>
      </w:r>
      <w:r>
        <w:t xml:space="preserve"> Codes are:</w:t>
      </w:r>
    </w:p>
    <w:p w:rsidR="002C3311" w:rsidRDefault="002C3311" w:rsidP="00A020E5">
      <w:pPr>
        <w:ind w:left="2160"/>
      </w:pPr>
      <w:r>
        <w:t>01= I have never tried a cigarette</w:t>
      </w:r>
    </w:p>
    <w:p w:rsidR="002C3311" w:rsidRDefault="002C3311" w:rsidP="00A020E5">
      <w:pPr>
        <w:ind w:left="2160"/>
      </w:pPr>
      <w:r>
        <w:t>02= 9 years old or younger</w:t>
      </w:r>
    </w:p>
    <w:p w:rsidR="002C3311" w:rsidRDefault="002C3311" w:rsidP="00A020E5">
      <w:pPr>
        <w:ind w:left="2160"/>
      </w:pPr>
      <w:r>
        <w:t>03= 10 to 13 years old</w:t>
      </w:r>
    </w:p>
    <w:p w:rsidR="002C3311" w:rsidRDefault="002C3311" w:rsidP="00A020E5">
      <w:pPr>
        <w:ind w:left="2160"/>
      </w:pPr>
      <w:r>
        <w:t>04= 14 to 16 years old</w:t>
      </w:r>
    </w:p>
    <w:p w:rsidR="002C3311" w:rsidRDefault="002C3311" w:rsidP="00573178">
      <w:r w:rsidRPr="00004D62">
        <w:t>OFTSMKR3</w:t>
      </w:r>
      <w:r w:rsidR="00641926">
        <w:fldChar w:fldCharType="begin"/>
      </w:r>
      <w:r>
        <w:instrText>xe "</w:instrText>
      </w:r>
      <w:r w:rsidRPr="00EC7687">
        <w:instrText>OFTSMKR3</w:instrText>
      </w:r>
      <w:r>
        <w:instrText>"</w:instrText>
      </w:r>
      <w:r w:rsidR="00641926">
        <w:fldChar w:fldCharType="end"/>
      </w:r>
      <w:r>
        <w:tab/>
      </w:r>
      <w:r w:rsidRPr="00004D62">
        <w:t>How often do you smoke cigarettes now?</w:t>
      </w:r>
      <w:r>
        <w:t xml:space="preserve"> Codes are:</w:t>
      </w:r>
    </w:p>
    <w:p w:rsidR="002C3311" w:rsidRDefault="002C3311" w:rsidP="0066385C">
      <w:pPr>
        <w:ind w:left="2160"/>
      </w:pPr>
      <w:r>
        <w:t>01= I never smoke cigarettes</w:t>
      </w:r>
    </w:p>
    <w:p w:rsidR="002C3311" w:rsidRDefault="002C3311" w:rsidP="0066385C">
      <w:pPr>
        <w:ind w:left="2160"/>
      </w:pPr>
      <w:r>
        <w:t>02= Every day</w:t>
      </w:r>
    </w:p>
    <w:p w:rsidR="002C3311" w:rsidRDefault="002C3311" w:rsidP="0066385C">
      <w:pPr>
        <w:ind w:left="2160"/>
      </w:pPr>
      <w:r>
        <w:t>03= At least once a week</w:t>
      </w:r>
    </w:p>
    <w:p w:rsidR="002C3311" w:rsidRDefault="002C3311" w:rsidP="0066385C">
      <w:pPr>
        <w:ind w:left="2160"/>
      </w:pPr>
      <w:r>
        <w:t>04= At least once a month</w:t>
      </w:r>
    </w:p>
    <w:p w:rsidR="002C3311" w:rsidRDefault="002C3311" w:rsidP="0066385C">
      <w:pPr>
        <w:ind w:left="2160"/>
      </w:pPr>
      <w:r>
        <w:t>05= Hardly ever</w:t>
      </w:r>
    </w:p>
    <w:p w:rsidR="002C3311" w:rsidRDefault="002C3311" w:rsidP="0066385C">
      <w:pPr>
        <w:ind w:left="1440" w:hanging="1440"/>
      </w:pPr>
      <w:r w:rsidRPr="001F2521">
        <w:t>NUMCIGR3</w:t>
      </w:r>
      <w:r w:rsidR="00641926">
        <w:fldChar w:fldCharType="begin"/>
      </w:r>
      <w:r>
        <w:instrText>xe "</w:instrText>
      </w:r>
      <w:r w:rsidRPr="00EC7687">
        <w:instrText>NUMCIGR3</w:instrText>
      </w:r>
      <w:r>
        <w:instrText>"</w:instrText>
      </w:r>
      <w:r w:rsidR="00641926">
        <w:fldChar w:fldCharType="end"/>
      </w:r>
      <w:r>
        <w:tab/>
      </w:r>
      <w:r w:rsidRPr="001F2521">
        <w:t>On the days you smoke, how many cigarettes do you usually smoke?</w:t>
      </w:r>
      <w:r>
        <w:t xml:space="preserve"> Codes are the same as used for </w:t>
      </w:r>
      <w:r w:rsidRPr="00004D62">
        <w:t>OFTSMKR3</w:t>
      </w:r>
      <w:r>
        <w:t>.</w:t>
      </w:r>
    </w:p>
    <w:p w:rsidR="002C3311" w:rsidRDefault="002C3311" w:rsidP="0066385C">
      <w:pPr>
        <w:ind w:left="1440" w:hanging="1440"/>
      </w:pPr>
      <w:r>
        <w:tab/>
      </w:r>
    </w:p>
    <w:p w:rsidR="002C3311" w:rsidRPr="004519A5" w:rsidRDefault="00346982" w:rsidP="0066385C">
      <w:pPr>
        <w:pStyle w:val="Heading1"/>
        <w:rPr>
          <w:lang w:val="vi-VN"/>
        </w:rPr>
      </w:pPr>
      <w:r>
        <w:rPr>
          <w:lang w:val="vi-VN"/>
        </w:rPr>
        <w:t>&gt;SECTION &lt;yls:roundThreeStudySection&gt; &lt;yls:studySectionSelfAdministeredSectionThree&gt;</w:t>
      </w:r>
      <w:r>
        <w:rPr>
          <w:lang w:val="vi-VN"/>
        </w:rPr>
        <w:tab/>
      </w:r>
    </w:p>
    <w:p w:rsidR="002C3311" w:rsidRDefault="002C3311" w:rsidP="00573178"/>
    <w:p w:rsidR="002C3311" w:rsidRDefault="002C3311" w:rsidP="0066385C">
      <w:pPr>
        <w:ind w:left="1440" w:hanging="1440"/>
      </w:pPr>
      <w:r w:rsidRPr="00115D33">
        <w:t>FRNBTNR3</w:t>
      </w:r>
      <w:r w:rsidR="00641926">
        <w:fldChar w:fldCharType="begin"/>
      </w:r>
      <w:r>
        <w:instrText>xe "</w:instrText>
      </w:r>
      <w:r w:rsidRPr="00EC7687">
        <w:instrText>FRNBTNR3</w:instrText>
      </w:r>
      <w:r>
        <w:instrText>"</w:instrText>
      </w:r>
      <w:r w:rsidR="00641926">
        <w:fldChar w:fldCharType="end"/>
      </w:r>
      <w:r>
        <w:tab/>
      </w:r>
      <w:r w:rsidRPr="00115D33">
        <w:t>How many of your best friends have ever been beaten up?</w:t>
      </w:r>
      <w:r w:rsidRPr="0066385C">
        <w:t xml:space="preserve"> </w:t>
      </w:r>
      <w:r>
        <w:t xml:space="preserve">Codes are the same as used for </w:t>
      </w:r>
      <w:r w:rsidRPr="001E3C50">
        <w:t>FRNSMKR3</w:t>
      </w:r>
      <w:r>
        <w:t>.</w:t>
      </w:r>
    </w:p>
    <w:p w:rsidR="002C3311" w:rsidRDefault="002C3311" w:rsidP="00573178">
      <w:pPr>
        <w:ind w:left="1440" w:hanging="1440"/>
      </w:pPr>
      <w:r w:rsidRPr="00F01E75">
        <w:t>BFAMLYR3</w:t>
      </w:r>
      <w:r w:rsidR="00641926">
        <w:fldChar w:fldCharType="begin"/>
      </w:r>
      <w:r>
        <w:instrText>xe "</w:instrText>
      </w:r>
      <w:r w:rsidRPr="00EC7687">
        <w:instrText>BFAMLYR3</w:instrText>
      </w:r>
      <w:r>
        <w:instrText>"</w:instrText>
      </w:r>
      <w:r w:rsidR="00641926">
        <w:fldChar w:fldCharType="end"/>
      </w:r>
      <w:r>
        <w:tab/>
      </w:r>
      <w:r w:rsidRPr="00F01E75">
        <w:t>Have you ever been beaten up or physically hurt in other ways by somebody from your family?</w:t>
      </w:r>
      <w:r w:rsidRPr="0066385C">
        <w:t xml:space="preserve"> </w:t>
      </w:r>
      <w:r>
        <w:t>Codes are: 00= No, = Yes</w:t>
      </w:r>
    </w:p>
    <w:p w:rsidR="002C3311" w:rsidRDefault="002C3311" w:rsidP="00573178">
      <w:pPr>
        <w:ind w:left="1440" w:hanging="1440"/>
      </w:pPr>
      <w:r w:rsidRPr="00F01E75">
        <w:t>BBYFRNR3</w:t>
      </w:r>
      <w:r w:rsidR="00641926">
        <w:fldChar w:fldCharType="begin"/>
      </w:r>
      <w:r>
        <w:instrText>xe "</w:instrText>
      </w:r>
      <w:r w:rsidRPr="00EC7687">
        <w:instrText>BBYFRNR3</w:instrText>
      </w:r>
      <w:r>
        <w:instrText>"</w:instrText>
      </w:r>
      <w:r w:rsidR="00641926">
        <w:fldChar w:fldCharType="end"/>
      </w:r>
      <w:r>
        <w:tab/>
      </w:r>
      <w:r w:rsidRPr="00F01E75">
        <w:t>Have you ever been beaten up or physically hurt in other ways by your boyfriend/girlfriend?</w:t>
      </w:r>
      <w:r w:rsidRPr="0066385C">
        <w:t xml:space="preserve"> </w:t>
      </w:r>
      <w:r>
        <w:t>Codes are: 00= No, = Yes</w:t>
      </w:r>
    </w:p>
    <w:p w:rsidR="002C3311" w:rsidRDefault="002C3311" w:rsidP="00573178">
      <w:pPr>
        <w:ind w:left="1440" w:hanging="1440"/>
      </w:pPr>
      <w:r w:rsidRPr="002C699D">
        <w:t>BFRNDR3</w:t>
      </w:r>
      <w:r w:rsidR="00641926">
        <w:fldChar w:fldCharType="begin"/>
      </w:r>
      <w:r>
        <w:instrText>xe "</w:instrText>
      </w:r>
      <w:r w:rsidRPr="00EC7687">
        <w:instrText>BFRNDR3</w:instrText>
      </w:r>
      <w:r>
        <w:instrText>"</w:instrText>
      </w:r>
      <w:r w:rsidR="00641926">
        <w:fldChar w:fldCharType="end"/>
      </w:r>
      <w:r>
        <w:tab/>
      </w:r>
      <w:r w:rsidRPr="002C699D">
        <w:t>Have you ever been beaten up or physically hurt in other ways by a friend?</w:t>
      </w:r>
      <w:r w:rsidRPr="0066385C">
        <w:t xml:space="preserve"> </w:t>
      </w:r>
      <w:r>
        <w:t>Codes are: 00= No, = Yes</w:t>
      </w:r>
    </w:p>
    <w:p w:rsidR="002C3311" w:rsidRDefault="002C3311" w:rsidP="00573178">
      <w:pPr>
        <w:ind w:left="1440" w:hanging="1440"/>
      </w:pPr>
      <w:r w:rsidRPr="002C699D">
        <w:t>BSTRNGR3</w:t>
      </w:r>
      <w:r w:rsidR="00641926">
        <w:fldChar w:fldCharType="begin"/>
      </w:r>
      <w:r>
        <w:instrText>xe "</w:instrText>
      </w:r>
      <w:r w:rsidRPr="00EC7687">
        <w:instrText>BSTRNGR3</w:instrText>
      </w:r>
      <w:r>
        <w:instrText>"</w:instrText>
      </w:r>
      <w:r w:rsidR="00641926">
        <w:fldChar w:fldCharType="end"/>
      </w:r>
      <w:r>
        <w:tab/>
      </w:r>
      <w:r w:rsidRPr="002C699D">
        <w:t>Have you ever been beaten up or physically hurt in other ways by a stranger?</w:t>
      </w:r>
      <w:r w:rsidRPr="0066385C">
        <w:t xml:space="preserve"> </w:t>
      </w:r>
      <w:r>
        <w:t>Codes are: 00= No, = Yes</w:t>
      </w:r>
    </w:p>
    <w:p w:rsidR="002C3311" w:rsidRDefault="002C3311" w:rsidP="00573178">
      <w:pPr>
        <w:ind w:left="1440" w:hanging="1440"/>
      </w:pPr>
      <w:r w:rsidRPr="002C699D">
        <w:t>BTCHRR3</w:t>
      </w:r>
      <w:r w:rsidR="00641926">
        <w:fldChar w:fldCharType="begin"/>
      </w:r>
      <w:r>
        <w:instrText>xe "</w:instrText>
      </w:r>
      <w:r w:rsidRPr="00EC7687">
        <w:instrText>BTCHRR3</w:instrText>
      </w:r>
      <w:r>
        <w:instrText>"</w:instrText>
      </w:r>
      <w:r w:rsidR="00641926">
        <w:fldChar w:fldCharType="end"/>
      </w:r>
      <w:r>
        <w:tab/>
      </w:r>
      <w:r w:rsidRPr="002C699D">
        <w:t>Have you ever been beaten up or physically hurt in other ways by teachers?</w:t>
      </w:r>
      <w:r w:rsidRPr="0066385C">
        <w:t xml:space="preserve"> </w:t>
      </w:r>
      <w:r>
        <w:t>Codes are: 00= No, = Yes</w:t>
      </w:r>
    </w:p>
    <w:p w:rsidR="002C3311" w:rsidRDefault="002C3311" w:rsidP="00573178">
      <w:r w:rsidRPr="00592481">
        <w:t>BNEVERR3</w:t>
      </w:r>
      <w:r w:rsidR="00641926">
        <w:fldChar w:fldCharType="begin"/>
      </w:r>
      <w:r>
        <w:instrText>xe "</w:instrText>
      </w:r>
      <w:r w:rsidRPr="00EC7687">
        <w:instrText>BNEVERR3</w:instrText>
      </w:r>
      <w:r>
        <w:instrText>"</w:instrText>
      </w:r>
      <w:r w:rsidR="00641926">
        <w:fldChar w:fldCharType="end"/>
      </w:r>
      <w:r>
        <w:tab/>
      </w:r>
      <w:r w:rsidRPr="00592481">
        <w:t>I have never been hurt physically</w:t>
      </w:r>
      <w:r>
        <w:t>.</w:t>
      </w:r>
      <w:r w:rsidRPr="0066385C">
        <w:t xml:space="preserve"> </w:t>
      </w:r>
      <w:r>
        <w:t>Codes are: 00= No, = Yes</w:t>
      </w:r>
    </w:p>
    <w:p w:rsidR="002C3311" w:rsidRDefault="002C3311" w:rsidP="00573178">
      <w:pPr>
        <w:ind w:left="1440" w:hanging="1440"/>
      </w:pPr>
      <w:r w:rsidRPr="00592481">
        <w:t>TCHHITR3</w:t>
      </w:r>
      <w:r w:rsidR="00641926">
        <w:fldChar w:fldCharType="begin"/>
      </w:r>
      <w:r>
        <w:instrText>xe "</w:instrText>
      </w:r>
      <w:r w:rsidRPr="00EC7687">
        <w:instrText>TCHHITR3</w:instrText>
      </w:r>
      <w:r>
        <w:instrText>"</w:instrText>
      </w:r>
      <w:r w:rsidR="00641926">
        <w:fldChar w:fldCharType="end"/>
      </w:r>
      <w:r>
        <w:tab/>
      </w:r>
      <w:r w:rsidRPr="00592481">
        <w:t>In the last 12 months how many times were you physically punished by your teacher?</w:t>
      </w:r>
      <w:r>
        <w:t xml:space="preserve"> Codes are:</w:t>
      </w:r>
    </w:p>
    <w:p w:rsidR="002C3311" w:rsidRDefault="002C3311" w:rsidP="0066385C">
      <w:pPr>
        <w:ind w:left="2160"/>
      </w:pPr>
      <w:r>
        <w:t>01= Never</w:t>
      </w:r>
    </w:p>
    <w:p w:rsidR="002C3311" w:rsidRDefault="002C3311" w:rsidP="0066385C">
      <w:pPr>
        <w:ind w:left="2160"/>
      </w:pPr>
      <w:r>
        <w:t>02= Once or twice</w:t>
      </w:r>
    </w:p>
    <w:p w:rsidR="002C3311" w:rsidRDefault="002C3311" w:rsidP="0066385C">
      <w:pPr>
        <w:ind w:left="2160"/>
      </w:pPr>
      <w:r>
        <w:t>03= About once a month</w:t>
      </w:r>
    </w:p>
    <w:p w:rsidR="002C3311" w:rsidRDefault="002C3311" w:rsidP="0066385C">
      <w:pPr>
        <w:ind w:left="2160"/>
      </w:pPr>
      <w:r>
        <w:t>04= About once a week</w:t>
      </w:r>
    </w:p>
    <w:p w:rsidR="002C3311" w:rsidRDefault="002C3311" w:rsidP="0066385C">
      <w:pPr>
        <w:ind w:left="2160"/>
      </w:pPr>
      <w:r>
        <w:t>05= Several times a week</w:t>
      </w:r>
    </w:p>
    <w:p w:rsidR="002C3311" w:rsidRDefault="002C3311" w:rsidP="0066385C">
      <w:pPr>
        <w:ind w:left="2160"/>
      </w:pPr>
      <w:r>
        <w:t>06= Not applicable</w:t>
      </w:r>
    </w:p>
    <w:p w:rsidR="002C3311" w:rsidRDefault="002C3311" w:rsidP="00573178">
      <w:pPr>
        <w:ind w:left="1440" w:hanging="1440"/>
      </w:pPr>
      <w:r w:rsidRPr="00B7047B">
        <w:t>PRNHITR3</w:t>
      </w:r>
      <w:r w:rsidR="00641926">
        <w:fldChar w:fldCharType="begin"/>
      </w:r>
      <w:r>
        <w:instrText>xe "</w:instrText>
      </w:r>
      <w:r w:rsidRPr="00EC7687">
        <w:instrText>PRNHITR3</w:instrText>
      </w:r>
      <w:r>
        <w:instrText>"</w:instrText>
      </w:r>
      <w:r w:rsidR="00641926">
        <w:fldChar w:fldCharType="end"/>
      </w:r>
      <w:r>
        <w:tab/>
      </w:r>
      <w:r w:rsidRPr="00B7047B">
        <w:t>In the last 12 months how many times were you physically punished by your parents?</w:t>
      </w:r>
      <w:r>
        <w:t xml:space="preserve"> Codes are the same as used for </w:t>
      </w:r>
      <w:r w:rsidRPr="00592481">
        <w:t>TCHHITR3</w:t>
      </w:r>
      <w:r>
        <w:t>.</w:t>
      </w:r>
    </w:p>
    <w:p w:rsidR="002C3311" w:rsidRDefault="002C3311" w:rsidP="00573178">
      <w:pPr>
        <w:ind w:left="1440" w:hanging="1440"/>
      </w:pPr>
      <w:r w:rsidRPr="00B7047B">
        <w:t>CRYWPNR3</w:t>
      </w:r>
      <w:r w:rsidR="00641926">
        <w:fldChar w:fldCharType="begin"/>
      </w:r>
      <w:r>
        <w:instrText>xe "</w:instrText>
      </w:r>
      <w:r w:rsidRPr="00EC7687">
        <w:instrText>CRYWPNR3</w:instrText>
      </w:r>
      <w:r>
        <w:instrText>"</w:instrText>
      </w:r>
      <w:r w:rsidR="00641926">
        <w:fldChar w:fldCharType="end"/>
      </w:r>
      <w:r>
        <w:tab/>
      </w:r>
      <w:r w:rsidRPr="00B7047B">
        <w:t>During the last 30 days, on how many days did you carry a weapon such as a knife, machete or gun to be able to protect yourself?</w:t>
      </w:r>
      <w:r>
        <w:t xml:space="preserve"> Codes are the same as used for </w:t>
      </w:r>
      <w:r w:rsidRPr="00B7047B">
        <w:t>PRNHITR3</w:t>
      </w:r>
      <w:r>
        <w:t xml:space="preserve">. </w:t>
      </w:r>
    </w:p>
    <w:p w:rsidR="002C3311" w:rsidRDefault="002C3311" w:rsidP="00573178">
      <w:pPr>
        <w:ind w:left="1440" w:hanging="1440"/>
      </w:pPr>
      <w:r w:rsidRPr="00B7047B">
        <w:t>CLDNMER3</w:t>
      </w:r>
      <w:r w:rsidR="00641926">
        <w:fldChar w:fldCharType="begin"/>
      </w:r>
      <w:r>
        <w:instrText>xe "</w:instrText>
      </w:r>
      <w:r w:rsidRPr="00EC7687">
        <w:instrText>CLDNMER3</w:instrText>
      </w:r>
      <w:r>
        <w:instrText>"</w:instrText>
      </w:r>
      <w:r w:rsidR="00641926">
        <w:fldChar w:fldCharType="end"/>
      </w:r>
      <w:r>
        <w:tab/>
      </w:r>
      <w:r w:rsidRPr="00B7047B">
        <w:t>In the past year have other young people - called you names or swore at you?</w:t>
      </w:r>
      <w:r>
        <w:t xml:space="preserve"> Codes are the same as used for </w:t>
      </w:r>
      <w:r w:rsidRPr="00B7047B">
        <w:t>PRNHITR3</w:t>
      </w:r>
      <w:r>
        <w:t>.</w:t>
      </w:r>
    </w:p>
    <w:p w:rsidR="002C3311" w:rsidRDefault="002C3311" w:rsidP="0066385C">
      <w:pPr>
        <w:ind w:left="1440" w:hanging="1440"/>
      </w:pPr>
      <w:r w:rsidRPr="00B7047B">
        <w:t>TRBFRNR3</w:t>
      </w:r>
      <w:r w:rsidR="00641926">
        <w:fldChar w:fldCharType="begin"/>
      </w:r>
      <w:r>
        <w:instrText>xe "</w:instrText>
      </w:r>
      <w:r w:rsidRPr="00EC7687">
        <w:instrText>TRBFRNR3</w:instrText>
      </w:r>
      <w:r>
        <w:instrText>"</w:instrText>
      </w:r>
      <w:r w:rsidR="00641926">
        <w:fldChar w:fldCharType="end"/>
      </w:r>
      <w:r>
        <w:tab/>
      </w:r>
      <w:r w:rsidRPr="00B7047B">
        <w:t>In the past year have other young people - tried to get you into trouble with your friends?</w:t>
      </w:r>
      <w:r w:rsidRPr="0066385C">
        <w:t xml:space="preserve"> </w:t>
      </w:r>
      <w:r>
        <w:t xml:space="preserve">Codes are the same as used for </w:t>
      </w:r>
      <w:r w:rsidRPr="00B7047B">
        <w:t>PRNHITR3</w:t>
      </w:r>
      <w:r>
        <w:t>.</w:t>
      </w:r>
    </w:p>
    <w:p w:rsidR="002C3311" w:rsidRDefault="002C3311" w:rsidP="0066385C">
      <w:pPr>
        <w:ind w:left="1440" w:hanging="1440"/>
      </w:pPr>
      <w:r w:rsidRPr="00B7047B">
        <w:t>STLTHGR3</w:t>
      </w:r>
      <w:r w:rsidR="00641926">
        <w:fldChar w:fldCharType="begin"/>
      </w:r>
      <w:r>
        <w:instrText>xe "</w:instrText>
      </w:r>
      <w:r w:rsidRPr="00EC7687">
        <w:instrText>STLTHGR3</w:instrText>
      </w:r>
      <w:r>
        <w:instrText>"</w:instrText>
      </w:r>
      <w:r w:rsidR="00641926">
        <w:fldChar w:fldCharType="end"/>
      </w:r>
      <w:r>
        <w:tab/>
      </w:r>
      <w:r w:rsidRPr="00B7047B">
        <w:t>In the past year have other young people - took something without permission or stole things from you?</w:t>
      </w:r>
      <w:r w:rsidRPr="0066385C">
        <w:t xml:space="preserve"> </w:t>
      </w:r>
      <w:r>
        <w:t xml:space="preserve">Codes are the same as used for </w:t>
      </w:r>
      <w:r w:rsidRPr="00B7047B">
        <w:t>PRNHITR3</w:t>
      </w:r>
      <w:r>
        <w:t>.</w:t>
      </w:r>
    </w:p>
    <w:p w:rsidR="002C3311" w:rsidRDefault="002C3311" w:rsidP="0066385C">
      <w:pPr>
        <w:ind w:left="1440" w:hanging="1440"/>
      </w:pPr>
      <w:r w:rsidRPr="00B7047B">
        <w:t>MDEFUNR3</w:t>
      </w:r>
      <w:r w:rsidR="00641926">
        <w:fldChar w:fldCharType="begin"/>
      </w:r>
      <w:r>
        <w:instrText>xe "</w:instrText>
      </w:r>
      <w:r w:rsidRPr="00EC7687">
        <w:instrText>MDEFUNR3</w:instrText>
      </w:r>
      <w:r>
        <w:instrText>"</w:instrText>
      </w:r>
      <w:r w:rsidR="00641926">
        <w:fldChar w:fldCharType="end"/>
      </w:r>
      <w:r>
        <w:tab/>
      </w:r>
      <w:r w:rsidRPr="00B7047B">
        <w:t>In the past year have other young people - made fun of you for some reason?</w:t>
      </w:r>
      <w:r w:rsidRPr="0066385C">
        <w:t xml:space="preserve"> </w:t>
      </w:r>
      <w:r>
        <w:t xml:space="preserve">Codes are the same as used for </w:t>
      </w:r>
      <w:r w:rsidRPr="00B7047B">
        <w:t>PRNHITR3</w:t>
      </w:r>
      <w:r>
        <w:t>.</w:t>
      </w:r>
    </w:p>
    <w:p w:rsidR="002C3311" w:rsidRDefault="002C3311" w:rsidP="0066385C">
      <w:pPr>
        <w:ind w:left="1440" w:hanging="1440"/>
      </w:pPr>
      <w:r w:rsidRPr="00B7047B">
        <w:t>STARNGR3</w:t>
      </w:r>
      <w:r w:rsidR="00641926">
        <w:fldChar w:fldCharType="begin"/>
      </w:r>
      <w:r>
        <w:instrText>xe "</w:instrText>
      </w:r>
      <w:r w:rsidRPr="00EC7687">
        <w:instrText>STARNGR3</w:instrText>
      </w:r>
      <w:r>
        <w:instrText>"</w:instrText>
      </w:r>
      <w:r w:rsidR="00641926">
        <w:fldChar w:fldCharType="end"/>
      </w:r>
      <w:r>
        <w:tab/>
      </w:r>
      <w:r w:rsidRPr="00B7047B">
        <w:t>In the past year have other young people - made you uncomfortable by staring at you for a long time?</w:t>
      </w:r>
      <w:r w:rsidRPr="0066385C">
        <w:t xml:space="preserve"> </w:t>
      </w:r>
      <w:r>
        <w:t xml:space="preserve">Codes are the same as used for </w:t>
      </w:r>
      <w:r w:rsidRPr="00B7047B">
        <w:t>PRNHITR3</w:t>
      </w:r>
      <w:r>
        <w:t>.</w:t>
      </w:r>
    </w:p>
    <w:p w:rsidR="002C3311" w:rsidRDefault="002C3311" w:rsidP="0066385C">
      <w:pPr>
        <w:ind w:left="1440" w:hanging="1440"/>
      </w:pPr>
      <w:r w:rsidRPr="00BC62EA">
        <w:t>PNCHDR3</w:t>
      </w:r>
      <w:r w:rsidR="00641926">
        <w:fldChar w:fldCharType="begin"/>
      </w:r>
      <w:r>
        <w:instrText>xe "</w:instrText>
      </w:r>
      <w:r w:rsidRPr="00EC7687">
        <w:instrText>PNCHDR3</w:instrText>
      </w:r>
      <w:r>
        <w:instrText>"</w:instrText>
      </w:r>
      <w:r w:rsidR="00641926">
        <w:fldChar w:fldCharType="end"/>
      </w:r>
      <w:r>
        <w:tab/>
      </w:r>
      <w:r w:rsidRPr="00BC62EA">
        <w:t>In the past year have other young people - punched, kicked or beaten you up?</w:t>
      </w:r>
      <w:r w:rsidRPr="0066385C">
        <w:t xml:space="preserve"> </w:t>
      </w:r>
      <w:r>
        <w:t xml:space="preserve">Codes are the same as used for </w:t>
      </w:r>
      <w:r w:rsidRPr="00B7047B">
        <w:t>PRNHITR3</w:t>
      </w:r>
      <w:r>
        <w:t>.</w:t>
      </w:r>
    </w:p>
    <w:p w:rsidR="002C3311" w:rsidRDefault="002C3311" w:rsidP="0066385C">
      <w:pPr>
        <w:ind w:left="1440" w:hanging="1440"/>
      </w:pPr>
      <w:r w:rsidRPr="00BC62EA">
        <w:t>HRTPHYR3</w:t>
      </w:r>
      <w:r w:rsidR="00641926">
        <w:fldChar w:fldCharType="begin"/>
      </w:r>
      <w:r>
        <w:instrText>xe "</w:instrText>
      </w:r>
      <w:r w:rsidRPr="00EC7687">
        <w:instrText>HRTPHYR3</w:instrText>
      </w:r>
      <w:r>
        <w:instrText>"</w:instrText>
      </w:r>
      <w:r w:rsidR="00641926">
        <w:fldChar w:fldCharType="end"/>
      </w:r>
      <w:r>
        <w:tab/>
      </w:r>
      <w:r w:rsidRPr="00BC62EA">
        <w:t>In the past year have other young people - hurt you physically in some way?</w:t>
      </w:r>
      <w:r w:rsidRPr="0066385C">
        <w:t xml:space="preserve"> </w:t>
      </w:r>
      <w:r>
        <w:t xml:space="preserve">Codes are the same as used for </w:t>
      </w:r>
      <w:r w:rsidRPr="00B7047B">
        <w:t>PRNHITR3</w:t>
      </w:r>
      <w:r>
        <w:t>.</w:t>
      </w:r>
    </w:p>
    <w:p w:rsidR="002C3311" w:rsidRDefault="002C3311" w:rsidP="0066385C">
      <w:pPr>
        <w:ind w:left="1440" w:hanging="1440"/>
      </w:pPr>
      <w:r w:rsidRPr="00BC62EA">
        <w:t>DMGSMTR3</w:t>
      </w:r>
      <w:r w:rsidR="00641926">
        <w:fldChar w:fldCharType="begin"/>
      </w:r>
      <w:r>
        <w:instrText>xe "</w:instrText>
      </w:r>
      <w:r w:rsidRPr="00EC7687">
        <w:instrText>DMGSMTR3</w:instrText>
      </w:r>
      <w:r>
        <w:instrText>"</w:instrText>
      </w:r>
      <w:r w:rsidR="00641926">
        <w:fldChar w:fldCharType="end"/>
      </w:r>
      <w:r>
        <w:tab/>
      </w:r>
      <w:r w:rsidRPr="00BC62EA">
        <w:t>In the past year have other young people - tried to break or damage something of yours?</w:t>
      </w:r>
      <w:r w:rsidRPr="0066385C">
        <w:t xml:space="preserve"> </w:t>
      </w:r>
      <w:r>
        <w:t xml:space="preserve">Codes are the same as used for </w:t>
      </w:r>
      <w:r w:rsidRPr="00B7047B">
        <w:t>PRNHITR3</w:t>
      </w:r>
      <w:r>
        <w:t>.</w:t>
      </w:r>
    </w:p>
    <w:p w:rsidR="002C3311" w:rsidRDefault="002C3311" w:rsidP="0066385C">
      <w:pPr>
        <w:ind w:left="1440" w:hanging="1440"/>
      </w:pPr>
      <w:r w:rsidRPr="00BC62EA">
        <w:t>RFSTLKR3</w:t>
      </w:r>
      <w:r w:rsidR="00641926">
        <w:fldChar w:fldCharType="begin"/>
      </w:r>
      <w:r>
        <w:instrText>xe "</w:instrText>
      </w:r>
      <w:r w:rsidRPr="00EC7687">
        <w:instrText>RFSTLKR3</w:instrText>
      </w:r>
      <w:r>
        <w:instrText>"</w:instrText>
      </w:r>
      <w:r w:rsidR="00641926">
        <w:fldChar w:fldCharType="end"/>
      </w:r>
      <w:r>
        <w:tab/>
      </w:r>
      <w:r w:rsidRPr="00BC62EA">
        <w:t>In the past year have other young people - refused to talk to you or made other people not talk to you?</w:t>
      </w:r>
      <w:r w:rsidRPr="0066385C">
        <w:t xml:space="preserve"> </w:t>
      </w:r>
      <w:r>
        <w:t xml:space="preserve">Codes are the same as used for </w:t>
      </w:r>
      <w:r w:rsidRPr="00B7047B">
        <w:t>PRNHITR3</w:t>
      </w:r>
      <w:r>
        <w:t>.</w:t>
      </w:r>
    </w:p>
    <w:p w:rsidR="002C3311" w:rsidRDefault="002C3311" w:rsidP="0066385C">
      <w:pPr>
        <w:ind w:left="1440" w:hanging="1440"/>
      </w:pPr>
    </w:p>
    <w:p w:rsidR="002C3311" w:rsidRPr="00BC62EA" w:rsidRDefault="00346982" w:rsidP="0066385C">
      <w:pPr>
        <w:pStyle w:val="Heading1"/>
      </w:pPr>
      <w:r>
        <w:t>&gt;SECTION &lt;yls:roundThreeStudySection&gt; &lt;yls:studySectionSelfAdministeredSectionFour&gt;</w:t>
      </w:r>
      <w:r>
        <w:tab/>
      </w:r>
    </w:p>
    <w:p w:rsidR="002C3311" w:rsidRPr="00BC62EA" w:rsidRDefault="002C3311" w:rsidP="00573178">
      <w:pPr>
        <w:ind w:left="1440" w:hanging="1440"/>
      </w:pPr>
    </w:p>
    <w:p w:rsidR="002C3311" w:rsidRDefault="002C3311" w:rsidP="0066385C">
      <w:pPr>
        <w:ind w:left="1440" w:hanging="1440"/>
      </w:pPr>
      <w:r w:rsidRPr="002E6BC7">
        <w:t>FRNALCR3</w:t>
      </w:r>
      <w:r w:rsidR="00641926">
        <w:fldChar w:fldCharType="begin"/>
      </w:r>
      <w:r>
        <w:instrText>xe "</w:instrText>
      </w:r>
      <w:r w:rsidRPr="00EC7687">
        <w:instrText>FRNALCR3</w:instrText>
      </w:r>
      <w:r>
        <w:instrText>"</w:instrText>
      </w:r>
      <w:r w:rsidR="00641926">
        <w:fldChar w:fldCharType="end"/>
      </w:r>
      <w:r>
        <w:tab/>
      </w:r>
      <w:r w:rsidRPr="002E6BC7">
        <w:t>How many of your best friends drink alcohol at least once a month?</w:t>
      </w:r>
      <w:r>
        <w:t xml:space="preserve"> Codes are the same as used for </w:t>
      </w:r>
      <w:r w:rsidRPr="001E3C50">
        <w:t>FRNSMKR3</w:t>
      </w:r>
      <w:r>
        <w:t>.</w:t>
      </w:r>
    </w:p>
    <w:p w:rsidR="002C3311" w:rsidRDefault="002C3311" w:rsidP="00573178">
      <w:pPr>
        <w:ind w:left="1440" w:hanging="1440"/>
      </w:pPr>
      <w:r w:rsidRPr="004A279B">
        <w:t>YOUALCR3</w:t>
      </w:r>
      <w:r w:rsidR="00641926">
        <w:fldChar w:fldCharType="begin"/>
      </w:r>
      <w:r>
        <w:instrText>xe "</w:instrText>
      </w:r>
      <w:r w:rsidRPr="00EC7687">
        <w:instrText>YOUALCR3</w:instrText>
      </w:r>
      <w:r>
        <w:instrText>"</w:instrText>
      </w:r>
      <w:r w:rsidR="00641926">
        <w:fldChar w:fldCharType="end"/>
      </w:r>
      <w:r>
        <w:tab/>
      </w:r>
      <w:r w:rsidRPr="004A279B">
        <w:t>How often do you usually drink alcohol?</w:t>
      </w:r>
      <w:r>
        <w:t xml:space="preserve"> Codes are:</w:t>
      </w:r>
    </w:p>
    <w:p w:rsidR="002C3311" w:rsidRDefault="002C3311" w:rsidP="0066385C">
      <w:pPr>
        <w:ind w:left="2160"/>
      </w:pPr>
      <w:r>
        <w:t>01= I never drink alcohol</w:t>
      </w:r>
    </w:p>
    <w:p w:rsidR="002C3311" w:rsidRDefault="002C3311" w:rsidP="0066385C">
      <w:pPr>
        <w:ind w:left="2160"/>
      </w:pPr>
      <w:r>
        <w:t>02= Every day</w:t>
      </w:r>
    </w:p>
    <w:p w:rsidR="002C3311" w:rsidRDefault="002C3311" w:rsidP="0066385C">
      <w:pPr>
        <w:ind w:left="2160"/>
      </w:pPr>
      <w:r>
        <w:t>03= At least once a week</w:t>
      </w:r>
    </w:p>
    <w:p w:rsidR="002C3311" w:rsidRDefault="002C3311" w:rsidP="0066385C">
      <w:pPr>
        <w:ind w:left="2160"/>
      </w:pPr>
      <w:r>
        <w:t>04= At least once a month</w:t>
      </w:r>
    </w:p>
    <w:p w:rsidR="002C3311" w:rsidRDefault="002C3311" w:rsidP="0066385C">
      <w:pPr>
        <w:ind w:left="2160"/>
      </w:pPr>
      <w:r>
        <w:t>05= Only on special occasions</w:t>
      </w:r>
    </w:p>
    <w:p w:rsidR="002C3311" w:rsidRDefault="002C3311" w:rsidP="0066385C">
      <w:pPr>
        <w:ind w:left="2160"/>
      </w:pPr>
      <w:r>
        <w:t>06= Hardly ever</w:t>
      </w:r>
    </w:p>
    <w:p w:rsidR="002C3311" w:rsidRDefault="002C3311" w:rsidP="00573178">
      <w:pPr>
        <w:ind w:left="1440" w:hanging="1440"/>
      </w:pPr>
      <w:r w:rsidRPr="00D13B14">
        <w:t>MCHALCR3</w:t>
      </w:r>
      <w:r w:rsidR="00641926">
        <w:fldChar w:fldCharType="begin"/>
      </w:r>
      <w:r>
        <w:instrText>xe "</w:instrText>
      </w:r>
      <w:r w:rsidRPr="00EC7687">
        <w:instrText>MCHALCR3</w:instrText>
      </w:r>
      <w:r>
        <w:instrText>"</w:instrText>
      </w:r>
      <w:r w:rsidR="00641926">
        <w:fldChar w:fldCharType="end"/>
      </w:r>
      <w:r>
        <w:tab/>
      </w:r>
      <w:r w:rsidRPr="00D13B14">
        <w:t>When you drink alcohol, how much do you usually drink per day?</w:t>
      </w:r>
      <w:r>
        <w:t xml:space="preserve"> Codes are:</w:t>
      </w:r>
    </w:p>
    <w:p w:rsidR="002C3311" w:rsidRDefault="002C3311" w:rsidP="0066385C">
      <w:pPr>
        <w:ind w:left="2160"/>
      </w:pPr>
      <w:r>
        <w:t>01= I never drink alcohol</w:t>
      </w:r>
    </w:p>
    <w:p w:rsidR="002C3311" w:rsidRDefault="002C3311" w:rsidP="0066385C">
      <w:pPr>
        <w:ind w:left="2160"/>
      </w:pPr>
      <w:r>
        <w:t>02= 1 cup/glass or less</w:t>
      </w:r>
    </w:p>
    <w:p w:rsidR="002C3311" w:rsidRDefault="002C3311" w:rsidP="0066385C">
      <w:pPr>
        <w:ind w:left="2160"/>
      </w:pPr>
      <w:r>
        <w:t>03= 2 cups/glasses</w:t>
      </w:r>
    </w:p>
    <w:p w:rsidR="002C3311" w:rsidRDefault="002C3311" w:rsidP="0066385C">
      <w:pPr>
        <w:ind w:left="2160"/>
      </w:pPr>
      <w:r>
        <w:t>04= 3 cups/glasses or more</w:t>
      </w:r>
    </w:p>
    <w:p w:rsidR="002C3311" w:rsidRDefault="002C3311" w:rsidP="0066385C">
      <w:pPr>
        <w:ind w:left="1440" w:hanging="1440"/>
      </w:pPr>
      <w:r w:rsidRPr="00D466CC">
        <w:t>DRKALCR3</w:t>
      </w:r>
      <w:r w:rsidR="00641926">
        <w:fldChar w:fldCharType="begin"/>
      </w:r>
      <w:r>
        <w:instrText>xe "</w:instrText>
      </w:r>
      <w:r w:rsidRPr="00EC7687">
        <w:instrText>DRKALCR3</w:instrText>
      </w:r>
      <w:r>
        <w:instrText>"</w:instrText>
      </w:r>
      <w:r w:rsidR="00641926">
        <w:fldChar w:fldCharType="end"/>
      </w:r>
      <w:r>
        <w:tab/>
      </w:r>
      <w:r w:rsidRPr="00D466CC">
        <w:t>Have you ever been drunk from too much alcohol?</w:t>
      </w:r>
      <w:r>
        <w:t xml:space="preserve"> Codes are: 01= Yes, 02= No</w:t>
      </w:r>
    </w:p>
    <w:p w:rsidR="002C3311" w:rsidRDefault="002C3311" w:rsidP="00573178">
      <w:pPr>
        <w:ind w:left="1440" w:hanging="1440"/>
      </w:pPr>
      <w:r w:rsidRPr="001216C1">
        <w:t>ALCNVRR3</w:t>
      </w:r>
      <w:r w:rsidR="00641926">
        <w:fldChar w:fldCharType="begin"/>
      </w:r>
      <w:r>
        <w:instrText>xe "</w:instrText>
      </w:r>
      <w:r w:rsidRPr="00EC7687">
        <w:instrText>ALCNVRR3</w:instrText>
      </w:r>
      <w:r>
        <w:instrText>"</w:instrText>
      </w:r>
      <w:r w:rsidR="00641926">
        <w:fldChar w:fldCharType="end"/>
      </w:r>
      <w:r>
        <w:tab/>
      </w:r>
      <w:r w:rsidRPr="001216C1">
        <w:t>I never drink alcohol</w:t>
      </w:r>
      <w:r>
        <w:t>. Codes are: 00= Yes, 00= No</w:t>
      </w:r>
    </w:p>
    <w:p w:rsidR="002C3311" w:rsidRDefault="002C3311" w:rsidP="00573178">
      <w:pPr>
        <w:ind w:left="1440" w:hanging="1440"/>
      </w:pPr>
      <w:r w:rsidRPr="001216C1">
        <w:t>ALCFGHR3</w:t>
      </w:r>
      <w:r w:rsidR="00641926">
        <w:fldChar w:fldCharType="begin"/>
      </w:r>
      <w:r>
        <w:instrText>xe "</w:instrText>
      </w:r>
      <w:r w:rsidRPr="00EC7687">
        <w:instrText>ALCFGHR3</w:instrText>
      </w:r>
      <w:r>
        <w:instrText>"</w:instrText>
      </w:r>
      <w:r w:rsidR="00641926">
        <w:fldChar w:fldCharType="end"/>
      </w:r>
      <w:r>
        <w:tab/>
      </w:r>
      <w:r w:rsidRPr="001216C1">
        <w:t>In the last year has alcohol caused you to - get into fights or cause trouble?</w:t>
      </w:r>
      <w:r w:rsidRPr="0066385C">
        <w:t xml:space="preserve"> </w:t>
      </w:r>
      <w:r>
        <w:t>Codes are: 00= Yes, 00= No</w:t>
      </w:r>
    </w:p>
    <w:p w:rsidR="002C3311" w:rsidRDefault="002C3311" w:rsidP="0066385C">
      <w:pPr>
        <w:ind w:left="1440" w:hanging="1440"/>
      </w:pPr>
      <w:r w:rsidRPr="00BA61C1">
        <w:t>ALCSCKR3</w:t>
      </w:r>
      <w:r w:rsidR="00641926">
        <w:fldChar w:fldCharType="begin"/>
      </w:r>
      <w:r>
        <w:instrText>xe "</w:instrText>
      </w:r>
      <w:r w:rsidRPr="00EC7687">
        <w:instrText>ALCSCKR3</w:instrText>
      </w:r>
      <w:r>
        <w:instrText>"</w:instrText>
      </w:r>
      <w:r w:rsidR="00641926">
        <w:fldChar w:fldCharType="end"/>
      </w:r>
      <w:r>
        <w:tab/>
      </w:r>
      <w:r w:rsidRPr="00BA61C1">
        <w:t>In the last year has alcohol caused you to - feel sick or fall over?</w:t>
      </w:r>
      <w:r w:rsidRPr="0066385C">
        <w:t xml:space="preserve"> </w:t>
      </w:r>
      <w:r>
        <w:t>Codes are: 00= Yes, 00= No</w:t>
      </w:r>
    </w:p>
    <w:p w:rsidR="002C3311" w:rsidRDefault="002C3311" w:rsidP="00573178">
      <w:pPr>
        <w:ind w:left="1440" w:hanging="1440"/>
      </w:pPr>
      <w:r w:rsidRPr="00BA61C1">
        <w:t>ALCDRVR3</w:t>
      </w:r>
      <w:r w:rsidR="00641926">
        <w:fldChar w:fldCharType="begin"/>
      </w:r>
      <w:r>
        <w:instrText>xe "</w:instrText>
      </w:r>
      <w:r w:rsidRPr="00EC7687">
        <w:instrText>ALCDRVR3</w:instrText>
      </w:r>
      <w:r>
        <w:instrText>"</w:instrText>
      </w:r>
      <w:r w:rsidR="00641926">
        <w:fldChar w:fldCharType="end"/>
      </w:r>
      <w:r>
        <w:tab/>
      </w:r>
      <w:r w:rsidRPr="00BA61C1">
        <w:t>In the last year have you driven a car or motorbike while or after drinking alcohol?</w:t>
      </w:r>
      <w:r w:rsidRPr="0066385C">
        <w:t xml:space="preserve"> </w:t>
      </w:r>
      <w:r>
        <w:t>Codes are: 00= Yes, 00= No</w:t>
      </w:r>
    </w:p>
    <w:p w:rsidR="002C3311" w:rsidRDefault="002C3311" w:rsidP="00573178">
      <w:pPr>
        <w:ind w:left="1440" w:hanging="1440"/>
      </w:pPr>
      <w:r w:rsidRPr="00BA61C1">
        <w:t>ALCNONR3</w:t>
      </w:r>
      <w:r w:rsidR="00641926">
        <w:fldChar w:fldCharType="begin"/>
      </w:r>
      <w:r>
        <w:instrText>xe "</w:instrText>
      </w:r>
      <w:r w:rsidRPr="00EC7687">
        <w:instrText>ALCNONR3</w:instrText>
      </w:r>
      <w:r>
        <w:instrText>"</w:instrText>
      </w:r>
      <w:r w:rsidR="00641926">
        <w:fldChar w:fldCharType="end"/>
      </w:r>
      <w:r>
        <w:tab/>
      </w:r>
      <w:r w:rsidRPr="00BA61C1">
        <w:t>None of these things happened to me</w:t>
      </w:r>
      <w:r>
        <w:t>. Codes are: 00= Yes, 00= No</w:t>
      </w:r>
    </w:p>
    <w:p w:rsidR="002C3311" w:rsidRDefault="002C3311" w:rsidP="00573178">
      <w:pPr>
        <w:jc w:val="both"/>
        <w:rPr>
          <w:b/>
          <w:bCs/>
          <w:color w:val="000000"/>
          <w:sz w:val="24"/>
        </w:rPr>
      </w:pPr>
    </w:p>
    <w:p w:rsidR="002C3311" w:rsidRPr="00BA61C1" w:rsidRDefault="00346982" w:rsidP="0066385C">
      <w:pPr>
        <w:pStyle w:val="Heading1"/>
        <w:rPr>
          <w:color w:val="000000"/>
          <w:sz w:val="24"/>
        </w:rPr>
      </w:pPr>
      <w:r>
        <w:rPr>
          <w:rStyle w:val="Heading2Char"/>
          <w:sz w:val="28"/>
        </w:rPr>
        <w:t>&gt;SECTION &lt;yls:roundThreeStudySection&gt; &lt;yls:studySectionSelfAdministeredSectionFive&gt;</w:t>
      </w:r>
      <w:r>
        <w:rPr>
          <w:rStyle w:val="Heading2Char"/>
          <w:sz w:val="28"/>
        </w:rPr>
        <w:tab/>
      </w:r>
    </w:p>
    <w:p w:rsidR="002C3311" w:rsidRDefault="002C3311" w:rsidP="00573178">
      <w:pPr>
        <w:ind w:left="1440" w:hanging="1440"/>
      </w:pPr>
    </w:p>
    <w:p w:rsidR="002C3311" w:rsidRDefault="002C3311" w:rsidP="00573178">
      <w:pPr>
        <w:ind w:left="1440" w:hanging="1440"/>
      </w:pPr>
      <w:r w:rsidRPr="00265D02">
        <w:t>PRGFRSR3</w:t>
      </w:r>
      <w:r w:rsidR="00641926">
        <w:fldChar w:fldCharType="begin"/>
      </w:r>
      <w:r>
        <w:instrText>xe "</w:instrText>
      </w:r>
      <w:r w:rsidRPr="00EC7687">
        <w:instrText>PRGFRSR3</w:instrText>
      </w:r>
      <w:r>
        <w:instrText>"</w:instrText>
      </w:r>
      <w:r w:rsidR="00641926">
        <w:fldChar w:fldCharType="end"/>
      </w:r>
      <w:r>
        <w:tab/>
      </w:r>
      <w:r w:rsidRPr="00265D02">
        <w:t>A woman/girl cannot get pregnant the first time she has sex</w:t>
      </w:r>
      <w:r>
        <w:t>. Codes are: 00= False, 01= True</w:t>
      </w:r>
    </w:p>
    <w:p w:rsidR="002C3311" w:rsidRDefault="002C3311" w:rsidP="0066385C">
      <w:pPr>
        <w:ind w:left="1440" w:hanging="1440"/>
      </w:pPr>
      <w:r w:rsidRPr="00D54782">
        <w:t>WSHAFTR3</w:t>
      </w:r>
      <w:r w:rsidR="00641926">
        <w:fldChar w:fldCharType="begin"/>
      </w:r>
      <w:r>
        <w:instrText>xe "</w:instrText>
      </w:r>
      <w:r w:rsidRPr="00EC7687">
        <w:instrText>WSHAFTR3</w:instrText>
      </w:r>
      <w:r>
        <w:instrText>"</w:instrText>
      </w:r>
      <w:r w:rsidR="00641926">
        <w:fldChar w:fldCharType="end"/>
      </w:r>
      <w:r>
        <w:tab/>
      </w:r>
      <w:r w:rsidRPr="00D54782">
        <w:t>If a girl washes after sex, she will not get pregnant</w:t>
      </w:r>
      <w:r>
        <w:t>. Codes are: 00= False, 01= True</w:t>
      </w:r>
    </w:p>
    <w:p w:rsidR="002C3311" w:rsidRDefault="002C3311" w:rsidP="0066385C">
      <w:pPr>
        <w:ind w:left="1440" w:hanging="1440"/>
      </w:pPr>
      <w:r w:rsidRPr="002918D4">
        <w:t>USECNDR3</w:t>
      </w:r>
      <w:r w:rsidR="00641926">
        <w:fldChar w:fldCharType="begin"/>
      </w:r>
      <w:r>
        <w:instrText>xe "</w:instrText>
      </w:r>
      <w:r w:rsidRPr="00EC7687">
        <w:instrText>USECNDR3</w:instrText>
      </w:r>
      <w:r>
        <w:instrText>"</w:instrText>
      </w:r>
      <w:r w:rsidR="00641926">
        <w:fldChar w:fldCharType="end"/>
      </w:r>
      <w:r>
        <w:tab/>
      </w:r>
      <w:r w:rsidRPr="002918D4">
        <w:t>Using a condom can prevent you from getting a disease through sex</w:t>
      </w:r>
      <w:r>
        <w:t>. Codes are: 00= False, 01= True</w:t>
      </w:r>
    </w:p>
    <w:p w:rsidR="002C3311" w:rsidRDefault="002C3311" w:rsidP="0066385C">
      <w:pPr>
        <w:ind w:left="1440" w:hanging="1440"/>
      </w:pPr>
      <w:r w:rsidRPr="002918D4">
        <w:t>LKSHLTR3</w:t>
      </w:r>
      <w:r w:rsidR="00641926">
        <w:fldChar w:fldCharType="begin"/>
      </w:r>
      <w:r>
        <w:instrText>xe "</w:instrText>
      </w:r>
      <w:r w:rsidRPr="00EC7687">
        <w:instrText>LKSHLTR3</w:instrText>
      </w:r>
      <w:r>
        <w:instrText>"</w:instrText>
      </w:r>
      <w:r w:rsidR="00641926">
        <w:fldChar w:fldCharType="end"/>
      </w:r>
      <w:r>
        <w:tab/>
      </w:r>
      <w:r w:rsidRPr="002918D4">
        <w:t>A person who looks very healthy cannot pass on a disease through sex</w:t>
      </w:r>
      <w:r>
        <w:t>. Codes are: 00= False, 01= True</w:t>
      </w:r>
    </w:p>
    <w:p w:rsidR="002C3311" w:rsidRDefault="002C3311" w:rsidP="0066385C">
      <w:pPr>
        <w:ind w:left="1440" w:hanging="1440"/>
      </w:pPr>
      <w:r w:rsidRPr="002918D4">
        <w:t>HIVSEXR3</w:t>
      </w:r>
      <w:r w:rsidR="00641926">
        <w:fldChar w:fldCharType="begin"/>
      </w:r>
      <w:r>
        <w:instrText>xe "</w:instrText>
      </w:r>
      <w:r w:rsidRPr="00EC7687">
        <w:instrText>HIVSEXR3</w:instrText>
      </w:r>
      <w:r>
        <w:instrText>"</w:instrText>
      </w:r>
      <w:r w:rsidR="00641926">
        <w:fldChar w:fldCharType="end"/>
      </w:r>
      <w:r>
        <w:tab/>
      </w:r>
      <w:r w:rsidRPr="002918D4">
        <w:t>A person can get HIV or AIDS by having sex</w:t>
      </w:r>
      <w:r>
        <w:t>. Codes are: 00= False, 01= True</w:t>
      </w:r>
    </w:p>
    <w:p w:rsidR="002C3311" w:rsidRDefault="002C3311" w:rsidP="0066385C">
      <w:r w:rsidRPr="002918D4">
        <w:t>WHRCNDR3</w:t>
      </w:r>
      <w:r w:rsidR="00641926">
        <w:fldChar w:fldCharType="begin"/>
      </w:r>
      <w:r>
        <w:instrText>xe "</w:instrText>
      </w:r>
      <w:r w:rsidRPr="00EC7687">
        <w:instrText>WHRCNDR3</w:instrText>
      </w:r>
      <w:r>
        <w:instrText>"</w:instrText>
      </w:r>
      <w:r w:rsidR="00641926">
        <w:fldChar w:fldCharType="end"/>
      </w:r>
      <w:r>
        <w:tab/>
      </w:r>
      <w:r w:rsidRPr="002918D4">
        <w:t>If you would want to get a condom, where would you go?</w:t>
      </w:r>
      <w:r>
        <w:t xml:space="preserve"> Codes are:</w:t>
      </w:r>
    </w:p>
    <w:p w:rsidR="002C3311" w:rsidRDefault="002C3311" w:rsidP="0066385C">
      <w:pPr>
        <w:ind w:left="2160"/>
      </w:pPr>
      <w:r>
        <w:t>01= Shop or street vendor</w:t>
      </w:r>
    </w:p>
    <w:p w:rsidR="002C3311" w:rsidRDefault="002C3311" w:rsidP="0066385C">
      <w:pPr>
        <w:ind w:left="2160"/>
      </w:pPr>
      <w:r>
        <w:t>02= Family planning services or health facility</w:t>
      </w:r>
    </w:p>
    <w:p w:rsidR="002C3311" w:rsidRDefault="002C3311" w:rsidP="0066385C">
      <w:pPr>
        <w:ind w:left="2160"/>
      </w:pPr>
      <w:r>
        <w:t>03= Other (specify)</w:t>
      </w:r>
    </w:p>
    <w:p w:rsidR="002C3311" w:rsidRDefault="002C3311" w:rsidP="0066385C">
      <w:pPr>
        <w:ind w:left="2160"/>
      </w:pPr>
      <w:r>
        <w:t>04= I do not know what a condom is</w:t>
      </w:r>
    </w:p>
    <w:p w:rsidR="002C3311" w:rsidRDefault="002C3311" w:rsidP="0066385C">
      <w:pPr>
        <w:ind w:left="2160"/>
      </w:pPr>
      <w:r>
        <w:t>05= I do not know where I could get a condom</w:t>
      </w:r>
    </w:p>
    <w:p w:rsidR="002C3311" w:rsidRDefault="002C3311" w:rsidP="00573178">
      <w:pPr>
        <w:ind w:left="1440" w:hanging="1440"/>
      </w:pPr>
      <w:r w:rsidRPr="00820A00">
        <w:t>SEXSCHR3</w:t>
      </w:r>
      <w:r w:rsidR="00641926">
        <w:fldChar w:fldCharType="begin"/>
      </w:r>
      <w:r>
        <w:instrText>xe "</w:instrText>
      </w:r>
      <w:r w:rsidRPr="00EC7687">
        <w:instrText>SEXSCHR3</w:instrText>
      </w:r>
      <w:r>
        <w:instrText>"</w:instrText>
      </w:r>
      <w:r w:rsidR="00641926">
        <w:fldChar w:fldCharType="end"/>
      </w:r>
      <w:r>
        <w:tab/>
      </w:r>
      <w:r w:rsidRPr="00820A00">
        <w:t>From where would you like to get information on sexual matters - School?</w:t>
      </w:r>
      <w:r w:rsidRPr="0066385C">
        <w:t xml:space="preserve"> </w:t>
      </w:r>
      <w:r>
        <w:t>Codes are: 00= Yes, 00= No</w:t>
      </w:r>
    </w:p>
    <w:p w:rsidR="002C3311" w:rsidRDefault="002C3311" w:rsidP="0066385C">
      <w:pPr>
        <w:ind w:left="1440" w:hanging="1440"/>
      </w:pPr>
      <w:r w:rsidRPr="00820A00">
        <w:t>SEXMEDR3</w:t>
      </w:r>
      <w:r w:rsidR="00641926">
        <w:fldChar w:fldCharType="begin"/>
      </w:r>
      <w:r>
        <w:instrText>xe "</w:instrText>
      </w:r>
      <w:r w:rsidRPr="00EC7687">
        <w:instrText>SEXMEDR3</w:instrText>
      </w:r>
      <w:r>
        <w:instrText>"</w:instrText>
      </w:r>
      <w:r w:rsidR="00641926">
        <w:fldChar w:fldCharType="end"/>
      </w:r>
      <w:r>
        <w:tab/>
      </w:r>
      <w:r w:rsidRPr="00820A00">
        <w:t>From where would you like to get information on sexual matters - Media (television/radio/newspaper)?</w:t>
      </w:r>
      <w:r w:rsidRPr="0066385C">
        <w:t xml:space="preserve"> </w:t>
      </w:r>
      <w:r>
        <w:t>Codes are: 00= Yes, 00= No</w:t>
      </w:r>
      <w:r w:rsidRPr="00820A00">
        <w:t xml:space="preserve"> </w:t>
      </w:r>
    </w:p>
    <w:p w:rsidR="002C3311" w:rsidRDefault="002C3311" w:rsidP="0066385C">
      <w:pPr>
        <w:ind w:left="1440" w:hanging="1440"/>
      </w:pPr>
      <w:r w:rsidRPr="00820A00">
        <w:t>SEXFRNR3</w:t>
      </w:r>
      <w:r w:rsidR="00641926">
        <w:fldChar w:fldCharType="begin"/>
      </w:r>
      <w:r>
        <w:instrText>xe "</w:instrText>
      </w:r>
      <w:r w:rsidRPr="00EC7687">
        <w:instrText>SEXFRNR3</w:instrText>
      </w:r>
      <w:r>
        <w:instrText>"</w:instrText>
      </w:r>
      <w:r w:rsidR="00641926">
        <w:fldChar w:fldCharType="end"/>
      </w:r>
      <w:r>
        <w:tab/>
      </w:r>
      <w:r w:rsidRPr="00820A00">
        <w:t>From where would you like to get information on sexual matters - Friends?</w:t>
      </w:r>
      <w:r w:rsidRPr="0066385C">
        <w:t xml:space="preserve"> </w:t>
      </w:r>
      <w:r>
        <w:t>Codes are: 00= Yes, 00= No</w:t>
      </w:r>
      <w:r w:rsidRPr="00820A00">
        <w:t xml:space="preserve"> </w:t>
      </w:r>
    </w:p>
    <w:p w:rsidR="002C3311" w:rsidRDefault="002C3311" w:rsidP="0066385C">
      <w:pPr>
        <w:ind w:left="1440" w:hanging="1440"/>
      </w:pPr>
      <w:r w:rsidRPr="00820A00">
        <w:t>SEXNRSR3</w:t>
      </w:r>
      <w:r w:rsidR="00641926">
        <w:fldChar w:fldCharType="begin"/>
      </w:r>
      <w:r>
        <w:instrText>xe "</w:instrText>
      </w:r>
      <w:r w:rsidRPr="00EC7687">
        <w:instrText>SEXNRSR3</w:instrText>
      </w:r>
      <w:r>
        <w:instrText>"</w:instrText>
      </w:r>
      <w:r w:rsidR="00641926">
        <w:fldChar w:fldCharType="end"/>
      </w:r>
      <w:r>
        <w:tab/>
      </w:r>
      <w:r w:rsidRPr="00820A00">
        <w:t>From where would you like to get information on sexual matters - Nurse or doctor?</w:t>
      </w:r>
      <w:r w:rsidRPr="0066385C">
        <w:t xml:space="preserve"> </w:t>
      </w:r>
      <w:r>
        <w:t>Codes are: 00= Yes, 00= No</w:t>
      </w:r>
      <w:r w:rsidRPr="00820A00">
        <w:t xml:space="preserve"> </w:t>
      </w:r>
    </w:p>
    <w:p w:rsidR="002C3311" w:rsidRDefault="002C3311" w:rsidP="0066385C">
      <w:pPr>
        <w:ind w:left="1440" w:hanging="1440"/>
      </w:pPr>
      <w:r w:rsidRPr="00820A00">
        <w:t>INFSEXR3</w:t>
      </w:r>
      <w:r w:rsidR="00641926">
        <w:fldChar w:fldCharType="begin"/>
      </w:r>
      <w:r>
        <w:instrText>xe "</w:instrText>
      </w:r>
      <w:r w:rsidRPr="00EC7687">
        <w:instrText>INFSEXR3</w:instrText>
      </w:r>
      <w:r>
        <w:instrText>"</w:instrText>
      </w:r>
      <w:r w:rsidR="00641926">
        <w:fldChar w:fldCharType="end"/>
      </w:r>
      <w:r>
        <w:tab/>
      </w:r>
      <w:r w:rsidRPr="00820A00">
        <w:t>From where would you like to get information on sexual matters - other?</w:t>
      </w:r>
      <w:r w:rsidRPr="0066385C">
        <w:t xml:space="preserve"> </w:t>
      </w:r>
      <w:r>
        <w:t>Codes are: 00= Yes, 00= No</w:t>
      </w:r>
      <w:r w:rsidRPr="00820A00">
        <w:t xml:space="preserve"> </w:t>
      </w:r>
    </w:p>
    <w:p w:rsidR="002C3311" w:rsidRDefault="002C3311" w:rsidP="0066385C">
      <w:pPr>
        <w:ind w:left="1440" w:hanging="1440"/>
      </w:pPr>
      <w:r w:rsidRPr="00820A00">
        <w:t>FRDSEXR3</w:t>
      </w:r>
      <w:r w:rsidR="00641926">
        <w:fldChar w:fldCharType="begin"/>
      </w:r>
      <w:r>
        <w:instrText>xe "</w:instrText>
      </w:r>
      <w:r w:rsidRPr="00EC7687">
        <w:instrText>FRDSEXR3</w:instrText>
      </w:r>
      <w:r>
        <w:instrText>"</w:instrText>
      </w:r>
      <w:r w:rsidR="00641926">
        <w:fldChar w:fldCharType="end"/>
      </w:r>
      <w:r>
        <w:tab/>
      </w:r>
      <w:r w:rsidRPr="00820A00">
        <w:t>How many of your friends have ever had sex?</w:t>
      </w:r>
      <w:r w:rsidRPr="0066385C">
        <w:t xml:space="preserve"> </w:t>
      </w:r>
      <w:r>
        <w:t xml:space="preserve">Codes are the same as used for </w:t>
      </w:r>
      <w:r w:rsidRPr="001E3C50">
        <w:t>FRNSMKR3</w:t>
      </w:r>
      <w:r>
        <w:t>.</w:t>
      </w:r>
    </w:p>
    <w:p w:rsidR="002C3311" w:rsidRDefault="002C3311" w:rsidP="00573178">
      <w:pPr>
        <w:ind w:left="1440" w:hanging="1440"/>
      </w:pPr>
    </w:p>
    <w:p w:rsidR="002C3311" w:rsidRDefault="00346982" w:rsidP="0066385C">
      <w:pPr>
        <w:pStyle w:val="Heading1"/>
        <w:rPr>
          <w:color w:val="000000"/>
          <w:sz w:val="24"/>
          <w:lang w:val="en-US"/>
        </w:rPr>
      </w:pPr>
      <w:r>
        <w:rPr>
          <w:rStyle w:val="Heading2Char"/>
          <w:sz w:val="28"/>
        </w:rPr>
        <w:t>&gt;SECTION &lt;yls:roundThreeStudySection&gt; &lt;yls:studySectionSelfAdministeredSectionSix&gt;</w:t>
      </w:r>
      <w:r>
        <w:rPr>
          <w:rStyle w:val="Heading2Char"/>
          <w:sz w:val="28"/>
        </w:rPr>
        <w:tab/>
      </w:r>
    </w:p>
    <w:p w:rsidR="002C3311" w:rsidRPr="00F55CF6" w:rsidRDefault="002C3311" w:rsidP="00573178">
      <w:pPr>
        <w:rPr>
          <w:color w:val="000000"/>
          <w:sz w:val="24"/>
          <w:lang w:val="en-US"/>
        </w:rPr>
      </w:pPr>
    </w:p>
    <w:p w:rsidR="002C3311" w:rsidRPr="001D79E1" w:rsidRDefault="002C3311" w:rsidP="0066385C">
      <w:pPr>
        <w:pStyle w:val="BodyTextIndent"/>
        <w:ind w:left="0"/>
        <w:rPr>
          <w:rFonts w:ascii="Comic Sans MS" w:hAnsi="Comic Sans MS"/>
          <w:sz w:val="20"/>
          <w:szCs w:val="20"/>
        </w:rPr>
      </w:pPr>
      <w:r w:rsidRPr="001D79E1">
        <w:rPr>
          <w:rFonts w:ascii="Comic Sans MS" w:hAnsi="Comic Sans MS"/>
          <w:sz w:val="20"/>
          <w:szCs w:val="20"/>
        </w:rPr>
        <w:t>The following questions have a scale response between 01 and 04 where 01= Certainly true for you, 02= A little true for you, 03= Not true for you, 04= Does not apply for me</w:t>
      </w:r>
    </w:p>
    <w:p w:rsidR="002C3311" w:rsidRDefault="002C3311" w:rsidP="00573178">
      <w:pPr>
        <w:ind w:left="1440" w:hanging="1440"/>
      </w:pPr>
    </w:p>
    <w:p w:rsidR="002C3311" w:rsidRDefault="002C3311" w:rsidP="00573178">
      <w:pPr>
        <w:ind w:left="1440" w:hanging="1440"/>
      </w:pPr>
      <w:r w:rsidRPr="00C34F04">
        <w:t>WRYLOTR3</w:t>
      </w:r>
      <w:r w:rsidR="00641926">
        <w:fldChar w:fldCharType="begin"/>
      </w:r>
      <w:r>
        <w:instrText>xe "</w:instrText>
      </w:r>
      <w:r w:rsidRPr="00EC7687">
        <w:instrText>WRYLOTR3</w:instrText>
      </w:r>
      <w:r>
        <w:instrText>"</w:instrText>
      </w:r>
      <w:r w:rsidR="00641926">
        <w:fldChar w:fldCharType="end"/>
      </w:r>
      <w:r>
        <w:tab/>
      </w:r>
      <w:r w:rsidRPr="00C34F04">
        <w:t>You worry a lot</w:t>
      </w:r>
    </w:p>
    <w:p w:rsidR="002C3311" w:rsidRDefault="002C3311" w:rsidP="00573178">
      <w:pPr>
        <w:ind w:left="1440" w:hanging="1440"/>
      </w:pPr>
      <w:r w:rsidRPr="006522BA">
        <w:t>HEADACR3</w:t>
      </w:r>
      <w:r w:rsidR="00641926">
        <w:fldChar w:fldCharType="begin"/>
      </w:r>
      <w:r>
        <w:instrText>xe "</w:instrText>
      </w:r>
      <w:r w:rsidRPr="00EC7687">
        <w:instrText>HEADACR3</w:instrText>
      </w:r>
      <w:r>
        <w:instrText>"</w:instrText>
      </w:r>
      <w:r w:rsidR="00641926">
        <w:fldChar w:fldCharType="end"/>
      </w:r>
      <w:r>
        <w:tab/>
      </w:r>
      <w:r w:rsidRPr="006522BA">
        <w:t>You get a lot of headaches, stomach aches or sickness</w:t>
      </w:r>
    </w:p>
    <w:p w:rsidR="002C3311" w:rsidRDefault="002C3311" w:rsidP="00573178">
      <w:pPr>
        <w:ind w:left="1440" w:hanging="1440"/>
      </w:pPr>
      <w:r w:rsidRPr="006522BA">
        <w:t>UNHPPYR3</w:t>
      </w:r>
      <w:r w:rsidR="00641926">
        <w:fldChar w:fldCharType="begin"/>
      </w:r>
      <w:r>
        <w:instrText>xe "</w:instrText>
      </w:r>
      <w:r w:rsidRPr="00EC7687">
        <w:instrText>UNHPPYR3</w:instrText>
      </w:r>
      <w:r>
        <w:instrText>"</w:instrText>
      </w:r>
      <w:r w:rsidR="00641926">
        <w:fldChar w:fldCharType="end"/>
      </w:r>
      <w:r>
        <w:tab/>
      </w:r>
      <w:r w:rsidRPr="006522BA">
        <w:t>You are often unhappy, downhearted or tearful</w:t>
      </w:r>
    </w:p>
    <w:p w:rsidR="002C3311" w:rsidRDefault="002C3311" w:rsidP="00573178">
      <w:pPr>
        <w:ind w:left="1440" w:hanging="1440"/>
      </w:pPr>
      <w:r w:rsidRPr="006522BA">
        <w:t>NRVSITR3</w:t>
      </w:r>
      <w:r w:rsidR="00641926">
        <w:fldChar w:fldCharType="begin"/>
      </w:r>
      <w:r>
        <w:instrText>xe "</w:instrText>
      </w:r>
      <w:r w:rsidRPr="00EC7687">
        <w:instrText>NRVSITR3</w:instrText>
      </w:r>
      <w:r>
        <w:instrText>"</w:instrText>
      </w:r>
      <w:r w:rsidR="00641926">
        <w:fldChar w:fldCharType="end"/>
      </w:r>
      <w:r>
        <w:tab/>
      </w:r>
      <w:r w:rsidRPr="006522BA">
        <w:t>You are nervous in new situations</w:t>
      </w:r>
    </w:p>
    <w:p w:rsidR="002C3311" w:rsidRDefault="002C3311" w:rsidP="00573178">
      <w:pPr>
        <w:ind w:left="1440" w:hanging="1440"/>
      </w:pPr>
      <w:r w:rsidRPr="006522BA">
        <w:t>MNYFERR3</w:t>
      </w:r>
      <w:r w:rsidR="00641926">
        <w:fldChar w:fldCharType="begin"/>
      </w:r>
      <w:r>
        <w:instrText>xe "</w:instrText>
      </w:r>
      <w:r w:rsidRPr="00EC7687">
        <w:instrText>MNYFERR3</w:instrText>
      </w:r>
      <w:r>
        <w:instrText>"</w:instrText>
      </w:r>
      <w:r w:rsidR="00641926">
        <w:fldChar w:fldCharType="end"/>
      </w:r>
      <w:r>
        <w:tab/>
      </w:r>
      <w:r w:rsidRPr="006522BA">
        <w:t>You have many fears, you are easily scared</w:t>
      </w:r>
    </w:p>
    <w:p w:rsidR="002C3311" w:rsidRPr="001D79E1" w:rsidRDefault="002C3311" w:rsidP="00573178">
      <w:pPr>
        <w:rPr>
          <w:szCs w:val="20"/>
        </w:rPr>
      </w:pPr>
    </w:p>
    <w:p w:rsidR="002C3311" w:rsidRDefault="002C3311" w:rsidP="00573178">
      <w:pPr>
        <w:pStyle w:val="Heading1"/>
      </w:pPr>
      <w:r>
        <w:t>Individual Files</w:t>
      </w:r>
    </w:p>
    <w:p w:rsidR="002C3311" w:rsidRDefault="00346982" w:rsidP="00573178">
      <w:pPr>
        <w:pStyle w:val="Heading1"/>
      </w:pPr>
      <w:r>
        <w:t>&gt;SECTION &lt;yls:roundThreeStudySection&gt; &lt;yls:studySectionChildActivities&gt;</w:t>
      </w:r>
      <w:r>
        <w:tab/>
      </w:r>
    </w:p>
    <w:p w:rsidR="002C3311" w:rsidRPr="00516B92" w:rsidRDefault="002C3311" w:rsidP="00573178">
      <w:pPr>
        <w:rPr>
          <w:szCs w:val="20"/>
        </w:rPr>
      </w:pPr>
      <w:r w:rsidRPr="00516B92">
        <w:rPr>
          <w:szCs w:val="20"/>
        </w:rPr>
        <w:t xml:space="preserve">These are the variables in the data file </w:t>
      </w:r>
      <w:r w:rsidRPr="00516B92">
        <w:rPr>
          <w:szCs w:val="20"/>
          <w:u w:val="single"/>
        </w:rPr>
        <w:t>stblSec1Activities.sav</w:t>
      </w:r>
      <w:r w:rsidRPr="00516B92">
        <w:rPr>
          <w:szCs w:val="20"/>
        </w:rPr>
        <w:t>.  This data file records details about activities</w:t>
      </w:r>
      <w:r>
        <w:rPr>
          <w:szCs w:val="20"/>
        </w:rPr>
        <w:t xml:space="preserve"> carried by </w:t>
      </w:r>
      <w:r w:rsidRPr="00516B92">
        <w:rPr>
          <w:szCs w:val="20"/>
        </w:rPr>
        <w:t>the YL Index Child</w:t>
      </w:r>
      <w:r>
        <w:rPr>
          <w:szCs w:val="20"/>
        </w:rPr>
        <w:t xml:space="preserve"> on the last working day</w:t>
      </w:r>
      <w:r w:rsidRPr="00516B92">
        <w:rPr>
          <w:szCs w:val="20"/>
        </w:rPr>
        <w:t>.  The number of records per Child is variable</w:t>
      </w:r>
      <w:r>
        <w:rPr>
          <w:szCs w:val="20"/>
        </w:rPr>
        <w:t>- there is one record per activity</w:t>
      </w:r>
      <w:r w:rsidRPr="00516B92">
        <w:rPr>
          <w:szCs w:val="20"/>
        </w:rPr>
        <w:t>.  Data in this file are linked to data at the household/child level using the child identification variable.</w:t>
      </w:r>
      <w:r>
        <w:rPr>
          <w:szCs w:val="20"/>
        </w:rPr>
        <w:t xml:space="preserve"> This is taken from the Child Questionnaire.</w:t>
      </w:r>
    </w:p>
    <w:p w:rsidR="002C3311" w:rsidRDefault="002C3311" w:rsidP="006D1145">
      <w:r w:rsidRPr="00B763F4">
        <w:t>ACTIDR3</w:t>
      </w:r>
      <w:r w:rsidR="00641926">
        <w:fldChar w:fldCharType="begin"/>
      </w:r>
      <w:r>
        <w:instrText>xe "</w:instrText>
      </w:r>
      <w:r w:rsidRPr="00EC7687">
        <w:instrText>ACTIDR3</w:instrText>
      </w:r>
      <w:r>
        <w:instrText>"</w:instrText>
      </w:r>
      <w:r w:rsidR="00641926">
        <w:fldChar w:fldCharType="end"/>
      </w:r>
      <w:r>
        <w:tab/>
      </w:r>
      <w:r w:rsidRPr="00B763F4">
        <w:t>Activity ID</w:t>
      </w:r>
    </w:p>
    <w:p w:rsidR="002C3311" w:rsidRDefault="002C3311" w:rsidP="006D1145">
      <w:r w:rsidRPr="00011E71">
        <w:t>ACTR3</w:t>
      </w:r>
      <w:r w:rsidR="00641926">
        <w:fldChar w:fldCharType="begin"/>
      </w:r>
      <w:r>
        <w:instrText>xe "</w:instrText>
      </w:r>
      <w:r w:rsidRPr="00EC7687">
        <w:instrText>ACTR3</w:instrText>
      </w:r>
      <w:r>
        <w:instrText>"</w:instrText>
      </w:r>
      <w:r w:rsidR="00641926">
        <w:fldChar w:fldCharType="end"/>
      </w:r>
      <w:r>
        <w:tab/>
      </w:r>
      <w:r>
        <w:tab/>
      </w:r>
      <w:r w:rsidRPr="00011E71">
        <w:t>What were these activities?</w:t>
      </w:r>
      <w:r>
        <w:t xml:space="preserve"> Codes are:</w:t>
      </w:r>
    </w:p>
    <w:p w:rsidR="002C3311" w:rsidRDefault="002C3311" w:rsidP="00573178">
      <w:pPr>
        <w:ind w:left="2160"/>
      </w:pPr>
      <w:r>
        <w:t>01= Farm work</w:t>
      </w:r>
    </w:p>
    <w:p w:rsidR="002C3311" w:rsidRDefault="002C3311" w:rsidP="00573178">
      <w:pPr>
        <w:ind w:left="2160"/>
      </w:pPr>
      <w:r>
        <w:t>02= Domestic chores</w:t>
      </w:r>
    </w:p>
    <w:p w:rsidR="002C3311" w:rsidRDefault="002C3311" w:rsidP="00573178">
      <w:pPr>
        <w:ind w:left="2160"/>
      </w:pPr>
      <w:r>
        <w:t>03= Childcare or care for elders</w:t>
      </w:r>
    </w:p>
    <w:p w:rsidR="002C3311" w:rsidRDefault="002C3311" w:rsidP="00573178">
      <w:pPr>
        <w:ind w:left="2160"/>
      </w:pPr>
      <w:r>
        <w:t>04= Selling goods or services</w:t>
      </w:r>
    </w:p>
    <w:p w:rsidR="002C3311" w:rsidRDefault="002C3311" w:rsidP="00573178">
      <w:pPr>
        <w:ind w:left="2160"/>
      </w:pPr>
      <w:r>
        <w:t>05= Making or collecting things to sell</w:t>
      </w:r>
    </w:p>
    <w:p w:rsidR="002C3311" w:rsidRDefault="002C3311" w:rsidP="00573178">
      <w:pPr>
        <w:ind w:left="2160"/>
      </w:pPr>
      <w:r>
        <w:t>06= Working for wage in non-agricultural activities</w:t>
      </w:r>
    </w:p>
    <w:p w:rsidR="002C3311" w:rsidRDefault="002C3311" w:rsidP="00573178">
      <w:pPr>
        <w:ind w:left="2160"/>
      </w:pPr>
      <w:r>
        <w:t>08= Other (specify)</w:t>
      </w:r>
    </w:p>
    <w:p w:rsidR="002C3311" w:rsidRDefault="002C3311" w:rsidP="00573178">
      <w:pPr>
        <w:ind w:left="2160"/>
      </w:pPr>
      <w:r>
        <w:t>23= Looking after animals</w:t>
      </w:r>
    </w:p>
    <w:p w:rsidR="002C3311" w:rsidRDefault="002C3311" w:rsidP="006D1145">
      <w:r w:rsidRPr="00460389">
        <w:t>SPCACT</w:t>
      </w:r>
      <w:r w:rsidR="00641926">
        <w:fldChar w:fldCharType="begin"/>
      </w:r>
      <w:r>
        <w:instrText>xe "</w:instrText>
      </w:r>
      <w:r w:rsidRPr="00EC7687">
        <w:instrText>SPCACT</w:instrText>
      </w:r>
      <w:r>
        <w:instrText>"</w:instrText>
      </w:r>
      <w:r w:rsidR="00641926">
        <w:fldChar w:fldCharType="end"/>
      </w:r>
      <w:r>
        <w:tab/>
      </w:r>
      <w:r w:rsidRPr="00460389">
        <w:t>Specify activity</w:t>
      </w:r>
    </w:p>
    <w:p w:rsidR="002C3311" w:rsidRDefault="002C3311" w:rsidP="006D1145">
      <w:r w:rsidRPr="00CE5985">
        <w:t>ACTOWNR3</w:t>
      </w:r>
      <w:r w:rsidR="00641926">
        <w:fldChar w:fldCharType="begin"/>
      </w:r>
      <w:r>
        <w:instrText>xe "</w:instrText>
      </w:r>
      <w:r w:rsidRPr="00EC7687">
        <w:instrText>ACTOWNR3</w:instrText>
      </w:r>
      <w:r>
        <w:instrText>"</w:instrText>
      </w:r>
      <w:r w:rsidR="00641926">
        <w:fldChar w:fldCharType="end"/>
      </w:r>
      <w:r>
        <w:tab/>
      </w:r>
      <w:r w:rsidRPr="00CE5985">
        <w:t>Do you do this activity for your own household or for someone else?</w:t>
      </w:r>
      <w:r>
        <w:t xml:space="preserve"> Codes are:</w:t>
      </w:r>
    </w:p>
    <w:p w:rsidR="002C3311" w:rsidRDefault="002C3311" w:rsidP="00573178">
      <w:pPr>
        <w:ind w:left="2160"/>
      </w:pPr>
      <w:r>
        <w:t>01= Own household</w:t>
      </w:r>
    </w:p>
    <w:p w:rsidR="002C3311" w:rsidRDefault="002C3311" w:rsidP="00573178">
      <w:pPr>
        <w:ind w:left="2160"/>
      </w:pPr>
      <w:r>
        <w:t>02= Another household or a business</w:t>
      </w:r>
    </w:p>
    <w:p w:rsidR="002C3311" w:rsidRPr="00835AFE" w:rsidRDefault="002C3311" w:rsidP="006D1145">
      <w:r w:rsidRPr="00835AFE">
        <w:t>ACTMTHR3</w:t>
      </w:r>
      <w:r w:rsidR="00641926">
        <w:fldChar w:fldCharType="begin"/>
      </w:r>
      <w:r>
        <w:instrText>xe "</w:instrText>
      </w:r>
      <w:r w:rsidRPr="00EC7687">
        <w:instrText>ACTMTHR3</w:instrText>
      </w:r>
      <w:r>
        <w:instrText>"</w:instrText>
      </w:r>
      <w:r w:rsidR="00641926">
        <w:fldChar w:fldCharType="end"/>
      </w:r>
      <w:r>
        <w:tab/>
      </w:r>
      <w:r w:rsidRPr="00835AFE">
        <w:t>For how many months is this activity done?</w:t>
      </w:r>
    </w:p>
    <w:p w:rsidR="002C3311" w:rsidRDefault="002C3311" w:rsidP="006D1145">
      <w:r w:rsidRPr="00D82877">
        <w:t>ACTDAYHR3</w:t>
      </w:r>
      <w:r w:rsidR="00641926">
        <w:fldChar w:fldCharType="begin"/>
      </w:r>
      <w:r>
        <w:instrText>xe "</w:instrText>
      </w:r>
      <w:r w:rsidRPr="00EC7687">
        <w:instrText>ACTDAYHR3</w:instrText>
      </w:r>
      <w:r>
        <w:instrText>"</w:instrText>
      </w:r>
      <w:r w:rsidR="00641926">
        <w:fldChar w:fldCharType="end"/>
      </w:r>
      <w:r>
        <w:tab/>
      </w:r>
      <w:r w:rsidRPr="00D82877">
        <w:t>Number of days per month activity is done</w:t>
      </w:r>
    </w:p>
    <w:p w:rsidR="002C3311" w:rsidRDefault="002C3311" w:rsidP="006D1145">
      <w:r w:rsidRPr="00D82877">
        <w:t>ACTHRSR3</w:t>
      </w:r>
      <w:r w:rsidR="00641926">
        <w:fldChar w:fldCharType="begin"/>
      </w:r>
      <w:r>
        <w:instrText>xe "</w:instrText>
      </w:r>
      <w:r w:rsidRPr="00EC7687">
        <w:instrText>ACTHRSR3</w:instrText>
      </w:r>
      <w:r>
        <w:instrText>"</w:instrText>
      </w:r>
      <w:r w:rsidR="00641926">
        <w:fldChar w:fldCharType="end"/>
      </w:r>
      <w:r>
        <w:tab/>
      </w:r>
      <w:r w:rsidRPr="00D82877">
        <w:t>Number of hours per day activity is done</w:t>
      </w:r>
    </w:p>
    <w:p w:rsidR="002C3311" w:rsidRDefault="002C3311" w:rsidP="006D1145">
      <w:r w:rsidRPr="00266284">
        <w:t>PYMRECR3</w:t>
      </w:r>
      <w:r w:rsidR="00641926">
        <w:fldChar w:fldCharType="begin"/>
      </w:r>
      <w:r>
        <w:instrText>xe "</w:instrText>
      </w:r>
      <w:r w:rsidRPr="00EC7687">
        <w:instrText>PYMRECR3</w:instrText>
      </w:r>
      <w:r>
        <w:instrText>"</w:instrText>
      </w:r>
      <w:r w:rsidR="00641926">
        <w:fldChar w:fldCharType="end"/>
      </w:r>
      <w:r>
        <w:tab/>
      </w:r>
      <w:r w:rsidRPr="00266284">
        <w:t>What form of payment was received or is expected from this activity?</w:t>
      </w:r>
      <w:r>
        <w:t xml:space="preserve"> Codes are:</w:t>
      </w:r>
    </w:p>
    <w:p w:rsidR="002C3311" w:rsidRDefault="002C3311" w:rsidP="00573178">
      <w:pPr>
        <w:ind w:left="2160"/>
      </w:pPr>
      <w:r>
        <w:t>00= None</w:t>
      </w:r>
    </w:p>
    <w:p w:rsidR="002C3311" w:rsidRDefault="002C3311" w:rsidP="00573178">
      <w:pPr>
        <w:ind w:left="2160"/>
      </w:pPr>
      <w:r>
        <w:t>01= Cash</w:t>
      </w:r>
    </w:p>
    <w:p w:rsidR="002C3311" w:rsidRDefault="002C3311" w:rsidP="00573178">
      <w:pPr>
        <w:ind w:left="2160"/>
      </w:pPr>
      <w:r>
        <w:t>02= In kind</w:t>
      </w:r>
    </w:p>
    <w:p w:rsidR="002C3311" w:rsidRDefault="002C3311" w:rsidP="00573178">
      <w:pPr>
        <w:ind w:left="2160"/>
      </w:pPr>
      <w:r>
        <w:t>03= Both in cash and in kind</w:t>
      </w:r>
    </w:p>
    <w:p w:rsidR="002C3311" w:rsidRDefault="002C3311" w:rsidP="00573178">
      <w:pPr>
        <w:ind w:left="2160"/>
      </w:pPr>
      <w:r>
        <w:t>04= Debt relief</w:t>
      </w:r>
    </w:p>
    <w:p w:rsidR="002C3311" w:rsidRDefault="002C3311" w:rsidP="00573178">
      <w:pPr>
        <w:ind w:left="2160"/>
      </w:pPr>
      <w:r>
        <w:t>05= Pocket money</w:t>
      </w:r>
    </w:p>
    <w:p w:rsidR="002C3311" w:rsidRDefault="002C3311" w:rsidP="006D1145">
      <w:pPr>
        <w:jc w:val="both"/>
        <w:rPr>
          <w:b/>
          <w:sz w:val="26"/>
          <w:szCs w:val="26"/>
        </w:rPr>
      </w:pPr>
    </w:p>
    <w:p w:rsidR="002C3311" w:rsidRDefault="00346982" w:rsidP="00573178">
      <w:pPr>
        <w:pStyle w:val="Heading1"/>
      </w:pPr>
      <w:r>
        <w:t>&gt;SECTION &lt;yls:roundThreeStudySection&gt; &lt;yls:studySectionGroups&gt;</w:t>
      </w:r>
      <w:r>
        <w:tab/>
      </w:r>
    </w:p>
    <w:p w:rsidR="002C3311" w:rsidRDefault="002C3311" w:rsidP="00573178">
      <w:pPr>
        <w:jc w:val="both"/>
        <w:rPr>
          <w:szCs w:val="20"/>
        </w:rPr>
      </w:pPr>
      <w:r w:rsidRPr="00516B92">
        <w:rPr>
          <w:szCs w:val="20"/>
        </w:rPr>
        <w:t xml:space="preserve">These are the variables in the data file </w:t>
      </w:r>
      <w:r w:rsidRPr="00516B92">
        <w:rPr>
          <w:szCs w:val="20"/>
          <w:u w:val="single"/>
        </w:rPr>
        <w:t>stblSec5</w:t>
      </w:r>
      <w:r w:rsidR="00346982">
        <w:rPr>
          <w:szCs w:val="20"/>
          <w:u w:val="single"/>
        </w:rPr>
        <w:t>&gt;SECTION &lt;yls:roundThreeStudySection&gt; &lt;yls:studySectionGroups&gt;</w:t>
      </w:r>
      <w:r w:rsidR="00346982">
        <w:rPr>
          <w:szCs w:val="20"/>
          <w:u w:val="single"/>
        </w:rPr>
        <w:tab/>
      </w:r>
      <w:r w:rsidRPr="00516B92">
        <w:rPr>
          <w:szCs w:val="20"/>
          <w:u w:val="single"/>
        </w:rPr>
        <w:t>.sav</w:t>
      </w:r>
      <w:r w:rsidRPr="00516B92">
        <w:rPr>
          <w:szCs w:val="20"/>
        </w:rPr>
        <w:t>.  This data file records details about group membership among household members.  A child will have a record here if they answered 01=Yes to MBGRSCR3. The number of records per household is variable.  Data in this file are linked to data at the household/child level using the child identification variable</w:t>
      </w:r>
      <w:r>
        <w:rPr>
          <w:szCs w:val="20"/>
        </w:rPr>
        <w:t>.</w:t>
      </w:r>
    </w:p>
    <w:p w:rsidR="002C3311" w:rsidRDefault="002C3311" w:rsidP="00573178">
      <w:pPr>
        <w:jc w:val="both"/>
      </w:pPr>
      <w:r w:rsidRPr="00D7043E">
        <w:t>GRPID</w:t>
      </w:r>
      <w:r w:rsidR="00641926">
        <w:fldChar w:fldCharType="begin"/>
      </w:r>
      <w:r>
        <w:instrText>xe "</w:instrText>
      </w:r>
      <w:r w:rsidRPr="00EC7687">
        <w:instrText>GRPID</w:instrText>
      </w:r>
      <w:r>
        <w:instrText>"</w:instrText>
      </w:r>
      <w:r w:rsidR="00641926">
        <w:fldChar w:fldCharType="end"/>
      </w:r>
      <w:r>
        <w:tab/>
      </w:r>
      <w:r>
        <w:tab/>
      </w:r>
      <w:r w:rsidRPr="00D7043E">
        <w:t>Group ID</w:t>
      </w:r>
    </w:p>
    <w:p w:rsidR="002C3311" w:rsidRDefault="002C3311" w:rsidP="006D1145">
      <w:pPr>
        <w:jc w:val="both"/>
      </w:pPr>
      <w:r w:rsidRPr="00A63CB2">
        <w:t>GROUPR3</w:t>
      </w:r>
      <w:r w:rsidR="00641926">
        <w:fldChar w:fldCharType="begin"/>
      </w:r>
      <w:r>
        <w:instrText>xe "</w:instrText>
      </w:r>
      <w:r w:rsidRPr="00EC7687">
        <w:instrText>GROUPR3</w:instrText>
      </w:r>
      <w:r>
        <w:instrText>"</w:instrText>
      </w:r>
      <w:r w:rsidR="00641926">
        <w:fldChar w:fldCharType="end"/>
      </w:r>
      <w:r>
        <w:tab/>
      </w:r>
      <w:r w:rsidRPr="00A63CB2">
        <w:t>Type of group</w:t>
      </w:r>
      <w:r>
        <w:t>. Codes are:</w:t>
      </w:r>
    </w:p>
    <w:p w:rsidR="002C3311" w:rsidRDefault="002C3311" w:rsidP="00573178">
      <w:pPr>
        <w:ind w:left="2160"/>
        <w:jc w:val="both"/>
      </w:pPr>
      <w:r>
        <w:t>01= Youth group</w:t>
      </w:r>
    </w:p>
    <w:p w:rsidR="002C3311" w:rsidRDefault="002C3311" w:rsidP="00573178">
      <w:pPr>
        <w:ind w:left="2160"/>
        <w:jc w:val="both"/>
      </w:pPr>
      <w:r>
        <w:t>02= Sports group</w:t>
      </w:r>
    </w:p>
    <w:p w:rsidR="002C3311" w:rsidRDefault="002C3311" w:rsidP="00573178">
      <w:pPr>
        <w:ind w:left="2160"/>
        <w:jc w:val="both"/>
      </w:pPr>
      <w:r>
        <w:t>03= Religious group</w:t>
      </w:r>
    </w:p>
    <w:p w:rsidR="002C3311" w:rsidRDefault="002C3311" w:rsidP="00573178">
      <w:pPr>
        <w:ind w:left="2160"/>
        <w:jc w:val="both"/>
      </w:pPr>
      <w:r>
        <w:t>04= After school club</w:t>
      </w:r>
    </w:p>
    <w:p w:rsidR="002C3311" w:rsidRDefault="002C3311" w:rsidP="00573178">
      <w:pPr>
        <w:ind w:left="2160"/>
        <w:jc w:val="both"/>
      </w:pPr>
      <w:r>
        <w:t>05= Informal child organised group</w:t>
      </w:r>
    </w:p>
    <w:p w:rsidR="002C3311" w:rsidRDefault="002C3311" w:rsidP="00573178">
      <w:pPr>
        <w:ind w:left="2160"/>
        <w:jc w:val="both"/>
      </w:pPr>
      <w:r>
        <w:t>06= Work or farming related group</w:t>
      </w:r>
    </w:p>
    <w:p w:rsidR="002C3311" w:rsidRDefault="002C3311" w:rsidP="00573178">
      <w:pPr>
        <w:ind w:left="2160"/>
        <w:jc w:val="both"/>
      </w:pPr>
      <w:r>
        <w:t>07= School committees</w:t>
      </w:r>
    </w:p>
    <w:p w:rsidR="002C3311" w:rsidRDefault="002C3311" w:rsidP="00573178">
      <w:pPr>
        <w:ind w:left="2160"/>
        <w:jc w:val="both"/>
      </w:pPr>
      <w:r>
        <w:t>08= Women` s group</w:t>
      </w:r>
    </w:p>
    <w:p w:rsidR="002C3311" w:rsidRDefault="002C3311" w:rsidP="00573178">
      <w:pPr>
        <w:ind w:left="2160"/>
        <w:jc w:val="both"/>
      </w:pPr>
      <w:r>
        <w:t>09= Mother` s committee</w:t>
      </w:r>
    </w:p>
    <w:p w:rsidR="002C3311" w:rsidRDefault="002C3311" w:rsidP="00573178">
      <w:pPr>
        <w:ind w:left="2160"/>
        <w:jc w:val="both"/>
      </w:pPr>
      <w:r>
        <w:t>10= NGO</w:t>
      </w:r>
    </w:p>
    <w:p w:rsidR="002C3311" w:rsidRDefault="002C3311" w:rsidP="00573178">
      <w:pPr>
        <w:ind w:left="2160"/>
        <w:jc w:val="both"/>
      </w:pPr>
      <w:r>
        <w:t>11= Credit society</w:t>
      </w:r>
    </w:p>
    <w:p w:rsidR="002C3311" w:rsidRDefault="002C3311" w:rsidP="00573178">
      <w:pPr>
        <w:ind w:left="2160"/>
        <w:jc w:val="both"/>
      </w:pPr>
      <w:r>
        <w:t>12= Political party/group</w:t>
      </w:r>
    </w:p>
    <w:p w:rsidR="002C3311" w:rsidRDefault="002C3311" w:rsidP="00573178">
      <w:pPr>
        <w:ind w:left="2160"/>
        <w:jc w:val="both"/>
      </w:pPr>
      <w:r>
        <w:t>13= Other (specify)</w:t>
      </w:r>
    </w:p>
    <w:p w:rsidR="002C3311" w:rsidRDefault="002C3311" w:rsidP="00573178">
      <w:pPr>
        <w:ind w:left="2160"/>
        <w:jc w:val="both"/>
      </w:pPr>
      <w:r>
        <w:t>14= Cultural group</w:t>
      </w:r>
    </w:p>
    <w:p w:rsidR="002C3311" w:rsidRDefault="002C3311" w:rsidP="00573178">
      <w:pPr>
        <w:ind w:left="2160"/>
        <w:jc w:val="both"/>
      </w:pPr>
      <w:r>
        <w:t>15= School club</w:t>
      </w:r>
    </w:p>
    <w:p w:rsidR="002C3311" w:rsidRDefault="002C3311" w:rsidP="00573178">
      <w:pPr>
        <w:ind w:left="2160"/>
        <w:jc w:val="both"/>
      </w:pPr>
      <w:r>
        <w:t>16= Gang</w:t>
      </w:r>
    </w:p>
    <w:p w:rsidR="002C3311" w:rsidRDefault="002C3311" w:rsidP="006D1145">
      <w:pPr>
        <w:jc w:val="both"/>
      </w:pPr>
      <w:r w:rsidRPr="00BE70EA">
        <w:t>SPGROUP</w:t>
      </w:r>
      <w:r w:rsidR="00641926">
        <w:fldChar w:fldCharType="begin"/>
      </w:r>
      <w:r>
        <w:instrText>xe "</w:instrText>
      </w:r>
      <w:r w:rsidRPr="00EC7687">
        <w:instrText>SPGROUP</w:instrText>
      </w:r>
      <w:r>
        <w:instrText>"</w:instrText>
      </w:r>
      <w:r w:rsidR="00641926">
        <w:fldChar w:fldCharType="end"/>
      </w:r>
      <w:r>
        <w:tab/>
      </w:r>
      <w:r w:rsidRPr="00BE70EA">
        <w:t>Specify type of group</w:t>
      </w:r>
    </w:p>
    <w:p w:rsidR="002C3311" w:rsidRDefault="002C3311" w:rsidP="006D1145">
      <w:pPr>
        <w:jc w:val="both"/>
      </w:pPr>
      <w:r w:rsidRPr="00C80F8D">
        <w:t>BCMMEMR3</w:t>
      </w:r>
      <w:r w:rsidR="00641926">
        <w:fldChar w:fldCharType="begin"/>
      </w:r>
      <w:r>
        <w:instrText>xe "</w:instrText>
      </w:r>
      <w:r w:rsidRPr="00EC7687">
        <w:instrText>BCMMEMR3</w:instrText>
      </w:r>
      <w:r>
        <w:instrText>"</w:instrText>
      </w:r>
      <w:r w:rsidR="00641926">
        <w:fldChar w:fldCharType="end"/>
      </w:r>
      <w:r>
        <w:tab/>
      </w:r>
      <w:r w:rsidRPr="00C80F8D">
        <w:t>When did you become a member of this group?</w:t>
      </w:r>
      <w:r>
        <w:t xml:space="preserve"> Codes are:</w:t>
      </w:r>
    </w:p>
    <w:p w:rsidR="002C3311" w:rsidRDefault="002C3311" w:rsidP="00573178">
      <w:pPr>
        <w:ind w:left="2160"/>
        <w:jc w:val="both"/>
      </w:pPr>
      <w:r>
        <w:t>01= Within the past month</w:t>
      </w:r>
    </w:p>
    <w:p w:rsidR="002C3311" w:rsidRDefault="002C3311" w:rsidP="00573178">
      <w:pPr>
        <w:ind w:left="2160"/>
        <w:jc w:val="both"/>
      </w:pPr>
      <w:r>
        <w:t>02= Within the past year</w:t>
      </w:r>
    </w:p>
    <w:p w:rsidR="002C3311" w:rsidRDefault="002C3311" w:rsidP="00573178">
      <w:pPr>
        <w:ind w:left="2160"/>
        <w:jc w:val="both"/>
      </w:pPr>
      <w:r>
        <w:t>03= More than a year ago</w:t>
      </w:r>
    </w:p>
    <w:p w:rsidR="002C3311" w:rsidRDefault="002C3311" w:rsidP="002F5B01">
      <w:pPr>
        <w:ind w:left="1440" w:hanging="1440"/>
        <w:jc w:val="both"/>
      </w:pPr>
      <w:r w:rsidRPr="00BF5A9F">
        <w:t>LDMEMR3</w:t>
      </w:r>
      <w:r w:rsidR="00641926">
        <w:fldChar w:fldCharType="begin"/>
      </w:r>
      <w:r>
        <w:instrText>xe "</w:instrText>
      </w:r>
      <w:r w:rsidRPr="00EC7687">
        <w:instrText>LDMEMR3</w:instrText>
      </w:r>
      <w:r>
        <w:instrText>"</w:instrText>
      </w:r>
      <w:r w:rsidR="00641926">
        <w:fldChar w:fldCharType="end"/>
      </w:r>
      <w:r>
        <w:tab/>
      </w:r>
      <w:r w:rsidRPr="00BF5A9F">
        <w:t>Do you hold a leadership or important position in the group?</w:t>
      </w:r>
      <w:r>
        <w:t xml:space="preserve"> Codes are:00= No, 01= Yes</w:t>
      </w:r>
    </w:p>
    <w:p w:rsidR="002C3311" w:rsidRDefault="002C3311" w:rsidP="002F5B01">
      <w:pPr>
        <w:ind w:left="1440" w:hanging="1440"/>
        <w:jc w:val="both"/>
      </w:pPr>
    </w:p>
    <w:p w:rsidR="002C3311" w:rsidRPr="008F7FC5" w:rsidRDefault="00346982" w:rsidP="008F7FC5">
      <w:pPr>
        <w:pStyle w:val="Heading1"/>
        <w:rPr>
          <w:sz w:val="20"/>
        </w:rPr>
      </w:pPr>
      <w:r>
        <w:t>&gt;SECTION;</w:t>
      </w:r>
    </w:p>
    <w:p w:rsidR="002C3311" w:rsidRPr="008F7FC5" w:rsidRDefault="00641926" w:rsidP="002F5B01">
      <w:pPr>
        <w:ind w:left="1440" w:hanging="1440"/>
        <w:jc w:val="both"/>
        <w:rPr>
          <w:rFonts w:ascii="Calibri" w:hAnsi="Calibri"/>
          <w:noProof/>
          <w:szCs w:val="20"/>
        </w:rPr>
        <w:sectPr w:rsidR="002C3311" w:rsidRPr="008F7FC5">
          <w:headerReference w:type="default" r:id="rId7"/>
          <w:footerReference w:type="default" r:id="rId8"/>
          <w:pgSz w:w="12240" w:h="15840"/>
          <w:pgMar w:top="1440" w:right="1440" w:bottom="1440" w:left="1440" w:header="708" w:footer="708" w:gutter="0"/>
          <w:cols w:space="708"/>
          <w:docGrid w:linePitch="360"/>
        </w:sectPr>
      </w:pPr>
      <w:r w:rsidRPr="008F7FC5">
        <w:rPr>
          <w:rFonts w:ascii="Calibri" w:hAnsi="Calibri"/>
          <w:szCs w:val="20"/>
        </w:rPr>
        <w:fldChar w:fldCharType="begin"/>
      </w:r>
      <w:r w:rsidR="002C3311" w:rsidRPr="008F7FC5">
        <w:rPr>
          <w:rFonts w:ascii="Calibri" w:hAnsi="Calibri"/>
          <w:szCs w:val="20"/>
        </w:rPr>
        <w:instrText xml:space="preserve"> INDEX \e "</w:instrText>
      </w:r>
      <w:r w:rsidR="002C3311" w:rsidRPr="008F7FC5">
        <w:rPr>
          <w:rFonts w:ascii="Calibri" w:hAnsi="Calibri"/>
          <w:szCs w:val="20"/>
        </w:rPr>
        <w:tab/>
        <w:instrText xml:space="preserve">" \h "A" \c "2" \z "1033" </w:instrText>
      </w:r>
      <w:r w:rsidRPr="008F7FC5">
        <w:rPr>
          <w:rFonts w:ascii="Calibri" w:hAnsi="Calibri"/>
          <w:szCs w:val="20"/>
        </w:rPr>
        <w:fldChar w:fldCharType="separate"/>
      </w:r>
    </w:p>
    <w:p w:rsidR="002C3311" w:rsidRPr="008F7FC5" w:rsidRDefault="002C3311">
      <w:pPr>
        <w:pStyle w:val="IndexHeading"/>
        <w:keepNext/>
        <w:tabs>
          <w:tab w:val="right" w:leader="dot" w:pos="4310"/>
        </w:tabs>
        <w:rPr>
          <w:b w:val="0"/>
          <w:bCs w:val="0"/>
          <w:noProof/>
        </w:rPr>
      </w:pPr>
      <w:r w:rsidRPr="008F7FC5">
        <w:rPr>
          <w:noProof/>
        </w:rPr>
        <w:t>A</w:t>
      </w:r>
    </w:p>
    <w:p w:rsidR="002C3311" w:rsidRPr="008F7FC5" w:rsidRDefault="002C3311">
      <w:pPr>
        <w:pStyle w:val="Index1"/>
        <w:tabs>
          <w:tab w:val="right" w:leader="dot" w:pos="4310"/>
        </w:tabs>
        <w:rPr>
          <w:noProof/>
        </w:rPr>
      </w:pPr>
      <w:r w:rsidRPr="008F7FC5">
        <w:rPr>
          <w:noProof/>
        </w:rPr>
        <w:t>ACTDAYHR3</w:t>
      </w:r>
      <w:r w:rsidRPr="008F7FC5">
        <w:rPr>
          <w:noProof/>
        </w:rPr>
        <w:tab/>
        <w:t>103</w:t>
      </w:r>
    </w:p>
    <w:p w:rsidR="002C3311" w:rsidRPr="008F7FC5" w:rsidRDefault="002C3311">
      <w:pPr>
        <w:pStyle w:val="Index1"/>
        <w:tabs>
          <w:tab w:val="right" w:leader="dot" w:pos="4310"/>
        </w:tabs>
        <w:rPr>
          <w:noProof/>
        </w:rPr>
      </w:pPr>
      <w:r w:rsidRPr="008F7FC5">
        <w:rPr>
          <w:noProof/>
        </w:rPr>
        <w:t>ACTHRSR3</w:t>
      </w:r>
      <w:r w:rsidRPr="008F7FC5">
        <w:rPr>
          <w:noProof/>
        </w:rPr>
        <w:tab/>
        <w:t>103</w:t>
      </w:r>
    </w:p>
    <w:p w:rsidR="002C3311" w:rsidRPr="008F7FC5" w:rsidRDefault="002C3311">
      <w:pPr>
        <w:pStyle w:val="Index1"/>
        <w:tabs>
          <w:tab w:val="right" w:leader="dot" w:pos="4310"/>
        </w:tabs>
        <w:rPr>
          <w:noProof/>
        </w:rPr>
      </w:pPr>
      <w:r w:rsidRPr="008F7FC5">
        <w:rPr>
          <w:noProof/>
        </w:rPr>
        <w:t>ACTIDR3</w:t>
      </w:r>
      <w:r w:rsidRPr="008F7FC5">
        <w:rPr>
          <w:noProof/>
        </w:rPr>
        <w:tab/>
        <w:t>103</w:t>
      </w:r>
    </w:p>
    <w:p w:rsidR="002C3311" w:rsidRPr="008F7FC5" w:rsidRDefault="002C3311">
      <w:pPr>
        <w:pStyle w:val="Index1"/>
        <w:tabs>
          <w:tab w:val="right" w:leader="dot" w:pos="4310"/>
        </w:tabs>
        <w:rPr>
          <w:noProof/>
        </w:rPr>
      </w:pPr>
      <w:r w:rsidRPr="008F7FC5">
        <w:rPr>
          <w:noProof/>
        </w:rPr>
        <w:t>ACTMTHR3</w:t>
      </w:r>
      <w:r w:rsidRPr="008F7FC5">
        <w:rPr>
          <w:noProof/>
        </w:rPr>
        <w:tab/>
        <w:t>103</w:t>
      </w:r>
    </w:p>
    <w:p w:rsidR="002C3311" w:rsidRPr="008F7FC5" w:rsidRDefault="002C3311">
      <w:pPr>
        <w:pStyle w:val="Index1"/>
        <w:tabs>
          <w:tab w:val="right" w:leader="dot" w:pos="4310"/>
        </w:tabs>
        <w:rPr>
          <w:noProof/>
        </w:rPr>
      </w:pPr>
      <w:r w:rsidRPr="008F7FC5">
        <w:rPr>
          <w:noProof/>
        </w:rPr>
        <w:t>ACTOWNR3</w:t>
      </w:r>
      <w:r w:rsidRPr="008F7FC5">
        <w:rPr>
          <w:noProof/>
        </w:rPr>
        <w:tab/>
        <w:t>103</w:t>
      </w:r>
    </w:p>
    <w:p w:rsidR="002C3311" w:rsidRPr="008F7FC5" w:rsidRDefault="002C3311">
      <w:pPr>
        <w:pStyle w:val="Index1"/>
        <w:tabs>
          <w:tab w:val="right" w:leader="dot" w:pos="4310"/>
        </w:tabs>
        <w:rPr>
          <w:noProof/>
        </w:rPr>
      </w:pPr>
      <w:r w:rsidRPr="008F7FC5">
        <w:rPr>
          <w:noProof/>
        </w:rPr>
        <w:t>ACTPAYR3</w:t>
      </w:r>
      <w:r w:rsidRPr="008F7FC5">
        <w:rPr>
          <w:noProof/>
        </w:rPr>
        <w:tab/>
        <w:t>67</w:t>
      </w:r>
    </w:p>
    <w:p w:rsidR="002C3311" w:rsidRPr="008F7FC5" w:rsidRDefault="002C3311">
      <w:pPr>
        <w:pStyle w:val="Index1"/>
        <w:tabs>
          <w:tab w:val="right" w:leader="dot" w:pos="4310"/>
        </w:tabs>
        <w:rPr>
          <w:noProof/>
        </w:rPr>
      </w:pPr>
      <w:r w:rsidRPr="008F7FC5">
        <w:rPr>
          <w:noProof/>
        </w:rPr>
        <w:t>ACTR3</w:t>
      </w:r>
      <w:r w:rsidRPr="008F7FC5">
        <w:rPr>
          <w:noProof/>
        </w:rPr>
        <w:tab/>
        <w:t>12, 103</w:t>
      </w:r>
    </w:p>
    <w:p w:rsidR="002C3311" w:rsidRPr="008F7FC5" w:rsidRDefault="002C3311">
      <w:pPr>
        <w:pStyle w:val="Index1"/>
        <w:tabs>
          <w:tab w:val="right" w:leader="dot" w:pos="4310"/>
        </w:tabs>
        <w:rPr>
          <w:noProof/>
        </w:rPr>
      </w:pPr>
      <w:r w:rsidRPr="008F7FC5">
        <w:rPr>
          <w:noProof/>
        </w:rPr>
        <w:t>AFFSCHR3</w:t>
      </w:r>
      <w:r w:rsidRPr="008F7FC5">
        <w:rPr>
          <w:noProof/>
        </w:rPr>
        <w:tab/>
        <w:t>85</w:t>
      </w:r>
    </w:p>
    <w:p w:rsidR="002C3311" w:rsidRPr="008F7FC5" w:rsidRDefault="002C3311">
      <w:pPr>
        <w:pStyle w:val="Index1"/>
        <w:tabs>
          <w:tab w:val="right" w:leader="dot" w:pos="4310"/>
        </w:tabs>
        <w:rPr>
          <w:noProof/>
        </w:rPr>
      </w:pPr>
      <w:r w:rsidRPr="008F7FC5">
        <w:rPr>
          <w:noProof/>
        </w:rPr>
        <w:t>AFTRSCR3</w:t>
      </w:r>
      <w:r w:rsidRPr="008F7FC5">
        <w:rPr>
          <w:noProof/>
        </w:rPr>
        <w:tab/>
        <w:t>37</w:t>
      </w:r>
    </w:p>
    <w:p w:rsidR="002C3311" w:rsidRPr="008F7FC5" w:rsidRDefault="002C3311">
      <w:pPr>
        <w:pStyle w:val="Index1"/>
        <w:tabs>
          <w:tab w:val="right" w:leader="dot" w:pos="4310"/>
        </w:tabs>
        <w:rPr>
          <w:noProof/>
        </w:rPr>
      </w:pPr>
      <w:r w:rsidRPr="008F7FC5">
        <w:rPr>
          <w:rFonts w:cs="Arial"/>
          <w:bCs/>
          <w:noProof/>
          <w:spacing w:val="-11"/>
          <w:w w:val="105"/>
        </w:rPr>
        <w:t>AGE</w:t>
      </w:r>
      <w:r w:rsidRPr="008F7FC5">
        <w:rPr>
          <w:noProof/>
        </w:rPr>
        <w:tab/>
        <w:t>58</w:t>
      </w:r>
    </w:p>
    <w:p w:rsidR="002C3311" w:rsidRPr="008F7FC5" w:rsidRDefault="002C3311">
      <w:pPr>
        <w:pStyle w:val="Index1"/>
        <w:tabs>
          <w:tab w:val="right" w:leader="dot" w:pos="4310"/>
        </w:tabs>
        <w:rPr>
          <w:noProof/>
        </w:rPr>
      </w:pPr>
      <w:r w:rsidRPr="008F7FC5">
        <w:rPr>
          <w:noProof/>
        </w:rPr>
        <w:t>AGECIGR3</w:t>
      </w:r>
      <w:r w:rsidRPr="008F7FC5">
        <w:rPr>
          <w:noProof/>
        </w:rPr>
        <w:tab/>
        <w:t>99</w:t>
      </w:r>
    </w:p>
    <w:p w:rsidR="002C3311" w:rsidRPr="008F7FC5" w:rsidRDefault="002C3311">
      <w:pPr>
        <w:pStyle w:val="Index1"/>
        <w:tabs>
          <w:tab w:val="right" w:leader="dot" w:pos="4310"/>
        </w:tabs>
        <w:rPr>
          <w:noProof/>
        </w:rPr>
      </w:pPr>
      <w:r w:rsidRPr="008F7FC5">
        <w:rPr>
          <w:noProof/>
        </w:rPr>
        <w:t>AGEGRDR3</w:t>
      </w:r>
      <w:r w:rsidRPr="008F7FC5">
        <w:rPr>
          <w:noProof/>
        </w:rPr>
        <w:tab/>
        <w:t>4</w:t>
      </w:r>
    </w:p>
    <w:p w:rsidR="002C3311" w:rsidRPr="008F7FC5" w:rsidRDefault="002C3311">
      <w:pPr>
        <w:pStyle w:val="Index1"/>
        <w:tabs>
          <w:tab w:val="right" w:leader="dot" w:pos="4310"/>
        </w:tabs>
        <w:rPr>
          <w:noProof/>
        </w:rPr>
      </w:pPr>
      <w:r w:rsidRPr="008F7FC5">
        <w:rPr>
          <w:noProof/>
        </w:rPr>
        <w:t>AGESTPR3</w:t>
      </w:r>
      <w:r w:rsidRPr="008F7FC5">
        <w:rPr>
          <w:noProof/>
        </w:rPr>
        <w:tab/>
        <w:t>78</w:t>
      </w:r>
    </w:p>
    <w:p w:rsidR="002C3311" w:rsidRPr="008F7FC5" w:rsidRDefault="002C3311">
      <w:pPr>
        <w:pStyle w:val="Index1"/>
        <w:tabs>
          <w:tab w:val="right" w:leader="dot" w:pos="4310"/>
        </w:tabs>
        <w:rPr>
          <w:noProof/>
        </w:rPr>
      </w:pPr>
      <w:r w:rsidRPr="008F7FC5">
        <w:rPr>
          <w:noProof/>
        </w:rPr>
        <w:t>ALCDRVR3</w:t>
      </w:r>
      <w:r w:rsidRPr="008F7FC5">
        <w:rPr>
          <w:noProof/>
        </w:rPr>
        <w:tab/>
        <w:t>101</w:t>
      </w:r>
    </w:p>
    <w:p w:rsidR="002C3311" w:rsidRPr="008F7FC5" w:rsidRDefault="002C3311">
      <w:pPr>
        <w:pStyle w:val="Index1"/>
        <w:tabs>
          <w:tab w:val="right" w:leader="dot" w:pos="4310"/>
        </w:tabs>
        <w:rPr>
          <w:noProof/>
        </w:rPr>
      </w:pPr>
      <w:r w:rsidRPr="008F7FC5">
        <w:rPr>
          <w:noProof/>
        </w:rPr>
        <w:t>ALCFGHR3</w:t>
      </w:r>
      <w:r w:rsidRPr="008F7FC5">
        <w:rPr>
          <w:noProof/>
        </w:rPr>
        <w:tab/>
        <w:t>101</w:t>
      </w:r>
    </w:p>
    <w:p w:rsidR="002C3311" w:rsidRPr="008F7FC5" w:rsidRDefault="002C3311">
      <w:pPr>
        <w:pStyle w:val="Index1"/>
        <w:tabs>
          <w:tab w:val="right" w:leader="dot" w:pos="4310"/>
        </w:tabs>
        <w:rPr>
          <w:noProof/>
        </w:rPr>
      </w:pPr>
      <w:r w:rsidRPr="008F7FC5">
        <w:rPr>
          <w:noProof/>
        </w:rPr>
        <w:t>ALCNONR3</w:t>
      </w:r>
      <w:r w:rsidRPr="008F7FC5">
        <w:rPr>
          <w:noProof/>
        </w:rPr>
        <w:tab/>
        <w:t>101</w:t>
      </w:r>
    </w:p>
    <w:p w:rsidR="002C3311" w:rsidRPr="008F7FC5" w:rsidRDefault="002C3311">
      <w:pPr>
        <w:pStyle w:val="Index1"/>
        <w:tabs>
          <w:tab w:val="right" w:leader="dot" w:pos="4310"/>
        </w:tabs>
        <w:rPr>
          <w:noProof/>
        </w:rPr>
      </w:pPr>
      <w:r w:rsidRPr="008F7FC5">
        <w:rPr>
          <w:noProof/>
        </w:rPr>
        <w:t>ALCNVRR3</w:t>
      </w:r>
      <w:r w:rsidRPr="008F7FC5">
        <w:rPr>
          <w:noProof/>
        </w:rPr>
        <w:tab/>
        <w:t>101</w:t>
      </w:r>
    </w:p>
    <w:p w:rsidR="002C3311" w:rsidRPr="008F7FC5" w:rsidRDefault="002C3311">
      <w:pPr>
        <w:pStyle w:val="Index1"/>
        <w:tabs>
          <w:tab w:val="right" w:leader="dot" w:pos="4310"/>
        </w:tabs>
        <w:rPr>
          <w:noProof/>
        </w:rPr>
      </w:pPr>
      <w:r w:rsidRPr="008F7FC5">
        <w:rPr>
          <w:noProof/>
        </w:rPr>
        <w:t>ALCSCKR3</w:t>
      </w:r>
      <w:r w:rsidRPr="008F7FC5">
        <w:rPr>
          <w:noProof/>
        </w:rPr>
        <w:tab/>
        <w:t>101</w:t>
      </w:r>
    </w:p>
    <w:p w:rsidR="002C3311" w:rsidRPr="008F7FC5" w:rsidRDefault="002C3311">
      <w:pPr>
        <w:pStyle w:val="Index1"/>
        <w:tabs>
          <w:tab w:val="right" w:leader="dot" w:pos="4310"/>
        </w:tabs>
        <w:rPr>
          <w:noProof/>
        </w:rPr>
      </w:pPr>
      <w:r w:rsidRPr="008F7FC5">
        <w:rPr>
          <w:noProof/>
        </w:rPr>
        <w:t>AMTEXPR3</w:t>
      </w:r>
      <w:r w:rsidRPr="008F7FC5">
        <w:rPr>
          <w:noProof/>
        </w:rPr>
        <w:tab/>
        <w:t>5</w:t>
      </w:r>
    </w:p>
    <w:p w:rsidR="002C3311" w:rsidRPr="008F7FC5" w:rsidRDefault="002C3311">
      <w:pPr>
        <w:pStyle w:val="Index1"/>
        <w:tabs>
          <w:tab w:val="right" w:leader="dot" w:pos="4310"/>
        </w:tabs>
        <w:rPr>
          <w:noProof/>
        </w:rPr>
      </w:pPr>
      <w:r w:rsidRPr="008F7FC5">
        <w:rPr>
          <w:noProof/>
        </w:rPr>
        <w:t>AMTINDR3</w:t>
      </w:r>
      <w:r w:rsidRPr="008F7FC5">
        <w:rPr>
          <w:noProof/>
        </w:rPr>
        <w:tab/>
        <w:t>86</w:t>
      </w:r>
    </w:p>
    <w:p w:rsidR="002C3311" w:rsidRPr="008F7FC5" w:rsidRDefault="002C3311">
      <w:pPr>
        <w:pStyle w:val="Index1"/>
        <w:tabs>
          <w:tab w:val="right" w:leader="dot" w:pos="4310"/>
        </w:tabs>
        <w:rPr>
          <w:noProof/>
        </w:rPr>
      </w:pPr>
      <w:r w:rsidRPr="008F7FC5">
        <w:rPr>
          <w:noProof/>
        </w:rPr>
        <w:t>AMTRCVR3</w:t>
      </w:r>
      <w:r w:rsidRPr="008F7FC5">
        <w:rPr>
          <w:noProof/>
        </w:rPr>
        <w:tab/>
        <w:t>7</w:t>
      </w:r>
    </w:p>
    <w:p w:rsidR="002C3311" w:rsidRPr="008F7FC5" w:rsidRDefault="002C3311">
      <w:pPr>
        <w:pStyle w:val="Index1"/>
        <w:tabs>
          <w:tab w:val="right" w:leader="dot" w:pos="4310"/>
        </w:tabs>
        <w:rPr>
          <w:noProof/>
        </w:rPr>
      </w:pPr>
      <w:r w:rsidRPr="008F7FC5">
        <w:rPr>
          <w:noProof/>
        </w:rPr>
        <w:t>ANIMALR3</w:t>
      </w:r>
      <w:r w:rsidRPr="008F7FC5">
        <w:rPr>
          <w:noProof/>
        </w:rPr>
        <w:tab/>
        <w:t>13</w:t>
      </w:r>
    </w:p>
    <w:p w:rsidR="002C3311" w:rsidRPr="008F7FC5" w:rsidRDefault="002C3311">
      <w:pPr>
        <w:pStyle w:val="Index1"/>
        <w:tabs>
          <w:tab w:val="right" w:leader="dot" w:pos="4310"/>
        </w:tabs>
        <w:rPr>
          <w:noProof/>
        </w:rPr>
      </w:pPr>
      <w:r w:rsidRPr="008F7FC5">
        <w:rPr>
          <w:noProof/>
        </w:rPr>
        <w:t>ASHR308</w:t>
      </w:r>
      <w:r w:rsidRPr="008F7FC5">
        <w:rPr>
          <w:noProof/>
        </w:rPr>
        <w:tab/>
        <w:t>17</w:t>
      </w:r>
    </w:p>
    <w:p w:rsidR="002C3311" w:rsidRPr="008F7FC5" w:rsidRDefault="002C3311">
      <w:pPr>
        <w:pStyle w:val="Index1"/>
        <w:tabs>
          <w:tab w:val="right" w:leader="dot" w:pos="4310"/>
        </w:tabs>
        <w:rPr>
          <w:noProof/>
        </w:rPr>
      </w:pPr>
      <w:r w:rsidRPr="008F7FC5">
        <w:rPr>
          <w:noProof/>
        </w:rPr>
        <w:t>ASPAWYR3</w:t>
      </w:r>
      <w:r w:rsidRPr="008F7FC5">
        <w:rPr>
          <w:noProof/>
        </w:rPr>
        <w:tab/>
        <w:t>70</w:t>
      </w:r>
    </w:p>
    <w:p w:rsidR="002C3311" w:rsidRPr="008F7FC5" w:rsidRDefault="002C3311">
      <w:pPr>
        <w:pStyle w:val="Index1"/>
        <w:tabs>
          <w:tab w:val="right" w:leader="dot" w:pos="4310"/>
        </w:tabs>
        <w:rPr>
          <w:noProof/>
        </w:rPr>
      </w:pPr>
      <w:r w:rsidRPr="008F7FC5">
        <w:rPr>
          <w:noProof/>
        </w:rPr>
        <w:t>ASPGATR3</w:t>
      </w:r>
      <w:r w:rsidRPr="008F7FC5">
        <w:rPr>
          <w:noProof/>
        </w:rPr>
        <w:tab/>
        <w:t>70</w:t>
      </w:r>
    </w:p>
    <w:p w:rsidR="002C3311" w:rsidRPr="008F7FC5" w:rsidRDefault="002C3311">
      <w:pPr>
        <w:pStyle w:val="Index1"/>
        <w:tabs>
          <w:tab w:val="right" w:leader="dot" w:pos="4310"/>
        </w:tabs>
        <w:rPr>
          <w:noProof/>
        </w:rPr>
      </w:pPr>
      <w:r w:rsidRPr="008F7FC5">
        <w:rPr>
          <w:noProof/>
        </w:rPr>
        <w:t>ASPGETR3</w:t>
      </w:r>
      <w:r w:rsidRPr="008F7FC5">
        <w:rPr>
          <w:noProof/>
        </w:rPr>
        <w:tab/>
        <w:t>70</w:t>
      </w:r>
    </w:p>
    <w:p w:rsidR="002C3311" w:rsidRPr="008F7FC5" w:rsidRDefault="002C3311">
      <w:pPr>
        <w:pStyle w:val="Index1"/>
        <w:tabs>
          <w:tab w:val="right" w:leader="dot" w:pos="4310"/>
        </w:tabs>
        <w:rPr>
          <w:noProof/>
        </w:rPr>
      </w:pPr>
      <w:r w:rsidRPr="008F7FC5">
        <w:rPr>
          <w:noProof/>
        </w:rPr>
        <w:t>ASPHLHR3</w:t>
      </w:r>
      <w:r w:rsidRPr="008F7FC5">
        <w:rPr>
          <w:noProof/>
        </w:rPr>
        <w:tab/>
        <w:t>70</w:t>
      </w:r>
    </w:p>
    <w:p w:rsidR="002C3311" w:rsidRPr="008F7FC5" w:rsidRDefault="002C3311">
      <w:pPr>
        <w:pStyle w:val="Index1"/>
        <w:tabs>
          <w:tab w:val="right" w:leader="dot" w:pos="4310"/>
        </w:tabs>
        <w:rPr>
          <w:noProof/>
        </w:rPr>
      </w:pPr>
      <w:r w:rsidRPr="008F7FC5">
        <w:rPr>
          <w:noProof/>
        </w:rPr>
        <w:t>ASPHPNR3</w:t>
      </w:r>
      <w:r w:rsidRPr="008F7FC5">
        <w:rPr>
          <w:noProof/>
        </w:rPr>
        <w:tab/>
        <w:t>70</w:t>
      </w:r>
    </w:p>
    <w:p w:rsidR="002C3311" w:rsidRPr="008F7FC5" w:rsidRDefault="002C3311">
      <w:pPr>
        <w:pStyle w:val="Index1"/>
        <w:tabs>
          <w:tab w:val="right" w:leader="dot" w:pos="4310"/>
        </w:tabs>
        <w:rPr>
          <w:noProof/>
        </w:rPr>
      </w:pPr>
      <w:r w:rsidRPr="008F7FC5">
        <w:rPr>
          <w:noProof/>
        </w:rPr>
        <w:t>ASPMNYR3</w:t>
      </w:r>
      <w:r w:rsidRPr="008F7FC5">
        <w:rPr>
          <w:noProof/>
        </w:rPr>
        <w:tab/>
        <w:t>70</w:t>
      </w:r>
    </w:p>
    <w:p w:rsidR="002C3311" w:rsidRPr="008F7FC5" w:rsidRDefault="002C3311">
      <w:pPr>
        <w:pStyle w:val="Index1"/>
        <w:tabs>
          <w:tab w:val="right" w:leader="dot" w:pos="4310"/>
        </w:tabs>
        <w:rPr>
          <w:noProof/>
        </w:rPr>
      </w:pPr>
      <w:r w:rsidRPr="008F7FC5">
        <w:rPr>
          <w:noProof/>
        </w:rPr>
        <w:t>ASPSFER3</w:t>
      </w:r>
      <w:r w:rsidRPr="008F7FC5">
        <w:rPr>
          <w:noProof/>
        </w:rPr>
        <w:tab/>
        <w:t>70</w:t>
      </w:r>
    </w:p>
    <w:p w:rsidR="002C3311" w:rsidRPr="008F7FC5" w:rsidRDefault="002C3311">
      <w:pPr>
        <w:pStyle w:val="Index1"/>
        <w:tabs>
          <w:tab w:val="right" w:leader="dot" w:pos="4310"/>
        </w:tabs>
        <w:rPr>
          <w:noProof/>
        </w:rPr>
      </w:pPr>
      <w:r w:rsidRPr="008F7FC5">
        <w:rPr>
          <w:noProof/>
        </w:rPr>
        <w:t>ASPWHLR3</w:t>
      </w:r>
      <w:r w:rsidRPr="008F7FC5">
        <w:rPr>
          <w:noProof/>
        </w:rPr>
        <w:tab/>
        <w:t>70</w:t>
      </w:r>
    </w:p>
    <w:p w:rsidR="002C3311" w:rsidRPr="008F7FC5" w:rsidRDefault="002C3311">
      <w:pPr>
        <w:pStyle w:val="Index1"/>
        <w:tabs>
          <w:tab w:val="right" w:leader="dot" w:pos="4310"/>
        </w:tabs>
        <w:rPr>
          <w:noProof/>
        </w:rPr>
      </w:pPr>
      <w:r w:rsidRPr="008F7FC5">
        <w:rPr>
          <w:noProof/>
        </w:rPr>
        <w:t>ASSETR3</w:t>
      </w:r>
      <w:r w:rsidRPr="008F7FC5">
        <w:rPr>
          <w:noProof/>
        </w:rPr>
        <w:tab/>
        <w:t>60</w:t>
      </w:r>
    </w:p>
    <w:p w:rsidR="002C3311" w:rsidRPr="008F7FC5" w:rsidRDefault="002C3311">
      <w:pPr>
        <w:pStyle w:val="Index1"/>
        <w:tabs>
          <w:tab w:val="right" w:leader="dot" w:pos="4310"/>
        </w:tabs>
        <w:rPr>
          <w:noProof/>
        </w:rPr>
      </w:pPr>
      <w:r w:rsidRPr="008F7FC5">
        <w:rPr>
          <w:noProof/>
        </w:rPr>
        <w:t>ASTACTR3</w:t>
      </w:r>
      <w:r w:rsidRPr="008F7FC5">
        <w:rPr>
          <w:noProof/>
        </w:rPr>
        <w:tab/>
        <w:t>61</w:t>
      </w:r>
    </w:p>
    <w:p w:rsidR="002C3311" w:rsidRPr="008F7FC5" w:rsidRDefault="002C3311">
      <w:pPr>
        <w:pStyle w:val="Index1"/>
        <w:tabs>
          <w:tab w:val="right" w:leader="dot" w:pos="4310"/>
        </w:tabs>
        <w:rPr>
          <w:noProof/>
        </w:rPr>
      </w:pPr>
      <w:r w:rsidRPr="008F7FC5">
        <w:rPr>
          <w:noProof/>
        </w:rPr>
        <w:t>ATSCHR3</w:t>
      </w:r>
      <w:r w:rsidRPr="008F7FC5">
        <w:rPr>
          <w:noProof/>
        </w:rPr>
        <w:tab/>
        <w:t>67</w:t>
      </w:r>
    </w:p>
    <w:p w:rsidR="002C3311" w:rsidRPr="008F7FC5" w:rsidRDefault="002C3311">
      <w:pPr>
        <w:pStyle w:val="Index1"/>
        <w:tabs>
          <w:tab w:val="right" w:leader="dot" w:pos="4310"/>
        </w:tabs>
        <w:rPr>
          <w:noProof/>
        </w:rPr>
      </w:pPr>
      <w:r w:rsidRPr="008F7FC5">
        <w:rPr>
          <w:noProof/>
        </w:rPr>
        <w:t>AYANR301</w:t>
      </w:r>
      <w:r w:rsidRPr="008F7FC5">
        <w:rPr>
          <w:noProof/>
        </w:rPr>
        <w:tab/>
        <w:t>13</w:t>
      </w:r>
    </w:p>
    <w:p w:rsidR="002C3311" w:rsidRPr="008F7FC5" w:rsidRDefault="002C3311">
      <w:pPr>
        <w:pStyle w:val="Index1"/>
        <w:tabs>
          <w:tab w:val="right" w:leader="dot" w:pos="4310"/>
        </w:tabs>
        <w:rPr>
          <w:noProof/>
        </w:rPr>
      </w:pPr>
      <w:r w:rsidRPr="008F7FC5">
        <w:rPr>
          <w:noProof/>
        </w:rPr>
        <w:t>AYANR302</w:t>
      </w:r>
      <w:r w:rsidRPr="008F7FC5">
        <w:rPr>
          <w:noProof/>
        </w:rPr>
        <w:tab/>
        <w:t>13</w:t>
      </w:r>
    </w:p>
    <w:p w:rsidR="002C3311" w:rsidRPr="008F7FC5" w:rsidRDefault="002C3311">
      <w:pPr>
        <w:pStyle w:val="Index1"/>
        <w:tabs>
          <w:tab w:val="right" w:leader="dot" w:pos="4310"/>
        </w:tabs>
        <w:rPr>
          <w:noProof/>
        </w:rPr>
      </w:pPr>
      <w:r w:rsidRPr="008F7FC5">
        <w:rPr>
          <w:noProof/>
        </w:rPr>
        <w:t>AYANR303</w:t>
      </w:r>
      <w:r w:rsidRPr="008F7FC5">
        <w:rPr>
          <w:noProof/>
        </w:rPr>
        <w:tab/>
        <w:t>13</w:t>
      </w:r>
    </w:p>
    <w:p w:rsidR="002C3311" w:rsidRPr="008F7FC5" w:rsidRDefault="002C3311">
      <w:pPr>
        <w:pStyle w:val="Index1"/>
        <w:tabs>
          <w:tab w:val="right" w:leader="dot" w:pos="4310"/>
        </w:tabs>
        <w:rPr>
          <w:noProof/>
        </w:rPr>
      </w:pPr>
      <w:r w:rsidRPr="008F7FC5">
        <w:rPr>
          <w:noProof/>
        </w:rPr>
        <w:t>AYANR304</w:t>
      </w:r>
      <w:r w:rsidRPr="008F7FC5">
        <w:rPr>
          <w:noProof/>
        </w:rPr>
        <w:tab/>
        <w:t>13</w:t>
      </w:r>
    </w:p>
    <w:p w:rsidR="002C3311" w:rsidRPr="008F7FC5" w:rsidRDefault="002C3311">
      <w:pPr>
        <w:pStyle w:val="Index1"/>
        <w:tabs>
          <w:tab w:val="right" w:leader="dot" w:pos="4310"/>
        </w:tabs>
        <w:rPr>
          <w:noProof/>
        </w:rPr>
      </w:pPr>
      <w:r w:rsidRPr="008F7FC5">
        <w:rPr>
          <w:noProof/>
        </w:rPr>
        <w:t>AYANR306</w:t>
      </w:r>
      <w:r w:rsidRPr="008F7FC5">
        <w:rPr>
          <w:noProof/>
        </w:rPr>
        <w:tab/>
        <w:t>13</w:t>
      </w:r>
    </w:p>
    <w:p w:rsidR="002C3311" w:rsidRPr="008F7FC5" w:rsidRDefault="002C3311">
      <w:pPr>
        <w:pStyle w:val="Index1"/>
        <w:tabs>
          <w:tab w:val="right" w:leader="dot" w:pos="4310"/>
        </w:tabs>
        <w:rPr>
          <w:noProof/>
        </w:rPr>
      </w:pPr>
      <w:r w:rsidRPr="008F7FC5">
        <w:rPr>
          <w:noProof/>
        </w:rPr>
        <w:t>AYANR309</w:t>
      </w:r>
      <w:r w:rsidRPr="008F7FC5">
        <w:rPr>
          <w:noProof/>
        </w:rPr>
        <w:tab/>
        <w:t>13</w:t>
      </w:r>
    </w:p>
    <w:p w:rsidR="002C3311" w:rsidRPr="008F7FC5" w:rsidRDefault="002C3311">
      <w:pPr>
        <w:pStyle w:val="Index1"/>
        <w:tabs>
          <w:tab w:val="right" w:leader="dot" w:pos="4310"/>
        </w:tabs>
        <w:rPr>
          <w:noProof/>
        </w:rPr>
      </w:pPr>
      <w:r w:rsidRPr="008F7FC5">
        <w:rPr>
          <w:noProof/>
        </w:rPr>
        <w:t>AYANR310</w:t>
      </w:r>
      <w:r w:rsidRPr="008F7FC5">
        <w:rPr>
          <w:noProof/>
        </w:rPr>
        <w:tab/>
        <w:t>13</w:t>
      </w:r>
    </w:p>
    <w:p w:rsidR="002C3311" w:rsidRPr="008F7FC5" w:rsidRDefault="002C3311">
      <w:pPr>
        <w:pStyle w:val="Index1"/>
        <w:tabs>
          <w:tab w:val="right" w:leader="dot" w:pos="4310"/>
        </w:tabs>
        <w:rPr>
          <w:noProof/>
        </w:rPr>
      </w:pPr>
      <w:r w:rsidRPr="008F7FC5">
        <w:rPr>
          <w:noProof/>
        </w:rPr>
        <w:t>AYANR313</w:t>
      </w:r>
      <w:r w:rsidRPr="008F7FC5">
        <w:rPr>
          <w:noProof/>
        </w:rPr>
        <w:tab/>
        <w:t>13</w:t>
      </w:r>
    </w:p>
    <w:p w:rsidR="002C3311" w:rsidRPr="008F7FC5" w:rsidRDefault="002C3311">
      <w:pPr>
        <w:pStyle w:val="Index1"/>
        <w:tabs>
          <w:tab w:val="right" w:leader="dot" w:pos="4310"/>
        </w:tabs>
        <w:rPr>
          <w:noProof/>
        </w:rPr>
      </w:pPr>
      <w:r w:rsidRPr="008F7FC5">
        <w:rPr>
          <w:noProof/>
        </w:rPr>
        <w:t>AYANR314</w:t>
      </w:r>
      <w:r w:rsidRPr="008F7FC5">
        <w:rPr>
          <w:noProof/>
        </w:rPr>
        <w:tab/>
        <w:t>13</w:t>
      </w:r>
    </w:p>
    <w:p w:rsidR="002C3311" w:rsidRPr="008F7FC5" w:rsidRDefault="002C3311">
      <w:pPr>
        <w:pStyle w:val="Index1"/>
        <w:tabs>
          <w:tab w:val="right" w:leader="dot" w:pos="4310"/>
        </w:tabs>
        <w:rPr>
          <w:noProof/>
        </w:rPr>
      </w:pPr>
      <w:r w:rsidRPr="008F7FC5">
        <w:rPr>
          <w:noProof/>
        </w:rPr>
        <w:t>AYANR315</w:t>
      </w:r>
      <w:r w:rsidRPr="008F7FC5">
        <w:rPr>
          <w:noProof/>
        </w:rPr>
        <w:tab/>
        <w:t>13</w:t>
      </w:r>
    </w:p>
    <w:p w:rsidR="002C3311" w:rsidRPr="008F7FC5" w:rsidRDefault="002C3311">
      <w:pPr>
        <w:pStyle w:val="Index1"/>
        <w:tabs>
          <w:tab w:val="right" w:leader="dot" w:pos="4310"/>
        </w:tabs>
        <w:rPr>
          <w:noProof/>
        </w:rPr>
      </w:pPr>
      <w:r w:rsidRPr="008F7FC5">
        <w:rPr>
          <w:noProof/>
        </w:rPr>
        <w:t>AYANR316</w:t>
      </w:r>
      <w:r w:rsidRPr="008F7FC5">
        <w:rPr>
          <w:noProof/>
        </w:rPr>
        <w:tab/>
        <w:t>13</w:t>
      </w:r>
    </w:p>
    <w:p w:rsidR="002C3311" w:rsidRPr="008F7FC5" w:rsidRDefault="002C3311">
      <w:pPr>
        <w:pStyle w:val="Index1"/>
        <w:tabs>
          <w:tab w:val="right" w:leader="dot" w:pos="4310"/>
        </w:tabs>
        <w:rPr>
          <w:noProof/>
        </w:rPr>
      </w:pPr>
      <w:r w:rsidRPr="008F7FC5">
        <w:rPr>
          <w:noProof/>
        </w:rPr>
        <w:t>AYANR317</w:t>
      </w:r>
      <w:r w:rsidRPr="008F7FC5">
        <w:rPr>
          <w:noProof/>
        </w:rPr>
        <w:tab/>
        <w:t>13</w:t>
      </w:r>
    </w:p>
    <w:p w:rsidR="002C3311" w:rsidRPr="008F7FC5" w:rsidRDefault="002C3311">
      <w:pPr>
        <w:pStyle w:val="Index1"/>
        <w:tabs>
          <w:tab w:val="right" w:leader="dot" w:pos="4310"/>
        </w:tabs>
        <w:rPr>
          <w:noProof/>
        </w:rPr>
      </w:pPr>
      <w:r w:rsidRPr="008F7FC5">
        <w:rPr>
          <w:noProof/>
        </w:rPr>
        <w:t>AYANR353</w:t>
      </w:r>
      <w:r w:rsidRPr="008F7FC5">
        <w:rPr>
          <w:noProof/>
        </w:rPr>
        <w:tab/>
        <w:t>13</w:t>
      </w:r>
    </w:p>
    <w:p w:rsidR="002C3311" w:rsidRPr="008F7FC5" w:rsidRDefault="002C3311">
      <w:pPr>
        <w:pStyle w:val="Index1"/>
        <w:tabs>
          <w:tab w:val="right" w:leader="dot" w:pos="4310"/>
        </w:tabs>
        <w:rPr>
          <w:noProof/>
        </w:rPr>
      </w:pPr>
      <w:r w:rsidRPr="008F7FC5">
        <w:rPr>
          <w:noProof/>
        </w:rPr>
        <w:t>AYANR354</w:t>
      </w:r>
      <w:r w:rsidRPr="008F7FC5">
        <w:rPr>
          <w:noProof/>
        </w:rPr>
        <w:tab/>
        <w:t>13</w:t>
      </w:r>
    </w:p>
    <w:p w:rsidR="002C3311" w:rsidRPr="008F7FC5" w:rsidRDefault="002C3311">
      <w:pPr>
        <w:pStyle w:val="Index1"/>
        <w:tabs>
          <w:tab w:val="right" w:leader="dot" w:pos="4310"/>
        </w:tabs>
        <w:rPr>
          <w:noProof/>
        </w:rPr>
      </w:pPr>
      <w:r w:rsidRPr="008F7FC5">
        <w:rPr>
          <w:noProof/>
        </w:rPr>
        <w:t>AYANR355</w:t>
      </w:r>
      <w:r w:rsidRPr="008F7FC5">
        <w:rPr>
          <w:noProof/>
        </w:rPr>
        <w:tab/>
        <w:t>14</w:t>
      </w:r>
    </w:p>
    <w:p w:rsidR="002C3311" w:rsidRPr="008F7FC5" w:rsidRDefault="002C3311">
      <w:pPr>
        <w:pStyle w:val="Index1"/>
        <w:tabs>
          <w:tab w:val="right" w:leader="dot" w:pos="4310"/>
        </w:tabs>
        <w:rPr>
          <w:noProof/>
        </w:rPr>
      </w:pPr>
      <w:r w:rsidRPr="008F7FC5">
        <w:rPr>
          <w:noProof/>
        </w:rPr>
        <w:t>AYANR356</w:t>
      </w:r>
      <w:r w:rsidRPr="008F7FC5">
        <w:rPr>
          <w:noProof/>
        </w:rPr>
        <w:tab/>
        <w:t>14</w:t>
      </w:r>
    </w:p>
    <w:p w:rsidR="002C3311" w:rsidRPr="008F7FC5" w:rsidRDefault="002C3311">
      <w:pPr>
        <w:pStyle w:val="Index1"/>
        <w:tabs>
          <w:tab w:val="right" w:leader="dot" w:pos="4310"/>
        </w:tabs>
        <w:rPr>
          <w:noProof/>
        </w:rPr>
      </w:pPr>
      <w:r w:rsidRPr="008F7FC5">
        <w:rPr>
          <w:noProof/>
        </w:rPr>
        <w:t>AYANR357</w:t>
      </w:r>
      <w:r w:rsidRPr="008F7FC5">
        <w:rPr>
          <w:noProof/>
        </w:rPr>
        <w:tab/>
        <w:t>14</w:t>
      </w:r>
    </w:p>
    <w:p w:rsidR="002C3311" w:rsidRPr="008F7FC5" w:rsidRDefault="002C3311">
      <w:pPr>
        <w:pStyle w:val="Index1"/>
        <w:tabs>
          <w:tab w:val="right" w:leader="dot" w:pos="4310"/>
        </w:tabs>
        <w:rPr>
          <w:noProof/>
        </w:rPr>
      </w:pPr>
      <w:r w:rsidRPr="008F7FC5">
        <w:rPr>
          <w:noProof/>
        </w:rPr>
        <w:t>AYANR358</w:t>
      </w:r>
      <w:r w:rsidRPr="008F7FC5">
        <w:rPr>
          <w:noProof/>
        </w:rPr>
        <w:tab/>
        <w:t>14</w:t>
      </w:r>
    </w:p>
    <w:p w:rsidR="002C3311" w:rsidRPr="008F7FC5" w:rsidRDefault="002C3311">
      <w:pPr>
        <w:pStyle w:val="IndexHeading"/>
        <w:keepNext/>
        <w:tabs>
          <w:tab w:val="right" w:leader="dot" w:pos="4310"/>
        </w:tabs>
        <w:rPr>
          <w:b w:val="0"/>
          <w:bCs w:val="0"/>
          <w:noProof/>
        </w:rPr>
      </w:pPr>
      <w:r w:rsidRPr="008F7FC5">
        <w:rPr>
          <w:noProof/>
        </w:rPr>
        <w:t>B</w:t>
      </w:r>
    </w:p>
    <w:p w:rsidR="002C3311" w:rsidRPr="008F7FC5" w:rsidRDefault="002C3311">
      <w:pPr>
        <w:pStyle w:val="Index1"/>
        <w:tabs>
          <w:tab w:val="right" w:leader="dot" w:pos="4310"/>
        </w:tabs>
        <w:rPr>
          <w:noProof/>
        </w:rPr>
      </w:pPr>
      <w:r w:rsidRPr="008F7FC5">
        <w:rPr>
          <w:noProof/>
        </w:rPr>
        <w:t>BBYFRNR3</w:t>
      </w:r>
      <w:r w:rsidRPr="008F7FC5">
        <w:rPr>
          <w:noProof/>
        </w:rPr>
        <w:tab/>
        <w:t>100</w:t>
      </w:r>
    </w:p>
    <w:p w:rsidR="002C3311" w:rsidRPr="008F7FC5" w:rsidRDefault="002C3311">
      <w:pPr>
        <w:pStyle w:val="Index1"/>
        <w:tabs>
          <w:tab w:val="right" w:leader="dot" w:pos="4310"/>
        </w:tabs>
        <w:rPr>
          <w:noProof/>
        </w:rPr>
      </w:pPr>
      <w:r w:rsidRPr="008F7FC5">
        <w:rPr>
          <w:noProof/>
        </w:rPr>
        <w:t>BCMMEMR3</w:t>
      </w:r>
      <w:r w:rsidRPr="008F7FC5">
        <w:rPr>
          <w:noProof/>
        </w:rPr>
        <w:tab/>
        <w:t>104</w:t>
      </w:r>
    </w:p>
    <w:p w:rsidR="002C3311" w:rsidRPr="008F7FC5" w:rsidRDefault="002C3311">
      <w:pPr>
        <w:pStyle w:val="Index1"/>
        <w:tabs>
          <w:tab w:val="right" w:leader="dot" w:pos="4310"/>
        </w:tabs>
        <w:rPr>
          <w:noProof/>
        </w:rPr>
      </w:pPr>
      <w:r w:rsidRPr="008F7FC5">
        <w:rPr>
          <w:noProof/>
        </w:rPr>
        <w:t>BEDST7R3</w:t>
      </w:r>
      <w:r w:rsidRPr="008F7FC5">
        <w:rPr>
          <w:noProof/>
        </w:rPr>
        <w:tab/>
        <w:t>49</w:t>
      </w:r>
    </w:p>
    <w:p w:rsidR="002C3311" w:rsidRPr="008F7FC5" w:rsidRDefault="002C3311">
      <w:pPr>
        <w:pStyle w:val="Index1"/>
        <w:tabs>
          <w:tab w:val="right" w:leader="dot" w:pos="4310"/>
        </w:tabs>
        <w:rPr>
          <w:noProof/>
        </w:rPr>
      </w:pPr>
      <w:r w:rsidRPr="008F7FC5">
        <w:rPr>
          <w:noProof/>
        </w:rPr>
        <w:t>BFAMLYR3</w:t>
      </w:r>
      <w:r w:rsidRPr="008F7FC5">
        <w:rPr>
          <w:noProof/>
        </w:rPr>
        <w:tab/>
        <w:t>100</w:t>
      </w:r>
    </w:p>
    <w:p w:rsidR="002C3311" w:rsidRPr="008F7FC5" w:rsidRDefault="002C3311">
      <w:pPr>
        <w:pStyle w:val="Index1"/>
        <w:tabs>
          <w:tab w:val="right" w:leader="dot" w:pos="4310"/>
        </w:tabs>
        <w:rPr>
          <w:noProof/>
        </w:rPr>
      </w:pPr>
      <w:r w:rsidRPr="008F7FC5">
        <w:rPr>
          <w:noProof/>
        </w:rPr>
        <w:t>BFRNDR3</w:t>
      </w:r>
      <w:r w:rsidRPr="008F7FC5">
        <w:rPr>
          <w:noProof/>
        </w:rPr>
        <w:tab/>
        <w:t>100</w:t>
      </w:r>
    </w:p>
    <w:p w:rsidR="002C3311" w:rsidRPr="008F7FC5" w:rsidRDefault="002C3311">
      <w:pPr>
        <w:pStyle w:val="Index1"/>
        <w:tabs>
          <w:tab w:val="right" w:leader="dot" w:pos="4310"/>
        </w:tabs>
        <w:rPr>
          <w:noProof/>
        </w:rPr>
      </w:pPr>
      <w:r w:rsidRPr="008F7FC5">
        <w:rPr>
          <w:noProof/>
        </w:rPr>
        <w:t>BGYRR304</w:t>
      </w:r>
      <w:r w:rsidRPr="008F7FC5">
        <w:rPr>
          <w:noProof/>
        </w:rPr>
        <w:tab/>
        <w:t>31</w:t>
      </w:r>
    </w:p>
    <w:p w:rsidR="002C3311" w:rsidRPr="008F7FC5" w:rsidRDefault="002C3311">
      <w:pPr>
        <w:pStyle w:val="Index1"/>
        <w:tabs>
          <w:tab w:val="right" w:leader="dot" w:pos="4310"/>
        </w:tabs>
        <w:rPr>
          <w:noProof/>
        </w:rPr>
      </w:pPr>
      <w:r w:rsidRPr="008F7FC5">
        <w:rPr>
          <w:noProof/>
        </w:rPr>
        <w:t>BGYRR305</w:t>
      </w:r>
      <w:r w:rsidRPr="008F7FC5">
        <w:rPr>
          <w:noProof/>
        </w:rPr>
        <w:tab/>
        <w:t>31</w:t>
      </w:r>
    </w:p>
    <w:p w:rsidR="002C3311" w:rsidRPr="008F7FC5" w:rsidRDefault="002C3311">
      <w:pPr>
        <w:pStyle w:val="Index1"/>
        <w:tabs>
          <w:tab w:val="right" w:leader="dot" w:pos="4310"/>
        </w:tabs>
        <w:rPr>
          <w:noProof/>
        </w:rPr>
      </w:pPr>
      <w:r w:rsidRPr="008F7FC5">
        <w:rPr>
          <w:noProof/>
        </w:rPr>
        <w:t>BGYRR306</w:t>
      </w:r>
      <w:r w:rsidRPr="008F7FC5">
        <w:rPr>
          <w:noProof/>
        </w:rPr>
        <w:tab/>
        <w:t>31</w:t>
      </w:r>
    </w:p>
    <w:p w:rsidR="002C3311" w:rsidRPr="008F7FC5" w:rsidRDefault="002C3311">
      <w:pPr>
        <w:pStyle w:val="Index1"/>
        <w:tabs>
          <w:tab w:val="right" w:leader="dot" w:pos="4310"/>
        </w:tabs>
        <w:rPr>
          <w:noProof/>
        </w:rPr>
      </w:pPr>
      <w:r w:rsidRPr="008F7FC5">
        <w:rPr>
          <w:noProof/>
        </w:rPr>
        <w:t>BGYRR307</w:t>
      </w:r>
      <w:r w:rsidRPr="008F7FC5">
        <w:rPr>
          <w:noProof/>
        </w:rPr>
        <w:tab/>
        <w:t>31</w:t>
      </w:r>
    </w:p>
    <w:p w:rsidR="002C3311" w:rsidRPr="008F7FC5" w:rsidRDefault="002C3311">
      <w:pPr>
        <w:pStyle w:val="Index1"/>
        <w:tabs>
          <w:tab w:val="right" w:leader="dot" w:pos="4310"/>
        </w:tabs>
        <w:rPr>
          <w:noProof/>
        </w:rPr>
      </w:pPr>
      <w:r w:rsidRPr="008F7FC5">
        <w:rPr>
          <w:noProof/>
        </w:rPr>
        <w:t>BGYRR311</w:t>
      </w:r>
      <w:r w:rsidRPr="008F7FC5">
        <w:rPr>
          <w:noProof/>
        </w:rPr>
        <w:tab/>
        <w:t>31</w:t>
      </w:r>
    </w:p>
    <w:p w:rsidR="002C3311" w:rsidRPr="008F7FC5" w:rsidRDefault="002C3311">
      <w:pPr>
        <w:pStyle w:val="Index1"/>
        <w:tabs>
          <w:tab w:val="right" w:leader="dot" w:pos="4310"/>
        </w:tabs>
        <w:rPr>
          <w:noProof/>
        </w:rPr>
      </w:pPr>
      <w:r w:rsidRPr="008F7FC5">
        <w:rPr>
          <w:noProof/>
        </w:rPr>
        <w:t>BGYRR312</w:t>
      </w:r>
      <w:r w:rsidRPr="008F7FC5">
        <w:rPr>
          <w:noProof/>
        </w:rPr>
        <w:tab/>
        <w:t>31</w:t>
      </w:r>
    </w:p>
    <w:p w:rsidR="002C3311" w:rsidRPr="008F7FC5" w:rsidRDefault="002C3311">
      <w:pPr>
        <w:pStyle w:val="Index1"/>
        <w:tabs>
          <w:tab w:val="right" w:leader="dot" w:pos="4310"/>
        </w:tabs>
        <w:rPr>
          <w:noProof/>
        </w:rPr>
      </w:pPr>
      <w:r w:rsidRPr="008F7FC5">
        <w:rPr>
          <w:noProof/>
        </w:rPr>
        <w:t>BGYRR313</w:t>
      </w:r>
      <w:r w:rsidRPr="008F7FC5">
        <w:rPr>
          <w:noProof/>
        </w:rPr>
        <w:tab/>
        <w:t>31</w:t>
      </w:r>
    </w:p>
    <w:p w:rsidR="002C3311" w:rsidRPr="008F7FC5" w:rsidRDefault="002C3311">
      <w:pPr>
        <w:pStyle w:val="Index1"/>
        <w:tabs>
          <w:tab w:val="right" w:leader="dot" w:pos="4310"/>
        </w:tabs>
        <w:rPr>
          <w:noProof/>
        </w:rPr>
      </w:pPr>
      <w:r w:rsidRPr="008F7FC5">
        <w:rPr>
          <w:noProof/>
        </w:rPr>
        <w:t>BGYRR314</w:t>
      </w:r>
      <w:r w:rsidRPr="008F7FC5">
        <w:rPr>
          <w:noProof/>
        </w:rPr>
        <w:tab/>
        <w:t>31</w:t>
      </w:r>
    </w:p>
    <w:p w:rsidR="002C3311" w:rsidRPr="008F7FC5" w:rsidRDefault="002C3311">
      <w:pPr>
        <w:pStyle w:val="Index1"/>
        <w:tabs>
          <w:tab w:val="right" w:leader="dot" w:pos="4310"/>
        </w:tabs>
        <w:rPr>
          <w:noProof/>
        </w:rPr>
      </w:pPr>
      <w:r w:rsidRPr="008F7FC5">
        <w:rPr>
          <w:noProof/>
        </w:rPr>
        <w:t>BGYRR315</w:t>
      </w:r>
      <w:r w:rsidRPr="008F7FC5">
        <w:rPr>
          <w:noProof/>
        </w:rPr>
        <w:tab/>
        <w:t>31</w:t>
      </w:r>
    </w:p>
    <w:p w:rsidR="002C3311" w:rsidRPr="008F7FC5" w:rsidRDefault="002C3311">
      <w:pPr>
        <w:pStyle w:val="Index1"/>
        <w:tabs>
          <w:tab w:val="right" w:leader="dot" w:pos="4310"/>
        </w:tabs>
        <w:rPr>
          <w:noProof/>
        </w:rPr>
      </w:pPr>
      <w:r w:rsidRPr="008F7FC5">
        <w:rPr>
          <w:noProof/>
        </w:rPr>
        <w:t>BGYRR316</w:t>
      </w:r>
      <w:r w:rsidRPr="008F7FC5">
        <w:rPr>
          <w:noProof/>
        </w:rPr>
        <w:tab/>
        <w:t>31</w:t>
      </w:r>
    </w:p>
    <w:p w:rsidR="002C3311" w:rsidRPr="008F7FC5" w:rsidRDefault="002C3311">
      <w:pPr>
        <w:pStyle w:val="Index1"/>
        <w:tabs>
          <w:tab w:val="right" w:leader="dot" w:pos="4310"/>
        </w:tabs>
        <w:rPr>
          <w:noProof/>
        </w:rPr>
      </w:pPr>
      <w:r w:rsidRPr="008F7FC5">
        <w:rPr>
          <w:noProof/>
        </w:rPr>
        <w:t>BGYRR317</w:t>
      </w:r>
      <w:r w:rsidRPr="008F7FC5">
        <w:rPr>
          <w:noProof/>
        </w:rPr>
        <w:tab/>
        <w:t>31</w:t>
      </w:r>
    </w:p>
    <w:p w:rsidR="002C3311" w:rsidRPr="008F7FC5" w:rsidRDefault="002C3311">
      <w:pPr>
        <w:pStyle w:val="Index1"/>
        <w:tabs>
          <w:tab w:val="right" w:leader="dot" w:pos="4310"/>
        </w:tabs>
        <w:rPr>
          <w:noProof/>
        </w:rPr>
      </w:pPr>
      <w:r w:rsidRPr="008F7FC5">
        <w:rPr>
          <w:noProof/>
        </w:rPr>
        <w:t>BGYRR319</w:t>
      </w:r>
      <w:r w:rsidRPr="008F7FC5">
        <w:rPr>
          <w:noProof/>
        </w:rPr>
        <w:tab/>
        <w:t>31</w:t>
      </w:r>
    </w:p>
    <w:p w:rsidR="002C3311" w:rsidRPr="008F7FC5" w:rsidRDefault="002C3311">
      <w:pPr>
        <w:pStyle w:val="Index1"/>
        <w:tabs>
          <w:tab w:val="right" w:leader="dot" w:pos="4310"/>
        </w:tabs>
        <w:rPr>
          <w:noProof/>
        </w:rPr>
      </w:pPr>
      <w:r w:rsidRPr="008F7FC5">
        <w:rPr>
          <w:noProof/>
        </w:rPr>
        <w:t>BGYRR320</w:t>
      </w:r>
      <w:r w:rsidRPr="008F7FC5">
        <w:rPr>
          <w:noProof/>
        </w:rPr>
        <w:tab/>
        <w:t>31</w:t>
      </w:r>
    </w:p>
    <w:p w:rsidR="002C3311" w:rsidRPr="008F7FC5" w:rsidRDefault="002C3311">
      <w:pPr>
        <w:pStyle w:val="Index1"/>
        <w:tabs>
          <w:tab w:val="right" w:leader="dot" w:pos="4310"/>
        </w:tabs>
        <w:rPr>
          <w:noProof/>
        </w:rPr>
      </w:pPr>
      <w:r w:rsidRPr="008F7FC5">
        <w:rPr>
          <w:noProof/>
        </w:rPr>
        <w:t>BGYRR321</w:t>
      </w:r>
      <w:r w:rsidRPr="008F7FC5">
        <w:rPr>
          <w:noProof/>
        </w:rPr>
        <w:tab/>
        <w:t>31</w:t>
      </w:r>
    </w:p>
    <w:p w:rsidR="002C3311" w:rsidRPr="008F7FC5" w:rsidRDefault="002C3311">
      <w:pPr>
        <w:pStyle w:val="Index1"/>
        <w:tabs>
          <w:tab w:val="right" w:leader="dot" w:pos="4310"/>
        </w:tabs>
        <w:rPr>
          <w:noProof/>
        </w:rPr>
      </w:pPr>
      <w:r w:rsidRPr="008F7FC5">
        <w:rPr>
          <w:noProof/>
        </w:rPr>
        <w:t>BGYRR322</w:t>
      </w:r>
      <w:r w:rsidRPr="008F7FC5">
        <w:rPr>
          <w:noProof/>
        </w:rPr>
        <w:tab/>
        <w:t>31</w:t>
      </w:r>
    </w:p>
    <w:p w:rsidR="002C3311" w:rsidRPr="008F7FC5" w:rsidRDefault="002C3311">
      <w:pPr>
        <w:pStyle w:val="Index1"/>
        <w:tabs>
          <w:tab w:val="right" w:leader="dot" w:pos="4310"/>
        </w:tabs>
        <w:rPr>
          <w:noProof/>
        </w:rPr>
      </w:pPr>
      <w:r w:rsidRPr="008F7FC5">
        <w:rPr>
          <w:noProof/>
        </w:rPr>
        <w:t>BIKE7R3</w:t>
      </w:r>
      <w:r w:rsidRPr="008F7FC5">
        <w:rPr>
          <w:noProof/>
        </w:rPr>
        <w:tab/>
        <w:t>48</w:t>
      </w:r>
    </w:p>
    <w:p w:rsidR="002C3311" w:rsidRPr="008F7FC5" w:rsidRDefault="002C3311">
      <w:pPr>
        <w:pStyle w:val="Index1"/>
        <w:tabs>
          <w:tab w:val="right" w:leader="dot" w:pos="4310"/>
        </w:tabs>
        <w:rPr>
          <w:noProof/>
        </w:rPr>
      </w:pPr>
      <w:r w:rsidRPr="008F7FC5">
        <w:rPr>
          <w:noProof/>
        </w:rPr>
        <w:t>BNEVERR3</w:t>
      </w:r>
      <w:r w:rsidRPr="008F7FC5">
        <w:rPr>
          <w:noProof/>
        </w:rPr>
        <w:tab/>
        <w:t>100</w:t>
      </w:r>
    </w:p>
    <w:p w:rsidR="002C3311" w:rsidRPr="008F7FC5" w:rsidRDefault="002C3311">
      <w:pPr>
        <w:pStyle w:val="Index1"/>
        <w:tabs>
          <w:tab w:val="right" w:leader="dot" w:pos="4310"/>
        </w:tabs>
        <w:rPr>
          <w:noProof/>
        </w:rPr>
      </w:pPr>
      <w:r w:rsidRPr="008F7FC5">
        <w:rPr>
          <w:noProof/>
        </w:rPr>
        <w:t>BQNTR300</w:t>
      </w:r>
      <w:r w:rsidRPr="008F7FC5">
        <w:rPr>
          <w:noProof/>
        </w:rPr>
        <w:tab/>
        <w:t>22</w:t>
      </w:r>
    </w:p>
    <w:p w:rsidR="002C3311" w:rsidRPr="008F7FC5" w:rsidRDefault="002C3311">
      <w:pPr>
        <w:pStyle w:val="Index1"/>
        <w:tabs>
          <w:tab w:val="right" w:leader="dot" w:pos="4310"/>
        </w:tabs>
        <w:rPr>
          <w:noProof/>
        </w:rPr>
      </w:pPr>
      <w:r w:rsidRPr="008F7FC5">
        <w:rPr>
          <w:noProof/>
        </w:rPr>
        <w:t>BQNTR301</w:t>
      </w:r>
      <w:r w:rsidRPr="008F7FC5">
        <w:rPr>
          <w:noProof/>
        </w:rPr>
        <w:tab/>
        <w:t>22</w:t>
      </w:r>
    </w:p>
    <w:p w:rsidR="002C3311" w:rsidRPr="008F7FC5" w:rsidRDefault="002C3311">
      <w:pPr>
        <w:pStyle w:val="Index1"/>
        <w:tabs>
          <w:tab w:val="right" w:leader="dot" w:pos="4310"/>
        </w:tabs>
        <w:rPr>
          <w:noProof/>
        </w:rPr>
      </w:pPr>
      <w:r w:rsidRPr="008F7FC5">
        <w:rPr>
          <w:noProof/>
        </w:rPr>
        <w:t>BQNTR302</w:t>
      </w:r>
      <w:r w:rsidRPr="008F7FC5">
        <w:rPr>
          <w:noProof/>
        </w:rPr>
        <w:tab/>
        <w:t>22</w:t>
      </w:r>
    </w:p>
    <w:p w:rsidR="002C3311" w:rsidRPr="008F7FC5" w:rsidRDefault="002C3311">
      <w:pPr>
        <w:pStyle w:val="Index1"/>
        <w:tabs>
          <w:tab w:val="right" w:leader="dot" w:pos="4310"/>
        </w:tabs>
        <w:rPr>
          <w:noProof/>
        </w:rPr>
      </w:pPr>
      <w:r w:rsidRPr="008F7FC5">
        <w:rPr>
          <w:noProof/>
        </w:rPr>
        <w:t>BQNTR303</w:t>
      </w:r>
      <w:r w:rsidRPr="008F7FC5">
        <w:rPr>
          <w:noProof/>
        </w:rPr>
        <w:tab/>
        <w:t>22</w:t>
      </w:r>
    </w:p>
    <w:p w:rsidR="002C3311" w:rsidRPr="008F7FC5" w:rsidRDefault="002C3311">
      <w:pPr>
        <w:pStyle w:val="Index1"/>
        <w:tabs>
          <w:tab w:val="right" w:leader="dot" w:pos="4310"/>
        </w:tabs>
        <w:rPr>
          <w:noProof/>
        </w:rPr>
      </w:pPr>
      <w:r w:rsidRPr="008F7FC5">
        <w:rPr>
          <w:noProof/>
        </w:rPr>
        <w:t>BQNTR304</w:t>
      </w:r>
      <w:r w:rsidRPr="008F7FC5">
        <w:rPr>
          <w:noProof/>
        </w:rPr>
        <w:tab/>
        <w:t>22</w:t>
      </w:r>
    </w:p>
    <w:p w:rsidR="002C3311" w:rsidRPr="008F7FC5" w:rsidRDefault="002C3311">
      <w:pPr>
        <w:pStyle w:val="Index1"/>
        <w:tabs>
          <w:tab w:val="right" w:leader="dot" w:pos="4310"/>
        </w:tabs>
        <w:rPr>
          <w:noProof/>
        </w:rPr>
      </w:pPr>
      <w:r w:rsidRPr="008F7FC5">
        <w:rPr>
          <w:noProof/>
        </w:rPr>
        <w:t>BQNTR305</w:t>
      </w:r>
      <w:r w:rsidRPr="008F7FC5">
        <w:rPr>
          <w:noProof/>
        </w:rPr>
        <w:tab/>
        <w:t>22</w:t>
      </w:r>
    </w:p>
    <w:p w:rsidR="002C3311" w:rsidRPr="008F7FC5" w:rsidRDefault="002C3311">
      <w:pPr>
        <w:pStyle w:val="Index1"/>
        <w:tabs>
          <w:tab w:val="right" w:leader="dot" w:pos="4310"/>
        </w:tabs>
        <w:rPr>
          <w:noProof/>
        </w:rPr>
      </w:pPr>
      <w:r w:rsidRPr="008F7FC5">
        <w:rPr>
          <w:noProof/>
        </w:rPr>
        <w:t>BQNTR306</w:t>
      </w:r>
      <w:r w:rsidRPr="008F7FC5">
        <w:rPr>
          <w:noProof/>
        </w:rPr>
        <w:tab/>
        <w:t>22</w:t>
      </w:r>
    </w:p>
    <w:p w:rsidR="002C3311" w:rsidRPr="008F7FC5" w:rsidRDefault="002C3311">
      <w:pPr>
        <w:pStyle w:val="Index1"/>
        <w:tabs>
          <w:tab w:val="right" w:leader="dot" w:pos="4310"/>
        </w:tabs>
        <w:rPr>
          <w:noProof/>
        </w:rPr>
      </w:pPr>
      <w:r w:rsidRPr="008F7FC5">
        <w:rPr>
          <w:noProof/>
        </w:rPr>
        <w:t>BQNTR307</w:t>
      </w:r>
      <w:r w:rsidRPr="008F7FC5">
        <w:rPr>
          <w:noProof/>
        </w:rPr>
        <w:tab/>
        <w:t>22</w:t>
      </w:r>
    </w:p>
    <w:p w:rsidR="002C3311" w:rsidRPr="008F7FC5" w:rsidRDefault="002C3311">
      <w:pPr>
        <w:pStyle w:val="Index1"/>
        <w:tabs>
          <w:tab w:val="right" w:leader="dot" w:pos="4310"/>
        </w:tabs>
        <w:rPr>
          <w:noProof/>
        </w:rPr>
      </w:pPr>
      <w:r w:rsidRPr="008F7FC5">
        <w:rPr>
          <w:noProof/>
        </w:rPr>
        <w:t>BQNTR308</w:t>
      </w:r>
      <w:r w:rsidRPr="008F7FC5">
        <w:rPr>
          <w:noProof/>
        </w:rPr>
        <w:tab/>
        <w:t>22</w:t>
      </w:r>
    </w:p>
    <w:p w:rsidR="002C3311" w:rsidRPr="008F7FC5" w:rsidRDefault="002C3311">
      <w:pPr>
        <w:pStyle w:val="Index1"/>
        <w:tabs>
          <w:tab w:val="right" w:leader="dot" w:pos="4310"/>
        </w:tabs>
        <w:rPr>
          <w:noProof/>
        </w:rPr>
      </w:pPr>
      <w:r w:rsidRPr="008F7FC5">
        <w:rPr>
          <w:noProof/>
        </w:rPr>
        <w:t>BQNTR309</w:t>
      </w:r>
      <w:r w:rsidRPr="008F7FC5">
        <w:rPr>
          <w:noProof/>
        </w:rPr>
        <w:tab/>
        <w:t>22</w:t>
      </w:r>
    </w:p>
    <w:p w:rsidR="002C3311" w:rsidRPr="008F7FC5" w:rsidRDefault="002C3311">
      <w:pPr>
        <w:pStyle w:val="Index1"/>
        <w:tabs>
          <w:tab w:val="right" w:leader="dot" w:pos="4310"/>
        </w:tabs>
        <w:rPr>
          <w:noProof/>
        </w:rPr>
      </w:pPr>
      <w:r w:rsidRPr="008F7FC5">
        <w:rPr>
          <w:noProof/>
        </w:rPr>
        <w:t>BQNTR310</w:t>
      </w:r>
      <w:r w:rsidRPr="008F7FC5">
        <w:rPr>
          <w:noProof/>
        </w:rPr>
        <w:tab/>
        <w:t>22</w:t>
      </w:r>
    </w:p>
    <w:p w:rsidR="002C3311" w:rsidRPr="008F7FC5" w:rsidRDefault="002C3311">
      <w:pPr>
        <w:pStyle w:val="Index1"/>
        <w:tabs>
          <w:tab w:val="right" w:leader="dot" w:pos="4310"/>
        </w:tabs>
        <w:rPr>
          <w:noProof/>
        </w:rPr>
      </w:pPr>
      <w:r w:rsidRPr="008F7FC5">
        <w:rPr>
          <w:noProof/>
        </w:rPr>
        <w:t>BQNTR311</w:t>
      </w:r>
      <w:r w:rsidRPr="008F7FC5">
        <w:rPr>
          <w:noProof/>
        </w:rPr>
        <w:tab/>
        <w:t>22</w:t>
      </w:r>
    </w:p>
    <w:p w:rsidR="002C3311" w:rsidRPr="008F7FC5" w:rsidRDefault="002C3311">
      <w:pPr>
        <w:pStyle w:val="Index1"/>
        <w:tabs>
          <w:tab w:val="right" w:leader="dot" w:pos="4310"/>
        </w:tabs>
        <w:rPr>
          <w:noProof/>
        </w:rPr>
      </w:pPr>
      <w:r w:rsidRPr="008F7FC5">
        <w:rPr>
          <w:noProof/>
        </w:rPr>
        <w:t>BQNTR312</w:t>
      </w:r>
      <w:r w:rsidRPr="008F7FC5">
        <w:rPr>
          <w:noProof/>
        </w:rPr>
        <w:tab/>
        <w:t>22</w:t>
      </w:r>
    </w:p>
    <w:p w:rsidR="002C3311" w:rsidRPr="008F7FC5" w:rsidRDefault="002C3311">
      <w:pPr>
        <w:pStyle w:val="Index1"/>
        <w:tabs>
          <w:tab w:val="right" w:leader="dot" w:pos="4310"/>
        </w:tabs>
        <w:rPr>
          <w:noProof/>
        </w:rPr>
      </w:pPr>
      <w:r w:rsidRPr="008F7FC5">
        <w:rPr>
          <w:noProof/>
        </w:rPr>
        <w:t>BQNTR313</w:t>
      </w:r>
      <w:r w:rsidRPr="008F7FC5">
        <w:rPr>
          <w:noProof/>
        </w:rPr>
        <w:tab/>
        <w:t>22</w:t>
      </w:r>
    </w:p>
    <w:p w:rsidR="002C3311" w:rsidRPr="008F7FC5" w:rsidRDefault="002C3311">
      <w:pPr>
        <w:pStyle w:val="Index1"/>
        <w:tabs>
          <w:tab w:val="right" w:leader="dot" w:pos="4310"/>
        </w:tabs>
        <w:rPr>
          <w:noProof/>
        </w:rPr>
      </w:pPr>
      <w:r w:rsidRPr="008F7FC5">
        <w:rPr>
          <w:noProof/>
        </w:rPr>
        <w:t>BQNTR314</w:t>
      </w:r>
      <w:r w:rsidRPr="008F7FC5">
        <w:rPr>
          <w:noProof/>
        </w:rPr>
        <w:tab/>
        <w:t>22</w:t>
      </w:r>
    </w:p>
    <w:p w:rsidR="002C3311" w:rsidRPr="008F7FC5" w:rsidRDefault="002C3311">
      <w:pPr>
        <w:pStyle w:val="Index1"/>
        <w:tabs>
          <w:tab w:val="right" w:leader="dot" w:pos="4310"/>
        </w:tabs>
        <w:rPr>
          <w:noProof/>
        </w:rPr>
      </w:pPr>
      <w:r w:rsidRPr="008F7FC5">
        <w:rPr>
          <w:noProof/>
        </w:rPr>
        <w:t>BQNTR315</w:t>
      </w:r>
      <w:r w:rsidRPr="008F7FC5">
        <w:rPr>
          <w:noProof/>
        </w:rPr>
        <w:tab/>
        <w:t>23</w:t>
      </w:r>
    </w:p>
    <w:p w:rsidR="002C3311" w:rsidRPr="008F7FC5" w:rsidRDefault="002C3311">
      <w:pPr>
        <w:pStyle w:val="Index1"/>
        <w:tabs>
          <w:tab w:val="right" w:leader="dot" w:pos="4310"/>
        </w:tabs>
        <w:rPr>
          <w:noProof/>
        </w:rPr>
      </w:pPr>
      <w:r w:rsidRPr="008F7FC5">
        <w:rPr>
          <w:noProof/>
        </w:rPr>
        <w:t>BQNTR316</w:t>
      </w:r>
      <w:r w:rsidRPr="008F7FC5">
        <w:rPr>
          <w:noProof/>
        </w:rPr>
        <w:tab/>
        <w:t>23</w:t>
      </w:r>
    </w:p>
    <w:p w:rsidR="002C3311" w:rsidRPr="008F7FC5" w:rsidRDefault="002C3311">
      <w:pPr>
        <w:pStyle w:val="Index1"/>
        <w:tabs>
          <w:tab w:val="right" w:leader="dot" w:pos="4310"/>
        </w:tabs>
        <w:rPr>
          <w:noProof/>
        </w:rPr>
      </w:pPr>
      <w:r w:rsidRPr="008F7FC5">
        <w:rPr>
          <w:noProof/>
        </w:rPr>
        <w:t>BQNTR317</w:t>
      </w:r>
      <w:r w:rsidRPr="008F7FC5">
        <w:rPr>
          <w:noProof/>
        </w:rPr>
        <w:tab/>
        <w:t>23</w:t>
      </w:r>
    </w:p>
    <w:p w:rsidR="002C3311" w:rsidRPr="008F7FC5" w:rsidRDefault="002C3311">
      <w:pPr>
        <w:pStyle w:val="Index1"/>
        <w:tabs>
          <w:tab w:val="right" w:leader="dot" w:pos="4310"/>
        </w:tabs>
        <w:rPr>
          <w:noProof/>
        </w:rPr>
      </w:pPr>
      <w:r w:rsidRPr="008F7FC5">
        <w:rPr>
          <w:noProof/>
        </w:rPr>
        <w:t>BQNTR318</w:t>
      </w:r>
      <w:r w:rsidRPr="008F7FC5">
        <w:rPr>
          <w:noProof/>
        </w:rPr>
        <w:tab/>
        <w:t>23</w:t>
      </w:r>
    </w:p>
    <w:p w:rsidR="002C3311" w:rsidRPr="008F7FC5" w:rsidRDefault="002C3311">
      <w:pPr>
        <w:pStyle w:val="Index1"/>
        <w:tabs>
          <w:tab w:val="right" w:leader="dot" w:pos="4310"/>
        </w:tabs>
        <w:rPr>
          <w:noProof/>
        </w:rPr>
      </w:pPr>
      <w:r w:rsidRPr="008F7FC5">
        <w:rPr>
          <w:noProof/>
        </w:rPr>
        <w:t>BQNTR319</w:t>
      </w:r>
      <w:r w:rsidRPr="008F7FC5">
        <w:rPr>
          <w:noProof/>
        </w:rPr>
        <w:tab/>
        <w:t>23</w:t>
      </w:r>
    </w:p>
    <w:p w:rsidR="002C3311" w:rsidRPr="008F7FC5" w:rsidRDefault="002C3311">
      <w:pPr>
        <w:pStyle w:val="Index1"/>
        <w:tabs>
          <w:tab w:val="right" w:leader="dot" w:pos="4310"/>
        </w:tabs>
        <w:rPr>
          <w:noProof/>
        </w:rPr>
      </w:pPr>
      <w:r w:rsidRPr="008F7FC5">
        <w:rPr>
          <w:noProof/>
        </w:rPr>
        <w:t>BQNTR320</w:t>
      </w:r>
      <w:r w:rsidRPr="008F7FC5">
        <w:rPr>
          <w:noProof/>
        </w:rPr>
        <w:tab/>
        <w:t>22</w:t>
      </w:r>
    </w:p>
    <w:p w:rsidR="002C3311" w:rsidRPr="008F7FC5" w:rsidRDefault="002C3311">
      <w:pPr>
        <w:pStyle w:val="Index1"/>
        <w:tabs>
          <w:tab w:val="right" w:leader="dot" w:pos="4310"/>
        </w:tabs>
        <w:rPr>
          <w:noProof/>
        </w:rPr>
      </w:pPr>
      <w:r w:rsidRPr="008F7FC5">
        <w:rPr>
          <w:noProof/>
        </w:rPr>
        <w:t>BQNTR321</w:t>
      </w:r>
      <w:r w:rsidRPr="008F7FC5">
        <w:rPr>
          <w:noProof/>
        </w:rPr>
        <w:tab/>
        <w:t>23</w:t>
      </w:r>
    </w:p>
    <w:p w:rsidR="002C3311" w:rsidRPr="008F7FC5" w:rsidRDefault="002C3311">
      <w:pPr>
        <w:pStyle w:val="Index1"/>
        <w:tabs>
          <w:tab w:val="right" w:leader="dot" w:pos="4310"/>
        </w:tabs>
        <w:rPr>
          <w:noProof/>
        </w:rPr>
      </w:pPr>
      <w:r w:rsidRPr="008F7FC5">
        <w:rPr>
          <w:noProof/>
        </w:rPr>
        <w:t>BQNTR324</w:t>
      </w:r>
      <w:r w:rsidRPr="008F7FC5">
        <w:rPr>
          <w:noProof/>
        </w:rPr>
        <w:tab/>
        <w:t>23</w:t>
      </w:r>
    </w:p>
    <w:p w:rsidR="002C3311" w:rsidRPr="008F7FC5" w:rsidRDefault="002C3311">
      <w:pPr>
        <w:pStyle w:val="Index1"/>
        <w:tabs>
          <w:tab w:val="right" w:leader="dot" w:pos="4310"/>
        </w:tabs>
        <w:rPr>
          <w:noProof/>
        </w:rPr>
      </w:pPr>
      <w:r w:rsidRPr="008F7FC5">
        <w:rPr>
          <w:noProof/>
        </w:rPr>
        <w:t>BRDSCHR3</w:t>
      </w:r>
      <w:r w:rsidRPr="008F7FC5">
        <w:rPr>
          <w:noProof/>
        </w:rPr>
        <w:tab/>
        <w:t>75</w:t>
      </w:r>
    </w:p>
    <w:p w:rsidR="002C3311" w:rsidRPr="008F7FC5" w:rsidRDefault="002C3311">
      <w:pPr>
        <w:pStyle w:val="Index1"/>
        <w:tabs>
          <w:tab w:val="right" w:leader="dot" w:pos="4310"/>
        </w:tabs>
        <w:rPr>
          <w:noProof/>
        </w:rPr>
      </w:pPr>
      <w:r w:rsidRPr="008F7FC5">
        <w:rPr>
          <w:noProof/>
        </w:rPr>
        <w:t>BRTWGHR3</w:t>
      </w:r>
      <w:r w:rsidRPr="008F7FC5">
        <w:rPr>
          <w:noProof/>
        </w:rPr>
        <w:tab/>
        <w:t>54</w:t>
      </w:r>
    </w:p>
    <w:p w:rsidR="002C3311" w:rsidRPr="008F7FC5" w:rsidRDefault="002C3311">
      <w:pPr>
        <w:pStyle w:val="Index1"/>
        <w:tabs>
          <w:tab w:val="right" w:leader="dot" w:pos="4310"/>
        </w:tabs>
        <w:rPr>
          <w:noProof/>
        </w:rPr>
      </w:pPr>
      <w:r w:rsidRPr="008F7FC5">
        <w:rPr>
          <w:noProof/>
        </w:rPr>
        <w:t>BRWLNR3</w:t>
      </w:r>
      <w:r w:rsidRPr="008F7FC5">
        <w:rPr>
          <w:noProof/>
        </w:rPr>
        <w:tab/>
        <w:t>19</w:t>
      </w:r>
    </w:p>
    <w:p w:rsidR="002C3311" w:rsidRPr="008F7FC5" w:rsidRDefault="002C3311">
      <w:pPr>
        <w:pStyle w:val="Index1"/>
        <w:tabs>
          <w:tab w:val="right" w:leader="dot" w:pos="4310"/>
        </w:tabs>
        <w:rPr>
          <w:noProof/>
        </w:rPr>
      </w:pPr>
      <w:r w:rsidRPr="008F7FC5">
        <w:rPr>
          <w:noProof/>
        </w:rPr>
        <w:t>BSTRNGR3</w:t>
      </w:r>
      <w:r w:rsidRPr="008F7FC5">
        <w:rPr>
          <w:noProof/>
        </w:rPr>
        <w:tab/>
        <w:t>100</w:t>
      </w:r>
    </w:p>
    <w:p w:rsidR="002C3311" w:rsidRPr="008F7FC5" w:rsidRDefault="002C3311">
      <w:pPr>
        <w:pStyle w:val="Index1"/>
        <w:tabs>
          <w:tab w:val="right" w:leader="dot" w:pos="4310"/>
        </w:tabs>
        <w:rPr>
          <w:noProof/>
        </w:rPr>
      </w:pPr>
      <w:r w:rsidRPr="008F7FC5">
        <w:rPr>
          <w:noProof/>
        </w:rPr>
        <w:t>BTCHRR3</w:t>
      </w:r>
      <w:r w:rsidRPr="008F7FC5">
        <w:rPr>
          <w:noProof/>
        </w:rPr>
        <w:tab/>
        <w:t>100</w:t>
      </w:r>
    </w:p>
    <w:p w:rsidR="002C3311" w:rsidRPr="008F7FC5" w:rsidRDefault="002C3311">
      <w:pPr>
        <w:pStyle w:val="Index1"/>
        <w:tabs>
          <w:tab w:val="right" w:leader="dot" w:pos="4310"/>
        </w:tabs>
        <w:rPr>
          <w:noProof/>
        </w:rPr>
      </w:pPr>
      <w:r w:rsidRPr="008F7FC5">
        <w:rPr>
          <w:noProof/>
        </w:rPr>
        <w:t>BULLDR3</w:t>
      </w:r>
      <w:r w:rsidRPr="008F7FC5">
        <w:rPr>
          <w:noProof/>
        </w:rPr>
        <w:tab/>
        <w:t>37</w:t>
      </w:r>
    </w:p>
    <w:p w:rsidR="002C3311" w:rsidRPr="008F7FC5" w:rsidRDefault="002C3311">
      <w:pPr>
        <w:pStyle w:val="Index1"/>
        <w:tabs>
          <w:tab w:val="right" w:leader="dot" w:pos="4310"/>
        </w:tabs>
        <w:rPr>
          <w:noProof/>
        </w:rPr>
      </w:pPr>
      <w:r w:rsidRPr="008F7FC5">
        <w:rPr>
          <w:noProof/>
        </w:rPr>
        <w:t>BUNTR300</w:t>
      </w:r>
      <w:r w:rsidRPr="008F7FC5">
        <w:rPr>
          <w:noProof/>
        </w:rPr>
        <w:tab/>
        <w:t>23</w:t>
      </w:r>
    </w:p>
    <w:p w:rsidR="002C3311" w:rsidRPr="008F7FC5" w:rsidRDefault="002C3311">
      <w:pPr>
        <w:pStyle w:val="Index1"/>
        <w:tabs>
          <w:tab w:val="right" w:leader="dot" w:pos="4310"/>
        </w:tabs>
        <w:rPr>
          <w:noProof/>
        </w:rPr>
      </w:pPr>
      <w:r w:rsidRPr="008F7FC5">
        <w:rPr>
          <w:noProof/>
        </w:rPr>
        <w:t>BUNTR301</w:t>
      </w:r>
      <w:r w:rsidRPr="008F7FC5">
        <w:rPr>
          <w:noProof/>
        </w:rPr>
        <w:tab/>
        <w:t>23</w:t>
      </w:r>
    </w:p>
    <w:p w:rsidR="002C3311" w:rsidRPr="008F7FC5" w:rsidRDefault="002C3311">
      <w:pPr>
        <w:pStyle w:val="Index1"/>
        <w:tabs>
          <w:tab w:val="right" w:leader="dot" w:pos="4310"/>
        </w:tabs>
        <w:rPr>
          <w:noProof/>
        </w:rPr>
      </w:pPr>
      <w:r w:rsidRPr="008F7FC5">
        <w:rPr>
          <w:noProof/>
        </w:rPr>
        <w:t>BUNTR302</w:t>
      </w:r>
      <w:r w:rsidRPr="008F7FC5">
        <w:rPr>
          <w:noProof/>
        </w:rPr>
        <w:tab/>
        <w:t>24</w:t>
      </w:r>
    </w:p>
    <w:p w:rsidR="002C3311" w:rsidRPr="008F7FC5" w:rsidRDefault="002C3311">
      <w:pPr>
        <w:pStyle w:val="Index1"/>
        <w:tabs>
          <w:tab w:val="right" w:leader="dot" w:pos="4310"/>
        </w:tabs>
        <w:rPr>
          <w:noProof/>
        </w:rPr>
      </w:pPr>
      <w:r w:rsidRPr="008F7FC5">
        <w:rPr>
          <w:noProof/>
        </w:rPr>
        <w:t>BUNTR303</w:t>
      </w:r>
      <w:r w:rsidRPr="008F7FC5">
        <w:rPr>
          <w:noProof/>
        </w:rPr>
        <w:tab/>
        <w:t>24</w:t>
      </w:r>
    </w:p>
    <w:p w:rsidR="002C3311" w:rsidRPr="008F7FC5" w:rsidRDefault="002C3311">
      <w:pPr>
        <w:pStyle w:val="Index1"/>
        <w:tabs>
          <w:tab w:val="right" w:leader="dot" w:pos="4310"/>
        </w:tabs>
        <w:rPr>
          <w:noProof/>
        </w:rPr>
      </w:pPr>
      <w:r w:rsidRPr="008F7FC5">
        <w:rPr>
          <w:noProof/>
        </w:rPr>
        <w:t>BUNTR305</w:t>
      </w:r>
      <w:r w:rsidRPr="008F7FC5">
        <w:rPr>
          <w:noProof/>
        </w:rPr>
        <w:tab/>
        <w:t>24</w:t>
      </w:r>
    </w:p>
    <w:p w:rsidR="002C3311" w:rsidRPr="008F7FC5" w:rsidRDefault="002C3311">
      <w:pPr>
        <w:pStyle w:val="Index1"/>
        <w:tabs>
          <w:tab w:val="right" w:leader="dot" w:pos="4310"/>
        </w:tabs>
        <w:rPr>
          <w:noProof/>
        </w:rPr>
      </w:pPr>
      <w:r w:rsidRPr="008F7FC5">
        <w:rPr>
          <w:noProof/>
        </w:rPr>
        <w:t>BUNTR306</w:t>
      </w:r>
      <w:r w:rsidRPr="008F7FC5">
        <w:rPr>
          <w:noProof/>
        </w:rPr>
        <w:tab/>
        <w:t>24</w:t>
      </w:r>
    </w:p>
    <w:p w:rsidR="002C3311" w:rsidRPr="008F7FC5" w:rsidRDefault="002C3311">
      <w:pPr>
        <w:pStyle w:val="Index1"/>
        <w:tabs>
          <w:tab w:val="right" w:leader="dot" w:pos="4310"/>
        </w:tabs>
        <w:rPr>
          <w:noProof/>
        </w:rPr>
      </w:pPr>
      <w:r w:rsidRPr="008F7FC5">
        <w:rPr>
          <w:noProof/>
        </w:rPr>
        <w:t>BUNTR307</w:t>
      </w:r>
      <w:r w:rsidRPr="008F7FC5">
        <w:rPr>
          <w:noProof/>
        </w:rPr>
        <w:tab/>
        <w:t>24</w:t>
      </w:r>
    </w:p>
    <w:p w:rsidR="002C3311" w:rsidRPr="008F7FC5" w:rsidRDefault="002C3311">
      <w:pPr>
        <w:pStyle w:val="Index1"/>
        <w:tabs>
          <w:tab w:val="right" w:leader="dot" w:pos="4310"/>
        </w:tabs>
        <w:rPr>
          <w:noProof/>
        </w:rPr>
      </w:pPr>
      <w:r w:rsidRPr="008F7FC5">
        <w:rPr>
          <w:noProof/>
        </w:rPr>
        <w:t>BUNTR308</w:t>
      </w:r>
      <w:r w:rsidRPr="008F7FC5">
        <w:rPr>
          <w:noProof/>
        </w:rPr>
        <w:tab/>
        <w:t>24</w:t>
      </w:r>
    </w:p>
    <w:p w:rsidR="002C3311" w:rsidRPr="008F7FC5" w:rsidRDefault="002C3311">
      <w:pPr>
        <w:pStyle w:val="Index1"/>
        <w:tabs>
          <w:tab w:val="right" w:leader="dot" w:pos="4310"/>
        </w:tabs>
        <w:rPr>
          <w:noProof/>
        </w:rPr>
      </w:pPr>
      <w:r w:rsidRPr="008F7FC5">
        <w:rPr>
          <w:noProof/>
        </w:rPr>
        <w:t>BUNTR309</w:t>
      </w:r>
      <w:r w:rsidRPr="008F7FC5">
        <w:rPr>
          <w:noProof/>
        </w:rPr>
        <w:tab/>
        <w:t>24</w:t>
      </w:r>
    </w:p>
    <w:p w:rsidR="002C3311" w:rsidRPr="008F7FC5" w:rsidRDefault="002C3311">
      <w:pPr>
        <w:pStyle w:val="Index1"/>
        <w:tabs>
          <w:tab w:val="right" w:leader="dot" w:pos="4310"/>
        </w:tabs>
        <w:rPr>
          <w:noProof/>
        </w:rPr>
      </w:pPr>
      <w:r w:rsidRPr="008F7FC5">
        <w:rPr>
          <w:noProof/>
        </w:rPr>
        <w:t>BUNTR310</w:t>
      </w:r>
      <w:r w:rsidRPr="008F7FC5">
        <w:rPr>
          <w:noProof/>
        </w:rPr>
        <w:tab/>
        <w:t>24</w:t>
      </w:r>
    </w:p>
    <w:p w:rsidR="002C3311" w:rsidRPr="008F7FC5" w:rsidRDefault="002C3311">
      <w:pPr>
        <w:pStyle w:val="Index1"/>
        <w:tabs>
          <w:tab w:val="right" w:leader="dot" w:pos="4310"/>
        </w:tabs>
        <w:rPr>
          <w:noProof/>
        </w:rPr>
      </w:pPr>
      <w:r w:rsidRPr="008F7FC5">
        <w:rPr>
          <w:noProof/>
        </w:rPr>
        <w:t>BUNTR311</w:t>
      </w:r>
      <w:r w:rsidRPr="008F7FC5">
        <w:rPr>
          <w:noProof/>
        </w:rPr>
        <w:tab/>
        <w:t>24</w:t>
      </w:r>
    </w:p>
    <w:p w:rsidR="002C3311" w:rsidRPr="008F7FC5" w:rsidRDefault="002C3311">
      <w:pPr>
        <w:pStyle w:val="Index1"/>
        <w:tabs>
          <w:tab w:val="right" w:leader="dot" w:pos="4310"/>
        </w:tabs>
        <w:rPr>
          <w:noProof/>
        </w:rPr>
      </w:pPr>
      <w:r w:rsidRPr="008F7FC5">
        <w:rPr>
          <w:noProof/>
        </w:rPr>
        <w:t>BUNTR312</w:t>
      </w:r>
      <w:r w:rsidRPr="008F7FC5">
        <w:rPr>
          <w:noProof/>
        </w:rPr>
        <w:tab/>
        <w:t>24</w:t>
      </w:r>
    </w:p>
    <w:p w:rsidR="002C3311" w:rsidRPr="008F7FC5" w:rsidRDefault="002C3311">
      <w:pPr>
        <w:pStyle w:val="Index1"/>
        <w:tabs>
          <w:tab w:val="right" w:leader="dot" w:pos="4310"/>
        </w:tabs>
        <w:rPr>
          <w:noProof/>
        </w:rPr>
      </w:pPr>
      <w:r w:rsidRPr="008F7FC5">
        <w:rPr>
          <w:noProof/>
        </w:rPr>
        <w:t>BUNTR313</w:t>
      </w:r>
      <w:r w:rsidRPr="008F7FC5">
        <w:rPr>
          <w:noProof/>
        </w:rPr>
        <w:tab/>
        <w:t>24</w:t>
      </w:r>
    </w:p>
    <w:p w:rsidR="002C3311" w:rsidRPr="008F7FC5" w:rsidRDefault="002C3311">
      <w:pPr>
        <w:pStyle w:val="Index1"/>
        <w:tabs>
          <w:tab w:val="right" w:leader="dot" w:pos="4310"/>
        </w:tabs>
        <w:rPr>
          <w:noProof/>
        </w:rPr>
      </w:pPr>
      <w:r w:rsidRPr="008F7FC5">
        <w:rPr>
          <w:noProof/>
        </w:rPr>
        <w:t>BUNTR314</w:t>
      </w:r>
      <w:r w:rsidRPr="008F7FC5">
        <w:rPr>
          <w:noProof/>
        </w:rPr>
        <w:tab/>
        <w:t>24</w:t>
      </w:r>
    </w:p>
    <w:p w:rsidR="002C3311" w:rsidRPr="008F7FC5" w:rsidRDefault="002C3311">
      <w:pPr>
        <w:pStyle w:val="Index1"/>
        <w:tabs>
          <w:tab w:val="right" w:leader="dot" w:pos="4310"/>
        </w:tabs>
        <w:rPr>
          <w:noProof/>
        </w:rPr>
      </w:pPr>
      <w:r w:rsidRPr="008F7FC5">
        <w:rPr>
          <w:noProof/>
        </w:rPr>
        <w:t>BUNTR315</w:t>
      </w:r>
      <w:r w:rsidRPr="008F7FC5">
        <w:rPr>
          <w:noProof/>
        </w:rPr>
        <w:tab/>
        <w:t>24</w:t>
      </w:r>
    </w:p>
    <w:p w:rsidR="002C3311" w:rsidRPr="008F7FC5" w:rsidRDefault="002C3311">
      <w:pPr>
        <w:pStyle w:val="Index1"/>
        <w:tabs>
          <w:tab w:val="right" w:leader="dot" w:pos="4310"/>
        </w:tabs>
        <w:rPr>
          <w:noProof/>
        </w:rPr>
      </w:pPr>
      <w:r w:rsidRPr="008F7FC5">
        <w:rPr>
          <w:noProof/>
        </w:rPr>
        <w:t>BUNTR316</w:t>
      </w:r>
      <w:r w:rsidRPr="008F7FC5">
        <w:rPr>
          <w:noProof/>
        </w:rPr>
        <w:tab/>
        <w:t>25</w:t>
      </w:r>
    </w:p>
    <w:p w:rsidR="002C3311" w:rsidRPr="008F7FC5" w:rsidRDefault="002C3311">
      <w:pPr>
        <w:pStyle w:val="Index1"/>
        <w:tabs>
          <w:tab w:val="right" w:leader="dot" w:pos="4310"/>
        </w:tabs>
        <w:rPr>
          <w:noProof/>
        </w:rPr>
      </w:pPr>
      <w:r w:rsidRPr="008F7FC5">
        <w:rPr>
          <w:noProof/>
        </w:rPr>
        <w:t>BUNTR317</w:t>
      </w:r>
      <w:r w:rsidRPr="008F7FC5">
        <w:rPr>
          <w:noProof/>
        </w:rPr>
        <w:tab/>
        <w:t>25</w:t>
      </w:r>
    </w:p>
    <w:p w:rsidR="002C3311" w:rsidRPr="008F7FC5" w:rsidRDefault="002C3311">
      <w:pPr>
        <w:pStyle w:val="Index1"/>
        <w:tabs>
          <w:tab w:val="right" w:leader="dot" w:pos="4310"/>
        </w:tabs>
        <w:rPr>
          <w:noProof/>
        </w:rPr>
      </w:pPr>
      <w:r w:rsidRPr="008F7FC5">
        <w:rPr>
          <w:noProof/>
        </w:rPr>
        <w:t>BUNTR318</w:t>
      </w:r>
      <w:r w:rsidRPr="008F7FC5">
        <w:rPr>
          <w:noProof/>
        </w:rPr>
        <w:tab/>
        <w:t>25</w:t>
      </w:r>
    </w:p>
    <w:p w:rsidR="002C3311" w:rsidRPr="008F7FC5" w:rsidRDefault="002C3311">
      <w:pPr>
        <w:pStyle w:val="Index1"/>
        <w:tabs>
          <w:tab w:val="right" w:leader="dot" w:pos="4310"/>
        </w:tabs>
        <w:rPr>
          <w:noProof/>
        </w:rPr>
      </w:pPr>
      <w:r w:rsidRPr="008F7FC5">
        <w:rPr>
          <w:noProof/>
        </w:rPr>
        <w:t>BUNTR319</w:t>
      </w:r>
      <w:r w:rsidRPr="008F7FC5">
        <w:rPr>
          <w:noProof/>
        </w:rPr>
        <w:tab/>
        <w:t>25</w:t>
      </w:r>
    </w:p>
    <w:p w:rsidR="002C3311" w:rsidRPr="008F7FC5" w:rsidRDefault="002C3311">
      <w:pPr>
        <w:pStyle w:val="Index1"/>
        <w:tabs>
          <w:tab w:val="right" w:leader="dot" w:pos="4310"/>
        </w:tabs>
        <w:rPr>
          <w:noProof/>
        </w:rPr>
      </w:pPr>
      <w:r w:rsidRPr="008F7FC5">
        <w:rPr>
          <w:noProof/>
        </w:rPr>
        <w:t>BUNTR320</w:t>
      </w:r>
      <w:r w:rsidRPr="008F7FC5">
        <w:rPr>
          <w:noProof/>
        </w:rPr>
        <w:tab/>
        <w:t>24</w:t>
      </w:r>
    </w:p>
    <w:p w:rsidR="002C3311" w:rsidRPr="008F7FC5" w:rsidRDefault="002C3311">
      <w:pPr>
        <w:pStyle w:val="Index1"/>
        <w:tabs>
          <w:tab w:val="right" w:leader="dot" w:pos="4310"/>
        </w:tabs>
        <w:rPr>
          <w:noProof/>
        </w:rPr>
      </w:pPr>
      <w:r w:rsidRPr="008F7FC5">
        <w:rPr>
          <w:noProof/>
        </w:rPr>
        <w:t>BUNTR321</w:t>
      </w:r>
      <w:r w:rsidRPr="008F7FC5">
        <w:rPr>
          <w:noProof/>
        </w:rPr>
        <w:tab/>
        <w:t>25</w:t>
      </w:r>
    </w:p>
    <w:p w:rsidR="002C3311" w:rsidRPr="008F7FC5" w:rsidRDefault="002C3311">
      <w:pPr>
        <w:pStyle w:val="Index1"/>
        <w:tabs>
          <w:tab w:val="right" w:leader="dot" w:pos="4310"/>
        </w:tabs>
        <w:rPr>
          <w:noProof/>
        </w:rPr>
      </w:pPr>
      <w:r w:rsidRPr="008F7FC5">
        <w:rPr>
          <w:noProof/>
        </w:rPr>
        <w:t>BUNTR324</w:t>
      </w:r>
      <w:r w:rsidRPr="008F7FC5">
        <w:rPr>
          <w:noProof/>
        </w:rPr>
        <w:tab/>
        <w:t>25</w:t>
      </w:r>
    </w:p>
    <w:p w:rsidR="002C3311" w:rsidRPr="008F7FC5" w:rsidRDefault="002C3311">
      <w:pPr>
        <w:pStyle w:val="Index1"/>
        <w:tabs>
          <w:tab w:val="right" w:leader="dot" w:pos="4310"/>
        </w:tabs>
        <w:rPr>
          <w:noProof/>
        </w:rPr>
      </w:pPr>
      <w:r w:rsidRPr="008F7FC5">
        <w:rPr>
          <w:noProof/>
        </w:rPr>
        <w:t>BUYINSR3</w:t>
      </w:r>
      <w:r w:rsidRPr="008F7FC5">
        <w:rPr>
          <w:noProof/>
        </w:rPr>
        <w:tab/>
        <w:t>51</w:t>
      </w:r>
    </w:p>
    <w:p w:rsidR="002C3311" w:rsidRPr="008F7FC5" w:rsidRDefault="002C3311">
      <w:pPr>
        <w:pStyle w:val="IndexHeading"/>
        <w:keepNext/>
        <w:tabs>
          <w:tab w:val="right" w:leader="dot" w:pos="4310"/>
        </w:tabs>
        <w:rPr>
          <w:b w:val="0"/>
          <w:bCs w:val="0"/>
          <w:noProof/>
        </w:rPr>
      </w:pPr>
      <w:r w:rsidRPr="008F7FC5">
        <w:rPr>
          <w:noProof/>
        </w:rPr>
        <w:t>C</w:t>
      </w:r>
    </w:p>
    <w:p w:rsidR="002C3311" w:rsidRPr="008F7FC5" w:rsidRDefault="002C3311">
      <w:pPr>
        <w:pStyle w:val="Index1"/>
        <w:tabs>
          <w:tab w:val="right" w:leader="dot" w:pos="4310"/>
        </w:tabs>
        <w:rPr>
          <w:noProof/>
        </w:rPr>
      </w:pPr>
      <w:r w:rsidRPr="008F7FC5">
        <w:rPr>
          <w:noProof/>
        </w:rPr>
        <w:t>CAG1R3</w:t>
      </w:r>
      <w:r w:rsidRPr="008F7FC5">
        <w:rPr>
          <w:noProof/>
        </w:rPr>
        <w:tab/>
        <w:t>55</w:t>
      </w:r>
    </w:p>
    <w:p w:rsidR="002C3311" w:rsidRPr="008F7FC5" w:rsidRDefault="002C3311">
      <w:pPr>
        <w:pStyle w:val="Index1"/>
        <w:tabs>
          <w:tab w:val="right" w:leader="dot" w:pos="4310"/>
        </w:tabs>
        <w:rPr>
          <w:noProof/>
        </w:rPr>
      </w:pPr>
      <w:r w:rsidRPr="008F7FC5">
        <w:rPr>
          <w:noProof/>
        </w:rPr>
        <w:t>CAG2R3</w:t>
      </w:r>
      <w:r w:rsidRPr="008F7FC5">
        <w:rPr>
          <w:noProof/>
        </w:rPr>
        <w:tab/>
        <w:t>55</w:t>
      </w:r>
    </w:p>
    <w:p w:rsidR="002C3311" w:rsidRPr="008F7FC5" w:rsidRDefault="002C3311">
      <w:pPr>
        <w:pStyle w:val="Index1"/>
        <w:tabs>
          <w:tab w:val="right" w:leader="dot" w:pos="4310"/>
        </w:tabs>
        <w:rPr>
          <w:noProof/>
        </w:rPr>
      </w:pPr>
      <w:r w:rsidRPr="008F7FC5">
        <w:rPr>
          <w:noProof/>
        </w:rPr>
        <w:t>CAG3R3</w:t>
      </w:r>
      <w:r w:rsidRPr="008F7FC5">
        <w:rPr>
          <w:noProof/>
        </w:rPr>
        <w:tab/>
        <w:t>55</w:t>
      </w:r>
    </w:p>
    <w:p w:rsidR="002C3311" w:rsidRPr="008F7FC5" w:rsidRDefault="002C3311">
      <w:pPr>
        <w:pStyle w:val="Index1"/>
        <w:tabs>
          <w:tab w:val="right" w:leader="dot" w:pos="4310"/>
        </w:tabs>
        <w:rPr>
          <w:noProof/>
        </w:rPr>
      </w:pPr>
      <w:r w:rsidRPr="008F7FC5">
        <w:rPr>
          <w:noProof/>
        </w:rPr>
        <w:t>CAG4R3</w:t>
      </w:r>
      <w:r w:rsidRPr="008F7FC5">
        <w:rPr>
          <w:noProof/>
        </w:rPr>
        <w:tab/>
        <w:t>55</w:t>
      </w:r>
    </w:p>
    <w:p w:rsidR="002C3311" w:rsidRPr="008F7FC5" w:rsidRDefault="002C3311">
      <w:pPr>
        <w:pStyle w:val="Index1"/>
        <w:tabs>
          <w:tab w:val="right" w:leader="dot" w:pos="4310"/>
        </w:tabs>
        <w:rPr>
          <w:noProof/>
        </w:rPr>
      </w:pPr>
      <w:r w:rsidRPr="008F7FC5">
        <w:rPr>
          <w:noProof/>
        </w:rPr>
        <w:t>CAG5R3</w:t>
      </w:r>
      <w:r w:rsidRPr="008F7FC5">
        <w:rPr>
          <w:noProof/>
        </w:rPr>
        <w:tab/>
        <w:t>55</w:t>
      </w:r>
    </w:p>
    <w:p w:rsidR="002C3311" w:rsidRPr="008F7FC5" w:rsidRDefault="002C3311">
      <w:pPr>
        <w:pStyle w:val="Index1"/>
        <w:tabs>
          <w:tab w:val="right" w:leader="dot" w:pos="4310"/>
        </w:tabs>
        <w:rPr>
          <w:noProof/>
        </w:rPr>
      </w:pPr>
      <w:r w:rsidRPr="008F7FC5">
        <w:rPr>
          <w:noProof/>
        </w:rPr>
        <w:t>CAR7R3</w:t>
      </w:r>
      <w:r w:rsidRPr="008F7FC5">
        <w:rPr>
          <w:noProof/>
        </w:rPr>
        <w:tab/>
        <w:t>48</w:t>
      </w:r>
    </w:p>
    <w:p w:rsidR="002C3311" w:rsidRPr="008F7FC5" w:rsidRDefault="002C3311">
      <w:pPr>
        <w:pStyle w:val="Index1"/>
        <w:tabs>
          <w:tab w:val="right" w:leader="dot" w:pos="4310"/>
        </w:tabs>
        <w:rPr>
          <w:noProof/>
        </w:rPr>
      </w:pPr>
      <w:r w:rsidRPr="008F7FC5">
        <w:rPr>
          <w:noProof/>
        </w:rPr>
        <w:t>CASHCLR3</w:t>
      </w:r>
      <w:r w:rsidRPr="008F7FC5">
        <w:rPr>
          <w:noProof/>
        </w:rPr>
        <w:tab/>
        <w:t>71</w:t>
      </w:r>
    </w:p>
    <w:p w:rsidR="002C3311" w:rsidRPr="008F7FC5" w:rsidRDefault="002C3311">
      <w:pPr>
        <w:pStyle w:val="Index1"/>
        <w:tabs>
          <w:tab w:val="right" w:leader="dot" w:pos="4310"/>
        </w:tabs>
        <w:rPr>
          <w:noProof/>
        </w:rPr>
      </w:pPr>
      <w:r w:rsidRPr="008F7FC5">
        <w:rPr>
          <w:noProof/>
          <w:kern w:val="32"/>
        </w:rPr>
        <w:t>CASHR301</w:t>
      </w:r>
      <w:r w:rsidRPr="008F7FC5">
        <w:rPr>
          <w:noProof/>
        </w:rPr>
        <w:tab/>
        <w:t>17</w:t>
      </w:r>
    </w:p>
    <w:p w:rsidR="002C3311" w:rsidRPr="008F7FC5" w:rsidRDefault="002C3311">
      <w:pPr>
        <w:pStyle w:val="Index1"/>
        <w:tabs>
          <w:tab w:val="right" w:leader="dot" w:pos="4310"/>
        </w:tabs>
        <w:rPr>
          <w:noProof/>
        </w:rPr>
      </w:pPr>
      <w:r w:rsidRPr="008F7FC5">
        <w:rPr>
          <w:noProof/>
        </w:rPr>
        <w:t>CASHR302</w:t>
      </w:r>
      <w:r w:rsidRPr="008F7FC5">
        <w:rPr>
          <w:noProof/>
        </w:rPr>
        <w:tab/>
        <w:t>17</w:t>
      </w:r>
    </w:p>
    <w:p w:rsidR="002C3311" w:rsidRPr="008F7FC5" w:rsidRDefault="002C3311">
      <w:pPr>
        <w:pStyle w:val="Index1"/>
        <w:tabs>
          <w:tab w:val="right" w:leader="dot" w:pos="4310"/>
        </w:tabs>
        <w:rPr>
          <w:noProof/>
        </w:rPr>
      </w:pPr>
      <w:r w:rsidRPr="008F7FC5">
        <w:rPr>
          <w:noProof/>
        </w:rPr>
        <w:t>CASHR303</w:t>
      </w:r>
      <w:r w:rsidRPr="008F7FC5">
        <w:rPr>
          <w:noProof/>
        </w:rPr>
        <w:tab/>
        <w:t>17</w:t>
      </w:r>
    </w:p>
    <w:p w:rsidR="002C3311" w:rsidRPr="008F7FC5" w:rsidRDefault="002C3311">
      <w:pPr>
        <w:pStyle w:val="Index1"/>
        <w:tabs>
          <w:tab w:val="right" w:leader="dot" w:pos="4310"/>
        </w:tabs>
        <w:rPr>
          <w:noProof/>
        </w:rPr>
      </w:pPr>
      <w:r w:rsidRPr="008F7FC5">
        <w:rPr>
          <w:noProof/>
        </w:rPr>
        <w:t>CASHR304</w:t>
      </w:r>
      <w:r w:rsidRPr="008F7FC5">
        <w:rPr>
          <w:noProof/>
        </w:rPr>
        <w:tab/>
        <w:t>17</w:t>
      </w:r>
    </w:p>
    <w:p w:rsidR="002C3311" w:rsidRPr="008F7FC5" w:rsidRDefault="002C3311">
      <w:pPr>
        <w:pStyle w:val="Index1"/>
        <w:tabs>
          <w:tab w:val="right" w:leader="dot" w:pos="4310"/>
        </w:tabs>
        <w:rPr>
          <w:noProof/>
        </w:rPr>
      </w:pPr>
      <w:r w:rsidRPr="008F7FC5">
        <w:rPr>
          <w:noProof/>
        </w:rPr>
        <w:t>CASHR305</w:t>
      </w:r>
      <w:r w:rsidRPr="008F7FC5">
        <w:rPr>
          <w:noProof/>
        </w:rPr>
        <w:tab/>
        <w:t>17</w:t>
      </w:r>
    </w:p>
    <w:p w:rsidR="002C3311" w:rsidRPr="008F7FC5" w:rsidRDefault="002C3311">
      <w:pPr>
        <w:pStyle w:val="Index1"/>
        <w:tabs>
          <w:tab w:val="right" w:leader="dot" w:pos="4310"/>
        </w:tabs>
        <w:rPr>
          <w:noProof/>
        </w:rPr>
      </w:pPr>
      <w:r w:rsidRPr="008F7FC5">
        <w:rPr>
          <w:noProof/>
        </w:rPr>
        <w:t>CASHR306</w:t>
      </w:r>
      <w:r w:rsidRPr="008F7FC5">
        <w:rPr>
          <w:noProof/>
        </w:rPr>
        <w:tab/>
        <w:t>17</w:t>
      </w:r>
    </w:p>
    <w:p w:rsidR="002C3311" w:rsidRPr="008F7FC5" w:rsidRDefault="002C3311">
      <w:pPr>
        <w:pStyle w:val="Index1"/>
        <w:tabs>
          <w:tab w:val="right" w:leader="dot" w:pos="4310"/>
        </w:tabs>
        <w:rPr>
          <w:noProof/>
        </w:rPr>
      </w:pPr>
      <w:r w:rsidRPr="008F7FC5">
        <w:rPr>
          <w:noProof/>
        </w:rPr>
        <w:t>CASHR307</w:t>
      </w:r>
      <w:r w:rsidRPr="008F7FC5">
        <w:rPr>
          <w:noProof/>
        </w:rPr>
        <w:tab/>
        <w:t>17</w:t>
      </w:r>
    </w:p>
    <w:p w:rsidR="002C3311" w:rsidRPr="008F7FC5" w:rsidRDefault="002C3311">
      <w:pPr>
        <w:pStyle w:val="Index1"/>
        <w:tabs>
          <w:tab w:val="right" w:leader="dot" w:pos="4310"/>
        </w:tabs>
        <w:rPr>
          <w:noProof/>
        </w:rPr>
      </w:pPr>
      <w:r w:rsidRPr="008F7FC5">
        <w:rPr>
          <w:noProof/>
        </w:rPr>
        <w:t>CASHR309</w:t>
      </w:r>
      <w:r w:rsidRPr="008F7FC5">
        <w:rPr>
          <w:noProof/>
        </w:rPr>
        <w:tab/>
        <w:t>17</w:t>
      </w:r>
    </w:p>
    <w:p w:rsidR="002C3311" w:rsidRPr="008F7FC5" w:rsidRDefault="002C3311">
      <w:pPr>
        <w:pStyle w:val="Index1"/>
        <w:tabs>
          <w:tab w:val="right" w:leader="dot" w:pos="4310"/>
        </w:tabs>
        <w:rPr>
          <w:noProof/>
        </w:rPr>
      </w:pPr>
      <w:r w:rsidRPr="008F7FC5">
        <w:rPr>
          <w:noProof/>
        </w:rPr>
        <w:t>CASHR310</w:t>
      </w:r>
      <w:r w:rsidRPr="008F7FC5">
        <w:rPr>
          <w:noProof/>
        </w:rPr>
        <w:tab/>
        <w:t>17</w:t>
      </w:r>
    </w:p>
    <w:p w:rsidR="002C3311" w:rsidRPr="008F7FC5" w:rsidRDefault="002C3311">
      <w:pPr>
        <w:pStyle w:val="Index1"/>
        <w:tabs>
          <w:tab w:val="right" w:leader="dot" w:pos="4310"/>
        </w:tabs>
        <w:rPr>
          <w:noProof/>
        </w:rPr>
      </w:pPr>
      <w:r w:rsidRPr="008F7FC5">
        <w:rPr>
          <w:noProof/>
        </w:rPr>
        <w:t>CASHR311</w:t>
      </w:r>
      <w:r w:rsidRPr="008F7FC5">
        <w:rPr>
          <w:noProof/>
        </w:rPr>
        <w:tab/>
        <w:t>17</w:t>
      </w:r>
    </w:p>
    <w:p w:rsidR="002C3311" w:rsidRPr="008F7FC5" w:rsidRDefault="002C3311">
      <w:pPr>
        <w:pStyle w:val="Index1"/>
        <w:tabs>
          <w:tab w:val="right" w:leader="dot" w:pos="4310"/>
        </w:tabs>
        <w:rPr>
          <w:noProof/>
        </w:rPr>
      </w:pPr>
      <w:r w:rsidRPr="008F7FC5">
        <w:rPr>
          <w:noProof/>
        </w:rPr>
        <w:t>CASHR312</w:t>
      </w:r>
      <w:r w:rsidRPr="008F7FC5">
        <w:rPr>
          <w:noProof/>
        </w:rPr>
        <w:tab/>
        <w:t>17</w:t>
      </w:r>
    </w:p>
    <w:p w:rsidR="002C3311" w:rsidRPr="008F7FC5" w:rsidRDefault="002C3311">
      <w:pPr>
        <w:pStyle w:val="Index1"/>
        <w:tabs>
          <w:tab w:val="right" w:leader="dot" w:pos="4310"/>
        </w:tabs>
        <w:rPr>
          <w:noProof/>
        </w:rPr>
      </w:pPr>
      <w:r w:rsidRPr="008F7FC5">
        <w:rPr>
          <w:noProof/>
        </w:rPr>
        <w:t>CASHR313</w:t>
      </w:r>
      <w:r w:rsidRPr="008F7FC5">
        <w:rPr>
          <w:noProof/>
        </w:rPr>
        <w:tab/>
        <w:t>17</w:t>
      </w:r>
    </w:p>
    <w:p w:rsidR="002C3311" w:rsidRPr="008F7FC5" w:rsidRDefault="002C3311">
      <w:pPr>
        <w:pStyle w:val="Index1"/>
        <w:tabs>
          <w:tab w:val="right" w:leader="dot" w:pos="4310"/>
        </w:tabs>
        <w:rPr>
          <w:noProof/>
        </w:rPr>
      </w:pPr>
      <w:r w:rsidRPr="008F7FC5">
        <w:rPr>
          <w:noProof/>
        </w:rPr>
        <w:t>CASHSHR3</w:t>
      </w:r>
      <w:r w:rsidRPr="008F7FC5">
        <w:rPr>
          <w:noProof/>
        </w:rPr>
        <w:tab/>
        <w:t>71</w:t>
      </w:r>
    </w:p>
    <w:p w:rsidR="002C3311" w:rsidRPr="008F7FC5" w:rsidRDefault="002C3311">
      <w:pPr>
        <w:pStyle w:val="Index1"/>
        <w:tabs>
          <w:tab w:val="right" w:leader="dot" w:pos="4310"/>
        </w:tabs>
        <w:rPr>
          <w:noProof/>
        </w:rPr>
      </w:pPr>
      <w:r w:rsidRPr="008F7FC5">
        <w:rPr>
          <w:noProof/>
        </w:rPr>
        <w:t>CASHWKR3</w:t>
      </w:r>
      <w:r w:rsidRPr="008F7FC5">
        <w:rPr>
          <w:noProof/>
        </w:rPr>
        <w:tab/>
        <w:t>71</w:t>
      </w:r>
    </w:p>
    <w:p w:rsidR="002C3311" w:rsidRPr="008F7FC5" w:rsidRDefault="002C3311">
      <w:pPr>
        <w:pStyle w:val="Index1"/>
        <w:tabs>
          <w:tab w:val="right" w:leader="dot" w:pos="4310"/>
        </w:tabs>
        <w:rPr>
          <w:noProof/>
        </w:rPr>
      </w:pPr>
      <w:r w:rsidRPr="008F7FC5">
        <w:rPr>
          <w:noProof/>
        </w:rPr>
        <w:t>CBLGSCR3</w:t>
      </w:r>
      <w:r w:rsidRPr="008F7FC5">
        <w:rPr>
          <w:noProof/>
        </w:rPr>
        <w:tab/>
        <w:t>71</w:t>
      </w:r>
    </w:p>
    <w:p w:rsidR="002C3311" w:rsidRPr="008F7FC5" w:rsidRDefault="002C3311">
      <w:pPr>
        <w:pStyle w:val="Index1"/>
        <w:tabs>
          <w:tab w:val="right" w:leader="dot" w:pos="4310"/>
        </w:tabs>
        <w:rPr>
          <w:noProof/>
        </w:rPr>
      </w:pPr>
      <w:r w:rsidRPr="008F7FC5">
        <w:rPr>
          <w:noProof/>
        </w:rPr>
        <w:t>CBRJOBR3</w:t>
      </w:r>
      <w:r w:rsidRPr="008F7FC5">
        <w:rPr>
          <w:noProof/>
        </w:rPr>
        <w:tab/>
        <w:t>71</w:t>
      </w:r>
    </w:p>
    <w:p w:rsidR="002C3311" w:rsidRPr="008F7FC5" w:rsidRDefault="002C3311">
      <w:pPr>
        <w:pStyle w:val="Index1"/>
        <w:tabs>
          <w:tab w:val="right" w:leader="dot" w:pos="4310"/>
        </w:tabs>
        <w:rPr>
          <w:noProof/>
        </w:rPr>
      </w:pPr>
      <w:r w:rsidRPr="008F7FC5">
        <w:rPr>
          <w:noProof/>
        </w:rPr>
        <w:t>CCLTRGR3</w:t>
      </w:r>
      <w:r w:rsidRPr="008F7FC5">
        <w:rPr>
          <w:noProof/>
        </w:rPr>
        <w:tab/>
        <w:t>71</w:t>
      </w:r>
    </w:p>
    <w:p w:rsidR="002C3311" w:rsidRPr="008F7FC5" w:rsidRDefault="002C3311">
      <w:pPr>
        <w:pStyle w:val="Index1"/>
        <w:tabs>
          <w:tab w:val="right" w:leader="dot" w:pos="4310"/>
        </w:tabs>
        <w:rPr>
          <w:noProof/>
        </w:rPr>
      </w:pPr>
      <w:r w:rsidRPr="008F7FC5">
        <w:rPr>
          <w:noProof/>
        </w:rPr>
        <w:t>CCRCM1R3</w:t>
      </w:r>
      <w:r w:rsidRPr="008F7FC5">
        <w:rPr>
          <w:noProof/>
        </w:rPr>
        <w:tab/>
        <w:t>74</w:t>
      </w:r>
    </w:p>
    <w:p w:rsidR="002C3311" w:rsidRPr="008F7FC5" w:rsidRDefault="002C3311">
      <w:pPr>
        <w:pStyle w:val="Index1"/>
        <w:tabs>
          <w:tab w:val="right" w:leader="dot" w:pos="4310"/>
        </w:tabs>
        <w:rPr>
          <w:noProof/>
        </w:rPr>
      </w:pPr>
      <w:r w:rsidRPr="008F7FC5">
        <w:rPr>
          <w:noProof/>
        </w:rPr>
        <w:t>CCRCM2R3</w:t>
      </w:r>
      <w:r w:rsidRPr="008F7FC5">
        <w:rPr>
          <w:noProof/>
        </w:rPr>
        <w:tab/>
        <w:t>74</w:t>
      </w:r>
    </w:p>
    <w:p w:rsidR="002C3311" w:rsidRPr="008F7FC5" w:rsidRDefault="002C3311">
      <w:pPr>
        <w:pStyle w:val="Index1"/>
        <w:tabs>
          <w:tab w:val="right" w:leader="dot" w:pos="4310"/>
        </w:tabs>
        <w:rPr>
          <w:noProof/>
        </w:rPr>
      </w:pPr>
      <w:r w:rsidRPr="008F7FC5">
        <w:rPr>
          <w:noProof/>
        </w:rPr>
        <w:t>CDINT</w:t>
      </w:r>
      <w:r w:rsidRPr="008F7FC5">
        <w:rPr>
          <w:noProof/>
        </w:rPr>
        <w:tab/>
        <w:t>66</w:t>
      </w:r>
    </w:p>
    <w:p w:rsidR="002C3311" w:rsidRPr="008F7FC5" w:rsidRDefault="002C3311">
      <w:pPr>
        <w:pStyle w:val="Index1"/>
        <w:tabs>
          <w:tab w:val="right" w:leader="dot" w:pos="4310"/>
        </w:tabs>
        <w:rPr>
          <w:noProof/>
        </w:rPr>
      </w:pPr>
      <w:r w:rsidRPr="008F7FC5">
        <w:rPr>
          <w:noProof/>
        </w:rPr>
        <w:t>CDVJOBR3</w:t>
      </w:r>
      <w:r w:rsidRPr="008F7FC5">
        <w:rPr>
          <w:noProof/>
        </w:rPr>
        <w:tab/>
        <w:t>71</w:t>
      </w:r>
    </w:p>
    <w:p w:rsidR="002C3311" w:rsidRPr="008F7FC5" w:rsidRDefault="002C3311">
      <w:pPr>
        <w:pStyle w:val="Index1"/>
        <w:tabs>
          <w:tab w:val="right" w:leader="dot" w:pos="4310"/>
        </w:tabs>
        <w:rPr>
          <w:noProof/>
        </w:rPr>
      </w:pPr>
      <w:r w:rsidRPr="008F7FC5">
        <w:rPr>
          <w:noProof/>
        </w:rPr>
        <w:t>CEILING</w:t>
      </w:r>
      <w:r w:rsidRPr="008F7FC5">
        <w:rPr>
          <w:noProof/>
        </w:rPr>
        <w:tab/>
        <w:t>95</w:t>
      </w:r>
    </w:p>
    <w:p w:rsidR="002C3311" w:rsidRPr="008F7FC5" w:rsidRDefault="002C3311">
      <w:pPr>
        <w:pStyle w:val="Index1"/>
        <w:tabs>
          <w:tab w:val="right" w:leader="dot" w:pos="4310"/>
        </w:tabs>
        <w:rPr>
          <w:noProof/>
        </w:rPr>
      </w:pPr>
      <w:r w:rsidRPr="008F7FC5">
        <w:rPr>
          <w:noProof/>
        </w:rPr>
        <w:t>CEMBBKR3</w:t>
      </w:r>
      <w:r w:rsidRPr="008F7FC5">
        <w:rPr>
          <w:noProof/>
        </w:rPr>
        <w:tab/>
        <w:t>71</w:t>
      </w:r>
    </w:p>
    <w:p w:rsidR="002C3311" w:rsidRPr="008F7FC5" w:rsidRDefault="002C3311">
      <w:pPr>
        <w:pStyle w:val="Index1"/>
        <w:tabs>
          <w:tab w:val="right" w:leader="dot" w:pos="4310"/>
        </w:tabs>
        <w:rPr>
          <w:noProof/>
        </w:rPr>
      </w:pPr>
      <w:r w:rsidRPr="008F7FC5">
        <w:rPr>
          <w:noProof/>
        </w:rPr>
        <w:t>CEYGLSR3</w:t>
      </w:r>
      <w:r w:rsidRPr="008F7FC5">
        <w:rPr>
          <w:noProof/>
        </w:rPr>
        <w:tab/>
        <w:t>82</w:t>
      </w:r>
    </w:p>
    <w:p w:rsidR="002C3311" w:rsidRPr="008F7FC5" w:rsidRDefault="002C3311">
      <w:pPr>
        <w:pStyle w:val="Index1"/>
        <w:tabs>
          <w:tab w:val="right" w:leader="dot" w:pos="4310"/>
        </w:tabs>
        <w:rPr>
          <w:noProof/>
        </w:rPr>
      </w:pPr>
      <w:r w:rsidRPr="008F7FC5">
        <w:rPr>
          <w:noProof/>
        </w:rPr>
        <w:t>CFRNSTR3</w:t>
      </w:r>
      <w:r w:rsidRPr="008F7FC5">
        <w:rPr>
          <w:noProof/>
        </w:rPr>
        <w:tab/>
        <w:t>71</w:t>
      </w:r>
    </w:p>
    <w:p w:rsidR="002C3311" w:rsidRPr="008F7FC5" w:rsidRDefault="002C3311">
      <w:pPr>
        <w:pStyle w:val="Index1"/>
        <w:tabs>
          <w:tab w:val="right" w:leader="dot" w:pos="4310"/>
        </w:tabs>
        <w:rPr>
          <w:noProof/>
        </w:rPr>
      </w:pPr>
      <w:r w:rsidRPr="008F7FC5">
        <w:rPr>
          <w:noProof/>
        </w:rPr>
        <w:t>CFTRWRR3</w:t>
      </w:r>
      <w:r w:rsidRPr="008F7FC5">
        <w:rPr>
          <w:noProof/>
        </w:rPr>
        <w:tab/>
        <w:t>71</w:t>
      </w:r>
    </w:p>
    <w:p w:rsidR="002C3311" w:rsidRPr="008F7FC5" w:rsidRDefault="002C3311">
      <w:pPr>
        <w:pStyle w:val="Index1"/>
        <w:tabs>
          <w:tab w:val="right" w:leader="dot" w:pos="4310"/>
        </w:tabs>
        <w:rPr>
          <w:noProof/>
        </w:rPr>
      </w:pPr>
      <w:r w:rsidRPr="008F7FC5">
        <w:rPr>
          <w:noProof/>
        </w:rPr>
        <w:t>CFUTJBR3</w:t>
      </w:r>
      <w:r w:rsidRPr="008F7FC5">
        <w:rPr>
          <w:noProof/>
        </w:rPr>
        <w:tab/>
        <w:t>55</w:t>
      </w:r>
    </w:p>
    <w:p w:rsidR="002C3311" w:rsidRPr="008F7FC5" w:rsidRDefault="002C3311">
      <w:pPr>
        <w:pStyle w:val="Index1"/>
        <w:tabs>
          <w:tab w:val="right" w:leader="dot" w:pos="4310"/>
        </w:tabs>
        <w:rPr>
          <w:noProof/>
        </w:rPr>
      </w:pPr>
      <w:r w:rsidRPr="008F7FC5">
        <w:rPr>
          <w:noProof/>
        </w:rPr>
        <w:t>CHAFFTR3</w:t>
      </w:r>
      <w:r w:rsidRPr="008F7FC5">
        <w:rPr>
          <w:noProof/>
        </w:rPr>
        <w:tab/>
        <w:t>53</w:t>
      </w:r>
    </w:p>
    <w:p w:rsidR="002C3311" w:rsidRPr="008F7FC5" w:rsidRDefault="002C3311">
      <w:pPr>
        <w:pStyle w:val="Index1"/>
        <w:tabs>
          <w:tab w:val="right" w:leader="dot" w:pos="4310"/>
        </w:tabs>
        <w:rPr>
          <w:noProof/>
        </w:rPr>
      </w:pPr>
      <w:r w:rsidRPr="008F7FC5">
        <w:rPr>
          <w:noProof/>
        </w:rPr>
        <w:t>CHBLLYR3</w:t>
      </w:r>
      <w:r w:rsidRPr="008F7FC5">
        <w:rPr>
          <w:noProof/>
        </w:rPr>
        <w:tab/>
        <w:t>84</w:t>
      </w:r>
    </w:p>
    <w:p w:rsidR="002C3311" w:rsidRPr="008F7FC5" w:rsidRDefault="002C3311">
      <w:pPr>
        <w:pStyle w:val="Index1"/>
        <w:tabs>
          <w:tab w:val="right" w:leader="dot" w:pos="4310"/>
        </w:tabs>
        <w:rPr>
          <w:noProof/>
        </w:rPr>
      </w:pPr>
      <w:r w:rsidRPr="008F7FC5">
        <w:rPr>
          <w:noProof/>
        </w:rPr>
        <w:t>CHCARER3</w:t>
      </w:r>
      <w:r w:rsidRPr="008F7FC5">
        <w:rPr>
          <w:noProof/>
        </w:rPr>
        <w:tab/>
        <w:t>12</w:t>
      </w:r>
    </w:p>
    <w:p w:rsidR="002C3311" w:rsidRPr="008F7FC5" w:rsidRDefault="002C3311">
      <w:pPr>
        <w:pStyle w:val="Index1"/>
        <w:tabs>
          <w:tab w:val="right" w:leader="dot" w:pos="4310"/>
        </w:tabs>
        <w:rPr>
          <w:noProof/>
        </w:rPr>
      </w:pPr>
      <w:r w:rsidRPr="008F7FC5">
        <w:rPr>
          <w:noProof/>
        </w:rPr>
        <w:t>CHFERTR3</w:t>
      </w:r>
      <w:r w:rsidRPr="008F7FC5">
        <w:rPr>
          <w:noProof/>
        </w:rPr>
        <w:tab/>
        <w:t>11</w:t>
      </w:r>
    </w:p>
    <w:p w:rsidR="002C3311" w:rsidRPr="008F7FC5" w:rsidRDefault="002C3311">
      <w:pPr>
        <w:pStyle w:val="Index1"/>
        <w:tabs>
          <w:tab w:val="right" w:leader="dot" w:pos="4310"/>
        </w:tabs>
        <w:rPr>
          <w:noProof/>
        </w:rPr>
      </w:pPr>
      <w:r w:rsidRPr="008F7FC5">
        <w:rPr>
          <w:noProof/>
        </w:rPr>
        <w:t>CHGETR3</w:t>
      </w:r>
      <w:r w:rsidRPr="008F7FC5">
        <w:rPr>
          <w:noProof/>
        </w:rPr>
        <w:tab/>
        <w:t>84</w:t>
      </w:r>
    </w:p>
    <w:p w:rsidR="002C3311" w:rsidRPr="008F7FC5" w:rsidRDefault="002C3311">
      <w:pPr>
        <w:pStyle w:val="Index1"/>
        <w:tabs>
          <w:tab w:val="right" w:leader="dot" w:pos="4310"/>
        </w:tabs>
        <w:rPr>
          <w:noProof/>
        </w:rPr>
      </w:pPr>
      <w:r w:rsidRPr="008F7FC5">
        <w:rPr>
          <w:noProof/>
        </w:rPr>
        <w:t>CHHGHTR3</w:t>
      </w:r>
      <w:r w:rsidRPr="008F7FC5">
        <w:rPr>
          <w:noProof/>
        </w:rPr>
        <w:tab/>
        <w:t>54</w:t>
      </w:r>
    </w:p>
    <w:p w:rsidR="002C3311" w:rsidRPr="008F7FC5" w:rsidRDefault="002C3311">
      <w:pPr>
        <w:pStyle w:val="Index1"/>
        <w:tabs>
          <w:tab w:val="right" w:leader="dot" w:pos="4310"/>
        </w:tabs>
        <w:rPr>
          <w:noProof/>
        </w:rPr>
      </w:pPr>
      <w:r w:rsidRPr="008F7FC5">
        <w:rPr>
          <w:noProof/>
        </w:rPr>
        <w:t>CHHT1R3</w:t>
      </w:r>
      <w:r w:rsidRPr="008F7FC5">
        <w:rPr>
          <w:noProof/>
        </w:rPr>
        <w:tab/>
        <w:t>54</w:t>
      </w:r>
    </w:p>
    <w:p w:rsidR="002C3311" w:rsidRPr="008F7FC5" w:rsidRDefault="002C3311">
      <w:pPr>
        <w:pStyle w:val="Index1"/>
        <w:tabs>
          <w:tab w:val="right" w:leader="dot" w:pos="4310"/>
        </w:tabs>
        <w:rPr>
          <w:noProof/>
        </w:rPr>
      </w:pPr>
      <w:r w:rsidRPr="008F7FC5">
        <w:rPr>
          <w:noProof/>
        </w:rPr>
        <w:t>CHHT2R3</w:t>
      </w:r>
      <w:r w:rsidRPr="008F7FC5">
        <w:rPr>
          <w:noProof/>
        </w:rPr>
        <w:tab/>
        <w:t>54</w:t>
      </w:r>
    </w:p>
    <w:p w:rsidR="002C3311" w:rsidRPr="008F7FC5" w:rsidRDefault="002C3311">
      <w:pPr>
        <w:pStyle w:val="Index1"/>
        <w:tabs>
          <w:tab w:val="right" w:leader="dot" w:pos="4310"/>
        </w:tabs>
        <w:rPr>
          <w:noProof/>
        </w:rPr>
      </w:pPr>
      <w:r w:rsidRPr="008F7FC5">
        <w:rPr>
          <w:noProof/>
        </w:rPr>
        <w:t>CHILDID</w:t>
      </w:r>
      <w:r w:rsidRPr="008F7FC5">
        <w:rPr>
          <w:noProof/>
        </w:rPr>
        <w:tab/>
        <w:t>58, 60, 62, 64, 65, 66</w:t>
      </w:r>
    </w:p>
    <w:p w:rsidR="002C3311" w:rsidRPr="008F7FC5" w:rsidRDefault="002C3311">
      <w:pPr>
        <w:pStyle w:val="Index1"/>
        <w:tabs>
          <w:tab w:val="right" w:leader="dot" w:pos="4310"/>
        </w:tabs>
        <w:rPr>
          <w:noProof/>
        </w:rPr>
      </w:pPr>
      <w:r w:rsidRPr="008F7FC5">
        <w:rPr>
          <w:noProof/>
        </w:rPr>
        <w:t>CHLHINR3</w:t>
      </w:r>
      <w:r w:rsidRPr="008F7FC5">
        <w:rPr>
          <w:noProof/>
        </w:rPr>
        <w:tab/>
        <w:t>51</w:t>
      </w:r>
    </w:p>
    <w:p w:rsidR="002C3311" w:rsidRPr="008F7FC5" w:rsidRDefault="002C3311">
      <w:pPr>
        <w:pStyle w:val="Index1"/>
        <w:tabs>
          <w:tab w:val="right" w:leader="dot" w:pos="4310"/>
        </w:tabs>
        <w:rPr>
          <w:noProof/>
        </w:rPr>
      </w:pPr>
      <w:r w:rsidRPr="008F7FC5">
        <w:rPr>
          <w:noProof/>
        </w:rPr>
        <w:t>CHMNEYR3</w:t>
      </w:r>
      <w:r w:rsidRPr="008F7FC5">
        <w:rPr>
          <w:noProof/>
        </w:rPr>
        <w:tab/>
        <w:t>84</w:t>
      </w:r>
    </w:p>
    <w:p w:rsidR="002C3311" w:rsidRPr="008F7FC5" w:rsidRDefault="002C3311">
      <w:pPr>
        <w:pStyle w:val="Index1"/>
        <w:tabs>
          <w:tab w:val="right" w:leader="dot" w:pos="4310"/>
        </w:tabs>
        <w:rPr>
          <w:noProof/>
        </w:rPr>
      </w:pPr>
      <w:r w:rsidRPr="008F7FC5">
        <w:rPr>
          <w:noProof/>
        </w:rPr>
        <w:t>CHPSTYR3</w:t>
      </w:r>
      <w:r w:rsidRPr="008F7FC5">
        <w:rPr>
          <w:noProof/>
        </w:rPr>
        <w:tab/>
        <w:t>84</w:t>
      </w:r>
    </w:p>
    <w:p w:rsidR="002C3311" w:rsidRPr="008F7FC5" w:rsidRDefault="002C3311">
      <w:pPr>
        <w:pStyle w:val="Index1"/>
        <w:tabs>
          <w:tab w:val="right" w:leader="dot" w:pos="4310"/>
        </w:tabs>
        <w:rPr>
          <w:noProof/>
        </w:rPr>
      </w:pPr>
      <w:r w:rsidRPr="008F7FC5">
        <w:rPr>
          <w:noProof/>
        </w:rPr>
        <w:t>CHRLGNR3</w:t>
      </w:r>
      <w:r w:rsidRPr="008F7FC5">
        <w:rPr>
          <w:noProof/>
        </w:rPr>
        <w:tab/>
        <w:t>84</w:t>
      </w:r>
    </w:p>
    <w:p w:rsidR="002C3311" w:rsidRPr="008F7FC5" w:rsidRDefault="002C3311">
      <w:pPr>
        <w:pStyle w:val="Index1"/>
        <w:tabs>
          <w:tab w:val="right" w:leader="dot" w:pos="4310"/>
        </w:tabs>
        <w:rPr>
          <w:noProof/>
        </w:rPr>
      </w:pPr>
      <w:r w:rsidRPr="008F7FC5">
        <w:rPr>
          <w:noProof/>
        </w:rPr>
        <w:t>CHVEGR3</w:t>
      </w:r>
      <w:r w:rsidRPr="008F7FC5">
        <w:rPr>
          <w:noProof/>
        </w:rPr>
        <w:tab/>
        <w:t>83</w:t>
      </w:r>
    </w:p>
    <w:p w:rsidR="002C3311" w:rsidRPr="008F7FC5" w:rsidRDefault="002C3311">
      <w:pPr>
        <w:pStyle w:val="Index1"/>
        <w:tabs>
          <w:tab w:val="right" w:leader="dot" w:pos="4310"/>
        </w:tabs>
        <w:rPr>
          <w:noProof/>
        </w:rPr>
      </w:pPr>
      <w:r w:rsidRPr="008F7FC5">
        <w:rPr>
          <w:noProof/>
        </w:rPr>
        <w:t>CHWGHTR3</w:t>
      </w:r>
      <w:r w:rsidRPr="008F7FC5">
        <w:rPr>
          <w:noProof/>
        </w:rPr>
        <w:tab/>
        <w:t>54</w:t>
      </w:r>
    </w:p>
    <w:p w:rsidR="002C3311" w:rsidRPr="008F7FC5" w:rsidRDefault="002C3311">
      <w:pPr>
        <w:pStyle w:val="Index1"/>
        <w:tabs>
          <w:tab w:val="right" w:leader="dot" w:pos="4310"/>
        </w:tabs>
        <w:rPr>
          <w:noProof/>
        </w:rPr>
      </w:pPr>
      <w:r w:rsidRPr="008F7FC5">
        <w:rPr>
          <w:noProof/>
        </w:rPr>
        <w:t>CHWORKR3</w:t>
      </w:r>
      <w:r w:rsidRPr="008F7FC5">
        <w:rPr>
          <w:noProof/>
        </w:rPr>
        <w:tab/>
        <w:t>84</w:t>
      </w:r>
    </w:p>
    <w:p w:rsidR="002C3311" w:rsidRPr="008F7FC5" w:rsidRDefault="002C3311">
      <w:pPr>
        <w:pStyle w:val="Index1"/>
        <w:tabs>
          <w:tab w:val="right" w:leader="dot" w:pos="4310"/>
        </w:tabs>
        <w:rPr>
          <w:noProof/>
        </w:rPr>
      </w:pPr>
      <w:r w:rsidRPr="008F7FC5">
        <w:rPr>
          <w:noProof/>
        </w:rPr>
        <w:t>CHWRRDR3</w:t>
      </w:r>
      <w:r w:rsidRPr="008F7FC5">
        <w:rPr>
          <w:noProof/>
        </w:rPr>
        <w:tab/>
        <w:t>84</w:t>
      </w:r>
    </w:p>
    <w:p w:rsidR="002C3311" w:rsidRPr="008F7FC5" w:rsidRDefault="002C3311">
      <w:pPr>
        <w:pStyle w:val="Index1"/>
        <w:tabs>
          <w:tab w:val="right" w:leader="dot" w:pos="4310"/>
        </w:tabs>
        <w:rPr>
          <w:noProof/>
        </w:rPr>
      </w:pPr>
      <w:r w:rsidRPr="008F7FC5">
        <w:rPr>
          <w:noProof/>
        </w:rPr>
        <w:t>CHWT1R3</w:t>
      </w:r>
      <w:r w:rsidRPr="008F7FC5">
        <w:rPr>
          <w:noProof/>
        </w:rPr>
        <w:tab/>
        <w:t>54</w:t>
      </w:r>
    </w:p>
    <w:p w:rsidR="002C3311" w:rsidRPr="008F7FC5" w:rsidRDefault="002C3311">
      <w:pPr>
        <w:pStyle w:val="Index1"/>
        <w:tabs>
          <w:tab w:val="right" w:leader="dot" w:pos="4310"/>
        </w:tabs>
        <w:rPr>
          <w:noProof/>
        </w:rPr>
      </w:pPr>
      <w:r w:rsidRPr="008F7FC5">
        <w:rPr>
          <w:noProof/>
        </w:rPr>
        <w:t>CHWT2R3</w:t>
      </w:r>
      <w:r w:rsidRPr="008F7FC5">
        <w:rPr>
          <w:noProof/>
        </w:rPr>
        <w:tab/>
        <w:t>54</w:t>
      </w:r>
    </w:p>
    <w:p w:rsidR="002C3311" w:rsidRPr="008F7FC5" w:rsidRDefault="002C3311">
      <w:pPr>
        <w:pStyle w:val="Index1"/>
        <w:tabs>
          <w:tab w:val="right" w:leader="dot" w:pos="4310"/>
        </w:tabs>
        <w:rPr>
          <w:noProof/>
        </w:rPr>
      </w:pPr>
      <w:r w:rsidRPr="008F7FC5">
        <w:rPr>
          <w:noProof/>
        </w:rPr>
        <w:t>CLDNMER3</w:t>
      </w:r>
      <w:r w:rsidRPr="008F7FC5">
        <w:rPr>
          <w:noProof/>
        </w:rPr>
        <w:tab/>
        <w:t>100</w:t>
      </w:r>
    </w:p>
    <w:p w:rsidR="002C3311" w:rsidRPr="008F7FC5" w:rsidRDefault="002C3311">
      <w:pPr>
        <w:pStyle w:val="Index1"/>
        <w:tabs>
          <w:tab w:val="right" w:leader="dot" w:pos="4310"/>
        </w:tabs>
        <w:rPr>
          <w:noProof/>
        </w:rPr>
      </w:pPr>
      <w:r w:rsidRPr="008F7FC5">
        <w:rPr>
          <w:noProof/>
        </w:rPr>
        <w:t>CLEADR3</w:t>
      </w:r>
      <w:r w:rsidRPr="008F7FC5">
        <w:rPr>
          <w:noProof/>
        </w:rPr>
        <w:tab/>
        <w:t>71</w:t>
      </w:r>
    </w:p>
    <w:p w:rsidR="002C3311" w:rsidRPr="008F7FC5" w:rsidRDefault="002C3311">
      <w:pPr>
        <w:pStyle w:val="Index1"/>
        <w:tabs>
          <w:tab w:val="right" w:leader="dot" w:pos="4310"/>
        </w:tabs>
        <w:rPr>
          <w:noProof/>
        </w:rPr>
      </w:pPr>
      <w:r w:rsidRPr="008F7FC5">
        <w:rPr>
          <w:noProof/>
        </w:rPr>
        <w:t>CLLTRLR3</w:t>
      </w:r>
      <w:r w:rsidRPr="008F7FC5">
        <w:rPr>
          <w:noProof/>
        </w:rPr>
        <w:tab/>
        <w:t>19</w:t>
      </w:r>
    </w:p>
    <w:p w:rsidR="002C3311" w:rsidRPr="008F7FC5" w:rsidRDefault="002C3311">
      <w:pPr>
        <w:pStyle w:val="Index1"/>
        <w:tabs>
          <w:tab w:val="right" w:leader="dot" w:pos="4310"/>
        </w:tabs>
        <w:rPr>
          <w:noProof/>
        </w:rPr>
      </w:pPr>
      <w:r w:rsidRPr="008F7FC5">
        <w:rPr>
          <w:noProof/>
        </w:rPr>
        <w:t>CLNFACR3</w:t>
      </w:r>
      <w:r w:rsidRPr="008F7FC5">
        <w:rPr>
          <w:noProof/>
        </w:rPr>
        <w:tab/>
        <w:t>50</w:t>
      </w:r>
    </w:p>
    <w:p w:rsidR="002C3311" w:rsidRPr="008F7FC5" w:rsidRDefault="002C3311">
      <w:pPr>
        <w:pStyle w:val="Index1"/>
        <w:tabs>
          <w:tab w:val="right" w:leader="dot" w:pos="4310"/>
        </w:tabs>
        <w:rPr>
          <w:noProof/>
        </w:rPr>
      </w:pPr>
      <w:r w:rsidRPr="008F7FC5">
        <w:rPr>
          <w:noProof/>
        </w:rPr>
        <w:t>CLNTLTR3</w:t>
      </w:r>
      <w:r w:rsidRPr="008F7FC5">
        <w:rPr>
          <w:noProof/>
        </w:rPr>
        <w:tab/>
        <w:t>79</w:t>
      </w:r>
    </w:p>
    <w:p w:rsidR="002C3311" w:rsidRPr="008F7FC5" w:rsidRDefault="002C3311">
      <w:pPr>
        <w:pStyle w:val="Index1"/>
        <w:tabs>
          <w:tab w:val="right" w:leader="dot" w:pos="4310"/>
        </w:tabs>
        <w:rPr>
          <w:noProof/>
        </w:rPr>
      </w:pPr>
      <w:r w:rsidRPr="008F7FC5">
        <w:rPr>
          <w:noProof/>
        </w:rPr>
        <w:t>CLOKUPR3</w:t>
      </w:r>
      <w:r w:rsidRPr="008F7FC5">
        <w:rPr>
          <w:noProof/>
        </w:rPr>
        <w:tab/>
        <w:t>71</w:t>
      </w:r>
    </w:p>
    <w:p w:rsidR="002C3311" w:rsidRPr="008F7FC5" w:rsidRDefault="002C3311">
      <w:pPr>
        <w:pStyle w:val="Index1"/>
        <w:tabs>
          <w:tab w:val="right" w:leader="dot" w:pos="4310"/>
        </w:tabs>
        <w:rPr>
          <w:noProof/>
        </w:rPr>
      </w:pPr>
      <w:r w:rsidRPr="008F7FC5">
        <w:rPr>
          <w:noProof/>
        </w:rPr>
        <w:t>CLTCSPR3</w:t>
      </w:r>
      <w:r w:rsidRPr="008F7FC5">
        <w:rPr>
          <w:noProof/>
        </w:rPr>
        <w:tab/>
        <w:t>79</w:t>
      </w:r>
    </w:p>
    <w:p w:rsidR="002C3311" w:rsidRPr="008F7FC5" w:rsidRDefault="002C3311">
      <w:pPr>
        <w:pStyle w:val="Index1"/>
        <w:tabs>
          <w:tab w:val="right" w:leader="dot" w:pos="4310"/>
        </w:tabs>
        <w:rPr>
          <w:noProof/>
        </w:rPr>
      </w:pPr>
      <w:r w:rsidRPr="008F7FC5">
        <w:rPr>
          <w:noProof/>
        </w:rPr>
        <w:t>CMBRFRR3</w:t>
      </w:r>
      <w:r w:rsidRPr="008F7FC5">
        <w:rPr>
          <w:noProof/>
        </w:rPr>
        <w:tab/>
        <w:t>98</w:t>
      </w:r>
    </w:p>
    <w:p w:rsidR="002C3311" w:rsidRPr="008F7FC5" w:rsidRDefault="002C3311">
      <w:pPr>
        <w:pStyle w:val="Index1"/>
        <w:tabs>
          <w:tab w:val="right" w:leader="dot" w:pos="4310"/>
        </w:tabs>
        <w:rPr>
          <w:noProof/>
        </w:rPr>
      </w:pPr>
      <w:r w:rsidRPr="008F7FC5">
        <w:rPr>
          <w:noProof/>
        </w:rPr>
        <w:t>CMBRTGR3</w:t>
      </w:r>
      <w:r w:rsidRPr="008F7FC5">
        <w:rPr>
          <w:noProof/>
        </w:rPr>
        <w:tab/>
        <w:t>98</w:t>
      </w:r>
    </w:p>
    <w:p w:rsidR="002C3311" w:rsidRPr="008F7FC5" w:rsidRDefault="002C3311">
      <w:pPr>
        <w:pStyle w:val="Index1"/>
        <w:tabs>
          <w:tab w:val="right" w:leader="dot" w:pos="4310"/>
        </w:tabs>
        <w:rPr>
          <w:noProof/>
        </w:rPr>
      </w:pPr>
      <w:r w:rsidRPr="008F7FC5">
        <w:rPr>
          <w:noProof/>
        </w:rPr>
        <w:t>CMPENHR</w:t>
      </w:r>
      <w:r w:rsidRPr="008F7FC5">
        <w:rPr>
          <w:noProof/>
        </w:rPr>
        <w:tab/>
        <w:t>97</w:t>
      </w:r>
    </w:p>
    <w:p w:rsidR="002C3311" w:rsidRPr="008F7FC5" w:rsidRDefault="002C3311">
      <w:pPr>
        <w:pStyle w:val="Index1"/>
        <w:tabs>
          <w:tab w:val="right" w:leader="dot" w:pos="4310"/>
        </w:tabs>
        <w:rPr>
          <w:noProof/>
        </w:rPr>
      </w:pPr>
      <w:r w:rsidRPr="008F7FC5">
        <w:rPr>
          <w:noProof/>
        </w:rPr>
        <w:t>CMPENMN</w:t>
      </w:r>
      <w:r w:rsidRPr="008F7FC5">
        <w:rPr>
          <w:noProof/>
        </w:rPr>
        <w:tab/>
        <w:t>97</w:t>
      </w:r>
    </w:p>
    <w:p w:rsidR="002C3311" w:rsidRPr="008F7FC5" w:rsidRDefault="002C3311">
      <w:pPr>
        <w:pStyle w:val="Index1"/>
        <w:tabs>
          <w:tab w:val="right" w:leader="dot" w:pos="4310"/>
        </w:tabs>
        <w:rPr>
          <w:noProof/>
        </w:rPr>
      </w:pPr>
      <w:r w:rsidRPr="008F7FC5">
        <w:rPr>
          <w:noProof/>
        </w:rPr>
        <w:t>CMPHHR3</w:t>
      </w:r>
      <w:r w:rsidRPr="008F7FC5">
        <w:rPr>
          <w:noProof/>
        </w:rPr>
        <w:tab/>
        <w:t>38</w:t>
      </w:r>
    </w:p>
    <w:p w:rsidR="002C3311" w:rsidRPr="008F7FC5" w:rsidRDefault="002C3311">
      <w:pPr>
        <w:pStyle w:val="Index1"/>
        <w:tabs>
          <w:tab w:val="right" w:leader="dot" w:pos="4310"/>
        </w:tabs>
        <w:rPr>
          <w:noProof/>
        </w:rPr>
      </w:pPr>
      <w:r w:rsidRPr="008F7FC5">
        <w:rPr>
          <w:noProof/>
        </w:rPr>
        <w:t>CMPINTR3</w:t>
      </w:r>
      <w:r w:rsidRPr="008F7FC5">
        <w:rPr>
          <w:noProof/>
        </w:rPr>
        <w:tab/>
        <w:t>79</w:t>
      </w:r>
    </w:p>
    <w:p w:rsidR="002C3311" w:rsidRPr="008F7FC5" w:rsidRDefault="002C3311">
      <w:pPr>
        <w:pStyle w:val="Index1"/>
        <w:tabs>
          <w:tab w:val="right" w:leader="dot" w:pos="4310"/>
        </w:tabs>
        <w:rPr>
          <w:noProof/>
        </w:rPr>
      </w:pPr>
      <w:r w:rsidRPr="008F7FC5">
        <w:rPr>
          <w:noProof/>
        </w:rPr>
        <w:t>CMPSCHR3</w:t>
      </w:r>
      <w:r w:rsidRPr="008F7FC5">
        <w:rPr>
          <w:noProof/>
        </w:rPr>
        <w:tab/>
        <w:t>79</w:t>
      </w:r>
    </w:p>
    <w:p w:rsidR="002C3311" w:rsidRPr="008F7FC5" w:rsidRDefault="002C3311">
      <w:pPr>
        <w:pStyle w:val="Index1"/>
        <w:tabs>
          <w:tab w:val="right" w:leader="dot" w:pos="4310"/>
        </w:tabs>
        <w:rPr>
          <w:noProof/>
        </w:rPr>
      </w:pPr>
      <w:r w:rsidRPr="008F7FC5">
        <w:rPr>
          <w:noProof/>
        </w:rPr>
        <w:t>CMPSTHR</w:t>
      </w:r>
      <w:r w:rsidRPr="008F7FC5">
        <w:rPr>
          <w:noProof/>
        </w:rPr>
        <w:tab/>
        <w:t>97</w:t>
      </w:r>
    </w:p>
    <w:p w:rsidR="002C3311" w:rsidRPr="008F7FC5" w:rsidRDefault="002C3311">
      <w:pPr>
        <w:pStyle w:val="Index1"/>
        <w:tabs>
          <w:tab w:val="right" w:leader="dot" w:pos="4310"/>
        </w:tabs>
        <w:rPr>
          <w:noProof/>
        </w:rPr>
      </w:pPr>
      <w:r w:rsidRPr="008F7FC5">
        <w:rPr>
          <w:noProof/>
        </w:rPr>
        <w:t>CMPSTMN</w:t>
      </w:r>
      <w:r w:rsidRPr="008F7FC5">
        <w:rPr>
          <w:noProof/>
        </w:rPr>
        <w:tab/>
        <w:t>97</w:t>
      </w:r>
    </w:p>
    <w:p w:rsidR="002C3311" w:rsidRPr="008F7FC5" w:rsidRDefault="002C3311">
      <w:pPr>
        <w:pStyle w:val="Index1"/>
        <w:tabs>
          <w:tab w:val="right" w:leader="dot" w:pos="4310"/>
        </w:tabs>
        <w:rPr>
          <w:noProof/>
        </w:rPr>
      </w:pPr>
      <w:r w:rsidRPr="008F7FC5">
        <w:rPr>
          <w:noProof/>
        </w:rPr>
        <w:t>CMPTR7R3</w:t>
      </w:r>
      <w:r w:rsidRPr="008F7FC5">
        <w:rPr>
          <w:noProof/>
        </w:rPr>
        <w:tab/>
        <w:t>49</w:t>
      </w:r>
    </w:p>
    <w:p w:rsidR="002C3311" w:rsidRPr="008F7FC5" w:rsidRDefault="002C3311">
      <w:pPr>
        <w:pStyle w:val="Index1"/>
        <w:tabs>
          <w:tab w:val="right" w:leader="dot" w:pos="4310"/>
        </w:tabs>
        <w:rPr>
          <w:noProof/>
        </w:rPr>
      </w:pPr>
      <w:r w:rsidRPr="008F7FC5">
        <w:rPr>
          <w:noProof/>
        </w:rPr>
        <w:t>CMSIFRR3</w:t>
      </w:r>
      <w:r w:rsidRPr="008F7FC5">
        <w:rPr>
          <w:noProof/>
        </w:rPr>
        <w:tab/>
        <w:t>98</w:t>
      </w:r>
    </w:p>
    <w:p w:rsidR="002C3311" w:rsidRPr="008F7FC5" w:rsidRDefault="002C3311">
      <w:pPr>
        <w:pStyle w:val="Index1"/>
        <w:tabs>
          <w:tab w:val="right" w:leader="dot" w:pos="4310"/>
        </w:tabs>
        <w:rPr>
          <w:noProof/>
        </w:rPr>
      </w:pPr>
      <w:r w:rsidRPr="008F7FC5">
        <w:rPr>
          <w:noProof/>
        </w:rPr>
        <w:t>CMSITGR3</w:t>
      </w:r>
      <w:r w:rsidRPr="008F7FC5">
        <w:rPr>
          <w:noProof/>
        </w:rPr>
        <w:tab/>
        <w:t>98</w:t>
      </w:r>
    </w:p>
    <w:p w:rsidR="002C3311" w:rsidRPr="008F7FC5" w:rsidRDefault="002C3311">
      <w:pPr>
        <w:pStyle w:val="Index1"/>
        <w:tabs>
          <w:tab w:val="right" w:leader="dot" w:pos="4310"/>
        </w:tabs>
        <w:rPr>
          <w:noProof/>
        </w:rPr>
      </w:pPr>
      <w:r w:rsidRPr="008F7FC5">
        <w:rPr>
          <w:noProof/>
        </w:rPr>
        <w:t>CNBEANR3</w:t>
      </w:r>
      <w:r w:rsidRPr="008F7FC5">
        <w:rPr>
          <w:noProof/>
        </w:rPr>
        <w:tab/>
        <w:t>84</w:t>
      </w:r>
    </w:p>
    <w:p w:rsidR="002C3311" w:rsidRPr="008F7FC5" w:rsidRDefault="002C3311">
      <w:pPr>
        <w:pStyle w:val="Index1"/>
        <w:tabs>
          <w:tab w:val="right" w:leader="dot" w:pos="4310"/>
        </w:tabs>
        <w:rPr>
          <w:noProof/>
        </w:rPr>
      </w:pPr>
      <w:r w:rsidRPr="008F7FC5">
        <w:rPr>
          <w:noProof/>
        </w:rPr>
        <w:t>CNBREDR3</w:t>
      </w:r>
      <w:r w:rsidRPr="008F7FC5">
        <w:rPr>
          <w:noProof/>
        </w:rPr>
        <w:tab/>
        <w:t>83</w:t>
      </w:r>
    </w:p>
    <w:p w:rsidR="002C3311" w:rsidRPr="008F7FC5" w:rsidRDefault="002C3311">
      <w:pPr>
        <w:pStyle w:val="Index1"/>
        <w:tabs>
          <w:tab w:val="right" w:leader="dot" w:pos="4310"/>
        </w:tabs>
        <w:rPr>
          <w:noProof/>
        </w:rPr>
      </w:pPr>
      <w:r w:rsidRPr="008F7FC5">
        <w:rPr>
          <w:noProof/>
        </w:rPr>
        <w:t>CNCHSER3</w:t>
      </w:r>
      <w:r w:rsidRPr="008F7FC5">
        <w:rPr>
          <w:noProof/>
        </w:rPr>
        <w:tab/>
        <w:t>84</w:t>
      </w:r>
    </w:p>
    <w:p w:rsidR="002C3311" w:rsidRPr="008F7FC5" w:rsidRDefault="002C3311">
      <w:pPr>
        <w:pStyle w:val="Index1"/>
        <w:tabs>
          <w:tab w:val="right" w:leader="dot" w:pos="4310"/>
        </w:tabs>
        <w:rPr>
          <w:noProof/>
        </w:rPr>
      </w:pPr>
      <w:r w:rsidRPr="008F7FC5">
        <w:rPr>
          <w:noProof/>
        </w:rPr>
        <w:t>CNEGGSR3</w:t>
      </w:r>
      <w:r w:rsidRPr="008F7FC5">
        <w:rPr>
          <w:noProof/>
        </w:rPr>
        <w:tab/>
        <w:t>83</w:t>
      </w:r>
    </w:p>
    <w:p w:rsidR="002C3311" w:rsidRPr="008F7FC5" w:rsidRDefault="002C3311">
      <w:pPr>
        <w:pStyle w:val="Index1"/>
        <w:tabs>
          <w:tab w:val="right" w:leader="dot" w:pos="4310"/>
        </w:tabs>
        <w:rPr>
          <w:noProof/>
        </w:rPr>
      </w:pPr>
      <w:r w:rsidRPr="008F7FC5">
        <w:rPr>
          <w:noProof/>
        </w:rPr>
        <w:t>CNFISHR3</w:t>
      </w:r>
      <w:r w:rsidRPr="008F7FC5">
        <w:rPr>
          <w:noProof/>
        </w:rPr>
        <w:tab/>
        <w:t>83</w:t>
      </w:r>
    </w:p>
    <w:p w:rsidR="002C3311" w:rsidRPr="008F7FC5" w:rsidRDefault="002C3311">
      <w:pPr>
        <w:pStyle w:val="Index1"/>
        <w:tabs>
          <w:tab w:val="right" w:leader="dot" w:pos="4310"/>
        </w:tabs>
        <w:rPr>
          <w:noProof/>
        </w:rPr>
      </w:pPr>
      <w:r w:rsidRPr="008F7FC5">
        <w:rPr>
          <w:noProof/>
        </w:rPr>
        <w:t>CNFRUTR3</w:t>
      </w:r>
      <w:r w:rsidRPr="008F7FC5">
        <w:rPr>
          <w:noProof/>
        </w:rPr>
        <w:tab/>
        <w:t>83</w:t>
      </w:r>
    </w:p>
    <w:p w:rsidR="002C3311" w:rsidRPr="008F7FC5" w:rsidRDefault="002C3311">
      <w:pPr>
        <w:pStyle w:val="Index1"/>
        <w:tabs>
          <w:tab w:val="right" w:leader="dot" w:pos="4310"/>
        </w:tabs>
        <w:rPr>
          <w:noProof/>
        </w:rPr>
      </w:pPr>
      <w:r w:rsidRPr="008F7FC5">
        <w:rPr>
          <w:noProof/>
        </w:rPr>
        <w:t>CNLFYVR3</w:t>
      </w:r>
      <w:r w:rsidRPr="008F7FC5">
        <w:rPr>
          <w:noProof/>
        </w:rPr>
        <w:tab/>
        <w:t>83</w:t>
      </w:r>
    </w:p>
    <w:p w:rsidR="002C3311" w:rsidRPr="008F7FC5" w:rsidRDefault="002C3311">
      <w:pPr>
        <w:pStyle w:val="Index1"/>
        <w:tabs>
          <w:tab w:val="right" w:leader="dot" w:pos="4310"/>
        </w:tabs>
        <w:rPr>
          <w:noProof/>
        </w:rPr>
      </w:pPr>
      <w:r w:rsidRPr="008F7FC5">
        <w:rPr>
          <w:noProof/>
        </w:rPr>
        <w:t>CNLIVRR3</w:t>
      </w:r>
      <w:r w:rsidRPr="008F7FC5">
        <w:rPr>
          <w:noProof/>
        </w:rPr>
        <w:tab/>
        <w:t>83</w:t>
      </w:r>
    </w:p>
    <w:p w:rsidR="002C3311" w:rsidRPr="008F7FC5" w:rsidRDefault="002C3311">
      <w:pPr>
        <w:pStyle w:val="Index1"/>
        <w:tabs>
          <w:tab w:val="right" w:leader="dot" w:pos="4310"/>
        </w:tabs>
        <w:rPr>
          <w:noProof/>
        </w:rPr>
      </w:pPr>
      <w:r w:rsidRPr="008F7FC5">
        <w:rPr>
          <w:noProof/>
        </w:rPr>
        <w:t>CNMEATR3</w:t>
      </w:r>
      <w:r w:rsidRPr="008F7FC5">
        <w:rPr>
          <w:noProof/>
        </w:rPr>
        <w:tab/>
        <w:t>83</w:t>
      </w:r>
    </w:p>
    <w:p w:rsidR="002C3311" w:rsidRPr="008F7FC5" w:rsidRDefault="002C3311">
      <w:pPr>
        <w:pStyle w:val="Index1"/>
        <w:tabs>
          <w:tab w:val="right" w:leader="dot" w:pos="4310"/>
        </w:tabs>
        <w:rPr>
          <w:noProof/>
        </w:rPr>
      </w:pPr>
      <w:r w:rsidRPr="008F7FC5">
        <w:rPr>
          <w:noProof/>
        </w:rPr>
        <w:t>CNMNGOR3</w:t>
      </w:r>
      <w:r w:rsidRPr="008F7FC5">
        <w:rPr>
          <w:noProof/>
        </w:rPr>
        <w:tab/>
        <w:t>83</w:t>
      </w:r>
    </w:p>
    <w:p w:rsidR="002C3311" w:rsidRPr="008F7FC5" w:rsidRDefault="002C3311">
      <w:pPr>
        <w:pStyle w:val="Index1"/>
        <w:tabs>
          <w:tab w:val="right" w:leader="dot" w:pos="4310"/>
        </w:tabs>
        <w:rPr>
          <w:noProof/>
        </w:rPr>
      </w:pPr>
      <w:r w:rsidRPr="008F7FC5">
        <w:rPr>
          <w:noProof/>
        </w:rPr>
        <w:t>CNOCHCR3</w:t>
      </w:r>
      <w:r w:rsidRPr="008F7FC5">
        <w:rPr>
          <w:noProof/>
        </w:rPr>
        <w:tab/>
        <w:t>71</w:t>
      </w:r>
    </w:p>
    <w:p w:rsidR="002C3311" w:rsidRPr="008F7FC5" w:rsidRDefault="002C3311">
      <w:pPr>
        <w:pStyle w:val="Index1"/>
        <w:tabs>
          <w:tab w:val="right" w:leader="dot" w:pos="4310"/>
        </w:tabs>
        <w:rPr>
          <w:noProof/>
        </w:rPr>
      </w:pPr>
      <w:r w:rsidRPr="008F7FC5">
        <w:rPr>
          <w:noProof/>
        </w:rPr>
        <w:t>CNOILR3</w:t>
      </w:r>
      <w:r w:rsidRPr="008F7FC5">
        <w:rPr>
          <w:noProof/>
        </w:rPr>
        <w:tab/>
        <w:t>84</w:t>
      </w:r>
    </w:p>
    <w:p w:rsidR="002C3311" w:rsidRPr="008F7FC5" w:rsidRDefault="002C3311">
      <w:pPr>
        <w:pStyle w:val="Index1"/>
        <w:tabs>
          <w:tab w:val="right" w:leader="dot" w:pos="4310"/>
        </w:tabs>
        <w:rPr>
          <w:noProof/>
        </w:rPr>
      </w:pPr>
      <w:r w:rsidRPr="008F7FC5">
        <w:rPr>
          <w:noProof/>
        </w:rPr>
        <w:t>CNPMPKR3</w:t>
      </w:r>
      <w:r w:rsidRPr="008F7FC5">
        <w:rPr>
          <w:noProof/>
        </w:rPr>
        <w:tab/>
        <w:t>83</w:t>
      </w:r>
    </w:p>
    <w:p w:rsidR="002C3311" w:rsidRPr="008F7FC5" w:rsidRDefault="002C3311">
      <w:pPr>
        <w:pStyle w:val="Index1"/>
        <w:tabs>
          <w:tab w:val="right" w:leader="dot" w:pos="4310"/>
        </w:tabs>
        <w:rPr>
          <w:noProof/>
        </w:rPr>
      </w:pPr>
      <w:r w:rsidRPr="008F7FC5">
        <w:rPr>
          <w:noProof/>
        </w:rPr>
        <w:t>CNPOTAR3</w:t>
      </w:r>
      <w:r w:rsidRPr="008F7FC5">
        <w:rPr>
          <w:noProof/>
        </w:rPr>
        <w:tab/>
        <w:t>83</w:t>
      </w:r>
    </w:p>
    <w:p w:rsidR="002C3311" w:rsidRPr="008F7FC5" w:rsidRDefault="002C3311">
      <w:pPr>
        <w:pStyle w:val="Index1"/>
        <w:tabs>
          <w:tab w:val="right" w:leader="dot" w:pos="4310"/>
        </w:tabs>
        <w:rPr>
          <w:noProof/>
        </w:rPr>
      </w:pPr>
      <w:r w:rsidRPr="008F7FC5">
        <w:rPr>
          <w:noProof/>
        </w:rPr>
        <w:t>CNSRTER3</w:t>
      </w:r>
      <w:r w:rsidRPr="008F7FC5">
        <w:rPr>
          <w:noProof/>
        </w:rPr>
        <w:tab/>
        <w:t>19</w:t>
      </w:r>
    </w:p>
    <w:p w:rsidR="002C3311" w:rsidRPr="008F7FC5" w:rsidRDefault="002C3311">
      <w:pPr>
        <w:pStyle w:val="Index1"/>
        <w:tabs>
          <w:tab w:val="right" w:leader="dot" w:pos="4310"/>
        </w:tabs>
        <w:rPr>
          <w:noProof/>
        </w:rPr>
      </w:pPr>
      <w:r w:rsidRPr="008F7FC5">
        <w:rPr>
          <w:noProof/>
        </w:rPr>
        <w:t>CNSTTMR3</w:t>
      </w:r>
      <w:r w:rsidRPr="008F7FC5">
        <w:rPr>
          <w:noProof/>
        </w:rPr>
        <w:tab/>
        <w:t>50</w:t>
      </w:r>
    </w:p>
    <w:p w:rsidR="002C3311" w:rsidRPr="008F7FC5" w:rsidRDefault="002C3311">
      <w:pPr>
        <w:pStyle w:val="Index1"/>
        <w:tabs>
          <w:tab w:val="right" w:leader="dot" w:pos="4310"/>
        </w:tabs>
        <w:rPr>
          <w:noProof/>
        </w:rPr>
      </w:pPr>
      <w:r w:rsidRPr="008F7FC5">
        <w:rPr>
          <w:noProof/>
        </w:rPr>
        <w:t>CNSUGRR3</w:t>
      </w:r>
      <w:r w:rsidRPr="008F7FC5">
        <w:rPr>
          <w:noProof/>
        </w:rPr>
        <w:tab/>
        <w:t>84</w:t>
      </w:r>
    </w:p>
    <w:p w:rsidR="002C3311" w:rsidRPr="008F7FC5" w:rsidRDefault="002C3311">
      <w:pPr>
        <w:pStyle w:val="Index1"/>
        <w:tabs>
          <w:tab w:val="right" w:leader="dot" w:pos="4310"/>
        </w:tabs>
        <w:rPr>
          <w:noProof/>
        </w:rPr>
      </w:pPr>
      <w:r w:rsidRPr="008F7FC5">
        <w:rPr>
          <w:noProof/>
        </w:rPr>
        <w:t>CNVEGR3</w:t>
      </w:r>
      <w:r w:rsidRPr="008F7FC5">
        <w:rPr>
          <w:noProof/>
        </w:rPr>
        <w:tab/>
        <w:t>83</w:t>
      </w:r>
    </w:p>
    <w:p w:rsidR="002C3311" w:rsidRPr="008F7FC5" w:rsidRDefault="002C3311">
      <w:pPr>
        <w:pStyle w:val="Index1"/>
        <w:tabs>
          <w:tab w:val="right" w:leader="dot" w:pos="4310"/>
        </w:tabs>
        <w:rPr>
          <w:noProof/>
        </w:rPr>
      </w:pPr>
      <w:r w:rsidRPr="008F7FC5">
        <w:rPr>
          <w:noProof/>
        </w:rPr>
        <w:t>COOKR3</w:t>
      </w:r>
      <w:r w:rsidRPr="008F7FC5">
        <w:rPr>
          <w:noProof/>
        </w:rPr>
        <w:tab/>
        <w:t>46</w:t>
      </w:r>
    </w:p>
    <w:p w:rsidR="002C3311" w:rsidRPr="008F7FC5" w:rsidRDefault="002C3311">
      <w:pPr>
        <w:pStyle w:val="Index1"/>
        <w:tabs>
          <w:tab w:val="right" w:leader="dot" w:pos="4310"/>
        </w:tabs>
        <w:rPr>
          <w:noProof/>
        </w:rPr>
      </w:pPr>
      <w:r w:rsidRPr="008F7FC5">
        <w:rPr>
          <w:noProof/>
        </w:rPr>
        <w:t>CPINR301</w:t>
      </w:r>
      <w:r w:rsidRPr="008F7FC5">
        <w:rPr>
          <w:noProof/>
        </w:rPr>
        <w:tab/>
        <w:t>69</w:t>
      </w:r>
    </w:p>
    <w:p w:rsidR="002C3311" w:rsidRPr="008F7FC5" w:rsidRDefault="002C3311">
      <w:pPr>
        <w:pStyle w:val="Index1"/>
        <w:tabs>
          <w:tab w:val="right" w:leader="dot" w:pos="4310"/>
        </w:tabs>
        <w:rPr>
          <w:noProof/>
        </w:rPr>
      </w:pPr>
      <w:r w:rsidRPr="008F7FC5">
        <w:rPr>
          <w:noProof/>
        </w:rPr>
        <w:t>CPINR302</w:t>
      </w:r>
      <w:r w:rsidRPr="008F7FC5">
        <w:rPr>
          <w:noProof/>
        </w:rPr>
        <w:tab/>
        <w:t>69</w:t>
      </w:r>
    </w:p>
    <w:p w:rsidR="002C3311" w:rsidRPr="008F7FC5" w:rsidRDefault="002C3311">
      <w:pPr>
        <w:pStyle w:val="Index1"/>
        <w:tabs>
          <w:tab w:val="right" w:leader="dot" w:pos="4310"/>
        </w:tabs>
        <w:rPr>
          <w:noProof/>
        </w:rPr>
      </w:pPr>
      <w:r w:rsidRPr="008F7FC5">
        <w:rPr>
          <w:noProof/>
        </w:rPr>
        <w:t>CPINR303</w:t>
      </w:r>
      <w:r w:rsidRPr="008F7FC5">
        <w:rPr>
          <w:noProof/>
        </w:rPr>
        <w:tab/>
        <w:t>69</w:t>
      </w:r>
    </w:p>
    <w:p w:rsidR="002C3311" w:rsidRPr="008F7FC5" w:rsidRDefault="002C3311">
      <w:pPr>
        <w:pStyle w:val="Index1"/>
        <w:tabs>
          <w:tab w:val="right" w:leader="dot" w:pos="4310"/>
        </w:tabs>
        <w:rPr>
          <w:noProof/>
        </w:rPr>
      </w:pPr>
      <w:r w:rsidRPr="008F7FC5">
        <w:rPr>
          <w:noProof/>
        </w:rPr>
        <w:t>CPRVSNR3</w:t>
      </w:r>
      <w:r w:rsidRPr="008F7FC5">
        <w:rPr>
          <w:noProof/>
        </w:rPr>
        <w:tab/>
        <w:t>82</w:t>
      </w:r>
    </w:p>
    <w:p w:rsidR="002C3311" w:rsidRPr="008F7FC5" w:rsidRDefault="002C3311">
      <w:pPr>
        <w:pStyle w:val="Index1"/>
        <w:tabs>
          <w:tab w:val="right" w:leader="dot" w:pos="4310"/>
        </w:tabs>
        <w:rPr>
          <w:noProof/>
        </w:rPr>
      </w:pPr>
      <w:r w:rsidRPr="008F7FC5">
        <w:rPr>
          <w:noProof/>
        </w:rPr>
        <w:t>CPS1R3</w:t>
      </w:r>
      <w:r w:rsidRPr="008F7FC5">
        <w:rPr>
          <w:noProof/>
        </w:rPr>
        <w:tab/>
        <w:t>55</w:t>
      </w:r>
    </w:p>
    <w:p w:rsidR="002C3311" w:rsidRPr="008F7FC5" w:rsidRDefault="002C3311">
      <w:pPr>
        <w:pStyle w:val="Index1"/>
        <w:tabs>
          <w:tab w:val="right" w:leader="dot" w:pos="4310"/>
        </w:tabs>
        <w:rPr>
          <w:noProof/>
        </w:rPr>
      </w:pPr>
      <w:r w:rsidRPr="008F7FC5">
        <w:rPr>
          <w:noProof/>
        </w:rPr>
        <w:t>CPS2R3</w:t>
      </w:r>
      <w:r w:rsidRPr="008F7FC5">
        <w:rPr>
          <w:noProof/>
        </w:rPr>
        <w:tab/>
        <w:t>55</w:t>
      </w:r>
    </w:p>
    <w:p w:rsidR="002C3311" w:rsidRPr="008F7FC5" w:rsidRDefault="002C3311">
      <w:pPr>
        <w:pStyle w:val="Index1"/>
        <w:tabs>
          <w:tab w:val="right" w:leader="dot" w:pos="4310"/>
        </w:tabs>
        <w:rPr>
          <w:noProof/>
        </w:rPr>
      </w:pPr>
      <w:r w:rsidRPr="008F7FC5">
        <w:rPr>
          <w:noProof/>
        </w:rPr>
        <w:t>CPS3R3</w:t>
      </w:r>
      <w:r w:rsidRPr="008F7FC5">
        <w:rPr>
          <w:noProof/>
        </w:rPr>
        <w:tab/>
        <w:t>55</w:t>
      </w:r>
    </w:p>
    <w:p w:rsidR="002C3311" w:rsidRPr="008F7FC5" w:rsidRDefault="002C3311">
      <w:pPr>
        <w:pStyle w:val="Index1"/>
        <w:tabs>
          <w:tab w:val="right" w:leader="dot" w:pos="4310"/>
        </w:tabs>
        <w:rPr>
          <w:noProof/>
        </w:rPr>
      </w:pPr>
      <w:r w:rsidRPr="008F7FC5">
        <w:rPr>
          <w:noProof/>
        </w:rPr>
        <w:t>CPS4R3</w:t>
      </w:r>
      <w:r w:rsidRPr="008F7FC5">
        <w:rPr>
          <w:noProof/>
        </w:rPr>
        <w:tab/>
        <w:t>55</w:t>
      </w:r>
    </w:p>
    <w:p w:rsidR="002C3311" w:rsidRPr="008F7FC5" w:rsidRDefault="002C3311">
      <w:pPr>
        <w:pStyle w:val="Index1"/>
        <w:tabs>
          <w:tab w:val="right" w:leader="dot" w:pos="4310"/>
        </w:tabs>
        <w:rPr>
          <w:noProof/>
        </w:rPr>
      </w:pPr>
      <w:r w:rsidRPr="008F7FC5">
        <w:rPr>
          <w:noProof/>
        </w:rPr>
        <w:t>CPS5R3</w:t>
      </w:r>
      <w:r w:rsidRPr="008F7FC5">
        <w:rPr>
          <w:noProof/>
        </w:rPr>
        <w:tab/>
        <w:t>55</w:t>
      </w:r>
    </w:p>
    <w:p w:rsidR="002C3311" w:rsidRPr="008F7FC5" w:rsidRDefault="002C3311">
      <w:pPr>
        <w:pStyle w:val="Index1"/>
        <w:tabs>
          <w:tab w:val="right" w:leader="dot" w:pos="4310"/>
        </w:tabs>
        <w:rPr>
          <w:noProof/>
        </w:rPr>
      </w:pPr>
      <w:r w:rsidRPr="008F7FC5">
        <w:rPr>
          <w:noProof/>
        </w:rPr>
        <w:t>CPVINJR3</w:t>
      </w:r>
      <w:r w:rsidRPr="008F7FC5">
        <w:rPr>
          <w:noProof/>
        </w:rPr>
        <w:tab/>
        <w:t>69</w:t>
      </w:r>
    </w:p>
    <w:p w:rsidR="002C3311" w:rsidRPr="008F7FC5" w:rsidRDefault="002C3311">
      <w:pPr>
        <w:pStyle w:val="Index1"/>
        <w:tabs>
          <w:tab w:val="right" w:leader="dot" w:pos="4310"/>
        </w:tabs>
        <w:rPr>
          <w:noProof/>
        </w:rPr>
      </w:pPr>
      <w:r w:rsidRPr="008F7FC5">
        <w:rPr>
          <w:noProof/>
        </w:rPr>
        <w:t>CRLCRCR3</w:t>
      </w:r>
      <w:r w:rsidRPr="008F7FC5">
        <w:rPr>
          <w:noProof/>
        </w:rPr>
        <w:tab/>
        <w:t>75</w:t>
      </w:r>
    </w:p>
    <w:p w:rsidR="002C3311" w:rsidRPr="008F7FC5" w:rsidRDefault="002C3311">
      <w:pPr>
        <w:pStyle w:val="Index1"/>
        <w:tabs>
          <w:tab w:val="right" w:leader="dot" w:pos="4310"/>
        </w:tabs>
        <w:rPr>
          <w:noProof/>
        </w:rPr>
      </w:pPr>
      <w:r w:rsidRPr="008F7FC5">
        <w:rPr>
          <w:noProof/>
        </w:rPr>
        <w:t>CROTHR3</w:t>
      </w:r>
      <w:r w:rsidRPr="008F7FC5">
        <w:rPr>
          <w:noProof/>
        </w:rPr>
        <w:tab/>
        <w:t>67</w:t>
      </w:r>
    </w:p>
    <w:p w:rsidR="002C3311" w:rsidRPr="008F7FC5" w:rsidRDefault="002C3311">
      <w:pPr>
        <w:pStyle w:val="Index1"/>
        <w:tabs>
          <w:tab w:val="right" w:leader="dot" w:pos="4310"/>
        </w:tabs>
        <w:rPr>
          <w:noProof/>
        </w:rPr>
      </w:pPr>
      <w:r w:rsidRPr="008F7FC5">
        <w:rPr>
          <w:noProof/>
        </w:rPr>
        <w:t>CRRYLDR3</w:t>
      </w:r>
      <w:r w:rsidRPr="008F7FC5">
        <w:rPr>
          <w:noProof/>
        </w:rPr>
        <w:tab/>
        <w:t>69</w:t>
      </w:r>
    </w:p>
    <w:p w:rsidR="002C3311" w:rsidRPr="008F7FC5" w:rsidRDefault="002C3311">
      <w:pPr>
        <w:pStyle w:val="Index1"/>
        <w:tabs>
          <w:tab w:val="right" w:leader="dot" w:pos="4310"/>
        </w:tabs>
        <w:rPr>
          <w:noProof/>
        </w:rPr>
      </w:pPr>
      <w:r w:rsidRPr="008F7FC5">
        <w:rPr>
          <w:noProof/>
        </w:rPr>
        <w:t>CRSPPRR3</w:t>
      </w:r>
      <w:r w:rsidRPr="008F7FC5">
        <w:rPr>
          <w:noProof/>
        </w:rPr>
        <w:tab/>
        <w:t>82</w:t>
      </w:r>
    </w:p>
    <w:p w:rsidR="002C3311" w:rsidRPr="008F7FC5" w:rsidRDefault="002C3311">
      <w:pPr>
        <w:pStyle w:val="Index1"/>
        <w:tabs>
          <w:tab w:val="right" w:leader="dot" w:pos="4310"/>
        </w:tabs>
        <w:rPr>
          <w:noProof/>
        </w:rPr>
      </w:pPr>
      <w:r w:rsidRPr="008F7FC5">
        <w:rPr>
          <w:noProof/>
        </w:rPr>
        <w:t>CRTPRGR3</w:t>
      </w:r>
      <w:r w:rsidRPr="008F7FC5">
        <w:rPr>
          <w:noProof/>
        </w:rPr>
        <w:tab/>
        <w:t>54</w:t>
      </w:r>
    </w:p>
    <w:p w:rsidR="002C3311" w:rsidRPr="008F7FC5" w:rsidRDefault="002C3311">
      <w:pPr>
        <w:pStyle w:val="Index1"/>
        <w:tabs>
          <w:tab w:val="right" w:leader="dot" w:pos="4310"/>
        </w:tabs>
        <w:rPr>
          <w:noProof/>
        </w:rPr>
      </w:pPr>
      <w:r w:rsidRPr="008F7FC5">
        <w:rPr>
          <w:noProof/>
        </w:rPr>
        <w:t>CRYWPNR3</w:t>
      </w:r>
      <w:r w:rsidRPr="008F7FC5">
        <w:rPr>
          <w:noProof/>
        </w:rPr>
        <w:tab/>
        <w:t>100</w:t>
      </w:r>
    </w:p>
    <w:p w:rsidR="002C3311" w:rsidRPr="008F7FC5" w:rsidRDefault="002C3311">
      <w:pPr>
        <w:pStyle w:val="Index1"/>
        <w:tabs>
          <w:tab w:val="right" w:leader="dot" w:pos="4310"/>
        </w:tabs>
        <w:rPr>
          <w:noProof/>
        </w:rPr>
      </w:pPr>
      <w:r w:rsidRPr="008F7FC5">
        <w:rPr>
          <w:noProof/>
        </w:rPr>
        <w:t>CSD1R3</w:t>
      </w:r>
      <w:r w:rsidRPr="008F7FC5">
        <w:rPr>
          <w:noProof/>
        </w:rPr>
        <w:tab/>
        <w:t>55</w:t>
      </w:r>
    </w:p>
    <w:p w:rsidR="002C3311" w:rsidRPr="008F7FC5" w:rsidRDefault="002C3311">
      <w:pPr>
        <w:pStyle w:val="Index1"/>
        <w:tabs>
          <w:tab w:val="right" w:leader="dot" w:pos="4310"/>
        </w:tabs>
        <w:rPr>
          <w:noProof/>
        </w:rPr>
      </w:pPr>
      <w:r w:rsidRPr="008F7FC5">
        <w:rPr>
          <w:noProof/>
        </w:rPr>
        <w:t>CSD2R3</w:t>
      </w:r>
      <w:r w:rsidRPr="008F7FC5">
        <w:rPr>
          <w:noProof/>
        </w:rPr>
        <w:tab/>
        <w:t>55</w:t>
      </w:r>
    </w:p>
    <w:p w:rsidR="002C3311" w:rsidRPr="008F7FC5" w:rsidRDefault="002C3311">
      <w:pPr>
        <w:pStyle w:val="Index1"/>
        <w:tabs>
          <w:tab w:val="right" w:leader="dot" w:pos="4310"/>
        </w:tabs>
        <w:rPr>
          <w:noProof/>
        </w:rPr>
      </w:pPr>
      <w:r w:rsidRPr="008F7FC5">
        <w:rPr>
          <w:noProof/>
        </w:rPr>
        <w:t>CSD3R3</w:t>
      </w:r>
      <w:r w:rsidRPr="008F7FC5">
        <w:rPr>
          <w:noProof/>
        </w:rPr>
        <w:tab/>
        <w:t>55</w:t>
      </w:r>
    </w:p>
    <w:p w:rsidR="002C3311" w:rsidRPr="008F7FC5" w:rsidRDefault="002C3311">
      <w:pPr>
        <w:pStyle w:val="Index1"/>
        <w:tabs>
          <w:tab w:val="right" w:leader="dot" w:pos="4310"/>
        </w:tabs>
        <w:rPr>
          <w:noProof/>
        </w:rPr>
      </w:pPr>
      <w:r w:rsidRPr="008F7FC5">
        <w:rPr>
          <w:noProof/>
        </w:rPr>
        <w:t>CSFEOWR3</w:t>
      </w:r>
      <w:r w:rsidRPr="008F7FC5">
        <w:rPr>
          <w:noProof/>
        </w:rPr>
        <w:tab/>
        <w:t>71</w:t>
      </w:r>
    </w:p>
    <w:p w:rsidR="002C3311" w:rsidRPr="008F7FC5" w:rsidRDefault="002C3311">
      <w:pPr>
        <w:pStyle w:val="Index1"/>
        <w:tabs>
          <w:tab w:val="right" w:leader="dot" w:pos="4310"/>
        </w:tabs>
        <w:rPr>
          <w:noProof/>
        </w:rPr>
      </w:pPr>
      <w:r w:rsidRPr="008F7FC5">
        <w:rPr>
          <w:noProof/>
        </w:rPr>
        <w:t>CSHPRSR3</w:t>
      </w:r>
      <w:r w:rsidRPr="008F7FC5">
        <w:rPr>
          <w:noProof/>
        </w:rPr>
        <w:tab/>
        <w:t>71</w:t>
      </w:r>
    </w:p>
    <w:p w:rsidR="002C3311" w:rsidRPr="008F7FC5" w:rsidRDefault="002C3311">
      <w:pPr>
        <w:pStyle w:val="Index1"/>
        <w:tabs>
          <w:tab w:val="right" w:leader="dot" w:pos="4310"/>
        </w:tabs>
        <w:rPr>
          <w:noProof/>
        </w:rPr>
      </w:pPr>
      <w:r w:rsidRPr="008F7FC5">
        <w:rPr>
          <w:noProof/>
        </w:rPr>
        <w:t>CTESMER3</w:t>
      </w:r>
      <w:r w:rsidRPr="008F7FC5">
        <w:rPr>
          <w:noProof/>
        </w:rPr>
        <w:tab/>
        <w:t>71</w:t>
      </w:r>
    </w:p>
    <w:p w:rsidR="002C3311" w:rsidRPr="008F7FC5" w:rsidRDefault="002C3311">
      <w:pPr>
        <w:pStyle w:val="Index1"/>
        <w:tabs>
          <w:tab w:val="right" w:leader="dot" w:pos="4310"/>
        </w:tabs>
        <w:rPr>
          <w:noProof/>
        </w:rPr>
      </w:pPr>
      <w:r w:rsidRPr="008F7FC5">
        <w:rPr>
          <w:noProof/>
        </w:rPr>
        <w:t>CTRTRSR3</w:t>
      </w:r>
      <w:r w:rsidRPr="008F7FC5">
        <w:rPr>
          <w:noProof/>
        </w:rPr>
        <w:tab/>
        <w:t>71</w:t>
      </w:r>
    </w:p>
    <w:p w:rsidR="002C3311" w:rsidRPr="008F7FC5" w:rsidRDefault="002C3311">
      <w:pPr>
        <w:pStyle w:val="Index1"/>
        <w:tabs>
          <w:tab w:val="right" w:leader="dot" w:pos="4310"/>
        </w:tabs>
        <w:rPr>
          <w:noProof/>
        </w:rPr>
      </w:pPr>
      <w:r w:rsidRPr="008F7FC5">
        <w:rPr>
          <w:noProof/>
        </w:rPr>
        <w:t>CTRTWSR3</w:t>
      </w:r>
      <w:r w:rsidRPr="008F7FC5">
        <w:rPr>
          <w:noProof/>
        </w:rPr>
        <w:tab/>
        <w:t>71</w:t>
      </w:r>
    </w:p>
    <w:p w:rsidR="002C3311" w:rsidRPr="008F7FC5" w:rsidRDefault="002C3311">
      <w:pPr>
        <w:pStyle w:val="Index1"/>
        <w:tabs>
          <w:tab w:val="right" w:leader="dot" w:pos="4310"/>
        </w:tabs>
        <w:rPr>
          <w:noProof/>
        </w:rPr>
      </w:pPr>
      <w:r w:rsidRPr="008F7FC5">
        <w:rPr>
          <w:noProof/>
        </w:rPr>
        <w:t>CTRUSTR3</w:t>
      </w:r>
      <w:r w:rsidRPr="008F7FC5">
        <w:rPr>
          <w:noProof/>
        </w:rPr>
        <w:tab/>
        <w:t>70</w:t>
      </w:r>
    </w:p>
    <w:p w:rsidR="002C3311" w:rsidRPr="008F7FC5" w:rsidRDefault="002C3311">
      <w:pPr>
        <w:pStyle w:val="Index1"/>
        <w:tabs>
          <w:tab w:val="right" w:leader="dot" w:pos="4310"/>
        </w:tabs>
        <w:rPr>
          <w:noProof/>
        </w:rPr>
      </w:pPr>
      <w:r w:rsidRPr="008F7FC5">
        <w:rPr>
          <w:noProof/>
        </w:rPr>
        <w:t>CTRYHDR3</w:t>
      </w:r>
      <w:r w:rsidRPr="008F7FC5">
        <w:rPr>
          <w:noProof/>
        </w:rPr>
        <w:tab/>
        <w:t>71</w:t>
      </w:r>
    </w:p>
    <w:p w:rsidR="002C3311" w:rsidRPr="008F7FC5" w:rsidRDefault="002C3311">
      <w:pPr>
        <w:pStyle w:val="Index1"/>
        <w:tabs>
          <w:tab w:val="right" w:leader="dot" w:pos="4310"/>
        </w:tabs>
        <w:rPr>
          <w:noProof/>
        </w:rPr>
      </w:pPr>
      <w:r w:rsidRPr="008F7FC5">
        <w:rPr>
          <w:noProof/>
        </w:rPr>
        <w:t>CUINR301</w:t>
      </w:r>
      <w:r w:rsidRPr="008F7FC5">
        <w:rPr>
          <w:noProof/>
        </w:rPr>
        <w:tab/>
        <w:t>70</w:t>
      </w:r>
    </w:p>
    <w:p w:rsidR="002C3311" w:rsidRPr="008F7FC5" w:rsidRDefault="002C3311">
      <w:pPr>
        <w:pStyle w:val="Index1"/>
        <w:tabs>
          <w:tab w:val="right" w:leader="dot" w:pos="4310"/>
        </w:tabs>
        <w:rPr>
          <w:noProof/>
        </w:rPr>
      </w:pPr>
      <w:r w:rsidRPr="008F7FC5">
        <w:rPr>
          <w:noProof/>
        </w:rPr>
        <w:t>CUINR302</w:t>
      </w:r>
      <w:r w:rsidRPr="008F7FC5">
        <w:rPr>
          <w:noProof/>
        </w:rPr>
        <w:tab/>
        <w:t>70</w:t>
      </w:r>
    </w:p>
    <w:p w:rsidR="002C3311" w:rsidRPr="008F7FC5" w:rsidRDefault="002C3311">
      <w:pPr>
        <w:pStyle w:val="Index1"/>
        <w:tabs>
          <w:tab w:val="right" w:leader="dot" w:pos="4310"/>
        </w:tabs>
        <w:rPr>
          <w:noProof/>
        </w:rPr>
      </w:pPr>
      <w:r w:rsidRPr="008F7FC5">
        <w:rPr>
          <w:noProof/>
        </w:rPr>
        <w:t>CUINR303</w:t>
      </w:r>
      <w:r w:rsidRPr="008F7FC5">
        <w:rPr>
          <w:noProof/>
        </w:rPr>
        <w:tab/>
        <w:t>70</w:t>
      </w:r>
    </w:p>
    <w:p w:rsidR="002C3311" w:rsidRPr="008F7FC5" w:rsidRDefault="002C3311">
      <w:pPr>
        <w:pStyle w:val="Index1"/>
        <w:tabs>
          <w:tab w:val="right" w:leader="dot" w:pos="4310"/>
        </w:tabs>
        <w:rPr>
          <w:noProof/>
        </w:rPr>
      </w:pPr>
      <w:r w:rsidRPr="008F7FC5">
        <w:rPr>
          <w:noProof/>
        </w:rPr>
        <w:t>CUVINJR3</w:t>
      </w:r>
      <w:r w:rsidRPr="008F7FC5">
        <w:rPr>
          <w:noProof/>
        </w:rPr>
        <w:tab/>
        <w:t>70</w:t>
      </w:r>
    </w:p>
    <w:p w:rsidR="002C3311" w:rsidRPr="008F7FC5" w:rsidRDefault="002C3311">
      <w:pPr>
        <w:pStyle w:val="Index1"/>
        <w:tabs>
          <w:tab w:val="right" w:leader="dot" w:pos="4310"/>
        </w:tabs>
        <w:rPr>
          <w:noProof/>
        </w:rPr>
      </w:pPr>
      <w:r w:rsidRPr="008F7FC5">
        <w:rPr>
          <w:noProof/>
        </w:rPr>
        <w:t>CWRUNIR3</w:t>
      </w:r>
      <w:r w:rsidRPr="008F7FC5">
        <w:rPr>
          <w:noProof/>
        </w:rPr>
        <w:tab/>
        <w:t>71</w:t>
      </w:r>
    </w:p>
    <w:p w:rsidR="002C3311" w:rsidRPr="008F7FC5" w:rsidRDefault="002C3311">
      <w:pPr>
        <w:pStyle w:val="IndexHeading"/>
        <w:keepNext/>
        <w:tabs>
          <w:tab w:val="right" w:leader="dot" w:pos="4310"/>
        </w:tabs>
        <w:rPr>
          <w:b w:val="0"/>
          <w:bCs w:val="0"/>
          <w:noProof/>
        </w:rPr>
      </w:pPr>
      <w:r w:rsidRPr="008F7FC5">
        <w:rPr>
          <w:noProof/>
        </w:rPr>
        <w:t>D</w:t>
      </w:r>
    </w:p>
    <w:p w:rsidR="002C3311" w:rsidRPr="008F7FC5" w:rsidRDefault="002C3311">
      <w:pPr>
        <w:pStyle w:val="Index1"/>
        <w:tabs>
          <w:tab w:val="right" w:leader="dot" w:pos="4310"/>
        </w:tabs>
        <w:rPr>
          <w:noProof/>
        </w:rPr>
      </w:pPr>
      <w:r w:rsidRPr="008F7FC5">
        <w:rPr>
          <w:noProof/>
        </w:rPr>
        <w:t>DANGTLR3</w:t>
      </w:r>
      <w:r w:rsidRPr="008F7FC5">
        <w:rPr>
          <w:noProof/>
        </w:rPr>
        <w:tab/>
        <w:t>69</w:t>
      </w:r>
    </w:p>
    <w:p w:rsidR="002C3311" w:rsidRPr="008F7FC5" w:rsidRDefault="002C3311">
      <w:pPr>
        <w:pStyle w:val="Index1"/>
        <w:tabs>
          <w:tab w:val="right" w:leader="dot" w:pos="4310"/>
        </w:tabs>
        <w:rPr>
          <w:noProof/>
        </w:rPr>
      </w:pPr>
      <w:r w:rsidRPr="008F7FC5">
        <w:rPr>
          <w:noProof/>
        </w:rPr>
        <w:t>DAYNGTR3</w:t>
      </w:r>
      <w:r w:rsidRPr="008F7FC5">
        <w:rPr>
          <w:noProof/>
        </w:rPr>
        <w:tab/>
        <w:t>53</w:t>
      </w:r>
    </w:p>
    <w:p w:rsidR="002C3311" w:rsidRPr="008F7FC5" w:rsidRDefault="002C3311">
      <w:pPr>
        <w:pStyle w:val="Index1"/>
        <w:tabs>
          <w:tab w:val="right" w:leader="dot" w:pos="4310"/>
        </w:tabs>
        <w:rPr>
          <w:noProof/>
        </w:rPr>
      </w:pPr>
      <w:r w:rsidRPr="008F7FC5">
        <w:rPr>
          <w:noProof/>
        </w:rPr>
        <w:t>DAYSR3</w:t>
      </w:r>
      <w:r w:rsidRPr="008F7FC5">
        <w:rPr>
          <w:noProof/>
        </w:rPr>
        <w:tab/>
        <w:t>12</w:t>
      </w:r>
    </w:p>
    <w:p w:rsidR="002C3311" w:rsidRPr="008F7FC5" w:rsidRDefault="002C3311">
      <w:pPr>
        <w:pStyle w:val="Index1"/>
        <w:tabs>
          <w:tab w:val="right" w:leader="dot" w:pos="4310"/>
        </w:tabs>
        <w:rPr>
          <w:noProof/>
        </w:rPr>
      </w:pPr>
      <w:r w:rsidRPr="008F7FC5">
        <w:rPr>
          <w:noProof/>
        </w:rPr>
        <w:t>DEBTR3</w:t>
      </w:r>
      <w:r w:rsidRPr="008F7FC5">
        <w:rPr>
          <w:noProof/>
        </w:rPr>
        <w:tab/>
        <w:t>20</w:t>
      </w:r>
    </w:p>
    <w:p w:rsidR="002C3311" w:rsidRPr="008F7FC5" w:rsidRDefault="002C3311">
      <w:pPr>
        <w:pStyle w:val="Index1"/>
        <w:tabs>
          <w:tab w:val="right" w:leader="dot" w:pos="4310"/>
        </w:tabs>
        <w:rPr>
          <w:noProof/>
        </w:rPr>
      </w:pPr>
      <w:r w:rsidRPr="008F7FC5">
        <w:rPr>
          <w:noProof/>
        </w:rPr>
        <w:t>DFFAPR31</w:t>
      </w:r>
      <w:r w:rsidRPr="008F7FC5">
        <w:rPr>
          <w:noProof/>
        </w:rPr>
        <w:tab/>
        <w:t>20</w:t>
      </w:r>
    </w:p>
    <w:p w:rsidR="002C3311" w:rsidRPr="008F7FC5" w:rsidRDefault="002C3311">
      <w:pPr>
        <w:pStyle w:val="Index1"/>
        <w:tabs>
          <w:tab w:val="right" w:leader="dot" w:pos="4310"/>
        </w:tabs>
        <w:rPr>
          <w:noProof/>
        </w:rPr>
      </w:pPr>
      <w:r w:rsidRPr="008F7FC5">
        <w:rPr>
          <w:noProof/>
        </w:rPr>
        <w:t>DFFAPR32</w:t>
      </w:r>
      <w:r w:rsidRPr="008F7FC5">
        <w:rPr>
          <w:noProof/>
        </w:rPr>
        <w:tab/>
        <w:t>20</w:t>
      </w:r>
    </w:p>
    <w:p w:rsidR="002C3311" w:rsidRPr="008F7FC5" w:rsidRDefault="002C3311">
      <w:pPr>
        <w:pStyle w:val="Index1"/>
        <w:tabs>
          <w:tab w:val="right" w:leader="dot" w:pos="4310"/>
        </w:tabs>
        <w:rPr>
          <w:noProof/>
        </w:rPr>
      </w:pPr>
      <w:r w:rsidRPr="008F7FC5">
        <w:rPr>
          <w:noProof/>
        </w:rPr>
        <w:t>DFFPYGR3</w:t>
      </w:r>
      <w:r w:rsidRPr="008F7FC5">
        <w:rPr>
          <w:noProof/>
        </w:rPr>
        <w:tab/>
        <w:t>8</w:t>
      </w:r>
    </w:p>
    <w:p w:rsidR="002C3311" w:rsidRPr="008F7FC5" w:rsidRDefault="002C3311">
      <w:pPr>
        <w:pStyle w:val="Index1"/>
        <w:tabs>
          <w:tab w:val="right" w:leader="dot" w:pos="4310"/>
        </w:tabs>
        <w:rPr>
          <w:noProof/>
        </w:rPr>
      </w:pPr>
      <w:r w:rsidRPr="008F7FC5">
        <w:rPr>
          <w:noProof/>
        </w:rPr>
        <w:t>DIFRPYR3</w:t>
      </w:r>
      <w:r w:rsidRPr="008F7FC5">
        <w:rPr>
          <w:noProof/>
        </w:rPr>
        <w:tab/>
        <w:t>64</w:t>
      </w:r>
    </w:p>
    <w:p w:rsidR="002C3311" w:rsidRPr="008F7FC5" w:rsidRDefault="002C3311">
      <w:pPr>
        <w:pStyle w:val="Index1"/>
        <w:tabs>
          <w:tab w:val="right" w:leader="dot" w:pos="4310"/>
        </w:tabs>
        <w:rPr>
          <w:noProof/>
        </w:rPr>
      </w:pPr>
      <w:r w:rsidRPr="008F7FC5">
        <w:rPr>
          <w:noProof/>
        </w:rPr>
        <w:t>DISABR3</w:t>
      </w:r>
      <w:r w:rsidRPr="008F7FC5">
        <w:rPr>
          <w:noProof/>
        </w:rPr>
        <w:tab/>
        <w:t>11</w:t>
      </w:r>
    </w:p>
    <w:p w:rsidR="002C3311" w:rsidRPr="008F7FC5" w:rsidRDefault="002C3311">
      <w:pPr>
        <w:pStyle w:val="Index1"/>
        <w:tabs>
          <w:tab w:val="right" w:leader="dot" w:pos="4310"/>
        </w:tabs>
        <w:rPr>
          <w:noProof/>
        </w:rPr>
      </w:pPr>
      <w:r w:rsidRPr="008F7FC5">
        <w:rPr>
          <w:noProof/>
        </w:rPr>
        <w:t>DMGSMTR3</w:t>
      </w:r>
      <w:r w:rsidRPr="008F7FC5">
        <w:rPr>
          <w:noProof/>
        </w:rPr>
        <w:tab/>
        <w:t>101</w:t>
      </w:r>
    </w:p>
    <w:p w:rsidR="002C3311" w:rsidRPr="008F7FC5" w:rsidRDefault="002C3311">
      <w:pPr>
        <w:pStyle w:val="Index1"/>
        <w:tabs>
          <w:tab w:val="right" w:leader="dot" w:pos="4310"/>
        </w:tabs>
        <w:rPr>
          <w:noProof/>
        </w:rPr>
      </w:pPr>
      <w:r w:rsidRPr="008F7FC5">
        <w:rPr>
          <w:noProof/>
        </w:rPr>
        <w:t>DMTSKR3</w:t>
      </w:r>
      <w:r w:rsidRPr="008F7FC5">
        <w:rPr>
          <w:noProof/>
        </w:rPr>
        <w:tab/>
        <w:t>67</w:t>
      </w:r>
    </w:p>
    <w:p w:rsidR="002C3311" w:rsidRPr="008F7FC5" w:rsidRDefault="002C3311">
      <w:pPr>
        <w:pStyle w:val="Index1"/>
        <w:tabs>
          <w:tab w:val="right" w:leader="dot" w:pos="4310"/>
        </w:tabs>
        <w:rPr>
          <w:noProof/>
        </w:rPr>
      </w:pPr>
      <w:r w:rsidRPr="008F7FC5">
        <w:rPr>
          <w:noProof/>
        </w:rPr>
        <w:t>DNGINJR3</w:t>
      </w:r>
      <w:r w:rsidRPr="008F7FC5">
        <w:rPr>
          <w:noProof/>
        </w:rPr>
        <w:tab/>
        <w:t>81</w:t>
      </w:r>
    </w:p>
    <w:p w:rsidR="002C3311" w:rsidRPr="008F7FC5" w:rsidRDefault="002C3311">
      <w:pPr>
        <w:pStyle w:val="Index1"/>
        <w:tabs>
          <w:tab w:val="right" w:leader="dot" w:pos="4310"/>
        </w:tabs>
        <w:rPr>
          <w:noProof/>
        </w:rPr>
      </w:pPr>
      <w:r w:rsidRPr="008F7FC5">
        <w:rPr>
          <w:noProof/>
        </w:rPr>
        <w:t>DNGSCHR3</w:t>
      </w:r>
      <w:r w:rsidRPr="008F7FC5">
        <w:rPr>
          <w:noProof/>
        </w:rPr>
        <w:tab/>
        <w:t>75</w:t>
      </w:r>
    </w:p>
    <w:p w:rsidR="002C3311" w:rsidRPr="008F7FC5" w:rsidRDefault="002C3311">
      <w:pPr>
        <w:pStyle w:val="Index1"/>
        <w:tabs>
          <w:tab w:val="right" w:leader="dot" w:pos="4310"/>
        </w:tabs>
        <w:rPr>
          <w:noProof/>
        </w:rPr>
      </w:pPr>
      <w:r w:rsidRPr="008F7FC5">
        <w:rPr>
          <w:noProof/>
        </w:rPr>
        <w:t>DRCTR301</w:t>
      </w:r>
      <w:r w:rsidRPr="008F7FC5">
        <w:rPr>
          <w:noProof/>
        </w:rPr>
        <w:tab/>
        <w:t>18</w:t>
      </w:r>
    </w:p>
    <w:p w:rsidR="002C3311" w:rsidRPr="008F7FC5" w:rsidRDefault="002C3311">
      <w:pPr>
        <w:pStyle w:val="Index1"/>
        <w:tabs>
          <w:tab w:val="right" w:leader="dot" w:pos="4310"/>
        </w:tabs>
        <w:rPr>
          <w:noProof/>
        </w:rPr>
      </w:pPr>
      <w:r w:rsidRPr="008F7FC5">
        <w:rPr>
          <w:noProof/>
        </w:rPr>
        <w:t>DRCTR302</w:t>
      </w:r>
      <w:r w:rsidRPr="008F7FC5">
        <w:rPr>
          <w:noProof/>
        </w:rPr>
        <w:tab/>
        <w:t>18</w:t>
      </w:r>
    </w:p>
    <w:p w:rsidR="002C3311" w:rsidRPr="008F7FC5" w:rsidRDefault="002C3311">
      <w:pPr>
        <w:pStyle w:val="Index1"/>
        <w:tabs>
          <w:tab w:val="right" w:leader="dot" w:pos="4310"/>
        </w:tabs>
        <w:rPr>
          <w:noProof/>
        </w:rPr>
      </w:pPr>
      <w:r w:rsidRPr="008F7FC5">
        <w:rPr>
          <w:noProof/>
        </w:rPr>
        <w:t>DRCTR303</w:t>
      </w:r>
      <w:r w:rsidRPr="008F7FC5">
        <w:rPr>
          <w:noProof/>
        </w:rPr>
        <w:tab/>
        <w:t>18</w:t>
      </w:r>
    </w:p>
    <w:p w:rsidR="002C3311" w:rsidRPr="008F7FC5" w:rsidRDefault="002C3311">
      <w:pPr>
        <w:pStyle w:val="Index1"/>
        <w:tabs>
          <w:tab w:val="right" w:leader="dot" w:pos="4310"/>
        </w:tabs>
        <w:rPr>
          <w:noProof/>
        </w:rPr>
      </w:pPr>
      <w:r w:rsidRPr="008F7FC5">
        <w:rPr>
          <w:noProof/>
        </w:rPr>
        <w:t>DRCTR304</w:t>
      </w:r>
      <w:r w:rsidRPr="008F7FC5">
        <w:rPr>
          <w:noProof/>
        </w:rPr>
        <w:tab/>
        <w:t>18</w:t>
      </w:r>
    </w:p>
    <w:p w:rsidR="002C3311" w:rsidRPr="008F7FC5" w:rsidRDefault="002C3311">
      <w:pPr>
        <w:pStyle w:val="Index1"/>
        <w:tabs>
          <w:tab w:val="right" w:leader="dot" w:pos="4310"/>
        </w:tabs>
        <w:rPr>
          <w:noProof/>
        </w:rPr>
      </w:pPr>
      <w:r w:rsidRPr="008F7FC5">
        <w:rPr>
          <w:noProof/>
        </w:rPr>
        <w:t>DRCTR305</w:t>
      </w:r>
      <w:r w:rsidRPr="008F7FC5">
        <w:rPr>
          <w:noProof/>
        </w:rPr>
        <w:tab/>
        <w:t>18</w:t>
      </w:r>
    </w:p>
    <w:p w:rsidR="002C3311" w:rsidRPr="008F7FC5" w:rsidRDefault="002C3311">
      <w:pPr>
        <w:pStyle w:val="Index1"/>
        <w:tabs>
          <w:tab w:val="right" w:leader="dot" w:pos="4310"/>
        </w:tabs>
        <w:rPr>
          <w:noProof/>
        </w:rPr>
      </w:pPr>
      <w:r w:rsidRPr="008F7FC5">
        <w:rPr>
          <w:noProof/>
        </w:rPr>
        <w:t>DRCTR306</w:t>
      </w:r>
      <w:r w:rsidRPr="008F7FC5">
        <w:rPr>
          <w:noProof/>
        </w:rPr>
        <w:tab/>
        <w:t>18</w:t>
      </w:r>
    </w:p>
    <w:p w:rsidR="002C3311" w:rsidRPr="008F7FC5" w:rsidRDefault="002C3311">
      <w:pPr>
        <w:pStyle w:val="Index1"/>
        <w:tabs>
          <w:tab w:val="right" w:leader="dot" w:pos="4310"/>
        </w:tabs>
        <w:rPr>
          <w:noProof/>
        </w:rPr>
      </w:pPr>
      <w:r w:rsidRPr="008F7FC5">
        <w:rPr>
          <w:noProof/>
        </w:rPr>
        <w:t>DRCTR307</w:t>
      </w:r>
      <w:r w:rsidRPr="008F7FC5">
        <w:rPr>
          <w:noProof/>
        </w:rPr>
        <w:tab/>
        <w:t>18</w:t>
      </w:r>
    </w:p>
    <w:p w:rsidR="002C3311" w:rsidRPr="008F7FC5" w:rsidRDefault="002C3311">
      <w:pPr>
        <w:pStyle w:val="Index1"/>
        <w:tabs>
          <w:tab w:val="right" w:leader="dot" w:pos="4310"/>
        </w:tabs>
        <w:rPr>
          <w:noProof/>
        </w:rPr>
      </w:pPr>
      <w:r w:rsidRPr="008F7FC5">
        <w:rPr>
          <w:noProof/>
        </w:rPr>
        <w:t>DRCTR308</w:t>
      </w:r>
      <w:r w:rsidRPr="008F7FC5">
        <w:rPr>
          <w:noProof/>
        </w:rPr>
        <w:tab/>
        <w:t>18</w:t>
      </w:r>
    </w:p>
    <w:p w:rsidR="002C3311" w:rsidRPr="008F7FC5" w:rsidRDefault="002C3311">
      <w:pPr>
        <w:pStyle w:val="Index1"/>
        <w:tabs>
          <w:tab w:val="right" w:leader="dot" w:pos="4310"/>
        </w:tabs>
        <w:rPr>
          <w:noProof/>
        </w:rPr>
      </w:pPr>
      <w:r w:rsidRPr="008F7FC5">
        <w:rPr>
          <w:noProof/>
        </w:rPr>
        <w:t>DRCTR309</w:t>
      </w:r>
      <w:r w:rsidRPr="008F7FC5">
        <w:rPr>
          <w:noProof/>
        </w:rPr>
        <w:tab/>
        <w:t>18</w:t>
      </w:r>
    </w:p>
    <w:p w:rsidR="002C3311" w:rsidRPr="008F7FC5" w:rsidRDefault="002C3311">
      <w:pPr>
        <w:pStyle w:val="Index1"/>
        <w:tabs>
          <w:tab w:val="right" w:leader="dot" w:pos="4310"/>
        </w:tabs>
        <w:rPr>
          <w:noProof/>
        </w:rPr>
      </w:pPr>
      <w:r w:rsidRPr="008F7FC5">
        <w:rPr>
          <w:noProof/>
        </w:rPr>
        <w:t>DRCTR310</w:t>
      </w:r>
      <w:r w:rsidRPr="008F7FC5">
        <w:rPr>
          <w:noProof/>
        </w:rPr>
        <w:tab/>
        <w:t>18</w:t>
      </w:r>
    </w:p>
    <w:p w:rsidR="002C3311" w:rsidRPr="008F7FC5" w:rsidRDefault="002C3311">
      <w:pPr>
        <w:pStyle w:val="Index1"/>
        <w:tabs>
          <w:tab w:val="right" w:leader="dot" w:pos="4310"/>
        </w:tabs>
        <w:rPr>
          <w:noProof/>
        </w:rPr>
      </w:pPr>
      <w:r w:rsidRPr="008F7FC5">
        <w:rPr>
          <w:noProof/>
        </w:rPr>
        <w:t>DRCTR311</w:t>
      </w:r>
      <w:r w:rsidRPr="008F7FC5">
        <w:rPr>
          <w:noProof/>
        </w:rPr>
        <w:tab/>
        <w:t>18</w:t>
      </w:r>
    </w:p>
    <w:p w:rsidR="002C3311" w:rsidRPr="008F7FC5" w:rsidRDefault="002C3311">
      <w:pPr>
        <w:pStyle w:val="Index1"/>
        <w:tabs>
          <w:tab w:val="right" w:leader="dot" w:pos="4310"/>
        </w:tabs>
        <w:rPr>
          <w:noProof/>
        </w:rPr>
      </w:pPr>
      <w:r w:rsidRPr="008F7FC5">
        <w:rPr>
          <w:noProof/>
        </w:rPr>
        <w:t>DRCTR312</w:t>
      </w:r>
      <w:r w:rsidRPr="008F7FC5">
        <w:rPr>
          <w:noProof/>
        </w:rPr>
        <w:tab/>
        <w:t>19</w:t>
      </w:r>
    </w:p>
    <w:p w:rsidR="002C3311" w:rsidRPr="008F7FC5" w:rsidRDefault="002C3311">
      <w:pPr>
        <w:pStyle w:val="Index1"/>
        <w:tabs>
          <w:tab w:val="right" w:leader="dot" w:pos="4310"/>
        </w:tabs>
        <w:rPr>
          <w:noProof/>
        </w:rPr>
      </w:pPr>
      <w:r w:rsidRPr="008F7FC5">
        <w:rPr>
          <w:noProof/>
        </w:rPr>
        <w:t>DRCTR313</w:t>
      </w:r>
      <w:r w:rsidRPr="008F7FC5">
        <w:rPr>
          <w:noProof/>
        </w:rPr>
        <w:tab/>
        <w:t>19</w:t>
      </w:r>
    </w:p>
    <w:p w:rsidR="002C3311" w:rsidRPr="008F7FC5" w:rsidRDefault="002C3311">
      <w:pPr>
        <w:pStyle w:val="Index1"/>
        <w:tabs>
          <w:tab w:val="right" w:leader="dot" w:pos="4310"/>
        </w:tabs>
        <w:rPr>
          <w:noProof/>
        </w:rPr>
      </w:pPr>
      <w:r w:rsidRPr="008F7FC5">
        <w:rPr>
          <w:noProof/>
        </w:rPr>
        <w:t>DRGAVLR3</w:t>
      </w:r>
      <w:r w:rsidRPr="008F7FC5">
        <w:rPr>
          <w:noProof/>
        </w:rPr>
        <w:tab/>
        <w:t>50</w:t>
      </w:r>
    </w:p>
    <w:p w:rsidR="002C3311" w:rsidRPr="008F7FC5" w:rsidRDefault="002C3311">
      <w:pPr>
        <w:pStyle w:val="Index1"/>
        <w:tabs>
          <w:tab w:val="right" w:leader="dot" w:pos="4310"/>
        </w:tabs>
        <w:rPr>
          <w:noProof/>
        </w:rPr>
      </w:pPr>
      <w:r w:rsidRPr="008F7FC5">
        <w:rPr>
          <w:noProof/>
        </w:rPr>
        <w:t>DRKALCR3</w:t>
      </w:r>
      <w:r w:rsidRPr="008F7FC5">
        <w:rPr>
          <w:noProof/>
        </w:rPr>
        <w:tab/>
        <w:t>101</w:t>
      </w:r>
    </w:p>
    <w:p w:rsidR="002C3311" w:rsidRPr="008F7FC5" w:rsidRDefault="002C3311">
      <w:pPr>
        <w:pStyle w:val="Index1"/>
        <w:tabs>
          <w:tab w:val="right" w:leader="dot" w:pos="4310"/>
        </w:tabs>
        <w:rPr>
          <w:noProof/>
        </w:rPr>
      </w:pPr>
      <w:r w:rsidRPr="008F7FC5">
        <w:rPr>
          <w:noProof/>
        </w:rPr>
        <w:t>DRWTRR3</w:t>
      </w:r>
      <w:r w:rsidRPr="008F7FC5">
        <w:rPr>
          <w:noProof/>
        </w:rPr>
        <w:tab/>
        <w:t>45</w:t>
      </w:r>
    </w:p>
    <w:p w:rsidR="002C3311" w:rsidRPr="008F7FC5" w:rsidRDefault="002C3311">
      <w:pPr>
        <w:pStyle w:val="IndexHeading"/>
        <w:keepNext/>
        <w:tabs>
          <w:tab w:val="right" w:leader="dot" w:pos="4310"/>
        </w:tabs>
        <w:rPr>
          <w:b w:val="0"/>
          <w:bCs w:val="0"/>
          <w:noProof/>
        </w:rPr>
      </w:pPr>
      <w:r w:rsidRPr="008F7FC5">
        <w:rPr>
          <w:noProof/>
        </w:rPr>
        <w:t>E</w:t>
      </w:r>
    </w:p>
    <w:p w:rsidR="002C3311" w:rsidRPr="008F7FC5" w:rsidRDefault="002C3311">
      <w:pPr>
        <w:pStyle w:val="Index1"/>
        <w:tabs>
          <w:tab w:val="right" w:leader="dot" w:pos="4310"/>
        </w:tabs>
        <w:rPr>
          <w:noProof/>
        </w:rPr>
      </w:pPr>
      <w:r w:rsidRPr="008F7FC5">
        <w:rPr>
          <w:noProof/>
        </w:rPr>
        <w:t>EATVR300</w:t>
      </w:r>
      <w:r w:rsidRPr="008F7FC5">
        <w:rPr>
          <w:noProof/>
        </w:rPr>
        <w:tab/>
        <w:t>25</w:t>
      </w:r>
    </w:p>
    <w:p w:rsidR="002C3311" w:rsidRPr="008F7FC5" w:rsidRDefault="002C3311">
      <w:pPr>
        <w:pStyle w:val="Index1"/>
        <w:tabs>
          <w:tab w:val="right" w:leader="dot" w:pos="4310"/>
        </w:tabs>
        <w:rPr>
          <w:noProof/>
        </w:rPr>
      </w:pPr>
      <w:r w:rsidRPr="008F7FC5">
        <w:rPr>
          <w:noProof/>
        </w:rPr>
        <w:t>EATVR301</w:t>
      </w:r>
      <w:r w:rsidRPr="008F7FC5">
        <w:rPr>
          <w:noProof/>
        </w:rPr>
        <w:tab/>
        <w:t>25</w:t>
      </w:r>
    </w:p>
    <w:p w:rsidR="002C3311" w:rsidRPr="008F7FC5" w:rsidRDefault="002C3311">
      <w:pPr>
        <w:pStyle w:val="Index1"/>
        <w:tabs>
          <w:tab w:val="right" w:leader="dot" w:pos="4310"/>
        </w:tabs>
        <w:rPr>
          <w:noProof/>
        </w:rPr>
      </w:pPr>
      <w:r w:rsidRPr="008F7FC5">
        <w:rPr>
          <w:noProof/>
        </w:rPr>
        <w:t>EATVR302</w:t>
      </w:r>
      <w:r w:rsidRPr="008F7FC5">
        <w:rPr>
          <w:noProof/>
        </w:rPr>
        <w:tab/>
        <w:t>25</w:t>
      </w:r>
    </w:p>
    <w:p w:rsidR="002C3311" w:rsidRPr="008F7FC5" w:rsidRDefault="002C3311">
      <w:pPr>
        <w:pStyle w:val="Index1"/>
        <w:tabs>
          <w:tab w:val="right" w:leader="dot" w:pos="4310"/>
        </w:tabs>
        <w:rPr>
          <w:noProof/>
        </w:rPr>
      </w:pPr>
      <w:r w:rsidRPr="008F7FC5">
        <w:rPr>
          <w:noProof/>
        </w:rPr>
        <w:t>EATVR303</w:t>
      </w:r>
      <w:r w:rsidRPr="008F7FC5">
        <w:rPr>
          <w:noProof/>
        </w:rPr>
        <w:tab/>
        <w:t>25</w:t>
      </w:r>
    </w:p>
    <w:p w:rsidR="002C3311" w:rsidRPr="008F7FC5" w:rsidRDefault="002C3311">
      <w:pPr>
        <w:pStyle w:val="Index1"/>
        <w:tabs>
          <w:tab w:val="right" w:leader="dot" w:pos="4310"/>
        </w:tabs>
        <w:rPr>
          <w:noProof/>
        </w:rPr>
      </w:pPr>
      <w:r w:rsidRPr="008F7FC5">
        <w:rPr>
          <w:noProof/>
        </w:rPr>
        <w:t>EATVR304</w:t>
      </w:r>
      <w:r w:rsidRPr="008F7FC5">
        <w:rPr>
          <w:noProof/>
        </w:rPr>
        <w:tab/>
        <w:t>25</w:t>
      </w:r>
    </w:p>
    <w:p w:rsidR="002C3311" w:rsidRPr="008F7FC5" w:rsidRDefault="002C3311">
      <w:pPr>
        <w:pStyle w:val="Index1"/>
        <w:tabs>
          <w:tab w:val="right" w:leader="dot" w:pos="4310"/>
        </w:tabs>
        <w:rPr>
          <w:noProof/>
        </w:rPr>
      </w:pPr>
      <w:r w:rsidRPr="008F7FC5">
        <w:rPr>
          <w:noProof/>
        </w:rPr>
        <w:t>EATVR305</w:t>
      </w:r>
      <w:r w:rsidRPr="008F7FC5">
        <w:rPr>
          <w:noProof/>
        </w:rPr>
        <w:tab/>
        <w:t>25</w:t>
      </w:r>
    </w:p>
    <w:p w:rsidR="002C3311" w:rsidRPr="008F7FC5" w:rsidRDefault="002C3311">
      <w:pPr>
        <w:pStyle w:val="Index1"/>
        <w:tabs>
          <w:tab w:val="right" w:leader="dot" w:pos="4310"/>
        </w:tabs>
        <w:rPr>
          <w:noProof/>
        </w:rPr>
      </w:pPr>
      <w:r w:rsidRPr="008F7FC5">
        <w:rPr>
          <w:noProof/>
        </w:rPr>
        <w:t>EATVR306</w:t>
      </w:r>
      <w:r w:rsidRPr="008F7FC5">
        <w:rPr>
          <w:noProof/>
        </w:rPr>
        <w:tab/>
        <w:t>25</w:t>
      </w:r>
    </w:p>
    <w:p w:rsidR="002C3311" w:rsidRPr="008F7FC5" w:rsidRDefault="002C3311">
      <w:pPr>
        <w:pStyle w:val="Index1"/>
        <w:tabs>
          <w:tab w:val="right" w:leader="dot" w:pos="4310"/>
        </w:tabs>
        <w:rPr>
          <w:noProof/>
        </w:rPr>
      </w:pPr>
      <w:r w:rsidRPr="008F7FC5">
        <w:rPr>
          <w:noProof/>
        </w:rPr>
        <w:t>EATVR307</w:t>
      </w:r>
      <w:r w:rsidRPr="008F7FC5">
        <w:rPr>
          <w:noProof/>
        </w:rPr>
        <w:tab/>
        <w:t>25</w:t>
      </w:r>
    </w:p>
    <w:p w:rsidR="002C3311" w:rsidRPr="008F7FC5" w:rsidRDefault="002C3311">
      <w:pPr>
        <w:pStyle w:val="Index1"/>
        <w:tabs>
          <w:tab w:val="right" w:leader="dot" w:pos="4310"/>
        </w:tabs>
        <w:rPr>
          <w:noProof/>
        </w:rPr>
      </w:pPr>
      <w:r w:rsidRPr="008F7FC5">
        <w:rPr>
          <w:noProof/>
        </w:rPr>
        <w:t>EATVR308</w:t>
      </w:r>
      <w:r w:rsidRPr="008F7FC5">
        <w:rPr>
          <w:noProof/>
        </w:rPr>
        <w:tab/>
        <w:t>25</w:t>
      </w:r>
    </w:p>
    <w:p w:rsidR="002C3311" w:rsidRPr="008F7FC5" w:rsidRDefault="002C3311">
      <w:pPr>
        <w:pStyle w:val="Index1"/>
        <w:tabs>
          <w:tab w:val="right" w:leader="dot" w:pos="4310"/>
        </w:tabs>
        <w:rPr>
          <w:noProof/>
        </w:rPr>
      </w:pPr>
      <w:r w:rsidRPr="008F7FC5">
        <w:rPr>
          <w:noProof/>
        </w:rPr>
        <w:t>EATVR309</w:t>
      </w:r>
      <w:r w:rsidRPr="008F7FC5">
        <w:rPr>
          <w:noProof/>
        </w:rPr>
        <w:tab/>
        <w:t>25</w:t>
      </w:r>
    </w:p>
    <w:p w:rsidR="002C3311" w:rsidRPr="008F7FC5" w:rsidRDefault="002C3311">
      <w:pPr>
        <w:pStyle w:val="Index1"/>
        <w:tabs>
          <w:tab w:val="right" w:leader="dot" w:pos="4310"/>
        </w:tabs>
        <w:rPr>
          <w:noProof/>
        </w:rPr>
      </w:pPr>
      <w:r w:rsidRPr="008F7FC5">
        <w:rPr>
          <w:noProof/>
        </w:rPr>
        <w:t>EATVR310</w:t>
      </w:r>
      <w:r w:rsidRPr="008F7FC5">
        <w:rPr>
          <w:noProof/>
        </w:rPr>
        <w:tab/>
        <w:t>25</w:t>
      </w:r>
    </w:p>
    <w:p w:rsidR="002C3311" w:rsidRPr="008F7FC5" w:rsidRDefault="002C3311">
      <w:pPr>
        <w:pStyle w:val="Index1"/>
        <w:tabs>
          <w:tab w:val="right" w:leader="dot" w:pos="4310"/>
        </w:tabs>
        <w:rPr>
          <w:noProof/>
        </w:rPr>
      </w:pPr>
      <w:r w:rsidRPr="008F7FC5">
        <w:rPr>
          <w:noProof/>
        </w:rPr>
        <w:t>EATVR311</w:t>
      </w:r>
      <w:r w:rsidRPr="008F7FC5">
        <w:rPr>
          <w:noProof/>
        </w:rPr>
        <w:tab/>
        <w:t>26</w:t>
      </w:r>
    </w:p>
    <w:p w:rsidR="002C3311" w:rsidRPr="008F7FC5" w:rsidRDefault="002C3311">
      <w:pPr>
        <w:pStyle w:val="Index1"/>
        <w:tabs>
          <w:tab w:val="right" w:leader="dot" w:pos="4310"/>
        </w:tabs>
        <w:rPr>
          <w:noProof/>
        </w:rPr>
      </w:pPr>
      <w:r w:rsidRPr="008F7FC5">
        <w:rPr>
          <w:noProof/>
        </w:rPr>
        <w:t>EATVR312</w:t>
      </w:r>
      <w:r w:rsidRPr="008F7FC5">
        <w:rPr>
          <w:noProof/>
        </w:rPr>
        <w:tab/>
        <w:t>26</w:t>
      </w:r>
    </w:p>
    <w:p w:rsidR="002C3311" w:rsidRPr="008F7FC5" w:rsidRDefault="002C3311">
      <w:pPr>
        <w:pStyle w:val="Index1"/>
        <w:tabs>
          <w:tab w:val="right" w:leader="dot" w:pos="4310"/>
        </w:tabs>
        <w:rPr>
          <w:noProof/>
        </w:rPr>
      </w:pPr>
      <w:r w:rsidRPr="008F7FC5">
        <w:rPr>
          <w:noProof/>
        </w:rPr>
        <w:t>EATVR313</w:t>
      </w:r>
      <w:r w:rsidRPr="008F7FC5">
        <w:rPr>
          <w:noProof/>
        </w:rPr>
        <w:tab/>
        <w:t>26</w:t>
      </w:r>
    </w:p>
    <w:p w:rsidR="002C3311" w:rsidRPr="008F7FC5" w:rsidRDefault="002C3311">
      <w:pPr>
        <w:pStyle w:val="Index1"/>
        <w:tabs>
          <w:tab w:val="right" w:leader="dot" w:pos="4310"/>
        </w:tabs>
        <w:rPr>
          <w:noProof/>
        </w:rPr>
      </w:pPr>
      <w:r w:rsidRPr="008F7FC5">
        <w:rPr>
          <w:noProof/>
        </w:rPr>
        <w:t>EATVR314</w:t>
      </w:r>
      <w:r w:rsidRPr="008F7FC5">
        <w:rPr>
          <w:noProof/>
        </w:rPr>
        <w:tab/>
        <w:t>26</w:t>
      </w:r>
    </w:p>
    <w:p w:rsidR="002C3311" w:rsidRPr="008F7FC5" w:rsidRDefault="002C3311">
      <w:pPr>
        <w:pStyle w:val="Index1"/>
        <w:tabs>
          <w:tab w:val="right" w:leader="dot" w:pos="4310"/>
        </w:tabs>
        <w:rPr>
          <w:noProof/>
        </w:rPr>
      </w:pPr>
      <w:r w:rsidRPr="008F7FC5">
        <w:rPr>
          <w:noProof/>
        </w:rPr>
        <w:t>EATVR315</w:t>
      </w:r>
      <w:r w:rsidRPr="008F7FC5">
        <w:rPr>
          <w:noProof/>
        </w:rPr>
        <w:tab/>
        <w:t>26</w:t>
      </w:r>
    </w:p>
    <w:p w:rsidR="002C3311" w:rsidRPr="008F7FC5" w:rsidRDefault="002C3311">
      <w:pPr>
        <w:pStyle w:val="Index1"/>
        <w:tabs>
          <w:tab w:val="right" w:leader="dot" w:pos="4310"/>
        </w:tabs>
        <w:rPr>
          <w:noProof/>
        </w:rPr>
      </w:pPr>
      <w:r w:rsidRPr="008F7FC5">
        <w:rPr>
          <w:noProof/>
        </w:rPr>
        <w:t>EATVR316</w:t>
      </w:r>
      <w:r w:rsidRPr="008F7FC5">
        <w:rPr>
          <w:noProof/>
        </w:rPr>
        <w:tab/>
        <w:t>26</w:t>
      </w:r>
    </w:p>
    <w:p w:rsidR="002C3311" w:rsidRPr="008F7FC5" w:rsidRDefault="002C3311">
      <w:pPr>
        <w:pStyle w:val="Index1"/>
        <w:tabs>
          <w:tab w:val="right" w:leader="dot" w:pos="4310"/>
        </w:tabs>
        <w:rPr>
          <w:noProof/>
        </w:rPr>
      </w:pPr>
      <w:r w:rsidRPr="008F7FC5">
        <w:rPr>
          <w:noProof/>
        </w:rPr>
        <w:t>EATVR317</w:t>
      </w:r>
      <w:r w:rsidRPr="008F7FC5">
        <w:rPr>
          <w:noProof/>
        </w:rPr>
        <w:tab/>
        <w:t>26</w:t>
      </w:r>
    </w:p>
    <w:p w:rsidR="002C3311" w:rsidRPr="008F7FC5" w:rsidRDefault="002C3311">
      <w:pPr>
        <w:pStyle w:val="Index1"/>
        <w:tabs>
          <w:tab w:val="right" w:leader="dot" w:pos="4310"/>
        </w:tabs>
        <w:rPr>
          <w:noProof/>
        </w:rPr>
      </w:pPr>
      <w:r w:rsidRPr="008F7FC5">
        <w:rPr>
          <w:noProof/>
        </w:rPr>
        <w:t>EATVR318</w:t>
      </w:r>
      <w:r w:rsidRPr="008F7FC5">
        <w:rPr>
          <w:noProof/>
        </w:rPr>
        <w:tab/>
        <w:t>26</w:t>
      </w:r>
    </w:p>
    <w:p w:rsidR="002C3311" w:rsidRPr="008F7FC5" w:rsidRDefault="002C3311">
      <w:pPr>
        <w:pStyle w:val="Index1"/>
        <w:tabs>
          <w:tab w:val="right" w:leader="dot" w:pos="4310"/>
        </w:tabs>
        <w:rPr>
          <w:noProof/>
        </w:rPr>
      </w:pPr>
      <w:r w:rsidRPr="008F7FC5">
        <w:rPr>
          <w:noProof/>
        </w:rPr>
        <w:t>EATVR319</w:t>
      </w:r>
      <w:r w:rsidRPr="008F7FC5">
        <w:rPr>
          <w:noProof/>
        </w:rPr>
        <w:tab/>
        <w:t>26</w:t>
      </w:r>
    </w:p>
    <w:p w:rsidR="002C3311" w:rsidRPr="008F7FC5" w:rsidRDefault="002C3311">
      <w:pPr>
        <w:pStyle w:val="Index1"/>
        <w:tabs>
          <w:tab w:val="right" w:leader="dot" w:pos="4310"/>
        </w:tabs>
        <w:rPr>
          <w:noProof/>
        </w:rPr>
      </w:pPr>
      <w:r w:rsidRPr="008F7FC5">
        <w:rPr>
          <w:noProof/>
        </w:rPr>
        <w:t>EATVR320</w:t>
      </w:r>
      <w:r w:rsidRPr="008F7FC5">
        <w:rPr>
          <w:noProof/>
        </w:rPr>
        <w:tab/>
        <w:t>25</w:t>
      </w:r>
    </w:p>
    <w:p w:rsidR="002C3311" w:rsidRPr="008F7FC5" w:rsidRDefault="002C3311">
      <w:pPr>
        <w:pStyle w:val="Index1"/>
        <w:tabs>
          <w:tab w:val="right" w:leader="dot" w:pos="4310"/>
        </w:tabs>
        <w:rPr>
          <w:noProof/>
        </w:rPr>
      </w:pPr>
      <w:r w:rsidRPr="008F7FC5">
        <w:rPr>
          <w:noProof/>
        </w:rPr>
        <w:t>EATVR321</w:t>
      </w:r>
      <w:r w:rsidRPr="008F7FC5">
        <w:rPr>
          <w:noProof/>
        </w:rPr>
        <w:tab/>
        <w:t>26</w:t>
      </w:r>
    </w:p>
    <w:p w:rsidR="002C3311" w:rsidRPr="008F7FC5" w:rsidRDefault="002C3311">
      <w:pPr>
        <w:pStyle w:val="Index1"/>
        <w:tabs>
          <w:tab w:val="right" w:leader="dot" w:pos="4310"/>
        </w:tabs>
        <w:rPr>
          <w:noProof/>
        </w:rPr>
      </w:pPr>
      <w:r w:rsidRPr="008F7FC5">
        <w:rPr>
          <w:noProof/>
        </w:rPr>
        <w:t>EATVR324</w:t>
      </w:r>
      <w:r w:rsidRPr="008F7FC5">
        <w:rPr>
          <w:noProof/>
        </w:rPr>
        <w:tab/>
        <w:t>26</w:t>
      </w:r>
    </w:p>
    <w:p w:rsidR="002C3311" w:rsidRPr="008F7FC5" w:rsidRDefault="002C3311">
      <w:pPr>
        <w:pStyle w:val="Index1"/>
        <w:tabs>
          <w:tab w:val="right" w:leader="dot" w:pos="4310"/>
        </w:tabs>
        <w:rPr>
          <w:noProof/>
        </w:rPr>
      </w:pPr>
      <w:r w:rsidRPr="008F7FC5">
        <w:rPr>
          <w:noProof/>
        </w:rPr>
        <w:t>ELECR3</w:t>
      </w:r>
      <w:r w:rsidRPr="008F7FC5">
        <w:rPr>
          <w:noProof/>
        </w:rPr>
        <w:tab/>
        <w:t>44</w:t>
      </w:r>
    </w:p>
    <w:p w:rsidR="002C3311" w:rsidRPr="008F7FC5" w:rsidRDefault="002C3311">
      <w:pPr>
        <w:pStyle w:val="Index1"/>
        <w:tabs>
          <w:tab w:val="right" w:leader="dot" w:pos="4310"/>
        </w:tabs>
        <w:rPr>
          <w:noProof/>
        </w:rPr>
      </w:pPr>
      <w:r w:rsidRPr="008F7FC5">
        <w:rPr>
          <w:noProof/>
        </w:rPr>
        <w:t>ENGMRKR3</w:t>
      </w:r>
      <w:r w:rsidRPr="008F7FC5">
        <w:rPr>
          <w:noProof/>
        </w:rPr>
        <w:tab/>
        <w:t>77</w:t>
      </w:r>
    </w:p>
    <w:p w:rsidR="002C3311" w:rsidRPr="008F7FC5" w:rsidRDefault="002C3311">
      <w:pPr>
        <w:pStyle w:val="Index1"/>
        <w:tabs>
          <w:tab w:val="right" w:leader="dot" w:pos="4310"/>
        </w:tabs>
        <w:rPr>
          <w:noProof/>
        </w:rPr>
      </w:pPr>
      <w:r w:rsidRPr="008F7FC5">
        <w:rPr>
          <w:noProof/>
        </w:rPr>
        <w:t>ENRSCHR3</w:t>
      </w:r>
      <w:r w:rsidRPr="008F7FC5">
        <w:rPr>
          <w:noProof/>
        </w:rPr>
        <w:tab/>
        <w:t>75</w:t>
      </w:r>
    </w:p>
    <w:p w:rsidR="002C3311" w:rsidRPr="008F7FC5" w:rsidRDefault="002C3311">
      <w:pPr>
        <w:pStyle w:val="Index1"/>
        <w:tabs>
          <w:tab w:val="right" w:leader="dot" w:pos="4310"/>
        </w:tabs>
        <w:rPr>
          <w:noProof/>
        </w:rPr>
      </w:pPr>
      <w:r w:rsidRPr="008F7FC5">
        <w:rPr>
          <w:noProof/>
        </w:rPr>
        <w:t>ESYAPPR3</w:t>
      </w:r>
      <w:r w:rsidRPr="008F7FC5">
        <w:rPr>
          <w:noProof/>
        </w:rPr>
        <w:tab/>
        <w:t>20</w:t>
      </w:r>
    </w:p>
    <w:p w:rsidR="002C3311" w:rsidRPr="008F7FC5" w:rsidRDefault="002C3311">
      <w:pPr>
        <w:pStyle w:val="Index1"/>
        <w:tabs>
          <w:tab w:val="right" w:leader="dot" w:pos="4310"/>
        </w:tabs>
        <w:rPr>
          <w:noProof/>
        </w:rPr>
      </w:pPr>
      <w:r w:rsidRPr="008F7FC5">
        <w:rPr>
          <w:noProof/>
        </w:rPr>
        <w:t>ETATNFR3</w:t>
      </w:r>
      <w:r w:rsidRPr="008F7FC5">
        <w:rPr>
          <w:noProof/>
        </w:rPr>
        <w:tab/>
        <w:t>55</w:t>
      </w:r>
    </w:p>
    <w:p w:rsidR="002C3311" w:rsidRPr="008F7FC5" w:rsidRDefault="002C3311">
      <w:pPr>
        <w:pStyle w:val="Index1"/>
        <w:tabs>
          <w:tab w:val="right" w:leader="dot" w:pos="4310"/>
        </w:tabs>
        <w:rPr>
          <w:noProof/>
        </w:rPr>
      </w:pPr>
      <w:r w:rsidRPr="008F7FC5">
        <w:rPr>
          <w:noProof/>
        </w:rPr>
        <w:t>ETNFEDR3</w:t>
      </w:r>
      <w:r w:rsidRPr="008F7FC5">
        <w:rPr>
          <w:noProof/>
        </w:rPr>
        <w:tab/>
        <w:t>55</w:t>
      </w:r>
    </w:p>
    <w:p w:rsidR="002C3311" w:rsidRPr="008F7FC5" w:rsidRDefault="002C3311">
      <w:pPr>
        <w:pStyle w:val="Index1"/>
        <w:tabs>
          <w:tab w:val="right" w:leader="dot" w:pos="4310"/>
        </w:tabs>
        <w:rPr>
          <w:noProof/>
        </w:rPr>
      </w:pPr>
      <w:r w:rsidRPr="008F7FC5">
        <w:rPr>
          <w:noProof/>
        </w:rPr>
        <w:t>ETSUPPR3</w:t>
      </w:r>
      <w:r w:rsidRPr="008F7FC5">
        <w:rPr>
          <w:noProof/>
        </w:rPr>
        <w:tab/>
        <w:t>19</w:t>
      </w:r>
    </w:p>
    <w:p w:rsidR="002C3311" w:rsidRPr="008F7FC5" w:rsidRDefault="002C3311">
      <w:pPr>
        <w:pStyle w:val="Index1"/>
        <w:tabs>
          <w:tab w:val="right" w:leader="dot" w:pos="4310"/>
        </w:tabs>
        <w:rPr>
          <w:noProof/>
        </w:rPr>
      </w:pPr>
      <w:r w:rsidRPr="008F7FC5">
        <w:rPr>
          <w:noProof/>
        </w:rPr>
        <w:t>EVNSCHR3</w:t>
      </w:r>
      <w:r w:rsidRPr="008F7FC5">
        <w:rPr>
          <w:noProof/>
        </w:rPr>
        <w:tab/>
        <w:t>75</w:t>
      </w:r>
    </w:p>
    <w:p w:rsidR="002C3311" w:rsidRPr="008F7FC5" w:rsidRDefault="002C3311">
      <w:pPr>
        <w:pStyle w:val="Index1"/>
        <w:tabs>
          <w:tab w:val="right" w:leader="dot" w:pos="4310"/>
        </w:tabs>
        <w:rPr>
          <w:noProof/>
        </w:rPr>
      </w:pPr>
      <w:r w:rsidRPr="008F7FC5">
        <w:rPr>
          <w:noProof/>
        </w:rPr>
        <w:t>EVNTR301</w:t>
      </w:r>
      <w:r w:rsidRPr="008F7FC5">
        <w:rPr>
          <w:noProof/>
        </w:rPr>
        <w:tab/>
        <w:t>40</w:t>
      </w:r>
    </w:p>
    <w:p w:rsidR="002C3311" w:rsidRPr="008F7FC5" w:rsidRDefault="002C3311">
      <w:pPr>
        <w:pStyle w:val="Index1"/>
        <w:tabs>
          <w:tab w:val="right" w:leader="dot" w:pos="4310"/>
        </w:tabs>
        <w:rPr>
          <w:noProof/>
        </w:rPr>
      </w:pPr>
      <w:r w:rsidRPr="008F7FC5">
        <w:rPr>
          <w:noProof/>
        </w:rPr>
        <w:t>EVNTR310</w:t>
      </w:r>
      <w:r w:rsidRPr="008F7FC5">
        <w:rPr>
          <w:noProof/>
        </w:rPr>
        <w:tab/>
        <w:t>40</w:t>
      </w:r>
    </w:p>
    <w:p w:rsidR="002C3311" w:rsidRPr="008F7FC5" w:rsidRDefault="002C3311">
      <w:pPr>
        <w:pStyle w:val="Index1"/>
        <w:tabs>
          <w:tab w:val="right" w:leader="dot" w:pos="4310"/>
        </w:tabs>
        <w:rPr>
          <w:noProof/>
        </w:rPr>
      </w:pPr>
      <w:r w:rsidRPr="008F7FC5">
        <w:rPr>
          <w:noProof/>
        </w:rPr>
        <w:t>EVNTR312</w:t>
      </w:r>
      <w:r w:rsidRPr="008F7FC5">
        <w:rPr>
          <w:noProof/>
        </w:rPr>
        <w:tab/>
        <w:t>40</w:t>
      </w:r>
    </w:p>
    <w:p w:rsidR="002C3311" w:rsidRPr="008F7FC5" w:rsidRDefault="002C3311">
      <w:pPr>
        <w:pStyle w:val="Index1"/>
        <w:tabs>
          <w:tab w:val="right" w:leader="dot" w:pos="4310"/>
        </w:tabs>
        <w:rPr>
          <w:noProof/>
        </w:rPr>
      </w:pPr>
      <w:r w:rsidRPr="008F7FC5">
        <w:rPr>
          <w:noProof/>
        </w:rPr>
        <w:t>EVNTR313</w:t>
      </w:r>
      <w:r w:rsidRPr="008F7FC5">
        <w:rPr>
          <w:noProof/>
        </w:rPr>
        <w:tab/>
        <w:t>40</w:t>
      </w:r>
    </w:p>
    <w:p w:rsidR="002C3311" w:rsidRPr="008F7FC5" w:rsidRDefault="002C3311">
      <w:pPr>
        <w:pStyle w:val="Index1"/>
        <w:tabs>
          <w:tab w:val="right" w:leader="dot" w:pos="4310"/>
        </w:tabs>
        <w:rPr>
          <w:noProof/>
        </w:rPr>
      </w:pPr>
      <w:r w:rsidRPr="008F7FC5">
        <w:rPr>
          <w:noProof/>
        </w:rPr>
        <w:t>EVNTR314</w:t>
      </w:r>
      <w:r w:rsidRPr="008F7FC5">
        <w:rPr>
          <w:noProof/>
        </w:rPr>
        <w:tab/>
        <w:t>40</w:t>
      </w:r>
    </w:p>
    <w:p w:rsidR="002C3311" w:rsidRPr="008F7FC5" w:rsidRDefault="002C3311">
      <w:pPr>
        <w:pStyle w:val="Index1"/>
        <w:tabs>
          <w:tab w:val="right" w:leader="dot" w:pos="4310"/>
        </w:tabs>
        <w:rPr>
          <w:noProof/>
        </w:rPr>
      </w:pPr>
      <w:r w:rsidRPr="008F7FC5">
        <w:rPr>
          <w:noProof/>
        </w:rPr>
        <w:t>EVNTR316</w:t>
      </w:r>
      <w:r w:rsidRPr="008F7FC5">
        <w:rPr>
          <w:noProof/>
        </w:rPr>
        <w:tab/>
        <w:t>40</w:t>
      </w:r>
    </w:p>
    <w:p w:rsidR="002C3311" w:rsidRPr="008F7FC5" w:rsidRDefault="002C3311">
      <w:pPr>
        <w:pStyle w:val="Index1"/>
        <w:tabs>
          <w:tab w:val="right" w:leader="dot" w:pos="4310"/>
        </w:tabs>
        <w:rPr>
          <w:noProof/>
        </w:rPr>
      </w:pPr>
      <w:r w:rsidRPr="008F7FC5">
        <w:rPr>
          <w:noProof/>
        </w:rPr>
        <w:t>EVNTR323</w:t>
      </w:r>
      <w:r w:rsidRPr="008F7FC5">
        <w:rPr>
          <w:noProof/>
        </w:rPr>
        <w:tab/>
        <w:t>40</w:t>
      </w:r>
    </w:p>
    <w:p w:rsidR="002C3311" w:rsidRPr="008F7FC5" w:rsidRDefault="002C3311">
      <w:pPr>
        <w:pStyle w:val="Index1"/>
        <w:tabs>
          <w:tab w:val="right" w:leader="dot" w:pos="4310"/>
        </w:tabs>
        <w:rPr>
          <w:noProof/>
        </w:rPr>
      </w:pPr>
      <w:r w:rsidRPr="008F7FC5">
        <w:rPr>
          <w:noProof/>
        </w:rPr>
        <w:t>EVNTR324</w:t>
      </w:r>
      <w:r w:rsidRPr="008F7FC5">
        <w:rPr>
          <w:noProof/>
        </w:rPr>
        <w:tab/>
        <w:t>40</w:t>
      </w:r>
    </w:p>
    <w:p w:rsidR="002C3311" w:rsidRPr="008F7FC5" w:rsidRDefault="002C3311">
      <w:pPr>
        <w:pStyle w:val="Index1"/>
        <w:tabs>
          <w:tab w:val="right" w:leader="dot" w:pos="4310"/>
        </w:tabs>
        <w:rPr>
          <w:noProof/>
        </w:rPr>
      </w:pPr>
      <w:r w:rsidRPr="008F7FC5">
        <w:rPr>
          <w:noProof/>
        </w:rPr>
        <w:t>EVNTR325</w:t>
      </w:r>
      <w:r w:rsidRPr="008F7FC5">
        <w:rPr>
          <w:noProof/>
        </w:rPr>
        <w:tab/>
        <w:t>40</w:t>
      </w:r>
    </w:p>
    <w:p w:rsidR="002C3311" w:rsidRPr="008F7FC5" w:rsidRDefault="002C3311">
      <w:pPr>
        <w:pStyle w:val="Index1"/>
        <w:tabs>
          <w:tab w:val="right" w:leader="dot" w:pos="4310"/>
        </w:tabs>
        <w:rPr>
          <w:noProof/>
        </w:rPr>
      </w:pPr>
      <w:r w:rsidRPr="008F7FC5">
        <w:rPr>
          <w:noProof/>
        </w:rPr>
        <w:t>EVNTR326</w:t>
      </w:r>
      <w:r w:rsidRPr="008F7FC5">
        <w:rPr>
          <w:noProof/>
        </w:rPr>
        <w:tab/>
        <w:t>40</w:t>
      </w:r>
    </w:p>
    <w:p w:rsidR="002C3311" w:rsidRPr="008F7FC5" w:rsidRDefault="002C3311">
      <w:pPr>
        <w:pStyle w:val="Index1"/>
        <w:tabs>
          <w:tab w:val="right" w:leader="dot" w:pos="4310"/>
        </w:tabs>
        <w:rPr>
          <w:noProof/>
        </w:rPr>
      </w:pPr>
      <w:r w:rsidRPr="008F7FC5">
        <w:rPr>
          <w:noProof/>
        </w:rPr>
        <w:t>EVNTR327</w:t>
      </w:r>
      <w:r w:rsidRPr="008F7FC5">
        <w:rPr>
          <w:noProof/>
        </w:rPr>
        <w:tab/>
        <w:t>41</w:t>
      </w:r>
    </w:p>
    <w:p w:rsidR="002C3311" w:rsidRPr="008F7FC5" w:rsidRDefault="002C3311">
      <w:pPr>
        <w:pStyle w:val="Index1"/>
        <w:tabs>
          <w:tab w:val="right" w:leader="dot" w:pos="4310"/>
        </w:tabs>
        <w:rPr>
          <w:noProof/>
        </w:rPr>
      </w:pPr>
      <w:r w:rsidRPr="008F7FC5">
        <w:rPr>
          <w:noProof/>
        </w:rPr>
        <w:t>EVNTR328</w:t>
      </w:r>
      <w:r w:rsidRPr="008F7FC5">
        <w:rPr>
          <w:noProof/>
        </w:rPr>
        <w:tab/>
        <w:t>41</w:t>
      </w:r>
    </w:p>
    <w:p w:rsidR="002C3311" w:rsidRPr="008F7FC5" w:rsidRDefault="002C3311">
      <w:pPr>
        <w:pStyle w:val="Index1"/>
        <w:tabs>
          <w:tab w:val="right" w:leader="dot" w:pos="4310"/>
        </w:tabs>
        <w:rPr>
          <w:noProof/>
        </w:rPr>
      </w:pPr>
      <w:r w:rsidRPr="008F7FC5">
        <w:rPr>
          <w:noProof/>
        </w:rPr>
        <w:t>EVNTR329</w:t>
      </w:r>
      <w:r w:rsidRPr="008F7FC5">
        <w:rPr>
          <w:noProof/>
        </w:rPr>
        <w:tab/>
        <w:t>41</w:t>
      </w:r>
    </w:p>
    <w:p w:rsidR="002C3311" w:rsidRPr="008F7FC5" w:rsidRDefault="002C3311">
      <w:pPr>
        <w:pStyle w:val="Index1"/>
        <w:tabs>
          <w:tab w:val="right" w:leader="dot" w:pos="4310"/>
        </w:tabs>
        <w:rPr>
          <w:noProof/>
        </w:rPr>
      </w:pPr>
      <w:r w:rsidRPr="008F7FC5">
        <w:rPr>
          <w:noProof/>
        </w:rPr>
        <w:t>EVNTR330</w:t>
      </w:r>
      <w:r w:rsidRPr="008F7FC5">
        <w:rPr>
          <w:noProof/>
        </w:rPr>
        <w:tab/>
        <w:t>41</w:t>
      </w:r>
    </w:p>
    <w:p w:rsidR="002C3311" w:rsidRPr="008F7FC5" w:rsidRDefault="002C3311">
      <w:pPr>
        <w:pStyle w:val="Index1"/>
        <w:tabs>
          <w:tab w:val="right" w:leader="dot" w:pos="4310"/>
        </w:tabs>
        <w:rPr>
          <w:noProof/>
        </w:rPr>
      </w:pPr>
      <w:r w:rsidRPr="008F7FC5">
        <w:rPr>
          <w:noProof/>
        </w:rPr>
        <w:t>EVNTR331</w:t>
      </w:r>
      <w:r w:rsidRPr="008F7FC5">
        <w:rPr>
          <w:noProof/>
        </w:rPr>
        <w:tab/>
        <w:t>41</w:t>
      </w:r>
    </w:p>
    <w:p w:rsidR="002C3311" w:rsidRPr="008F7FC5" w:rsidRDefault="002C3311">
      <w:pPr>
        <w:pStyle w:val="Index1"/>
        <w:tabs>
          <w:tab w:val="right" w:leader="dot" w:pos="4310"/>
        </w:tabs>
        <w:rPr>
          <w:noProof/>
        </w:rPr>
      </w:pPr>
      <w:r w:rsidRPr="008F7FC5">
        <w:rPr>
          <w:noProof/>
        </w:rPr>
        <w:t>EVNTR332</w:t>
      </w:r>
      <w:r w:rsidRPr="008F7FC5">
        <w:rPr>
          <w:noProof/>
        </w:rPr>
        <w:tab/>
        <w:t>41</w:t>
      </w:r>
    </w:p>
    <w:p w:rsidR="002C3311" w:rsidRPr="008F7FC5" w:rsidRDefault="002C3311">
      <w:pPr>
        <w:pStyle w:val="Index1"/>
        <w:tabs>
          <w:tab w:val="right" w:leader="dot" w:pos="4310"/>
        </w:tabs>
        <w:rPr>
          <w:noProof/>
        </w:rPr>
      </w:pPr>
      <w:r w:rsidRPr="008F7FC5">
        <w:rPr>
          <w:noProof/>
        </w:rPr>
        <w:t>EVNTR334</w:t>
      </w:r>
      <w:r w:rsidRPr="008F7FC5">
        <w:rPr>
          <w:noProof/>
        </w:rPr>
        <w:tab/>
        <w:t>41</w:t>
      </w:r>
    </w:p>
    <w:p w:rsidR="002C3311" w:rsidRPr="008F7FC5" w:rsidRDefault="002C3311">
      <w:pPr>
        <w:pStyle w:val="Index1"/>
        <w:tabs>
          <w:tab w:val="right" w:leader="dot" w:pos="4310"/>
        </w:tabs>
        <w:rPr>
          <w:noProof/>
        </w:rPr>
      </w:pPr>
      <w:r w:rsidRPr="008F7FC5">
        <w:rPr>
          <w:noProof/>
        </w:rPr>
        <w:t>EVNTR335</w:t>
      </w:r>
      <w:r w:rsidRPr="008F7FC5">
        <w:rPr>
          <w:noProof/>
        </w:rPr>
        <w:tab/>
        <w:t>41</w:t>
      </w:r>
    </w:p>
    <w:p w:rsidR="002C3311" w:rsidRPr="008F7FC5" w:rsidRDefault="002C3311">
      <w:pPr>
        <w:pStyle w:val="Index1"/>
        <w:tabs>
          <w:tab w:val="right" w:leader="dot" w:pos="4310"/>
        </w:tabs>
        <w:rPr>
          <w:noProof/>
        </w:rPr>
      </w:pPr>
      <w:r w:rsidRPr="008F7FC5">
        <w:rPr>
          <w:noProof/>
        </w:rPr>
        <w:t>EVNTR336</w:t>
      </w:r>
      <w:r w:rsidRPr="008F7FC5">
        <w:rPr>
          <w:noProof/>
        </w:rPr>
        <w:tab/>
        <w:t>41</w:t>
      </w:r>
    </w:p>
    <w:p w:rsidR="002C3311" w:rsidRPr="008F7FC5" w:rsidRDefault="002C3311">
      <w:pPr>
        <w:pStyle w:val="Index1"/>
        <w:tabs>
          <w:tab w:val="right" w:leader="dot" w:pos="4310"/>
        </w:tabs>
        <w:rPr>
          <w:noProof/>
        </w:rPr>
      </w:pPr>
      <w:r w:rsidRPr="008F7FC5">
        <w:rPr>
          <w:noProof/>
        </w:rPr>
        <w:t>EVNTR337</w:t>
      </w:r>
      <w:r w:rsidRPr="008F7FC5">
        <w:rPr>
          <w:noProof/>
        </w:rPr>
        <w:tab/>
        <w:t>41</w:t>
      </w:r>
    </w:p>
    <w:p w:rsidR="002C3311" w:rsidRPr="008F7FC5" w:rsidRDefault="002C3311">
      <w:pPr>
        <w:pStyle w:val="Index1"/>
        <w:tabs>
          <w:tab w:val="right" w:leader="dot" w:pos="4310"/>
        </w:tabs>
        <w:rPr>
          <w:noProof/>
        </w:rPr>
      </w:pPr>
      <w:r w:rsidRPr="008F7FC5">
        <w:rPr>
          <w:noProof/>
        </w:rPr>
        <w:t>EVNTR338</w:t>
      </w:r>
      <w:r w:rsidRPr="008F7FC5">
        <w:rPr>
          <w:noProof/>
        </w:rPr>
        <w:tab/>
        <w:t>41</w:t>
      </w:r>
    </w:p>
    <w:p w:rsidR="002C3311" w:rsidRPr="008F7FC5" w:rsidRDefault="002C3311">
      <w:pPr>
        <w:pStyle w:val="Index1"/>
        <w:tabs>
          <w:tab w:val="right" w:leader="dot" w:pos="4310"/>
        </w:tabs>
        <w:rPr>
          <w:noProof/>
        </w:rPr>
      </w:pPr>
      <w:r w:rsidRPr="008F7FC5">
        <w:rPr>
          <w:noProof/>
        </w:rPr>
        <w:t>EVNTR339</w:t>
      </w:r>
      <w:r w:rsidRPr="008F7FC5">
        <w:rPr>
          <w:noProof/>
        </w:rPr>
        <w:tab/>
        <w:t>41</w:t>
      </w:r>
    </w:p>
    <w:p w:rsidR="002C3311" w:rsidRPr="008F7FC5" w:rsidRDefault="002C3311">
      <w:pPr>
        <w:pStyle w:val="Index1"/>
        <w:tabs>
          <w:tab w:val="right" w:leader="dot" w:pos="4310"/>
        </w:tabs>
        <w:rPr>
          <w:noProof/>
        </w:rPr>
      </w:pPr>
      <w:r w:rsidRPr="008F7FC5">
        <w:rPr>
          <w:noProof/>
        </w:rPr>
        <w:t>EVNTR340</w:t>
      </w:r>
      <w:r w:rsidRPr="008F7FC5">
        <w:rPr>
          <w:noProof/>
        </w:rPr>
        <w:tab/>
        <w:t>41</w:t>
      </w:r>
    </w:p>
    <w:p w:rsidR="002C3311" w:rsidRPr="008F7FC5" w:rsidRDefault="002C3311">
      <w:pPr>
        <w:pStyle w:val="Index1"/>
        <w:tabs>
          <w:tab w:val="right" w:leader="dot" w:pos="4310"/>
        </w:tabs>
        <w:rPr>
          <w:noProof/>
        </w:rPr>
      </w:pPr>
      <w:r w:rsidRPr="008F7FC5">
        <w:rPr>
          <w:noProof/>
        </w:rPr>
        <w:t>EVNTR341</w:t>
      </w:r>
      <w:r w:rsidRPr="008F7FC5">
        <w:rPr>
          <w:noProof/>
        </w:rPr>
        <w:tab/>
        <w:t>41</w:t>
      </w:r>
    </w:p>
    <w:p w:rsidR="002C3311" w:rsidRPr="008F7FC5" w:rsidRDefault="002C3311">
      <w:pPr>
        <w:pStyle w:val="Index1"/>
        <w:tabs>
          <w:tab w:val="right" w:leader="dot" w:pos="4310"/>
        </w:tabs>
        <w:rPr>
          <w:noProof/>
        </w:rPr>
      </w:pPr>
      <w:r w:rsidRPr="008F7FC5">
        <w:rPr>
          <w:noProof/>
        </w:rPr>
        <w:t>EVNTR342</w:t>
      </w:r>
      <w:r w:rsidRPr="008F7FC5">
        <w:rPr>
          <w:noProof/>
        </w:rPr>
        <w:tab/>
        <w:t>41</w:t>
      </w:r>
    </w:p>
    <w:p w:rsidR="002C3311" w:rsidRPr="008F7FC5" w:rsidRDefault="002C3311">
      <w:pPr>
        <w:pStyle w:val="Index1"/>
        <w:tabs>
          <w:tab w:val="right" w:leader="dot" w:pos="4310"/>
        </w:tabs>
        <w:rPr>
          <w:noProof/>
        </w:rPr>
      </w:pPr>
      <w:r w:rsidRPr="008F7FC5">
        <w:rPr>
          <w:noProof/>
        </w:rPr>
        <w:t>EVNTR345</w:t>
      </w:r>
      <w:r w:rsidRPr="008F7FC5">
        <w:rPr>
          <w:noProof/>
        </w:rPr>
        <w:tab/>
        <w:t>41</w:t>
      </w:r>
    </w:p>
    <w:p w:rsidR="002C3311" w:rsidRPr="008F7FC5" w:rsidRDefault="002C3311">
      <w:pPr>
        <w:pStyle w:val="Index1"/>
        <w:tabs>
          <w:tab w:val="right" w:leader="dot" w:pos="4310"/>
        </w:tabs>
        <w:rPr>
          <w:noProof/>
        </w:rPr>
      </w:pPr>
      <w:r w:rsidRPr="008F7FC5">
        <w:rPr>
          <w:noProof/>
        </w:rPr>
        <w:t>EVNTR347</w:t>
      </w:r>
      <w:r w:rsidRPr="008F7FC5">
        <w:rPr>
          <w:noProof/>
        </w:rPr>
        <w:tab/>
        <w:t>40</w:t>
      </w:r>
    </w:p>
    <w:p w:rsidR="002C3311" w:rsidRPr="008F7FC5" w:rsidRDefault="002C3311">
      <w:pPr>
        <w:pStyle w:val="Index1"/>
        <w:tabs>
          <w:tab w:val="right" w:leader="dot" w:pos="4310"/>
        </w:tabs>
        <w:rPr>
          <w:noProof/>
        </w:rPr>
      </w:pPr>
      <w:r w:rsidRPr="008F7FC5">
        <w:rPr>
          <w:noProof/>
        </w:rPr>
        <w:t>EVNTR348</w:t>
      </w:r>
      <w:r w:rsidRPr="008F7FC5">
        <w:rPr>
          <w:noProof/>
        </w:rPr>
        <w:tab/>
        <w:t>41</w:t>
      </w:r>
    </w:p>
    <w:p w:rsidR="002C3311" w:rsidRPr="008F7FC5" w:rsidRDefault="002C3311">
      <w:pPr>
        <w:pStyle w:val="Index1"/>
        <w:tabs>
          <w:tab w:val="right" w:leader="dot" w:pos="4310"/>
        </w:tabs>
        <w:rPr>
          <w:noProof/>
        </w:rPr>
      </w:pPr>
      <w:r w:rsidRPr="008F7FC5">
        <w:rPr>
          <w:noProof/>
        </w:rPr>
        <w:t>EXGRNR31</w:t>
      </w:r>
      <w:r w:rsidRPr="008F7FC5">
        <w:rPr>
          <w:noProof/>
        </w:rPr>
        <w:tab/>
        <w:t>6</w:t>
      </w:r>
    </w:p>
    <w:p w:rsidR="002C3311" w:rsidRPr="008F7FC5" w:rsidRDefault="002C3311">
      <w:pPr>
        <w:pStyle w:val="Index1"/>
        <w:tabs>
          <w:tab w:val="right" w:leader="dot" w:pos="4310"/>
        </w:tabs>
        <w:rPr>
          <w:noProof/>
        </w:rPr>
      </w:pPr>
      <w:r w:rsidRPr="008F7FC5">
        <w:rPr>
          <w:noProof/>
        </w:rPr>
        <w:t>EXGRNR32</w:t>
      </w:r>
      <w:r w:rsidRPr="008F7FC5">
        <w:rPr>
          <w:noProof/>
        </w:rPr>
        <w:tab/>
        <w:t>6</w:t>
      </w:r>
    </w:p>
    <w:p w:rsidR="002C3311" w:rsidRPr="008F7FC5" w:rsidRDefault="002C3311">
      <w:pPr>
        <w:pStyle w:val="Index1"/>
        <w:tabs>
          <w:tab w:val="right" w:leader="dot" w:pos="4310"/>
        </w:tabs>
        <w:rPr>
          <w:noProof/>
        </w:rPr>
      </w:pPr>
      <w:r w:rsidRPr="008F7FC5">
        <w:rPr>
          <w:noProof/>
        </w:rPr>
        <w:t>EXGRNR33</w:t>
      </w:r>
      <w:r w:rsidRPr="008F7FC5">
        <w:rPr>
          <w:noProof/>
        </w:rPr>
        <w:tab/>
        <w:t>6</w:t>
      </w:r>
    </w:p>
    <w:p w:rsidR="002C3311" w:rsidRPr="008F7FC5" w:rsidRDefault="002C3311">
      <w:pPr>
        <w:pStyle w:val="Index1"/>
        <w:tabs>
          <w:tab w:val="right" w:leader="dot" w:pos="4310"/>
        </w:tabs>
        <w:rPr>
          <w:noProof/>
        </w:rPr>
      </w:pPr>
      <w:r w:rsidRPr="008F7FC5">
        <w:rPr>
          <w:noProof/>
        </w:rPr>
        <w:t>EXGRNR34</w:t>
      </w:r>
      <w:r w:rsidRPr="008F7FC5">
        <w:rPr>
          <w:noProof/>
        </w:rPr>
        <w:tab/>
        <w:t>6</w:t>
      </w:r>
    </w:p>
    <w:p w:rsidR="002C3311" w:rsidRPr="008F7FC5" w:rsidRDefault="002C3311">
      <w:pPr>
        <w:pStyle w:val="Index1"/>
        <w:tabs>
          <w:tab w:val="right" w:leader="dot" w:pos="4310"/>
        </w:tabs>
        <w:rPr>
          <w:noProof/>
        </w:rPr>
      </w:pPr>
      <w:r w:rsidRPr="008F7FC5">
        <w:rPr>
          <w:noProof/>
        </w:rPr>
        <w:t>EXGRNR35</w:t>
      </w:r>
      <w:r w:rsidRPr="008F7FC5">
        <w:rPr>
          <w:noProof/>
        </w:rPr>
        <w:tab/>
        <w:t>6</w:t>
      </w:r>
    </w:p>
    <w:p w:rsidR="002C3311" w:rsidRPr="008F7FC5" w:rsidRDefault="002C3311">
      <w:pPr>
        <w:pStyle w:val="Index1"/>
        <w:tabs>
          <w:tab w:val="right" w:leader="dot" w:pos="4310"/>
        </w:tabs>
        <w:rPr>
          <w:noProof/>
        </w:rPr>
      </w:pPr>
      <w:r w:rsidRPr="008F7FC5">
        <w:rPr>
          <w:noProof/>
        </w:rPr>
        <w:t>EXGRNR36</w:t>
      </w:r>
      <w:r w:rsidRPr="008F7FC5">
        <w:rPr>
          <w:noProof/>
        </w:rPr>
        <w:tab/>
        <w:t>6</w:t>
      </w:r>
    </w:p>
    <w:p w:rsidR="002C3311" w:rsidRPr="008F7FC5" w:rsidRDefault="002C3311">
      <w:pPr>
        <w:pStyle w:val="Index1"/>
        <w:tabs>
          <w:tab w:val="right" w:leader="dot" w:pos="4310"/>
        </w:tabs>
        <w:rPr>
          <w:noProof/>
        </w:rPr>
      </w:pPr>
      <w:r w:rsidRPr="008F7FC5">
        <w:rPr>
          <w:noProof/>
        </w:rPr>
        <w:t>EXGRNR37</w:t>
      </w:r>
      <w:r w:rsidRPr="008F7FC5">
        <w:rPr>
          <w:noProof/>
        </w:rPr>
        <w:tab/>
        <w:t>6</w:t>
      </w:r>
    </w:p>
    <w:p w:rsidR="002C3311" w:rsidRPr="008F7FC5" w:rsidRDefault="002C3311">
      <w:pPr>
        <w:pStyle w:val="Index1"/>
        <w:tabs>
          <w:tab w:val="right" w:leader="dot" w:pos="4310"/>
        </w:tabs>
        <w:rPr>
          <w:noProof/>
        </w:rPr>
      </w:pPr>
      <w:r w:rsidRPr="008F7FC5">
        <w:rPr>
          <w:noProof/>
        </w:rPr>
        <w:t>EXPGRDR3</w:t>
      </w:r>
      <w:r w:rsidRPr="008F7FC5">
        <w:rPr>
          <w:noProof/>
        </w:rPr>
        <w:tab/>
        <w:t>57</w:t>
      </w:r>
    </w:p>
    <w:p w:rsidR="002C3311" w:rsidRPr="008F7FC5" w:rsidRDefault="002C3311">
      <w:pPr>
        <w:pStyle w:val="Index1"/>
        <w:tabs>
          <w:tab w:val="right" w:leader="dot" w:pos="4310"/>
        </w:tabs>
        <w:rPr>
          <w:noProof/>
        </w:rPr>
      </w:pPr>
      <w:r w:rsidRPr="008F7FC5">
        <w:rPr>
          <w:noProof/>
        </w:rPr>
        <w:t>EXPINR3</w:t>
      </w:r>
      <w:r w:rsidRPr="008F7FC5">
        <w:rPr>
          <w:noProof/>
        </w:rPr>
        <w:tab/>
        <w:t>52</w:t>
      </w:r>
    </w:p>
    <w:p w:rsidR="002C3311" w:rsidRPr="008F7FC5" w:rsidRDefault="002C3311">
      <w:pPr>
        <w:pStyle w:val="Index1"/>
        <w:tabs>
          <w:tab w:val="right" w:leader="dot" w:pos="4310"/>
        </w:tabs>
        <w:rPr>
          <w:noProof/>
        </w:rPr>
      </w:pPr>
      <w:r w:rsidRPr="008F7FC5">
        <w:rPr>
          <w:noProof/>
        </w:rPr>
        <w:t>EXPJOBR3</w:t>
      </w:r>
      <w:r w:rsidRPr="008F7FC5">
        <w:rPr>
          <w:noProof/>
        </w:rPr>
        <w:tab/>
        <w:t>73</w:t>
      </w:r>
    </w:p>
    <w:p w:rsidR="002C3311" w:rsidRPr="008F7FC5" w:rsidRDefault="002C3311">
      <w:pPr>
        <w:pStyle w:val="Index1"/>
        <w:tabs>
          <w:tab w:val="right" w:leader="dot" w:pos="4310"/>
        </w:tabs>
        <w:rPr>
          <w:noProof/>
        </w:rPr>
      </w:pPr>
      <w:r w:rsidRPr="008F7FC5">
        <w:rPr>
          <w:noProof/>
        </w:rPr>
        <w:t>EXPOUTR3</w:t>
      </w:r>
      <w:r w:rsidRPr="008F7FC5">
        <w:rPr>
          <w:noProof/>
        </w:rPr>
        <w:tab/>
        <w:t>52</w:t>
      </w:r>
    </w:p>
    <w:p w:rsidR="002C3311" w:rsidRPr="008F7FC5" w:rsidRDefault="002C3311">
      <w:pPr>
        <w:pStyle w:val="Index1"/>
        <w:tabs>
          <w:tab w:val="right" w:leader="dot" w:pos="4310"/>
        </w:tabs>
        <w:rPr>
          <w:noProof/>
        </w:rPr>
      </w:pPr>
      <w:r w:rsidRPr="008F7FC5">
        <w:rPr>
          <w:noProof/>
        </w:rPr>
        <w:t>EXPPRCR3</w:t>
      </w:r>
      <w:r w:rsidRPr="008F7FC5">
        <w:rPr>
          <w:noProof/>
        </w:rPr>
        <w:tab/>
        <w:t>5</w:t>
      </w:r>
    </w:p>
    <w:p w:rsidR="002C3311" w:rsidRPr="008F7FC5" w:rsidRDefault="002C3311">
      <w:pPr>
        <w:pStyle w:val="Index1"/>
        <w:tabs>
          <w:tab w:val="right" w:leader="dot" w:pos="4310"/>
        </w:tabs>
        <w:rPr>
          <w:noProof/>
        </w:rPr>
      </w:pPr>
      <w:r w:rsidRPr="008F7FC5">
        <w:rPr>
          <w:noProof/>
        </w:rPr>
        <w:t>EXPRCHR3</w:t>
      </w:r>
      <w:r w:rsidRPr="008F7FC5">
        <w:rPr>
          <w:noProof/>
        </w:rPr>
        <w:tab/>
        <w:t>72</w:t>
      </w:r>
    </w:p>
    <w:p w:rsidR="002C3311" w:rsidRPr="008F7FC5" w:rsidRDefault="002C3311">
      <w:pPr>
        <w:pStyle w:val="Index1"/>
        <w:tabs>
          <w:tab w:val="right" w:leader="dot" w:pos="4310"/>
        </w:tabs>
        <w:rPr>
          <w:noProof/>
        </w:rPr>
      </w:pPr>
      <w:r w:rsidRPr="008F7FC5">
        <w:rPr>
          <w:noProof/>
        </w:rPr>
        <w:t>EXPTUTR3</w:t>
      </w:r>
      <w:r w:rsidRPr="008F7FC5">
        <w:rPr>
          <w:noProof/>
        </w:rPr>
        <w:tab/>
        <w:t>4</w:t>
      </w:r>
    </w:p>
    <w:p w:rsidR="002C3311" w:rsidRPr="008F7FC5" w:rsidRDefault="002C3311">
      <w:pPr>
        <w:pStyle w:val="Index1"/>
        <w:tabs>
          <w:tab w:val="right" w:leader="dot" w:pos="4310"/>
        </w:tabs>
        <w:rPr>
          <w:noProof/>
        </w:rPr>
      </w:pPr>
      <w:r w:rsidRPr="008F7FC5">
        <w:rPr>
          <w:noProof/>
        </w:rPr>
        <w:t>EXTCLSR3</w:t>
      </w:r>
      <w:r w:rsidRPr="008F7FC5">
        <w:rPr>
          <w:noProof/>
        </w:rPr>
        <w:tab/>
        <w:t>7</w:t>
      </w:r>
    </w:p>
    <w:p w:rsidR="002C3311" w:rsidRPr="008F7FC5" w:rsidRDefault="002C3311">
      <w:pPr>
        <w:pStyle w:val="IndexHeading"/>
        <w:keepNext/>
        <w:tabs>
          <w:tab w:val="right" w:leader="dot" w:pos="4310"/>
        </w:tabs>
        <w:rPr>
          <w:b w:val="0"/>
          <w:bCs w:val="0"/>
          <w:noProof/>
        </w:rPr>
      </w:pPr>
      <w:r w:rsidRPr="008F7FC5">
        <w:rPr>
          <w:noProof/>
        </w:rPr>
        <w:t>F</w:t>
      </w:r>
    </w:p>
    <w:p w:rsidR="002C3311" w:rsidRPr="008F7FC5" w:rsidRDefault="002C3311">
      <w:pPr>
        <w:pStyle w:val="Index1"/>
        <w:tabs>
          <w:tab w:val="right" w:leader="dot" w:pos="4310"/>
        </w:tabs>
        <w:rPr>
          <w:noProof/>
        </w:rPr>
      </w:pPr>
      <w:r w:rsidRPr="008F7FC5">
        <w:rPr>
          <w:noProof/>
        </w:rPr>
        <w:t>FAN7R3</w:t>
      </w:r>
      <w:r w:rsidRPr="008F7FC5">
        <w:rPr>
          <w:noProof/>
        </w:rPr>
        <w:tab/>
        <w:t>48</w:t>
      </w:r>
    </w:p>
    <w:p w:rsidR="002C3311" w:rsidRPr="008F7FC5" w:rsidRDefault="002C3311">
      <w:pPr>
        <w:pStyle w:val="Index1"/>
        <w:tabs>
          <w:tab w:val="right" w:leader="dot" w:pos="4310"/>
        </w:tabs>
        <w:rPr>
          <w:noProof/>
        </w:rPr>
      </w:pPr>
      <w:r w:rsidRPr="008F7FC5">
        <w:rPr>
          <w:noProof/>
        </w:rPr>
        <w:t>FARLADR3</w:t>
      </w:r>
      <w:r w:rsidRPr="008F7FC5">
        <w:rPr>
          <w:noProof/>
        </w:rPr>
        <w:tab/>
        <w:t>54</w:t>
      </w:r>
    </w:p>
    <w:p w:rsidR="002C3311" w:rsidRPr="008F7FC5" w:rsidRDefault="002C3311">
      <w:pPr>
        <w:pStyle w:val="Index1"/>
        <w:tabs>
          <w:tab w:val="right" w:leader="dot" w:pos="4310"/>
        </w:tabs>
        <w:rPr>
          <w:noProof/>
        </w:rPr>
      </w:pPr>
      <w:r w:rsidRPr="008F7FC5">
        <w:rPr>
          <w:noProof/>
        </w:rPr>
        <w:t>FDHOMER3</w:t>
      </w:r>
      <w:r w:rsidRPr="008F7FC5">
        <w:rPr>
          <w:noProof/>
        </w:rPr>
        <w:tab/>
        <w:t>52</w:t>
      </w:r>
    </w:p>
    <w:p w:rsidR="002C3311" w:rsidRPr="008F7FC5" w:rsidRDefault="002C3311">
      <w:pPr>
        <w:pStyle w:val="Index1"/>
        <w:tabs>
          <w:tab w:val="right" w:leader="dot" w:pos="4310"/>
        </w:tabs>
        <w:rPr>
          <w:noProof/>
        </w:rPr>
      </w:pPr>
      <w:r w:rsidRPr="008F7FC5">
        <w:rPr>
          <w:noProof/>
        </w:rPr>
        <w:t>FEESR3</w:t>
      </w:r>
      <w:r w:rsidRPr="008F7FC5">
        <w:rPr>
          <w:noProof/>
        </w:rPr>
        <w:tab/>
        <w:t>4</w:t>
      </w:r>
    </w:p>
    <w:p w:rsidR="002C3311" w:rsidRPr="008F7FC5" w:rsidRDefault="002C3311">
      <w:pPr>
        <w:pStyle w:val="Index1"/>
        <w:tabs>
          <w:tab w:val="right" w:leader="dot" w:pos="4310"/>
        </w:tabs>
        <w:rPr>
          <w:noProof/>
        </w:rPr>
      </w:pPr>
      <w:r w:rsidRPr="008F7FC5">
        <w:rPr>
          <w:noProof/>
        </w:rPr>
        <w:t>FEWMLR3</w:t>
      </w:r>
      <w:r w:rsidRPr="008F7FC5">
        <w:rPr>
          <w:noProof/>
        </w:rPr>
        <w:tab/>
        <w:t>52</w:t>
      </w:r>
    </w:p>
    <w:p w:rsidR="002C3311" w:rsidRPr="008F7FC5" w:rsidRDefault="002C3311">
      <w:pPr>
        <w:pStyle w:val="Index1"/>
        <w:tabs>
          <w:tab w:val="right" w:leader="dot" w:pos="4310"/>
        </w:tabs>
        <w:rPr>
          <w:noProof/>
        </w:rPr>
      </w:pPr>
      <w:r w:rsidRPr="008F7FC5">
        <w:rPr>
          <w:noProof/>
        </w:rPr>
        <w:t>FINHLPR3</w:t>
      </w:r>
      <w:r w:rsidRPr="008F7FC5">
        <w:rPr>
          <w:noProof/>
        </w:rPr>
        <w:tab/>
        <w:t>35</w:t>
      </w:r>
    </w:p>
    <w:p w:rsidR="002C3311" w:rsidRPr="008F7FC5" w:rsidRDefault="002C3311">
      <w:pPr>
        <w:pStyle w:val="Index1"/>
        <w:tabs>
          <w:tab w:val="right" w:leader="dot" w:pos="4310"/>
        </w:tabs>
        <w:rPr>
          <w:noProof/>
        </w:rPr>
      </w:pPr>
      <w:r w:rsidRPr="008F7FC5">
        <w:rPr>
          <w:noProof/>
        </w:rPr>
        <w:t>FINHRPP</w:t>
      </w:r>
      <w:r w:rsidRPr="008F7FC5">
        <w:rPr>
          <w:noProof/>
        </w:rPr>
        <w:tab/>
        <w:t>95</w:t>
      </w:r>
    </w:p>
    <w:p w:rsidR="002C3311" w:rsidRPr="008F7FC5" w:rsidRDefault="002C3311">
      <w:pPr>
        <w:pStyle w:val="Index1"/>
        <w:tabs>
          <w:tab w:val="right" w:leader="dot" w:pos="4310"/>
        </w:tabs>
        <w:rPr>
          <w:noProof/>
        </w:rPr>
      </w:pPr>
      <w:r w:rsidRPr="008F7FC5">
        <w:rPr>
          <w:noProof/>
        </w:rPr>
        <w:t>FINMNPP</w:t>
      </w:r>
      <w:r w:rsidRPr="008F7FC5">
        <w:rPr>
          <w:noProof/>
        </w:rPr>
        <w:tab/>
        <w:t>95</w:t>
      </w:r>
    </w:p>
    <w:p w:rsidR="002C3311" w:rsidRPr="008F7FC5" w:rsidRDefault="002C3311">
      <w:pPr>
        <w:pStyle w:val="Index1"/>
        <w:tabs>
          <w:tab w:val="right" w:leader="dot" w:pos="4310"/>
        </w:tabs>
        <w:rPr>
          <w:noProof/>
        </w:rPr>
      </w:pPr>
      <w:r w:rsidRPr="008F7FC5">
        <w:rPr>
          <w:noProof/>
        </w:rPr>
        <w:t>FLOORR3</w:t>
      </w:r>
      <w:r w:rsidRPr="008F7FC5">
        <w:rPr>
          <w:noProof/>
        </w:rPr>
        <w:tab/>
        <w:t>45</w:t>
      </w:r>
    </w:p>
    <w:p w:rsidR="002C3311" w:rsidRPr="008F7FC5" w:rsidRDefault="002C3311">
      <w:pPr>
        <w:pStyle w:val="Index1"/>
        <w:tabs>
          <w:tab w:val="right" w:leader="dot" w:pos="4310"/>
        </w:tabs>
        <w:rPr>
          <w:noProof/>
        </w:rPr>
      </w:pPr>
      <w:r w:rsidRPr="008F7FC5">
        <w:rPr>
          <w:noProof/>
        </w:rPr>
        <w:t>FQAFEVR3</w:t>
      </w:r>
      <w:r w:rsidRPr="008F7FC5">
        <w:rPr>
          <w:noProof/>
        </w:rPr>
        <w:tab/>
        <w:t>83</w:t>
      </w:r>
    </w:p>
    <w:p w:rsidR="002C3311" w:rsidRPr="008F7FC5" w:rsidRDefault="002C3311">
      <w:pPr>
        <w:pStyle w:val="Index1"/>
        <w:tabs>
          <w:tab w:val="right" w:leader="dot" w:pos="4310"/>
        </w:tabs>
        <w:rPr>
          <w:noProof/>
        </w:rPr>
      </w:pPr>
      <w:r w:rsidRPr="008F7FC5">
        <w:rPr>
          <w:noProof/>
        </w:rPr>
        <w:t>FQBFMRR3</w:t>
      </w:r>
      <w:r w:rsidRPr="008F7FC5">
        <w:rPr>
          <w:noProof/>
        </w:rPr>
        <w:tab/>
        <w:t>82</w:t>
      </w:r>
    </w:p>
    <w:p w:rsidR="002C3311" w:rsidRPr="008F7FC5" w:rsidRDefault="002C3311">
      <w:pPr>
        <w:pStyle w:val="Index1"/>
        <w:tabs>
          <w:tab w:val="right" w:leader="dot" w:pos="4310"/>
        </w:tabs>
        <w:rPr>
          <w:noProof/>
        </w:rPr>
      </w:pPr>
      <w:r w:rsidRPr="008F7FC5">
        <w:rPr>
          <w:noProof/>
        </w:rPr>
        <w:t>FQBTWR31</w:t>
      </w:r>
      <w:r w:rsidRPr="008F7FC5">
        <w:rPr>
          <w:noProof/>
        </w:rPr>
        <w:tab/>
        <w:t>83</w:t>
      </w:r>
    </w:p>
    <w:p w:rsidR="002C3311" w:rsidRPr="008F7FC5" w:rsidRDefault="002C3311">
      <w:pPr>
        <w:pStyle w:val="Index1"/>
        <w:tabs>
          <w:tab w:val="right" w:leader="dot" w:pos="4310"/>
        </w:tabs>
        <w:rPr>
          <w:noProof/>
        </w:rPr>
      </w:pPr>
      <w:r w:rsidRPr="008F7FC5">
        <w:rPr>
          <w:noProof/>
        </w:rPr>
        <w:t>FQBTWR32</w:t>
      </w:r>
      <w:r w:rsidRPr="008F7FC5">
        <w:rPr>
          <w:noProof/>
        </w:rPr>
        <w:tab/>
        <w:t>83</w:t>
      </w:r>
    </w:p>
    <w:p w:rsidR="002C3311" w:rsidRPr="008F7FC5" w:rsidRDefault="002C3311">
      <w:pPr>
        <w:pStyle w:val="Index1"/>
        <w:tabs>
          <w:tab w:val="right" w:leader="dot" w:pos="4310"/>
        </w:tabs>
        <w:rPr>
          <w:noProof/>
        </w:rPr>
      </w:pPr>
      <w:r w:rsidRPr="008F7FC5">
        <w:rPr>
          <w:noProof/>
        </w:rPr>
        <w:t>FQEVMLR3</w:t>
      </w:r>
      <w:r w:rsidRPr="008F7FC5">
        <w:rPr>
          <w:noProof/>
        </w:rPr>
        <w:tab/>
        <w:t>83</w:t>
      </w:r>
    </w:p>
    <w:p w:rsidR="002C3311" w:rsidRPr="008F7FC5" w:rsidRDefault="002C3311">
      <w:pPr>
        <w:pStyle w:val="Index1"/>
        <w:tabs>
          <w:tab w:val="right" w:leader="dot" w:pos="4310"/>
        </w:tabs>
        <w:rPr>
          <w:noProof/>
        </w:rPr>
      </w:pPr>
      <w:r w:rsidRPr="008F7FC5">
        <w:rPr>
          <w:noProof/>
        </w:rPr>
        <w:t>FQMDMLR3</w:t>
      </w:r>
      <w:r w:rsidRPr="008F7FC5">
        <w:rPr>
          <w:noProof/>
        </w:rPr>
        <w:tab/>
        <w:t>83</w:t>
      </w:r>
    </w:p>
    <w:p w:rsidR="002C3311" w:rsidRPr="008F7FC5" w:rsidRDefault="002C3311">
      <w:pPr>
        <w:pStyle w:val="Index1"/>
        <w:tabs>
          <w:tab w:val="right" w:leader="dot" w:pos="4310"/>
        </w:tabs>
        <w:rPr>
          <w:noProof/>
        </w:rPr>
      </w:pPr>
      <w:r w:rsidRPr="008F7FC5">
        <w:rPr>
          <w:noProof/>
        </w:rPr>
        <w:t>FQMRMLR3</w:t>
      </w:r>
      <w:r w:rsidRPr="008F7FC5">
        <w:rPr>
          <w:noProof/>
        </w:rPr>
        <w:tab/>
        <w:t>83</w:t>
      </w:r>
    </w:p>
    <w:p w:rsidR="002C3311" w:rsidRPr="008F7FC5" w:rsidRDefault="002C3311">
      <w:pPr>
        <w:pStyle w:val="Index1"/>
        <w:tabs>
          <w:tab w:val="right" w:leader="dot" w:pos="4310"/>
        </w:tabs>
        <w:rPr>
          <w:noProof/>
        </w:rPr>
      </w:pPr>
      <w:r w:rsidRPr="008F7FC5">
        <w:rPr>
          <w:noProof/>
        </w:rPr>
        <w:t>FQTOTLR3</w:t>
      </w:r>
      <w:r w:rsidRPr="008F7FC5">
        <w:rPr>
          <w:noProof/>
        </w:rPr>
        <w:tab/>
        <w:t>83</w:t>
      </w:r>
    </w:p>
    <w:p w:rsidR="002C3311" w:rsidRPr="008F7FC5" w:rsidRDefault="002C3311">
      <w:pPr>
        <w:pStyle w:val="Index1"/>
        <w:tabs>
          <w:tab w:val="right" w:leader="dot" w:pos="4310"/>
        </w:tabs>
        <w:rPr>
          <w:noProof/>
        </w:rPr>
      </w:pPr>
      <w:r w:rsidRPr="008F7FC5">
        <w:rPr>
          <w:noProof/>
        </w:rPr>
        <w:t>FRDSEXR3</w:t>
      </w:r>
      <w:r w:rsidRPr="008F7FC5">
        <w:rPr>
          <w:noProof/>
        </w:rPr>
        <w:tab/>
        <w:t>102</w:t>
      </w:r>
    </w:p>
    <w:p w:rsidR="002C3311" w:rsidRPr="008F7FC5" w:rsidRDefault="002C3311">
      <w:pPr>
        <w:pStyle w:val="Index1"/>
        <w:tabs>
          <w:tab w:val="right" w:leader="dot" w:pos="4310"/>
        </w:tabs>
        <w:rPr>
          <w:noProof/>
        </w:rPr>
      </w:pPr>
      <w:r w:rsidRPr="008F7FC5">
        <w:rPr>
          <w:noProof/>
        </w:rPr>
        <w:t>FRFORR3</w:t>
      </w:r>
      <w:r w:rsidRPr="008F7FC5">
        <w:rPr>
          <w:noProof/>
        </w:rPr>
        <w:tab/>
        <w:t>9</w:t>
      </w:r>
    </w:p>
    <w:p w:rsidR="002C3311" w:rsidRPr="008F7FC5" w:rsidRDefault="002C3311">
      <w:pPr>
        <w:pStyle w:val="Index1"/>
        <w:tabs>
          <w:tab w:val="right" w:leader="dot" w:pos="4310"/>
        </w:tabs>
        <w:rPr>
          <w:noProof/>
        </w:rPr>
      </w:pPr>
      <w:r w:rsidRPr="008F7FC5">
        <w:rPr>
          <w:noProof/>
        </w:rPr>
        <w:t>FRIDG7R3</w:t>
      </w:r>
      <w:r w:rsidRPr="008F7FC5">
        <w:rPr>
          <w:noProof/>
        </w:rPr>
        <w:tab/>
        <w:t>49</w:t>
      </w:r>
    </w:p>
    <w:p w:rsidR="002C3311" w:rsidRPr="008F7FC5" w:rsidRDefault="002C3311">
      <w:pPr>
        <w:pStyle w:val="Index1"/>
        <w:tabs>
          <w:tab w:val="right" w:leader="dot" w:pos="4310"/>
        </w:tabs>
        <w:rPr>
          <w:noProof/>
        </w:rPr>
      </w:pPr>
      <w:r w:rsidRPr="008F7FC5">
        <w:rPr>
          <w:noProof/>
        </w:rPr>
        <w:t>FRNALCR3</w:t>
      </w:r>
      <w:r w:rsidRPr="008F7FC5">
        <w:rPr>
          <w:noProof/>
        </w:rPr>
        <w:tab/>
        <w:t>101</w:t>
      </w:r>
    </w:p>
    <w:p w:rsidR="002C3311" w:rsidRPr="008F7FC5" w:rsidRDefault="002C3311">
      <w:pPr>
        <w:pStyle w:val="Index1"/>
        <w:tabs>
          <w:tab w:val="right" w:leader="dot" w:pos="4310"/>
        </w:tabs>
        <w:rPr>
          <w:noProof/>
        </w:rPr>
      </w:pPr>
      <w:r w:rsidRPr="008F7FC5">
        <w:rPr>
          <w:noProof/>
        </w:rPr>
        <w:t>FRNBTNR3</w:t>
      </w:r>
      <w:r w:rsidRPr="008F7FC5">
        <w:rPr>
          <w:noProof/>
        </w:rPr>
        <w:tab/>
        <w:t>99</w:t>
      </w:r>
    </w:p>
    <w:p w:rsidR="002C3311" w:rsidRPr="008F7FC5" w:rsidRDefault="002C3311">
      <w:pPr>
        <w:pStyle w:val="Index1"/>
        <w:tabs>
          <w:tab w:val="right" w:leader="dot" w:pos="4310"/>
        </w:tabs>
        <w:rPr>
          <w:noProof/>
        </w:rPr>
      </w:pPr>
      <w:r w:rsidRPr="008F7FC5">
        <w:rPr>
          <w:noProof/>
        </w:rPr>
        <w:t>FRNCTYR3</w:t>
      </w:r>
      <w:r w:rsidRPr="008F7FC5">
        <w:rPr>
          <w:noProof/>
        </w:rPr>
        <w:tab/>
        <w:t>37</w:t>
      </w:r>
    </w:p>
    <w:p w:rsidR="002C3311" w:rsidRPr="008F7FC5" w:rsidRDefault="002C3311">
      <w:pPr>
        <w:pStyle w:val="Index1"/>
        <w:tabs>
          <w:tab w:val="right" w:leader="dot" w:pos="4310"/>
        </w:tabs>
        <w:rPr>
          <w:noProof/>
        </w:rPr>
      </w:pPr>
      <w:r w:rsidRPr="008F7FC5">
        <w:rPr>
          <w:noProof/>
        </w:rPr>
        <w:t>FRNSMKR3</w:t>
      </w:r>
      <w:r w:rsidRPr="008F7FC5">
        <w:rPr>
          <w:noProof/>
        </w:rPr>
        <w:tab/>
        <w:t>99</w:t>
      </w:r>
    </w:p>
    <w:p w:rsidR="002C3311" w:rsidRPr="008F7FC5" w:rsidRDefault="002C3311">
      <w:pPr>
        <w:pStyle w:val="Index1"/>
        <w:tabs>
          <w:tab w:val="right" w:leader="dot" w:pos="4310"/>
        </w:tabs>
        <w:rPr>
          <w:noProof/>
        </w:rPr>
      </w:pPr>
      <w:r w:rsidRPr="008F7FC5">
        <w:rPr>
          <w:noProof/>
        </w:rPr>
        <w:t>FRQDAYR3</w:t>
      </w:r>
      <w:r w:rsidRPr="008F7FC5">
        <w:rPr>
          <w:noProof/>
        </w:rPr>
        <w:tab/>
        <w:t>53</w:t>
      </w:r>
    </w:p>
    <w:p w:rsidR="002C3311" w:rsidRPr="008F7FC5" w:rsidRDefault="002C3311">
      <w:pPr>
        <w:pStyle w:val="Index1"/>
        <w:tabs>
          <w:tab w:val="right" w:leader="dot" w:pos="4310"/>
        </w:tabs>
        <w:rPr>
          <w:noProof/>
        </w:rPr>
      </w:pPr>
      <w:r w:rsidRPr="008F7FC5">
        <w:rPr>
          <w:noProof/>
        </w:rPr>
        <w:t>FRQFEWR3</w:t>
      </w:r>
      <w:r w:rsidRPr="008F7FC5">
        <w:rPr>
          <w:noProof/>
        </w:rPr>
        <w:tab/>
        <w:t>53</w:t>
      </w:r>
    </w:p>
    <w:p w:rsidR="002C3311" w:rsidRPr="008F7FC5" w:rsidRDefault="002C3311">
      <w:pPr>
        <w:pStyle w:val="Index1"/>
        <w:tabs>
          <w:tab w:val="right" w:leader="dot" w:pos="4310"/>
        </w:tabs>
        <w:rPr>
          <w:noProof/>
        </w:rPr>
      </w:pPr>
      <w:r w:rsidRPr="008F7FC5">
        <w:rPr>
          <w:noProof/>
        </w:rPr>
        <w:t>FRQHNGR3</w:t>
      </w:r>
      <w:r w:rsidRPr="008F7FC5">
        <w:rPr>
          <w:noProof/>
        </w:rPr>
        <w:tab/>
        <w:t>53</w:t>
      </w:r>
    </w:p>
    <w:p w:rsidR="002C3311" w:rsidRPr="008F7FC5" w:rsidRDefault="002C3311">
      <w:pPr>
        <w:pStyle w:val="Index1"/>
        <w:tabs>
          <w:tab w:val="right" w:leader="dot" w:pos="4310"/>
        </w:tabs>
        <w:rPr>
          <w:noProof/>
        </w:rPr>
      </w:pPr>
      <w:r w:rsidRPr="008F7FC5">
        <w:rPr>
          <w:noProof/>
        </w:rPr>
        <w:t>FRQLMTR3</w:t>
      </w:r>
      <w:r w:rsidRPr="008F7FC5">
        <w:rPr>
          <w:noProof/>
        </w:rPr>
        <w:tab/>
        <w:t>53</w:t>
      </w:r>
    </w:p>
    <w:p w:rsidR="002C3311" w:rsidRPr="008F7FC5" w:rsidRDefault="002C3311">
      <w:pPr>
        <w:pStyle w:val="Index1"/>
        <w:tabs>
          <w:tab w:val="right" w:leader="dot" w:pos="4310"/>
        </w:tabs>
        <w:rPr>
          <w:noProof/>
        </w:rPr>
      </w:pPr>
      <w:r w:rsidRPr="008F7FC5">
        <w:rPr>
          <w:noProof/>
        </w:rPr>
        <w:t>FRQNOFR3</w:t>
      </w:r>
      <w:r w:rsidRPr="008F7FC5">
        <w:rPr>
          <w:noProof/>
        </w:rPr>
        <w:tab/>
        <w:t>53</w:t>
      </w:r>
    </w:p>
    <w:p w:rsidR="002C3311" w:rsidRPr="008F7FC5" w:rsidRDefault="002C3311">
      <w:pPr>
        <w:pStyle w:val="Index1"/>
        <w:tabs>
          <w:tab w:val="right" w:leader="dot" w:pos="4310"/>
        </w:tabs>
        <w:rPr>
          <w:noProof/>
        </w:rPr>
      </w:pPr>
      <w:r w:rsidRPr="008F7FC5">
        <w:rPr>
          <w:noProof/>
        </w:rPr>
        <w:t>FRQNWNR3</w:t>
      </w:r>
      <w:r w:rsidRPr="008F7FC5">
        <w:rPr>
          <w:noProof/>
        </w:rPr>
        <w:tab/>
        <w:t>53</w:t>
      </w:r>
    </w:p>
    <w:p w:rsidR="002C3311" w:rsidRPr="008F7FC5" w:rsidRDefault="002C3311">
      <w:pPr>
        <w:pStyle w:val="Index1"/>
        <w:tabs>
          <w:tab w:val="right" w:leader="dot" w:pos="4310"/>
        </w:tabs>
        <w:rPr>
          <w:noProof/>
        </w:rPr>
      </w:pPr>
      <w:r w:rsidRPr="008F7FC5">
        <w:rPr>
          <w:noProof/>
        </w:rPr>
        <w:t>FRQPRFR3</w:t>
      </w:r>
      <w:r w:rsidRPr="008F7FC5">
        <w:rPr>
          <w:noProof/>
        </w:rPr>
        <w:tab/>
        <w:t>53</w:t>
      </w:r>
    </w:p>
    <w:p w:rsidR="002C3311" w:rsidRPr="008F7FC5" w:rsidRDefault="002C3311">
      <w:pPr>
        <w:pStyle w:val="Index1"/>
        <w:tabs>
          <w:tab w:val="right" w:leader="dot" w:pos="4310"/>
        </w:tabs>
        <w:rPr>
          <w:noProof/>
        </w:rPr>
      </w:pPr>
      <w:r w:rsidRPr="008F7FC5">
        <w:rPr>
          <w:noProof/>
        </w:rPr>
        <w:t>FRQSMLR3</w:t>
      </w:r>
      <w:r w:rsidRPr="008F7FC5">
        <w:rPr>
          <w:noProof/>
        </w:rPr>
        <w:tab/>
        <w:t>53</w:t>
      </w:r>
    </w:p>
    <w:p w:rsidR="002C3311" w:rsidRPr="008F7FC5" w:rsidRDefault="002C3311">
      <w:pPr>
        <w:pStyle w:val="Index1"/>
        <w:tabs>
          <w:tab w:val="right" w:leader="dot" w:pos="4310"/>
        </w:tabs>
        <w:rPr>
          <w:noProof/>
        </w:rPr>
      </w:pPr>
      <w:r w:rsidRPr="008F7FC5">
        <w:rPr>
          <w:noProof/>
        </w:rPr>
        <w:t>FRQWRYR3</w:t>
      </w:r>
      <w:r w:rsidRPr="008F7FC5">
        <w:rPr>
          <w:noProof/>
        </w:rPr>
        <w:tab/>
        <w:t>53</w:t>
      </w:r>
    </w:p>
    <w:p w:rsidR="002C3311" w:rsidRPr="008F7FC5" w:rsidRDefault="002C3311">
      <w:pPr>
        <w:pStyle w:val="Index1"/>
        <w:tabs>
          <w:tab w:val="right" w:leader="dot" w:pos="4310"/>
        </w:tabs>
        <w:rPr>
          <w:noProof/>
        </w:rPr>
      </w:pPr>
      <w:r w:rsidRPr="008F7FC5">
        <w:rPr>
          <w:noProof/>
        </w:rPr>
        <w:t>FTRWRKR3</w:t>
      </w:r>
      <w:r w:rsidRPr="008F7FC5">
        <w:rPr>
          <w:noProof/>
        </w:rPr>
        <w:tab/>
        <w:t>72</w:t>
      </w:r>
    </w:p>
    <w:p w:rsidR="002C3311" w:rsidRPr="008F7FC5" w:rsidRDefault="002C3311">
      <w:pPr>
        <w:pStyle w:val="IndexHeading"/>
        <w:keepNext/>
        <w:tabs>
          <w:tab w:val="right" w:leader="dot" w:pos="4310"/>
        </w:tabs>
        <w:rPr>
          <w:b w:val="0"/>
          <w:bCs w:val="0"/>
          <w:noProof/>
        </w:rPr>
      </w:pPr>
      <w:r w:rsidRPr="008F7FC5">
        <w:rPr>
          <w:noProof/>
        </w:rPr>
        <w:t>G</w:t>
      </w:r>
    </w:p>
    <w:p w:rsidR="002C3311" w:rsidRPr="008F7FC5" w:rsidRDefault="002C3311">
      <w:pPr>
        <w:pStyle w:val="Index1"/>
        <w:tabs>
          <w:tab w:val="right" w:leader="dot" w:pos="4310"/>
        </w:tabs>
        <w:rPr>
          <w:noProof/>
        </w:rPr>
      </w:pPr>
      <w:r w:rsidRPr="008F7FC5">
        <w:rPr>
          <w:noProof/>
        </w:rPr>
        <w:t>GFSRR300</w:t>
      </w:r>
      <w:r w:rsidRPr="008F7FC5">
        <w:rPr>
          <w:noProof/>
        </w:rPr>
        <w:tab/>
        <w:t>29</w:t>
      </w:r>
    </w:p>
    <w:p w:rsidR="002C3311" w:rsidRPr="008F7FC5" w:rsidRDefault="002C3311">
      <w:pPr>
        <w:pStyle w:val="Index1"/>
        <w:tabs>
          <w:tab w:val="right" w:leader="dot" w:pos="4310"/>
        </w:tabs>
        <w:rPr>
          <w:noProof/>
        </w:rPr>
      </w:pPr>
      <w:r w:rsidRPr="008F7FC5">
        <w:rPr>
          <w:noProof/>
        </w:rPr>
        <w:t>GFSRR301</w:t>
      </w:r>
      <w:r w:rsidRPr="008F7FC5">
        <w:rPr>
          <w:noProof/>
        </w:rPr>
        <w:tab/>
        <w:t>29</w:t>
      </w:r>
    </w:p>
    <w:p w:rsidR="002C3311" w:rsidRPr="008F7FC5" w:rsidRDefault="002C3311">
      <w:pPr>
        <w:pStyle w:val="Index1"/>
        <w:tabs>
          <w:tab w:val="right" w:leader="dot" w:pos="4310"/>
        </w:tabs>
        <w:rPr>
          <w:noProof/>
        </w:rPr>
      </w:pPr>
      <w:r w:rsidRPr="008F7FC5">
        <w:rPr>
          <w:noProof/>
        </w:rPr>
        <w:t>GFSRR302</w:t>
      </w:r>
      <w:r w:rsidRPr="008F7FC5">
        <w:rPr>
          <w:noProof/>
        </w:rPr>
        <w:tab/>
        <w:t>29</w:t>
      </w:r>
    </w:p>
    <w:p w:rsidR="002C3311" w:rsidRPr="008F7FC5" w:rsidRDefault="002C3311">
      <w:pPr>
        <w:pStyle w:val="Index1"/>
        <w:tabs>
          <w:tab w:val="right" w:leader="dot" w:pos="4310"/>
        </w:tabs>
        <w:rPr>
          <w:noProof/>
        </w:rPr>
      </w:pPr>
      <w:r w:rsidRPr="008F7FC5">
        <w:rPr>
          <w:noProof/>
        </w:rPr>
        <w:t>GFSRR303</w:t>
      </w:r>
      <w:r w:rsidRPr="008F7FC5">
        <w:rPr>
          <w:noProof/>
        </w:rPr>
        <w:tab/>
        <w:t>29</w:t>
      </w:r>
    </w:p>
    <w:p w:rsidR="002C3311" w:rsidRPr="008F7FC5" w:rsidRDefault="002C3311">
      <w:pPr>
        <w:pStyle w:val="Index1"/>
        <w:tabs>
          <w:tab w:val="right" w:leader="dot" w:pos="4310"/>
        </w:tabs>
        <w:rPr>
          <w:noProof/>
        </w:rPr>
      </w:pPr>
      <w:r w:rsidRPr="008F7FC5">
        <w:rPr>
          <w:noProof/>
        </w:rPr>
        <w:t>GFSRR304</w:t>
      </w:r>
      <w:r w:rsidRPr="008F7FC5">
        <w:rPr>
          <w:noProof/>
        </w:rPr>
        <w:tab/>
        <w:t>29</w:t>
      </w:r>
    </w:p>
    <w:p w:rsidR="002C3311" w:rsidRPr="008F7FC5" w:rsidRDefault="002C3311">
      <w:pPr>
        <w:pStyle w:val="Index1"/>
        <w:tabs>
          <w:tab w:val="right" w:leader="dot" w:pos="4310"/>
        </w:tabs>
        <w:rPr>
          <w:noProof/>
        </w:rPr>
      </w:pPr>
      <w:r w:rsidRPr="008F7FC5">
        <w:rPr>
          <w:noProof/>
        </w:rPr>
        <w:t>GFSRR305</w:t>
      </w:r>
      <w:r w:rsidRPr="008F7FC5">
        <w:rPr>
          <w:noProof/>
        </w:rPr>
        <w:tab/>
        <w:t>29</w:t>
      </w:r>
    </w:p>
    <w:p w:rsidR="002C3311" w:rsidRPr="008F7FC5" w:rsidRDefault="002C3311">
      <w:pPr>
        <w:pStyle w:val="Index1"/>
        <w:tabs>
          <w:tab w:val="right" w:leader="dot" w:pos="4310"/>
        </w:tabs>
        <w:rPr>
          <w:noProof/>
        </w:rPr>
      </w:pPr>
      <w:r w:rsidRPr="008F7FC5">
        <w:rPr>
          <w:noProof/>
        </w:rPr>
        <w:t>GFSRR306</w:t>
      </w:r>
      <w:r w:rsidRPr="008F7FC5">
        <w:rPr>
          <w:noProof/>
        </w:rPr>
        <w:tab/>
        <w:t>29</w:t>
      </w:r>
    </w:p>
    <w:p w:rsidR="002C3311" w:rsidRPr="008F7FC5" w:rsidRDefault="002C3311">
      <w:pPr>
        <w:pStyle w:val="Index1"/>
        <w:tabs>
          <w:tab w:val="right" w:leader="dot" w:pos="4310"/>
        </w:tabs>
        <w:rPr>
          <w:noProof/>
        </w:rPr>
      </w:pPr>
      <w:r w:rsidRPr="008F7FC5">
        <w:rPr>
          <w:noProof/>
        </w:rPr>
        <w:t>GFSRR307</w:t>
      </w:r>
      <w:r w:rsidRPr="008F7FC5">
        <w:rPr>
          <w:noProof/>
        </w:rPr>
        <w:tab/>
        <w:t>29</w:t>
      </w:r>
    </w:p>
    <w:p w:rsidR="002C3311" w:rsidRPr="008F7FC5" w:rsidRDefault="002C3311">
      <w:pPr>
        <w:pStyle w:val="Index1"/>
        <w:tabs>
          <w:tab w:val="right" w:leader="dot" w:pos="4310"/>
        </w:tabs>
        <w:rPr>
          <w:noProof/>
        </w:rPr>
      </w:pPr>
      <w:r w:rsidRPr="008F7FC5">
        <w:rPr>
          <w:noProof/>
        </w:rPr>
        <w:t>GFSRR308</w:t>
      </w:r>
      <w:r w:rsidRPr="008F7FC5">
        <w:rPr>
          <w:noProof/>
        </w:rPr>
        <w:tab/>
        <w:t>29</w:t>
      </w:r>
    </w:p>
    <w:p w:rsidR="002C3311" w:rsidRPr="008F7FC5" w:rsidRDefault="002C3311">
      <w:pPr>
        <w:pStyle w:val="Index1"/>
        <w:tabs>
          <w:tab w:val="right" w:leader="dot" w:pos="4310"/>
        </w:tabs>
        <w:rPr>
          <w:noProof/>
        </w:rPr>
      </w:pPr>
      <w:r w:rsidRPr="008F7FC5">
        <w:rPr>
          <w:noProof/>
        </w:rPr>
        <w:t>GFSRR309</w:t>
      </w:r>
      <w:r w:rsidRPr="008F7FC5">
        <w:rPr>
          <w:noProof/>
        </w:rPr>
        <w:tab/>
        <w:t>29</w:t>
      </w:r>
    </w:p>
    <w:p w:rsidR="002C3311" w:rsidRPr="008F7FC5" w:rsidRDefault="002C3311">
      <w:pPr>
        <w:pStyle w:val="Index1"/>
        <w:tabs>
          <w:tab w:val="right" w:leader="dot" w:pos="4310"/>
        </w:tabs>
        <w:rPr>
          <w:noProof/>
        </w:rPr>
      </w:pPr>
      <w:r w:rsidRPr="008F7FC5">
        <w:rPr>
          <w:noProof/>
        </w:rPr>
        <w:t>GFSRR310</w:t>
      </w:r>
      <w:r w:rsidRPr="008F7FC5">
        <w:rPr>
          <w:noProof/>
        </w:rPr>
        <w:tab/>
        <w:t>29</w:t>
      </w:r>
    </w:p>
    <w:p w:rsidR="002C3311" w:rsidRPr="008F7FC5" w:rsidRDefault="002C3311">
      <w:pPr>
        <w:pStyle w:val="Index1"/>
        <w:tabs>
          <w:tab w:val="right" w:leader="dot" w:pos="4310"/>
        </w:tabs>
        <w:rPr>
          <w:noProof/>
        </w:rPr>
      </w:pPr>
      <w:r w:rsidRPr="008F7FC5">
        <w:rPr>
          <w:noProof/>
        </w:rPr>
        <w:t>GFSRR311</w:t>
      </w:r>
      <w:r w:rsidRPr="008F7FC5">
        <w:rPr>
          <w:noProof/>
        </w:rPr>
        <w:tab/>
        <w:t>29</w:t>
      </w:r>
    </w:p>
    <w:p w:rsidR="002C3311" w:rsidRPr="008F7FC5" w:rsidRDefault="002C3311">
      <w:pPr>
        <w:pStyle w:val="Index1"/>
        <w:tabs>
          <w:tab w:val="right" w:leader="dot" w:pos="4310"/>
        </w:tabs>
        <w:rPr>
          <w:noProof/>
        </w:rPr>
      </w:pPr>
      <w:r w:rsidRPr="008F7FC5">
        <w:rPr>
          <w:noProof/>
        </w:rPr>
        <w:t>GFSRR312</w:t>
      </w:r>
      <w:r w:rsidRPr="008F7FC5">
        <w:rPr>
          <w:noProof/>
        </w:rPr>
        <w:tab/>
        <w:t>29</w:t>
      </w:r>
    </w:p>
    <w:p w:rsidR="002C3311" w:rsidRPr="008F7FC5" w:rsidRDefault="002C3311">
      <w:pPr>
        <w:pStyle w:val="Index1"/>
        <w:tabs>
          <w:tab w:val="right" w:leader="dot" w:pos="4310"/>
        </w:tabs>
        <w:rPr>
          <w:noProof/>
        </w:rPr>
      </w:pPr>
      <w:r w:rsidRPr="008F7FC5">
        <w:rPr>
          <w:noProof/>
        </w:rPr>
        <w:t>GFSRR313</w:t>
      </w:r>
      <w:r w:rsidRPr="008F7FC5">
        <w:rPr>
          <w:noProof/>
        </w:rPr>
        <w:tab/>
        <w:t>30</w:t>
      </w:r>
    </w:p>
    <w:p w:rsidR="002C3311" w:rsidRPr="008F7FC5" w:rsidRDefault="002C3311">
      <w:pPr>
        <w:pStyle w:val="Index1"/>
        <w:tabs>
          <w:tab w:val="right" w:leader="dot" w:pos="4310"/>
        </w:tabs>
        <w:rPr>
          <w:noProof/>
        </w:rPr>
      </w:pPr>
      <w:r w:rsidRPr="008F7FC5">
        <w:rPr>
          <w:noProof/>
        </w:rPr>
        <w:t>GFSRR314</w:t>
      </w:r>
      <w:r w:rsidRPr="008F7FC5">
        <w:rPr>
          <w:noProof/>
        </w:rPr>
        <w:tab/>
        <w:t>30</w:t>
      </w:r>
    </w:p>
    <w:p w:rsidR="002C3311" w:rsidRPr="008F7FC5" w:rsidRDefault="002C3311">
      <w:pPr>
        <w:pStyle w:val="Index1"/>
        <w:tabs>
          <w:tab w:val="right" w:leader="dot" w:pos="4310"/>
        </w:tabs>
        <w:rPr>
          <w:noProof/>
        </w:rPr>
      </w:pPr>
      <w:r w:rsidRPr="008F7FC5">
        <w:rPr>
          <w:noProof/>
        </w:rPr>
        <w:t>GFSRR315</w:t>
      </w:r>
      <w:r w:rsidRPr="008F7FC5">
        <w:rPr>
          <w:noProof/>
        </w:rPr>
        <w:tab/>
        <w:t>30</w:t>
      </w:r>
    </w:p>
    <w:p w:rsidR="002C3311" w:rsidRPr="008F7FC5" w:rsidRDefault="002C3311">
      <w:pPr>
        <w:pStyle w:val="Index1"/>
        <w:tabs>
          <w:tab w:val="right" w:leader="dot" w:pos="4310"/>
        </w:tabs>
        <w:rPr>
          <w:noProof/>
        </w:rPr>
      </w:pPr>
      <w:r w:rsidRPr="008F7FC5">
        <w:rPr>
          <w:noProof/>
        </w:rPr>
        <w:t>GFSRR316</w:t>
      </w:r>
      <w:r w:rsidRPr="008F7FC5">
        <w:rPr>
          <w:noProof/>
        </w:rPr>
        <w:tab/>
        <w:t>30</w:t>
      </w:r>
    </w:p>
    <w:p w:rsidR="002C3311" w:rsidRPr="008F7FC5" w:rsidRDefault="002C3311">
      <w:pPr>
        <w:pStyle w:val="Index1"/>
        <w:tabs>
          <w:tab w:val="right" w:leader="dot" w:pos="4310"/>
        </w:tabs>
        <w:rPr>
          <w:noProof/>
        </w:rPr>
      </w:pPr>
      <w:r w:rsidRPr="008F7FC5">
        <w:rPr>
          <w:noProof/>
        </w:rPr>
        <w:t>GFSRR317</w:t>
      </w:r>
      <w:r w:rsidRPr="008F7FC5">
        <w:rPr>
          <w:noProof/>
        </w:rPr>
        <w:tab/>
        <w:t>30</w:t>
      </w:r>
    </w:p>
    <w:p w:rsidR="002C3311" w:rsidRPr="008F7FC5" w:rsidRDefault="002C3311">
      <w:pPr>
        <w:pStyle w:val="Index1"/>
        <w:tabs>
          <w:tab w:val="right" w:leader="dot" w:pos="4310"/>
        </w:tabs>
        <w:rPr>
          <w:noProof/>
        </w:rPr>
      </w:pPr>
      <w:r w:rsidRPr="008F7FC5">
        <w:rPr>
          <w:noProof/>
        </w:rPr>
        <w:t>GFSRR318</w:t>
      </w:r>
      <w:r w:rsidRPr="008F7FC5">
        <w:rPr>
          <w:noProof/>
        </w:rPr>
        <w:tab/>
        <w:t>30</w:t>
      </w:r>
    </w:p>
    <w:p w:rsidR="002C3311" w:rsidRPr="008F7FC5" w:rsidRDefault="002C3311">
      <w:pPr>
        <w:pStyle w:val="Index1"/>
        <w:tabs>
          <w:tab w:val="right" w:leader="dot" w:pos="4310"/>
        </w:tabs>
        <w:rPr>
          <w:noProof/>
        </w:rPr>
      </w:pPr>
      <w:r w:rsidRPr="008F7FC5">
        <w:rPr>
          <w:noProof/>
        </w:rPr>
        <w:t>GFSRR319</w:t>
      </w:r>
      <w:r w:rsidRPr="008F7FC5">
        <w:rPr>
          <w:noProof/>
        </w:rPr>
        <w:tab/>
        <w:t>30</w:t>
      </w:r>
    </w:p>
    <w:p w:rsidR="002C3311" w:rsidRPr="008F7FC5" w:rsidRDefault="002C3311">
      <w:pPr>
        <w:pStyle w:val="Index1"/>
        <w:tabs>
          <w:tab w:val="right" w:leader="dot" w:pos="4310"/>
        </w:tabs>
        <w:rPr>
          <w:noProof/>
        </w:rPr>
      </w:pPr>
      <w:r w:rsidRPr="008F7FC5">
        <w:rPr>
          <w:noProof/>
        </w:rPr>
        <w:t>GFSRR320</w:t>
      </w:r>
      <w:r w:rsidRPr="008F7FC5">
        <w:rPr>
          <w:noProof/>
        </w:rPr>
        <w:tab/>
        <w:t>30</w:t>
      </w:r>
    </w:p>
    <w:p w:rsidR="002C3311" w:rsidRPr="008F7FC5" w:rsidRDefault="002C3311">
      <w:pPr>
        <w:pStyle w:val="Index1"/>
        <w:tabs>
          <w:tab w:val="right" w:leader="dot" w:pos="4310"/>
        </w:tabs>
        <w:rPr>
          <w:noProof/>
        </w:rPr>
      </w:pPr>
      <w:r w:rsidRPr="008F7FC5">
        <w:rPr>
          <w:noProof/>
        </w:rPr>
        <w:t>GFSRR321</w:t>
      </w:r>
      <w:r w:rsidRPr="008F7FC5">
        <w:rPr>
          <w:noProof/>
        </w:rPr>
        <w:tab/>
        <w:t>30</w:t>
      </w:r>
    </w:p>
    <w:p w:rsidR="002C3311" w:rsidRPr="008F7FC5" w:rsidRDefault="002C3311">
      <w:pPr>
        <w:pStyle w:val="Index1"/>
        <w:tabs>
          <w:tab w:val="right" w:leader="dot" w:pos="4310"/>
        </w:tabs>
        <w:rPr>
          <w:noProof/>
        </w:rPr>
      </w:pPr>
      <w:r w:rsidRPr="008F7FC5">
        <w:rPr>
          <w:noProof/>
        </w:rPr>
        <w:t>GFSRR324</w:t>
      </w:r>
      <w:r w:rsidRPr="008F7FC5">
        <w:rPr>
          <w:noProof/>
        </w:rPr>
        <w:tab/>
        <w:t>30</w:t>
      </w:r>
    </w:p>
    <w:p w:rsidR="002C3311" w:rsidRPr="008F7FC5" w:rsidRDefault="002C3311">
      <w:pPr>
        <w:pStyle w:val="Index1"/>
        <w:tabs>
          <w:tab w:val="right" w:leader="dot" w:pos="4310"/>
        </w:tabs>
        <w:rPr>
          <w:noProof/>
        </w:rPr>
      </w:pPr>
      <w:r w:rsidRPr="008F7FC5">
        <w:rPr>
          <w:noProof/>
        </w:rPr>
        <w:t>GFTVR300</w:t>
      </w:r>
      <w:r w:rsidRPr="008F7FC5">
        <w:rPr>
          <w:noProof/>
        </w:rPr>
        <w:tab/>
        <w:t>27</w:t>
      </w:r>
    </w:p>
    <w:p w:rsidR="002C3311" w:rsidRPr="008F7FC5" w:rsidRDefault="002C3311">
      <w:pPr>
        <w:pStyle w:val="Index1"/>
        <w:tabs>
          <w:tab w:val="right" w:leader="dot" w:pos="4310"/>
        </w:tabs>
        <w:rPr>
          <w:noProof/>
        </w:rPr>
      </w:pPr>
      <w:r w:rsidRPr="008F7FC5">
        <w:rPr>
          <w:noProof/>
        </w:rPr>
        <w:t>GFTVR301</w:t>
      </w:r>
      <w:r w:rsidRPr="008F7FC5">
        <w:rPr>
          <w:noProof/>
        </w:rPr>
        <w:tab/>
        <w:t>27</w:t>
      </w:r>
    </w:p>
    <w:p w:rsidR="002C3311" w:rsidRPr="008F7FC5" w:rsidRDefault="002C3311">
      <w:pPr>
        <w:pStyle w:val="Index1"/>
        <w:tabs>
          <w:tab w:val="right" w:leader="dot" w:pos="4310"/>
        </w:tabs>
        <w:rPr>
          <w:noProof/>
        </w:rPr>
      </w:pPr>
      <w:r w:rsidRPr="008F7FC5">
        <w:rPr>
          <w:noProof/>
        </w:rPr>
        <w:t>GFTVR302</w:t>
      </w:r>
      <w:r w:rsidRPr="008F7FC5">
        <w:rPr>
          <w:noProof/>
        </w:rPr>
        <w:tab/>
        <w:t>27</w:t>
      </w:r>
    </w:p>
    <w:p w:rsidR="002C3311" w:rsidRPr="008F7FC5" w:rsidRDefault="002C3311">
      <w:pPr>
        <w:pStyle w:val="Index1"/>
        <w:tabs>
          <w:tab w:val="right" w:leader="dot" w:pos="4310"/>
        </w:tabs>
        <w:rPr>
          <w:noProof/>
        </w:rPr>
      </w:pPr>
      <w:r w:rsidRPr="008F7FC5">
        <w:rPr>
          <w:noProof/>
        </w:rPr>
        <w:t>GFTVR303</w:t>
      </w:r>
      <w:r w:rsidRPr="008F7FC5">
        <w:rPr>
          <w:noProof/>
        </w:rPr>
        <w:tab/>
        <w:t>28</w:t>
      </w:r>
    </w:p>
    <w:p w:rsidR="002C3311" w:rsidRPr="008F7FC5" w:rsidRDefault="002C3311">
      <w:pPr>
        <w:pStyle w:val="Index1"/>
        <w:tabs>
          <w:tab w:val="right" w:leader="dot" w:pos="4310"/>
        </w:tabs>
        <w:rPr>
          <w:noProof/>
        </w:rPr>
      </w:pPr>
      <w:r w:rsidRPr="008F7FC5">
        <w:rPr>
          <w:noProof/>
        </w:rPr>
        <w:t>GFTVR304</w:t>
      </w:r>
      <w:r w:rsidRPr="008F7FC5">
        <w:rPr>
          <w:noProof/>
        </w:rPr>
        <w:tab/>
        <w:t>28</w:t>
      </w:r>
    </w:p>
    <w:p w:rsidR="002C3311" w:rsidRPr="008F7FC5" w:rsidRDefault="002C3311">
      <w:pPr>
        <w:pStyle w:val="Index1"/>
        <w:tabs>
          <w:tab w:val="right" w:leader="dot" w:pos="4310"/>
        </w:tabs>
        <w:rPr>
          <w:noProof/>
        </w:rPr>
      </w:pPr>
      <w:r w:rsidRPr="008F7FC5">
        <w:rPr>
          <w:noProof/>
        </w:rPr>
        <w:t>GFTVR305</w:t>
      </w:r>
      <w:r w:rsidRPr="008F7FC5">
        <w:rPr>
          <w:noProof/>
        </w:rPr>
        <w:tab/>
        <w:t>28</w:t>
      </w:r>
    </w:p>
    <w:p w:rsidR="002C3311" w:rsidRPr="008F7FC5" w:rsidRDefault="002C3311">
      <w:pPr>
        <w:pStyle w:val="Index1"/>
        <w:tabs>
          <w:tab w:val="right" w:leader="dot" w:pos="4310"/>
        </w:tabs>
        <w:rPr>
          <w:noProof/>
        </w:rPr>
      </w:pPr>
      <w:r w:rsidRPr="008F7FC5">
        <w:rPr>
          <w:noProof/>
        </w:rPr>
        <w:t>GFTVR306</w:t>
      </w:r>
      <w:r w:rsidRPr="008F7FC5">
        <w:rPr>
          <w:noProof/>
        </w:rPr>
        <w:tab/>
        <w:t>28</w:t>
      </w:r>
    </w:p>
    <w:p w:rsidR="002C3311" w:rsidRPr="008F7FC5" w:rsidRDefault="002C3311">
      <w:pPr>
        <w:pStyle w:val="Index1"/>
        <w:tabs>
          <w:tab w:val="right" w:leader="dot" w:pos="4310"/>
        </w:tabs>
        <w:rPr>
          <w:noProof/>
        </w:rPr>
      </w:pPr>
      <w:r w:rsidRPr="008F7FC5">
        <w:rPr>
          <w:noProof/>
        </w:rPr>
        <w:t>GFTVR307</w:t>
      </w:r>
      <w:r w:rsidRPr="008F7FC5">
        <w:rPr>
          <w:noProof/>
        </w:rPr>
        <w:tab/>
        <w:t>28</w:t>
      </w:r>
    </w:p>
    <w:p w:rsidR="002C3311" w:rsidRPr="008F7FC5" w:rsidRDefault="002C3311">
      <w:pPr>
        <w:pStyle w:val="Index1"/>
        <w:tabs>
          <w:tab w:val="right" w:leader="dot" w:pos="4310"/>
        </w:tabs>
        <w:rPr>
          <w:noProof/>
        </w:rPr>
      </w:pPr>
      <w:r w:rsidRPr="008F7FC5">
        <w:rPr>
          <w:noProof/>
        </w:rPr>
        <w:t>GFTVR308</w:t>
      </w:r>
      <w:r w:rsidRPr="008F7FC5">
        <w:rPr>
          <w:noProof/>
        </w:rPr>
        <w:tab/>
        <w:t>28</w:t>
      </w:r>
    </w:p>
    <w:p w:rsidR="002C3311" w:rsidRPr="008F7FC5" w:rsidRDefault="002C3311">
      <w:pPr>
        <w:pStyle w:val="Index1"/>
        <w:tabs>
          <w:tab w:val="right" w:leader="dot" w:pos="4310"/>
        </w:tabs>
        <w:rPr>
          <w:noProof/>
        </w:rPr>
      </w:pPr>
      <w:r w:rsidRPr="008F7FC5">
        <w:rPr>
          <w:noProof/>
        </w:rPr>
        <w:t>GFTVR309</w:t>
      </w:r>
      <w:r w:rsidRPr="008F7FC5">
        <w:rPr>
          <w:noProof/>
        </w:rPr>
        <w:tab/>
        <w:t>28</w:t>
      </w:r>
    </w:p>
    <w:p w:rsidR="002C3311" w:rsidRPr="008F7FC5" w:rsidRDefault="002C3311">
      <w:pPr>
        <w:pStyle w:val="Index1"/>
        <w:tabs>
          <w:tab w:val="right" w:leader="dot" w:pos="4310"/>
        </w:tabs>
        <w:rPr>
          <w:noProof/>
        </w:rPr>
      </w:pPr>
      <w:r w:rsidRPr="008F7FC5">
        <w:rPr>
          <w:noProof/>
        </w:rPr>
        <w:t>GFTVR310</w:t>
      </w:r>
      <w:r w:rsidRPr="008F7FC5">
        <w:rPr>
          <w:noProof/>
        </w:rPr>
        <w:tab/>
        <w:t>28</w:t>
      </w:r>
    </w:p>
    <w:p w:rsidR="002C3311" w:rsidRPr="008F7FC5" w:rsidRDefault="002C3311">
      <w:pPr>
        <w:pStyle w:val="Index1"/>
        <w:tabs>
          <w:tab w:val="right" w:leader="dot" w:pos="4310"/>
        </w:tabs>
        <w:rPr>
          <w:noProof/>
        </w:rPr>
      </w:pPr>
      <w:r w:rsidRPr="008F7FC5">
        <w:rPr>
          <w:noProof/>
        </w:rPr>
        <w:t>GFTVR311</w:t>
      </w:r>
      <w:r w:rsidRPr="008F7FC5">
        <w:rPr>
          <w:noProof/>
        </w:rPr>
        <w:tab/>
        <w:t>28</w:t>
      </w:r>
    </w:p>
    <w:p w:rsidR="002C3311" w:rsidRPr="008F7FC5" w:rsidRDefault="002C3311">
      <w:pPr>
        <w:pStyle w:val="Index1"/>
        <w:tabs>
          <w:tab w:val="right" w:leader="dot" w:pos="4310"/>
        </w:tabs>
        <w:rPr>
          <w:noProof/>
        </w:rPr>
      </w:pPr>
      <w:r w:rsidRPr="008F7FC5">
        <w:rPr>
          <w:noProof/>
        </w:rPr>
        <w:t>GFTVR312</w:t>
      </w:r>
      <w:r w:rsidRPr="008F7FC5">
        <w:rPr>
          <w:noProof/>
        </w:rPr>
        <w:tab/>
        <w:t>28</w:t>
      </w:r>
    </w:p>
    <w:p w:rsidR="002C3311" w:rsidRPr="008F7FC5" w:rsidRDefault="002C3311">
      <w:pPr>
        <w:pStyle w:val="Index1"/>
        <w:tabs>
          <w:tab w:val="right" w:leader="dot" w:pos="4310"/>
        </w:tabs>
        <w:rPr>
          <w:noProof/>
        </w:rPr>
      </w:pPr>
      <w:r w:rsidRPr="008F7FC5">
        <w:rPr>
          <w:noProof/>
        </w:rPr>
        <w:t>GFTVR313</w:t>
      </w:r>
      <w:r w:rsidRPr="008F7FC5">
        <w:rPr>
          <w:noProof/>
        </w:rPr>
        <w:tab/>
        <w:t>28</w:t>
      </w:r>
    </w:p>
    <w:p w:rsidR="002C3311" w:rsidRPr="008F7FC5" w:rsidRDefault="002C3311">
      <w:pPr>
        <w:pStyle w:val="Index1"/>
        <w:tabs>
          <w:tab w:val="right" w:leader="dot" w:pos="4310"/>
        </w:tabs>
        <w:rPr>
          <w:noProof/>
        </w:rPr>
      </w:pPr>
      <w:r w:rsidRPr="008F7FC5">
        <w:rPr>
          <w:noProof/>
        </w:rPr>
        <w:t>GFTVR314</w:t>
      </w:r>
      <w:r w:rsidRPr="008F7FC5">
        <w:rPr>
          <w:noProof/>
        </w:rPr>
        <w:tab/>
        <w:t>28</w:t>
      </w:r>
    </w:p>
    <w:p w:rsidR="002C3311" w:rsidRPr="008F7FC5" w:rsidRDefault="002C3311">
      <w:pPr>
        <w:pStyle w:val="Index1"/>
        <w:tabs>
          <w:tab w:val="right" w:leader="dot" w:pos="4310"/>
        </w:tabs>
        <w:rPr>
          <w:noProof/>
        </w:rPr>
      </w:pPr>
      <w:r w:rsidRPr="008F7FC5">
        <w:rPr>
          <w:noProof/>
        </w:rPr>
        <w:t>GFTVR315</w:t>
      </w:r>
      <w:r w:rsidRPr="008F7FC5">
        <w:rPr>
          <w:noProof/>
        </w:rPr>
        <w:tab/>
        <w:t>28</w:t>
      </w:r>
    </w:p>
    <w:p w:rsidR="002C3311" w:rsidRPr="008F7FC5" w:rsidRDefault="002C3311">
      <w:pPr>
        <w:pStyle w:val="Index1"/>
        <w:tabs>
          <w:tab w:val="right" w:leader="dot" w:pos="4310"/>
        </w:tabs>
        <w:rPr>
          <w:noProof/>
        </w:rPr>
      </w:pPr>
      <w:r w:rsidRPr="008F7FC5">
        <w:rPr>
          <w:noProof/>
        </w:rPr>
        <w:t>GFTVR316</w:t>
      </w:r>
      <w:r w:rsidRPr="008F7FC5">
        <w:rPr>
          <w:noProof/>
        </w:rPr>
        <w:tab/>
        <w:t>28</w:t>
      </w:r>
    </w:p>
    <w:p w:rsidR="002C3311" w:rsidRPr="008F7FC5" w:rsidRDefault="002C3311">
      <w:pPr>
        <w:pStyle w:val="Index1"/>
        <w:tabs>
          <w:tab w:val="right" w:leader="dot" w:pos="4310"/>
        </w:tabs>
        <w:rPr>
          <w:noProof/>
        </w:rPr>
      </w:pPr>
      <w:r w:rsidRPr="008F7FC5">
        <w:rPr>
          <w:noProof/>
        </w:rPr>
        <w:t>GFTVR317</w:t>
      </w:r>
      <w:r w:rsidRPr="008F7FC5">
        <w:rPr>
          <w:noProof/>
        </w:rPr>
        <w:tab/>
        <w:t>28</w:t>
      </w:r>
    </w:p>
    <w:p w:rsidR="002C3311" w:rsidRPr="008F7FC5" w:rsidRDefault="002C3311">
      <w:pPr>
        <w:pStyle w:val="Index1"/>
        <w:tabs>
          <w:tab w:val="right" w:leader="dot" w:pos="4310"/>
        </w:tabs>
        <w:rPr>
          <w:noProof/>
        </w:rPr>
      </w:pPr>
      <w:r w:rsidRPr="008F7FC5">
        <w:rPr>
          <w:noProof/>
        </w:rPr>
        <w:t>GFTVR318</w:t>
      </w:r>
      <w:r w:rsidRPr="008F7FC5">
        <w:rPr>
          <w:noProof/>
        </w:rPr>
        <w:tab/>
        <w:t>28</w:t>
      </w:r>
    </w:p>
    <w:p w:rsidR="002C3311" w:rsidRPr="008F7FC5" w:rsidRDefault="002C3311">
      <w:pPr>
        <w:pStyle w:val="Index1"/>
        <w:tabs>
          <w:tab w:val="right" w:leader="dot" w:pos="4310"/>
        </w:tabs>
        <w:rPr>
          <w:noProof/>
        </w:rPr>
      </w:pPr>
      <w:r w:rsidRPr="008F7FC5">
        <w:rPr>
          <w:noProof/>
        </w:rPr>
        <w:t>GFTVR319</w:t>
      </w:r>
      <w:r w:rsidRPr="008F7FC5">
        <w:rPr>
          <w:noProof/>
        </w:rPr>
        <w:tab/>
        <w:t>28</w:t>
      </w:r>
    </w:p>
    <w:p w:rsidR="002C3311" w:rsidRPr="008F7FC5" w:rsidRDefault="002C3311">
      <w:pPr>
        <w:pStyle w:val="Index1"/>
        <w:tabs>
          <w:tab w:val="right" w:leader="dot" w:pos="4310"/>
        </w:tabs>
        <w:rPr>
          <w:noProof/>
        </w:rPr>
      </w:pPr>
      <w:r w:rsidRPr="008F7FC5">
        <w:rPr>
          <w:noProof/>
        </w:rPr>
        <w:t>GFTVR320</w:t>
      </w:r>
      <w:r w:rsidRPr="008F7FC5">
        <w:rPr>
          <w:noProof/>
        </w:rPr>
        <w:tab/>
        <w:t>28</w:t>
      </w:r>
    </w:p>
    <w:p w:rsidR="002C3311" w:rsidRPr="008F7FC5" w:rsidRDefault="002C3311">
      <w:pPr>
        <w:pStyle w:val="Index1"/>
        <w:tabs>
          <w:tab w:val="right" w:leader="dot" w:pos="4310"/>
        </w:tabs>
        <w:rPr>
          <w:noProof/>
        </w:rPr>
      </w:pPr>
      <w:r w:rsidRPr="008F7FC5">
        <w:rPr>
          <w:noProof/>
        </w:rPr>
        <w:t>GFTVR321</w:t>
      </w:r>
      <w:r w:rsidRPr="008F7FC5">
        <w:rPr>
          <w:noProof/>
        </w:rPr>
        <w:tab/>
        <w:t>28</w:t>
      </w:r>
    </w:p>
    <w:p w:rsidR="002C3311" w:rsidRPr="008F7FC5" w:rsidRDefault="002C3311">
      <w:pPr>
        <w:pStyle w:val="Index1"/>
        <w:tabs>
          <w:tab w:val="right" w:leader="dot" w:pos="4310"/>
        </w:tabs>
        <w:rPr>
          <w:noProof/>
        </w:rPr>
      </w:pPr>
      <w:r w:rsidRPr="008F7FC5">
        <w:rPr>
          <w:noProof/>
        </w:rPr>
        <w:t>GFTVR324</w:t>
      </w:r>
      <w:r w:rsidRPr="008F7FC5">
        <w:rPr>
          <w:noProof/>
        </w:rPr>
        <w:tab/>
        <w:t>29</w:t>
      </w:r>
    </w:p>
    <w:p w:rsidR="002C3311" w:rsidRPr="008F7FC5" w:rsidRDefault="002C3311">
      <w:pPr>
        <w:pStyle w:val="Index1"/>
        <w:tabs>
          <w:tab w:val="right" w:leader="dot" w:pos="4310"/>
        </w:tabs>
        <w:rPr>
          <w:noProof/>
        </w:rPr>
      </w:pPr>
      <w:r w:rsidRPr="008F7FC5">
        <w:rPr>
          <w:noProof/>
        </w:rPr>
        <w:t>GOCHILR3</w:t>
      </w:r>
      <w:r w:rsidRPr="008F7FC5">
        <w:rPr>
          <w:noProof/>
        </w:rPr>
        <w:tab/>
        <w:t>50</w:t>
      </w:r>
    </w:p>
    <w:p w:rsidR="002C3311" w:rsidRPr="008F7FC5" w:rsidRDefault="002C3311">
      <w:pPr>
        <w:pStyle w:val="Index1"/>
        <w:tabs>
          <w:tab w:val="right" w:leader="dot" w:pos="4310"/>
        </w:tabs>
        <w:rPr>
          <w:noProof/>
        </w:rPr>
      </w:pPr>
      <w:r w:rsidRPr="008F7FC5">
        <w:rPr>
          <w:noProof/>
        </w:rPr>
        <w:t>GRADE</w:t>
      </w:r>
      <w:r w:rsidRPr="008F7FC5">
        <w:rPr>
          <w:noProof/>
        </w:rPr>
        <w:tab/>
        <w:t>59</w:t>
      </w:r>
    </w:p>
    <w:p w:rsidR="002C3311" w:rsidRPr="008F7FC5" w:rsidRDefault="002C3311">
      <w:pPr>
        <w:pStyle w:val="Index1"/>
        <w:tabs>
          <w:tab w:val="right" w:leader="dot" w:pos="4310"/>
        </w:tabs>
        <w:rPr>
          <w:noProof/>
        </w:rPr>
      </w:pPr>
      <w:r w:rsidRPr="008F7FC5">
        <w:rPr>
          <w:noProof/>
        </w:rPr>
        <w:t>GRADER3</w:t>
      </w:r>
      <w:r w:rsidRPr="008F7FC5">
        <w:rPr>
          <w:noProof/>
        </w:rPr>
        <w:tab/>
        <w:t>2</w:t>
      </w:r>
    </w:p>
    <w:p w:rsidR="002C3311" w:rsidRPr="008F7FC5" w:rsidRDefault="002C3311">
      <w:pPr>
        <w:pStyle w:val="Index1"/>
        <w:tabs>
          <w:tab w:val="right" w:leader="dot" w:pos="4310"/>
        </w:tabs>
        <w:rPr>
          <w:noProof/>
        </w:rPr>
      </w:pPr>
      <w:r w:rsidRPr="008F7FC5">
        <w:rPr>
          <w:noProof/>
        </w:rPr>
        <w:t>GRDLKER3</w:t>
      </w:r>
      <w:r w:rsidRPr="008F7FC5">
        <w:rPr>
          <w:noProof/>
        </w:rPr>
        <w:tab/>
        <w:t>57</w:t>
      </w:r>
    </w:p>
    <w:p w:rsidR="002C3311" w:rsidRPr="008F7FC5" w:rsidRDefault="002C3311">
      <w:pPr>
        <w:pStyle w:val="Index1"/>
        <w:tabs>
          <w:tab w:val="right" w:leader="dot" w:pos="4310"/>
        </w:tabs>
        <w:rPr>
          <w:noProof/>
        </w:rPr>
      </w:pPr>
      <w:r w:rsidRPr="008F7FC5">
        <w:rPr>
          <w:noProof/>
        </w:rPr>
        <w:t>GRFISHR3</w:t>
      </w:r>
      <w:r w:rsidRPr="008F7FC5">
        <w:rPr>
          <w:noProof/>
        </w:rPr>
        <w:tab/>
        <w:t>9</w:t>
      </w:r>
    </w:p>
    <w:p w:rsidR="002C3311" w:rsidRPr="008F7FC5" w:rsidRDefault="002C3311">
      <w:pPr>
        <w:pStyle w:val="Index1"/>
        <w:tabs>
          <w:tab w:val="right" w:leader="dot" w:pos="4310"/>
        </w:tabs>
        <w:rPr>
          <w:noProof/>
        </w:rPr>
      </w:pPr>
      <w:r w:rsidRPr="008F7FC5">
        <w:rPr>
          <w:noProof/>
        </w:rPr>
        <w:t>GROUPR3</w:t>
      </w:r>
      <w:r w:rsidRPr="008F7FC5">
        <w:rPr>
          <w:noProof/>
        </w:rPr>
        <w:tab/>
        <w:t>104</w:t>
      </w:r>
    </w:p>
    <w:p w:rsidR="002C3311" w:rsidRPr="008F7FC5" w:rsidRDefault="002C3311">
      <w:pPr>
        <w:pStyle w:val="Index1"/>
        <w:tabs>
          <w:tab w:val="right" w:leader="dot" w:pos="4310"/>
        </w:tabs>
        <w:rPr>
          <w:noProof/>
        </w:rPr>
      </w:pPr>
      <w:r w:rsidRPr="008F7FC5">
        <w:rPr>
          <w:noProof/>
        </w:rPr>
        <w:t>GROUPR31</w:t>
      </w:r>
      <w:r w:rsidRPr="008F7FC5">
        <w:rPr>
          <w:noProof/>
        </w:rPr>
        <w:tab/>
        <w:t>36</w:t>
      </w:r>
    </w:p>
    <w:p w:rsidR="002C3311" w:rsidRPr="008F7FC5" w:rsidRDefault="002C3311">
      <w:pPr>
        <w:pStyle w:val="Index1"/>
        <w:tabs>
          <w:tab w:val="right" w:leader="dot" w:pos="4310"/>
        </w:tabs>
        <w:rPr>
          <w:noProof/>
        </w:rPr>
      </w:pPr>
      <w:r w:rsidRPr="008F7FC5">
        <w:rPr>
          <w:noProof/>
        </w:rPr>
        <w:t>GROUPR32</w:t>
      </w:r>
      <w:r w:rsidRPr="008F7FC5">
        <w:rPr>
          <w:noProof/>
        </w:rPr>
        <w:tab/>
        <w:t>37</w:t>
      </w:r>
    </w:p>
    <w:p w:rsidR="002C3311" w:rsidRPr="008F7FC5" w:rsidRDefault="002C3311">
      <w:pPr>
        <w:pStyle w:val="Index1"/>
        <w:tabs>
          <w:tab w:val="right" w:leader="dot" w:pos="4310"/>
        </w:tabs>
        <w:rPr>
          <w:noProof/>
        </w:rPr>
      </w:pPr>
      <w:r w:rsidRPr="008F7FC5">
        <w:rPr>
          <w:noProof/>
        </w:rPr>
        <w:t>GROUPR33</w:t>
      </w:r>
      <w:r w:rsidRPr="008F7FC5">
        <w:rPr>
          <w:noProof/>
        </w:rPr>
        <w:tab/>
        <w:t>37</w:t>
      </w:r>
    </w:p>
    <w:p w:rsidR="002C3311" w:rsidRPr="008F7FC5" w:rsidRDefault="002C3311">
      <w:pPr>
        <w:pStyle w:val="Index1"/>
        <w:tabs>
          <w:tab w:val="right" w:leader="dot" w:pos="4310"/>
        </w:tabs>
        <w:rPr>
          <w:noProof/>
        </w:rPr>
      </w:pPr>
      <w:r w:rsidRPr="008F7FC5">
        <w:rPr>
          <w:noProof/>
        </w:rPr>
        <w:t>GRPID</w:t>
      </w:r>
      <w:r w:rsidRPr="008F7FC5">
        <w:rPr>
          <w:noProof/>
        </w:rPr>
        <w:tab/>
        <w:t>104</w:t>
      </w:r>
    </w:p>
    <w:p w:rsidR="002C3311" w:rsidRPr="008F7FC5" w:rsidRDefault="002C3311">
      <w:pPr>
        <w:pStyle w:val="Index1"/>
        <w:tabs>
          <w:tab w:val="right" w:leader="dot" w:pos="4310"/>
        </w:tabs>
        <w:rPr>
          <w:noProof/>
        </w:rPr>
      </w:pPr>
      <w:r w:rsidRPr="008F7FC5">
        <w:rPr>
          <w:noProof/>
        </w:rPr>
        <w:t>GRPPRDR3</w:t>
      </w:r>
      <w:r w:rsidRPr="008F7FC5">
        <w:rPr>
          <w:noProof/>
        </w:rPr>
        <w:tab/>
        <w:t>84</w:t>
      </w:r>
    </w:p>
    <w:p w:rsidR="002C3311" w:rsidRPr="008F7FC5" w:rsidRDefault="002C3311">
      <w:pPr>
        <w:pStyle w:val="Index1"/>
        <w:tabs>
          <w:tab w:val="right" w:leader="dot" w:pos="4310"/>
        </w:tabs>
        <w:rPr>
          <w:noProof/>
        </w:rPr>
      </w:pPr>
      <w:r w:rsidRPr="008F7FC5">
        <w:rPr>
          <w:noProof/>
        </w:rPr>
        <w:t>GRWCRPR3</w:t>
      </w:r>
      <w:r w:rsidRPr="008F7FC5">
        <w:rPr>
          <w:noProof/>
        </w:rPr>
        <w:tab/>
        <w:t>9</w:t>
      </w:r>
    </w:p>
    <w:p w:rsidR="002C3311" w:rsidRPr="008F7FC5" w:rsidRDefault="002C3311">
      <w:pPr>
        <w:pStyle w:val="Index1"/>
        <w:tabs>
          <w:tab w:val="right" w:leader="dot" w:pos="4310"/>
        </w:tabs>
        <w:rPr>
          <w:noProof/>
        </w:rPr>
      </w:pPr>
      <w:r w:rsidRPr="008F7FC5">
        <w:rPr>
          <w:noProof/>
        </w:rPr>
        <w:t>GRZLVSR3</w:t>
      </w:r>
      <w:r w:rsidRPr="008F7FC5">
        <w:rPr>
          <w:noProof/>
        </w:rPr>
        <w:tab/>
        <w:t>9</w:t>
      </w:r>
    </w:p>
    <w:p w:rsidR="002C3311" w:rsidRPr="008F7FC5" w:rsidRDefault="002C3311">
      <w:pPr>
        <w:pStyle w:val="Index1"/>
        <w:tabs>
          <w:tab w:val="right" w:leader="dot" w:pos="4310"/>
        </w:tabs>
        <w:rPr>
          <w:noProof/>
        </w:rPr>
      </w:pPr>
      <w:r w:rsidRPr="008F7FC5">
        <w:rPr>
          <w:noProof/>
        </w:rPr>
        <w:t>GTTHGR3</w:t>
      </w:r>
      <w:r w:rsidRPr="008F7FC5">
        <w:rPr>
          <w:noProof/>
        </w:rPr>
        <w:tab/>
        <w:t>67</w:t>
      </w:r>
    </w:p>
    <w:p w:rsidR="002C3311" w:rsidRPr="008F7FC5" w:rsidRDefault="002C3311">
      <w:pPr>
        <w:pStyle w:val="IndexHeading"/>
        <w:keepNext/>
        <w:tabs>
          <w:tab w:val="right" w:leader="dot" w:pos="4310"/>
        </w:tabs>
        <w:rPr>
          <w:b w:val="0"/>
          <w:bCs w:val="0"/>
          <w:noProof/>
        </w:rPr>
      </w:pPr>
      <w:r w:rsidRPr="008F7FC5">
        <w:rPr>
          <w:noProof/>
        </w:rPr>
        <w:t>H</w:t>
      </w:r>
    </w:p>
    <w:p w:rsidR="002C3311" w:rsidRPr="008F7FC5" w:rsidRDefault="002C3311">
      <w:pPr>
        <w:pStyle w:val="Index1"/>
        <w:tabs>
          <w:tab w:val="right" w:leader="dot" w:pos="4310"/>
        </w:tabs>
        <w:rPr>
          <w:noProof/>
        </w:rPr>
      </w:pPr>
      <w:r w:rsidRPr="008F7FC5">
        <w:rPr>
          <w:noProof/>
        </w:rPr>
        <w:t>HCNTRR31</w:t>
      </w:r>
      <w:r w:rsidRPr="008F7FC5">
        <w:rPr>
          <w:noProof/>
        </w:rPr>
        <w:tab/>
        <w:t>5</w:t>
      </w:r>
    </w:p>
    <w:p w:rsidR="002C3311" w:rsidRPr="008F7FC5" w:rsidRDefault="002C3311">
      <w:pPr>
        <w:pStyle w:val="Index1"/>
        <w:tabs>
          <w:tab w:val="right" w:leader="dot" w:pos="4310"/>
        </w:tabs>
        <w:rPr>
          <w:noProof/>
        </w:rPr>
      </w:pPr>
      <w:r w:rsidRPr="008F7FC5">
        <w:rPr>
          <w:noProof/>
        </w:rPr>
        <w:t>HCNTRR32</w:t>
      </w:r>
      <w:r w:rsidRPr="008F7FC5">
        <w:rPr>
          <w:noProof/>
        </w:rPr>
        <w:tab/>
        <w:t>6</w:t>
      </w:r>
    </w:p>
    <w:p w:rsidR="002C3311" w:rsidRPr="008F7FC5" w:rsidRDefault="002C3311">
      <w:pPr>
        <w:pStyle w:val="Index1"/>
        <w:tabs>
          <w:tab w:val="right" w:leader="dot" w:pos="4310"/>
        </w:tabs>
        <w:rPr>
          <w:noProof/>
        </w:rPr>
      </w:pPr>
      <w:r w:rsidRPr="008F7FC5">
        <w:rPr>
          <w:noProof/>
        </w:rPr>
        <w:t>HCNTRR33</w:t>
      </w:r>
      <w:r w:rsidRPr="008F7FC5">
        <w:rPr>
          <w:noProof/>
        </w:rPr>
        <w:tab/>
        <w:t>6</w:t>
      </w:r>
    </w:p>
    <w:p w:rsidR="002C3311" w:rsidRPr="008F7FC5" w:rsidRDefault="002C3311">
      <w:pPr>
        <w:pStyle w:val="Index1"/>
        <w:tabs>
          <w:tab w:val="right" w:leader="dot" w:pos="4310"/>
        </w:tabs>
        <w:rPr>
          <w:noProof/>
        </w:rPr>
      </w:pPr>
      <w:r w:rsidRPr="008F7FC5">
        <w:rPr>
          <w:noProof/>
        </w:rPr>
        <w:t>HCNTRR34</w:t>
      </w:r>
      <w:r w:rsidRPr="008F7FC5">
        <w:rPr>
          <w:noProof/>
        </w:rPr>
        <w:tab/>
        <w:t>6</w:t>
      </w:r>
    </w:p>
    <w:p w:rsidR="002C3311" w:rsidRPr="008F7FC5" w:rsidRDefault="002C3311">
      <w:pPr>
        <w:pStyle w:val="Index1"/>
        <w:tabs>
          <w:tab w:val="right" w:leader="dot" w:pos="4310"/>
        </w:tabs>
        <w:rPr>
          <w:noProof/>
        </w:rPr>
      </w:pPr>
      <w:r w:rsidRPr="008F7FC5">
        <w:rPr>
          <w:noProof/>
        </w:rPr>
        <w:t>HCNTRR35</w:t>
      </w:r>
      <w:r w:rsidRPr="008F7FC5">
        <w:rPr>
          <w:noProof/>
        </w:rPr>
        <w:tab/>
        <w:t>6</w:t>
      </w:r>
    </w:p>
    <w:p w:rsidR="002C3311" w:rsidRPr="008F7FC5" w:rsidRDefault="002C3311">
      <w:pPr>
        <w:pStyle w:val="Index1"/>
        <w:tabs>
          <w:tab w:val="right" w:leader="dot" w:pos="4310"/>
        </w:tabs>
        <w:rPr>
          <w:noProof/>
        </w:rPr>
      </w:pPr>
      <w:r w:rsidRPr="008F7FC5">
        <w:rPr>
          <w:noProof/>
        </w:rPr>
        <w:t>HCNTRR36</w:t>
      </w:r>
      <w:r w:rsidRPr="008F7FC5">
        <w:rPr>
          <w:noProof/>
        </w:rPr>
        <w:tab/>
        <w:t>6</w:t>
      </w:r>
    </w:p>
    <w:p w:rsidR="002C3311" w:rsidRPr="008F7FC5" w:rsidRDefault="002C3311">
      <w:pPr>
        <w:pStyle w:val="Index1"/>
        <w:tabs>
          <w:tab w:val="right" w:leader="dot" w:pos="4310"/>
        </w:tabs>
        <w:rPr>
          <w:noProof/>
        </w:rPr>
      </w:pPr>
      <w:r w:rsidRPr="008F7FC5">
        <w:rPr>
          <w:noProof/>
        </w:rPr>
        <w:t>HCNTRR37</w:t>
      </w:r>
      <w:r w:rsidRPr="008F7FC5">
        <w:rPr>
          <w:noProof/>
        </w:rPr>
        <w:tab/>
        <w:t>6</w:t>
      </w:r>
    </w:p>
    <w:p w:rsidR="002C3311" w:rsidRPr="008F7FC5" w:rsidRDefault="002C3311">
      <w:pPr>
        <w:pStyle w:val="Index1"/>
        <w:tabs>
          <w:tab w:val="right" w:leader="dot" w:pos="4310"/>
        </w:tabs>
        <w:rPr>
          <w:noProof/>
        </w:rPr>
      </w:pPr>
      <w:r w:rsidRPr="008F7FC5">
        <w:rPr>
          <w:noProof/>
        </w:rPr>
        <w:t>HEADACR3</w:t>
      </w:r>
      <w:r w:rsidRPr="008F7FC5">
        <w:rPr>
          <w:noProof/>
        </w:rPr>
        <w:tab/>
        <w:t>103</w:t>
      </w:r>
    </w:p>
    <w:p w:rsidR="002C3311" w:rsidRPr="008F7FC5" w:rsidRDefault="002C3311">
      <w:pPr>
        <w:pStyle w:val="Index1"/>
        <w:tabs>
          <w:tab w:val="right" w:leader="dot" w:pos="4310"/>
        </w:tabs>
        <w:rPr>
          <w:noProof/>
        </w:rPr>
      </w:pPr>
      <w:r w:rsidRPr="008F7FC5">
        <w:rPr>
          <w:noProof/>
        </w:rPr>
        <w:t>HHCHRER3</w:t>
      </w:r>
      <w:r w:rsidRPr="008F7FC5">
        <w:rPr>
          <w:noProof/>
        </w:rPr>
        <w:tab/>
        <w:t>12</w:t>
      </w:r>
    </w:p>
    <w:p w:rsidR="002C3311" w:rsidRPr="008F7FC5" w:rsidRDefault="002C3311">
      <w:pPr>
        <w:pStyle w:val="Index1"/>
        <w:tabs>
          <w:tab w:val="right" w:leader="dot" w:pos="4310"/>
        </w:tabs>
        <w:rPr>
          <w:noProof/>
        </w:rPr>
      </w:pPr>
      <w:r w:rsidRPr="008F7FC5">
        <w:rPr>
          <w:noProof/>
        </w:rPr>
        <w:t>HHMEMR31</w:t>
      </w:r>
      <w:r w:rsidRPr="008F7FC5">
        <w:rPr>
          <w:noProof/>
        </w:rPr>
        <w:tab/>
        <w:t>36</w:t>
      </w:r>
    </w:p>
    <w:p w:rsidR="002C3311" w:rsidRPr="008F7FC5" w:rsidRDefault="002C3311">
      <w:pPr>
        <w:pStyle w:val="Index1"/>
        <w:tabs>
          <w:tab w:val="right" w:leader="dot" w:pos="4310"/>
        </w:tabs>
        <w:rPr>
          <w:noProof/>
        </w:rPr>
      </w:pPr>
      <w:r w:rsidRPr="008F7FC5">
        <w:rPr>
          <w:noProof/>
        </w:rPr>
        <w:t>HHMEMR32</w:t>
      </w:r>
      <w:r w:rsidRPr="008F7FC5">
        <w:rPr>
          <w:noProof/>
        </w:rPr>
        <w:tab/>
        <w:t>37</w:t>
      </w:r>
    </w:p>
    <w:p w:rsidR="002C3311" w:rsidRPr="008F7FC5" w:rsidRDefault="002C3311">
      <w:pPr>
        <w:pStyle w:val="Index1"/>
        <w:tabs>
          <w:tab w:val="right" w:leader="dot" w:pos="4310"/>
        </w:tabs>
        <w:rPr>
          <w:noProof/>
        </w:rPr>
      </w:pPr>
      <w:r w:rsidRPr="008F7FC5">
        <w:rPr>
          <w:noProof/>
        </w:rPr>
        <w:t>HHMEMR33</w:t>
      </w:r>
      <w:r w:rsidRPr="008F7FC5">
        <w:rPr>
          <w:noProof/>
        </w:rPr>
        <w:tab/>
        <w:t>37</w:t>
      </w:r>
    </w:p>
    <w:p w:rsidR="002C3311" w:rsidRPr="008F7FC5" w:rsidRDefault="002C3311">
      <w:pPr>
        <w:pStyle w:val="Index1"/>
        <w:tabs>
          <w:tab w:val="right" w:leader="dot" w:pos="4310"/>
        </w:tabs>
        <w:rPr>
          <w:noProof/>
        </w:rPr>
      </w:pPr>
      <w:r w:rsidRPr="008F7FC5">
        <w:rPr>
          <w:noProof/>
        </w:rPr>
        <w:t>HIVSEXR3</w:t>
      </w:r>
      <w:r w:rsidRPr="008F7FC5">
        <w:rPr>
          <w:noProof/>
        </w:rPr>
        <w:tab/>
        <w:t>102</w:t>
      </w:r>
    </w:p>
    <w:p w:rsidR="002C3311" w:rsidRPr="008F7FC5" w:rsidRDefault="002C3311">
      <w:pPr>
        <w:pStyle w:val="Index1"/>
        <w:tabs>
          <w:tab w:val="right" w:leader="dot" w:pos="4310"/>
        </w:tabs>
        <w:rPr>
          <w:noProof/>
        </w:rPr>
      </w:pPr>
      <w:r w:rsidRPr="008F7FC5">
        <w:rPr>
          <w:noProof/>
        </w:rPr>
        <w:t>HLPCHLR3</w:t>
      </w:r>
      <w:r w:rsidRPr="008F7FC5">
        <w:rPr>
          <w:noProof/>
        </w:rPr>
        <w:tab/>
        <w:t>78, 84</w:t>
      </w:r>
    </w:p>
    <w:p w:rsidR="002C3311" w:rsidRPr="008F7FC5" w:rsidRDefault="002C3311">
      <w:pPr>
        <w:pStyle w:val="Index1"/>
        <w:tabs>
          <w:tab w:val="right" w:leader="dot" w:pos="4310"/>
        </w:tabs>
        <w:rPr>
          <w:noProof/>
        </w:rPr>
      </w:pPr>
      <w:r w:rsidRPr="008F7FC5">
        <w:rPr>
          <w:noProof/>
        </w:rPr>
        <w:t>HNCHEMR3</w:t>
      </w:r>
      <w:r w:rsidRPr="008F7FC5">
        <w:rPr>
          <w:noProof/>
        </w:rPr>
        <w:tab/>
        <w:t>69</w:t>
      </w:r>
    </w:p>
    <w:p w:rsidR="002C3311" w:rsidRPr="008F7FC5" w:rsidRDefault="002C3311">
      <w:pPr>
        <w:pStyle w:val="Index1"/>
        <w:tabs>
          <w:tab w:val="right" w:leader="dot" w:pos="4310"/>
        </w:tabs>
        <w:rPr>
          <w:noProof/>
        </w:rPr>
      </w:pPr>
      <w:r w:rsidRPr="008F7FC5">
        <w:rPr>
          <w:noProof/>
        </w:rPr>
        <w:t>HOURSR3</w:t>
      </w:r>
      <w:r w:rsidRPr="008F7FC5">
        <w:rPr>
          <w:noProof/>
        </w:rPr>
        <w:tab/>
        <w:t>12</w:t>
      </w:r>
    </w:p>
    <w:p w:rsidR="002C3311" w:rsidRPr="008F7FC5" w:rsidRDefault="002C3311">
      <w:pPr>
        <w:pStyle w:val="Index1"/>
        <w:tabs>
          <w:tab w:val="right" w:leader="dot" w:pos="4310"/>
        </w:tabs>
        <w:rPr>
          <w:noProof/>
        </w:rPr>
      </w:pPr>
      <w:r w:rsidRPr="008F7FC5">
        <w:rPr>
          <w:noProof/>
        </w:rPr>
        <w:t>HOWRSR3</w:t>
      </w:r>
      <w:r w:rsidRPr="008F7FC5">
        <w:rPr>
          <w:noProof/>
        </w:rPr>
        <w:tab/>
        <w:t>21</w:t>
      </w:r>
    </w:p>
    <w:p w:rsidR="002C3311" w:rsidRPr="008F7FC5" w:rsidRDefault="002C3311">
      <w:pPr>
        <w:pStyle w:val="Index1"/>
        <w:tabs>
          <w:tab w:val="right" w:leader="dot" w:pos="4310"/>
        </w:tabs>
        <w:rPr>
          <w:noProof/>
        </w:rPr>
      </w:pPr>
      <w:r w:rsidRPr="008F7FC5">
        <w:rPr>
          <w:noProof/>
        </w:rPr>
        <w:t>HRDTLKR3</w:t>
      </w:r>
      <w:r w:rsidRPr="008F7FC5">
        <w:rPr>
          <w:noProof/>
        </w:rPr>
        <w:tab/>
        <w:t>84</w:t>
      </w:r>
    </w:p>
    <w:p w:rsidR="002C3311" w:rsidRPr="008F7FC5" w:rsidRDefault="002C3311">
      <w:pPr>
        <w:pStyle w:val="Index1"/>
        <w:tabs>
          <w:tab w:val="right" w:leader="dot" w:pos="4310"/>
        </w:tabs>
        <w:rPr>
          <w:noProof/>
        </w:rPr>
      </w:pPr>
      <w:r w:rsidRPr="008F7FC5">
        <w:rPr>
          <w:noProof/>
        </w:rPr>
        <w:t>HRSEXCR3</w:t>
      </w:r>
      <w:r w:rsidRPr="008F7FC5">
        <w:rPr>
          <w:noProof/>
        </w:rPr>
        <w:tab/>
        <w:t>8</w:t>
      </w:r>
    </w:p>
    <w:p w:rsidR="002C3311" w:rsidRPr="008F7FC5" w:rsidRDefault="002C3311">
      <w:pPr>
        <w:pStyle w:val="Index1"/>
        <w:tabs>
          <w:tab w:val="right" w:leader="dot" w:pos="4310"/>
        </w:tabs>
        <w:rPr>
          <w:noProof/>
        </w:rPr>
      </w:pPr>
      <w:r w:rsidRPr="008F7FC5">
        <w:rPr>
          <w:noProof/>
        </w:rPr>
        <w:t>HRSPRFR3</w:t>
      </w:r>
      <w:r w:rsidRPr="008F7FC5">
        <w:rPr>
          <w:noProof/>
        </w:rPr>
        <w:tab/>
        <w:t>8</w:t>
      </w:r>
    </w:p>
    <w:p w:rsidR="002C3311" w:rsidRPr="008F7FC5" w:rsidRDefault="002C3311">
      <w:pPr>
        <w:pStyle w:val="Index1"/>
        <w:tabs>
          <w:tab w:val="right" w:leader="dot" w:pos="4310"/>
        </w:tabs>
        <w:rPr>
          <w:noProof/>
        </w:rPr>
      </w:pPr>
      <w:r w:rsidRPr="008F7FC5">
        <w:rPr>
          <w:noProof/>
        </w:rPr>
        <w:t>HRTPHYR3</w:t>
      </w:r>
      <w:r w:rsidRPr="008F7FC5">
        <w:rPr>
          <w:noProof/>
        </w:rPr>
        <w:tab/>
        <w:t>101</w:t>
      </w:r>
    </w:p>
    <w:p w:rsidR="002C3311" w:rsidRPr="008F7FC5" w:rsidRDefault="002C3311">
      <w:pPr>
        <w:pStyle w:val="Index1"/>
        <w:tabs>
          <w:tab w:val="right" w:leader="dot" w:pos="4310"/>
        </w:tabs>
        <w:rPr>
          <w:noProof/>
        </w:rPr>
      </w:pPr>
      <w:r w:rsidRPr="008F7FC5">
        <w:rPr>
          <w:noProof/>
        </w:rPr>
        <w:t>HSSTRR3</w:t>
      </w:r>
      <w:r w:rsidRPr="008F7FC5">
        <w:rPr>
          <w:noProof/>
        </w:rPr>
        <w:tab/>
        <w:t>2</w:t>
      </w:r>
    </w:p>
    <w:p w:rsidR="002C3311" w:rsidRPr="008F7FC5" w:rsidRDefault="002C3311">
      <w:pPr>
        <w:pStyle w:val="Index1"/>
        <w:tabs>
          <w:tab w:val="right" w:leader="dot" w:pos="4310"/>
        </w:tabs>
        <w:rPr>
          <w:noProof/>
        </w:rPr>
      </w:pPr>
      <w:r w:rsidRPr="008F7FC5">
        <w:rPr>
          <w:noProof/>
        </w:rPr>
        <w:t>HTUSDR3</w:t>
      </w:r>
      <w:r w:rsidRPr="008F7FC5">
        <w:rPr>
          <w:noProof/>
        </w:rPr>
        <w:tab/>
        <w:t>47</w:t>
      </w:r>
    </w:p>
    <w:p w:rsidR="002C3311" w:rsidRPr="008F7FC5" w:rsidRDefault="002C3311">
      <w:pPr>
        <w:pStyle w:val="Index1"/>
        <w:tabs>
          <w:tab w:val="right" w:leader="dot" w:pos="4310"/>
        </w:tabs>
        <w:rPr>
          <w:noProof/>
        </w:rPr>
      </w:pPr>
      <w:r w:rsidRPr="008F7FC5">
        <w:rPr>
          <w:noProof/>
        </w:rPr>
        <w:t>HWPAIDR3</w:t>
      </w:r>
      <w:r w:rsidRPr="008F7FC5">
        <w:rPr>
          <w:noProof/>
        </w:rPr>
        <w:tab/>
        <w:t>68</w:t>
      </w:r>
    </w:p>
    <w:p w:rsidR="002C3311" w:rsidRPr="008F7FC5" w:rsidRDefault="002C3311">
      <w:pPr>
        <w:pStyle w:val="IndexHeading"/>
        <w:keepNext/>
        <w:tabs>
          <w:tab w:val="right" w:leader="dot" w:pos="4310"/>
        </w:tabs>
        <w:rPr>
          <w:b w:val="0"/>
          <w:bCs w:val="0"/>
          <w:noProof/>
        </w:rPr>
      </w:pPr>
      <w:r w:rsidRPr="008F7FC5">
        <w:rPr>
          <w:noProof/>
        </w:rPr>
        <w:t>I</w:t>
      </w:r>
    </w:p>
    <w:p w:rsidR="002C3311" w:rsidRPr="008F7FC5" w:rsidRDefault="002C3311">
      <w:pPr>
        <w:pStyle w:val="Index1"/>
        <w:tabs>
          <w:tab w:val="right" w:leader="dot" w:pos="4310"/>
        </w:tabs>
        <w:rPr>
          <w:noProof/>
        </w:rPr>
      </w:pPr>
      <w:r w:rsidRPr="008F7FC5">
        <w:rPr>
          <w:noProof/>
        </w:rPr>
        <w:t>ID</w:t>
      </w:r>
      <w:r w:rsidRPr="008F7FC5">
        <w:rPr>
          <w:noProof/>
        </w:rPr>
        <w:tab/>
        <w:t>58</w:t>
      </w:r>
    </w:p>
    <w:p w:rsidR="002C3311" w:rsidRPr="008F7FC5" w:rsidRDefault="002C3311">
      <w:pPr>
        <w:pStyle w:val="Index1"/>
        <w:tabs>
          <w:tab w:val="right" w:leader="dot" w:pos="4310"/>
        </w:tabs>
        <w:rPr>
          <w:noProof/>
        </w:rPr>
      </w:pPr>
      <w:r w:rsidRPr="008F7FC5">
        <w:rPr>
          <w:noProof/>
        </w:rPr>
        <w:t>IDR310</w:t>
      </w:r>
      <w:r w:rsidRPr="008F7FC5">
        <w:rPr>
          <w:noProof/>
        </w:rPr>
        <w:tab/>
        <w:t>54</w:t>
      </w:r>
    </w:p>
    <w:p w:rsidR="002C3311" w:rsidRPr="008F7FC5" w:rsidRDefault="002C3311">
      <w:pPr>
        <w:pStyle w:val="Index1"/>
        <w:tabs>
          <w:tab w:val="right" w:leader="dot" w:pos="4310"/>
        </w:tabs>
        <w:rPr>
          <w:noProof/>
        </w:rPr>
      </w:pPr>
      <w:r w:rsidRPr="008F7FC5">
        <w:rPr>
          <w:noProof/>
        </w:rPr>
        <w:t>IDR311</w:t>
      </w:r>
      <w:r w:rsidRPr="008F7FC5">
        <w:rPr>
          <w:noProof/>
        </w:rPr>
        <w:tab/>
        <w:t>54</w:t>
      </w:r>
    </w:p>
    <w:p w:rsidR="002C3311" w:rsidRPr="008F7FC5" w:rsidRDefault="002C3311">
      <w:pPr>
        <w:pStyle w:val="Index1"/>
        <w:tabs>
          <w:tab w:val="right" w:leader="dot" w:pos="4310"/>
        </w:tabs>
        <w:rPr>
          <w:noProof/>
        </w:rPr>
      </w:pPr>
      <w:r w:rsidRPr="008F7FC5">
        <w:rPr>
          <w:noProof/>
        </w:rPr>
        <w:t>IDR32</w:t>
      </w:r>
      <w:r w:rsidRPr="008F7FC5">
        <w:rPr>
          <w:noProof/>
        </w:rPr>
        <w:tab/>
        <w:t>2</w:t>
      </w:r>
    </w:p>
    <w:p w:rsidR="002C3311" w:rsidRPr="008F7FC5" w:rsidRDefault="002C3311">
      <w:pPr>
        <w:pStyle w:val="Index1"/>
        <w:tabs>
          <w:tab w:val="right" w:leader="dot" w:pos="4310"/>
        </w:tabs>
        <w:rPr>
          <w:noProof/>
        </w:rPr>
      </w:pPr>
      <w:r w:rsidRPr="008F7FC5">
        <w:rPr>
          <w:noProof/>
        </w:rPr>
        <w:t>IDR33</w:t>
      </w:r>
      <w:r w:rsidRPr="008F7FC5">
        <w:rPr>
          <w:noProof/>
        </w:rPr>
        <w:tab/>
        <w:t>9</w:t>
      </w:r>
    </w:p>
    <w:p w:rsidR="002C3311" w:rsidRPr="008F7FC5" w:rsidRDefault="002C3311">
      <w:pPr>
        <w:pStyle w:val="Index1"/>
        <w:tabs>
          <w:tab w:val="right" w:leader="dot" w:pos="4310"/>
        </w:tabs>
        <w:rPr>
          <w:noProof/>
        </w:rPr>
      </w:pPr>
      <w:r w:rsidRPr="008F7FC5">
        <w:rPr>
          <w:noProof/>
        </w:rPr>
        <w:t>IDR34</w:t>
      </w:r>
      <w:r w:rsidRPr="008F7FC5">
        <w:rPr>
          <w:noProof/>
        </w:rPr>
        <w:tab/>
        <w:t>22</w:t>
      </w:r>
    </w:p>
    <w:p w:rsidR="002C3311" w:rsidRPr="008F7FC5" w:rsidRDefault="002C3311">
      <w:pPr>
        <w:pStyle w:val="Index1"/>
        <w:tabs>
          <w:tab w:val="right" w:leader="dot" w:pos="4310"/>
        </w:tabs>
        <w:rPr>
          <w:noProof/>
        </w:rPr>
      </w:pPr>
      <w:r w:rsidRPr="008F7FC5">
        <w:rPr>
          <w:noProof/>
        </w:rPr>
        <w:t>IDR35</w:t>
      </w:r>
      <w:r w:rsidRPr="008F7FC5">
        <w:rPr>
          <w:noProof/>
        </w:rPr>
        <w:tab/>
        <w:t>34</w:t>
      </w:r>
    </w:p>
    <w:p w:rsidR="002C3311" w:rsidRPr="008F7FC5" w:rsidRDefault="002C3311">
      <w:pPr>
        <w:pStyle w:val="Index1"/>
        <w:tabs>
          <w:tab w:val="right" w:leader="dot" w:pos="4310"/>
        </w:tabs>
        <w:rPr>
          <w:noProof/>
        </w:rPr>
      </w:pPr>
      <w:r w:rsidRPr="008F7FC5">
        <w:rPr>
          <w:noProof/>
        </w:rPr>
        <w:t>IDR36</w:t>
      </w:r>
      <w:r w:rsidRPr="008F7FC5">
        <w:rPr>
          <w:noProof/>
        </w:rPr>
        <w:tab/>
        <w:t>37</w:t>
      </w:r>
    </w:p>
    <w:p w:rsidR="002C3311" w:rsidRPr="008F7FC5" w:rsidRDefault="002C3311">
      <w:pPr>
        <w:pStyle w:val="Index1"/>
        <w:tabs>
          <w:tab w:val="right" w:leader="dot" w:pos="4310"/>
        </w:tabs>
        <w:rPr>
          <w:noProof/>
        </w:rPr>
      </w:pPr>
      <w:r w:rsidRPr="008F7FC5">
        <w:rPr>
          <w:noProof/>
        </w:rPr>
        <w:t>IDR37</w:t>
      </w:r>
      <w:r w:rsidRPr="008F7FC5">
        <w:rPr>
          <w:noProof/>
        </w:rPr>
        <w:tab/>
        <w:t>44</w:t>
      </w:r>
    </w:p>
    <w:p w:rsidR="002C3311" w:rsidRPr="008F7FC5" w:rsidRDefault="002C3311">
      <w:pPr>
        <w:pStyle w:val="Index1"/>
        <w:tabs>
          <w:tab w:val="right" w:leader="dot" w:pos="4310"/>
        </w:tabs>
        <w:rPr>
          <w:noProof/>
        </w:rPr>
      </w:pPr>
      <w:r w:rsidRPr="008F7FC5">
        <w:rPr>
          <w:noProof/>
        </w:rPr>
        <w:t>IDR39</w:t>
      </w:r>
      <w:r w:rsidRPr="008F7FC5">
        <w:rPr>
          <w:noProof/>
        </w:rPr>
        <w:tab/>
        <w:t>50</w:t>
      </w:r>
    </w:p>
    <w:p w:rsidR="002C3311" w:rsidRPr="008F7FC5" w:rsidRDefault="002C3311">
      <w:pPr>
        <w:pStyle w:val="Index1"/>
        <w:tabs>
          <w:tab w:val="right" w:leader="dot" w:pos="4310"/>
        </w:tabs>
        <w:rPr>
          <w:noProof/>
        </w:rPr>
      </w:pPr>
      <w:r w:rsidRPr="008F7FC5">
        <w:rPr>
          <w:noProof/>
        </w:rPr>
        <w:t>IDR39C</w:t>
      </w:r>
      <w:r w:rsidRPr="008F7FC5">
        <w:rPr>
          <w:noProof/>
        </w:rPr>
        <w:tab/>
        <w:t>52</w:t>
      </w:r>
    </w:p>
    <w:p w:rsidR="002C3311" w:rsidRPr="008F7FC5" w:rsidRDefault="002C3311">
      <w:pPr>
        <w:pStyle w:val="Index1"/>
        <w:tabs>
          <w:tab w:val="right" w:leader="dot" w:pos="4310"/>
        </w:tabs>
        <w:rPr>
          <w:noProof/>
        </w:rPr>
      </w:pPr>
      <w:r w:rsidRPr="008F7FC5">
        <w:rPr>
          <w:noProof/>
        </w:rPr>
        <w:t>IMPEXTR3</w:t>
      </w:r>
      <w:r w:rsidRPr="008F7FC5">
        <w:rPr>
          <w:noProof/>
        </w:rPr>
        <w:tab/>
        <w:t>8</w:t>
      </w:r>
    </w:p>
    <w:p w:rsidR="002C3311" w:rsidRPr="008F7FC5" w:rsidRDefault="002C3311">
      <w:pPr>
        <w:pStyle w:val="Index1"/>
        <w:tabs>
          <w:tab w:val="right" w:leader="dot" w:pos="4310"/>
        </w:tabs>
        <w:rPr>
          <w:noProof/>
        </w:rPr>
      </w:pPr>
      <w:r w:rsidRPr="008F7FC5">
        <w:rPr>
          <w:noProof/>
        </w:rPr>
        <w:t>IMPPHYR3</w:t>
      </w:r>
      <w:r w:rsidRPr="008F7FC5">
        <w:rPr>
          <w:noProof/>
        </w:rPr>
        <w:tab/>
        <w:t>9</w:t>
      </w:r>
    </w:p>
    <w:p w:rsidR="002C3311" w:rsidRPr="008F7FC5" w:rsidRDefault="002C3311">
      <w:pPr>
        <w:pStyle w:val="Index1"/>
        <w:tabs>
          <w:tab w:val="right" w:leader="dot" w:pos="4310"/>
        </w:tabs>
        <w:rPr>
          <w:noProof/>
        </w:rPr>
      </w:pPr>
      <w:r w:rsidRPr="008F7FC5">
        <w:rPr>
          <w:noProof/>
        </w:rPr>
        <w:t>IMPRSR3</w:t>
      </w:r>
      <w:r w:rsidRPr="008F7FC5">
        <w:rPr>
          <w:noProof/>
        </w:rPr>
        <w:tab/>
        <w:t>50</w:t>
      </w:r>
    </w:p>
    <w:p w:rsidR="002C3311" w:rsidRPr="008F7FC5" w:rsidRDefault="002C3311">
      <w:pPr>
        <w:pStyle w:val="Index1"/>
        <w:tabs>
          <w:tab w:val="right" w:leader="dot" w:pos="4310"/>
        </w:tabs>
        <w:rPr>
          <w:noProof/>
        </w:rPr>
      </w:pPr>
      <w:r w:rsidRPr="008F7FC5">
        <w:rPr>
          <w:noProof/>
        </w:rPr>
        <w:t>IMPSKLR3</w:t>
      </w:r>
      <w:r w:rsidRPr="008F7FC5">
        <w:rPr>
          <w:noProof/>
        </w:rPr>
        <w:tab/>
        <w:t>73</w:t>
      </w:r>
    </w:p>
    <w:p w:rsidR="002C3311" w:rsidRPr="008F7FC5" w:rsidRDefault="002C3311">
      <w:pPr>
        <w:pStyle w:val="Index1"/>
        <w:tabs>
          <w:tab w:val="right" w:leader="dot" w:pos="4310"/>
        </w:tabs>
        <w:rPr>
          <w:noProof/>
        </w:rPr>
      </w:pPr>
      <w:r w:rsidRPr="008F7FC5">
        <w:rPr>
          <w:noProof/>
        </w:rPr>
        <w:t>INFCMMR3</w:t>
      </w:r>
      <w:r w:rsidRPr="008F7FC5">
        <w:rPr>
          <w:noProof/>
        </w:rPr>
        <w:tab/>
        <w:t>85</w:t>
      </w:r>
    </w:p>
    <w:p w:rsidR="002C3311" w:rsidRPr="008F7FC5" w:rsidRDefault="002C3311">
      <w:pPr>
        <w:pStyle w:val="Index1"/>
        <w:tabs>
          <w:tab w:val="right" w:leader="dot" w:pos="4310"/>
        </w:tabs>
        <w:rPr>
          <w:noProof/>
        </w:rPr>
      </w:pPr>
      <w:r w:rsidRPr="008F7FC5">
        <w:rPr>
          <w:noProof/>
        </w:rPr>
        <w:t>INFSEXR3</w:t>
      </w:r>
      <w:r w:rsidRPr="008F7FC5">
        <w:rPr>
          <w:noProof/>
        </w:rPr>
        <w:tab/>
        <w:t>102</w:t>
      </w:r>
    </w:p>
    <w:p w:rsidR="002C3311" w:rsidRPr="008F7FC5" w:rsidRDefault="002C3311">
      <w:pPr>
        <w:pStyle w:val="Index1"/>
        <w:tabs>
          <w:tab w:val="right" w:leader="dot" w:pos="4310"/>
        </w:tabs>
        <w:rPr>
          <w:noProof/>
        </w:rPr>
      </w:pPr>
      <w:r w:rsidRPr="008F7FC5">
        <w:rPr>
          <w:noProof/>
        </w:rPr>
        <w:t>INJHPNR3</w:t>
      </w:r>
      <w:r w:rsidRPr="008F7FC5">
        <w:rPr>
          <w:noProof/>
        </w:rPr>
        <w:tab/>
        <w:t>82</w:t>
      </w:r>
    </w:p>
    <w:p w:rsidR="002C3311" w:rsidRPr="008F7FC5" w:rsidRDefault="002C3311">
      <w:pPr>
        <w:pStyle w:val="Index1"/>
        <w:tabs>
          <w:tab w:val="right" w:leader="dot" w:pos="4310"/>
        </w:tabs>
        <w:rPr>
          <w:noProof/>
        </w:rPr>
      </w:pPr>
      <w:r w:rsidRPr="008F7FC5">
        <w:rPr>
          <w:noProof/>
        </w:rPr>
        <w:t>INVESTR3</w:t>
      </w:r>
      <w:r w:rsidRPr="008F7FC5">
        <w:rPr>
          <w:noProof/>
        </w:rPr>
        <w:tab/>
        <w:t>47</w:t>
      </w:r>
    </w:p>
    <w:p w:rsidR="002C3311" w:rsidRPr="008F7FC5" w:rsidRDefault="002C3311">
      <w:pPr>
        <w:pStyle w:val="Index1"/>
        <w:tabs>
          <w:tab w:val="right" w:leader="dot" w:pos="4310"/>
        </w:tabs>
        <w:rPr>
          <w:noProof/>
        </w:rPr>
      </w:pPr>
      <w:r w:rsidRPr="008F7FC5">
        <w:rPr>
          <w:noProof/>
        </w:rPr>
        <w:t>INVSTR31</w:t>
      </w:r>
      <w:r w:rsidRPr="008F7FC5">
        <w:rPr>
          <w:noProof/>
        </w:rPr>
        <w:tab/>
        <w:t>47</w:t>
      </w:r>
    </w:p>
    <w:p w:rsidR="002C3311" w:rsidRPr="008F7FC5" w:rsidRDefault="002C3311">
      <w:pPr>
        <w:pStyle w:val="Index1"/>
        <w:tabs>
          <w:tab w:val="right" w:leader="dot" w:pos="4310"/>
        </w:tabs>
        <w:rPr>
          <w:noProof/>
        </w:rPr>
      </w:pPr>
      <w:r w:rsidRPr="008F7FC5">
        <w:rPr>
          <w:noProof/>
        </w:rPr>
        <w:t>INVSTR32</w:t>
      </w:r>
      <w:r w:rsidRPr="008F7FC5">
        <w:rPr>
          <w:noProof/>
        </w:rPr>
        <w:tab/>
        <w:t>47</w:t>
      </w:r>
    </w:p>
    <w:p w:rsidR="002C3311" w:rsidRPr="008F7FC5" w:rsidRDefault="002C3311">
      <w:pPr>
        <w:pStyle w:val="Index1"/>
        <w:tabs>
          <w:tab w:val="right" w:leader="dot" w:pos="4310"/>
        </w:tabs>
        <w:rPr>
          <w:noProof/>
        </w:rPr>
      </w:pPr>
      <w:r w:rsidRPr="008F7FC5">
        <w:rPr>
          <w:noProof/>
        </w:rPr>
        <w:t>INVSTR33</w:t>
      </w:r>
      <w:r w:rsidRPr="008F7FC5">
        <w:rPr>
          <w:noProof/>
        </w:rPr>
        <w:tab/>
        <w:t>47</w:t>
      </w:r>
    </w:p>
    <w:p w:rsidR="002C3311" w:rsidRPr="008F7FC5" w:rsidRDefault="002C3311">
      <w:pPr>
        <w:pStyle w:val="Index1"/>
        <w:tabs>
          <w:tab w:val="right" w:leader="dot" w:pos="4310"/>
        </w:tabs>
        <w:rPr>
          <w:noProof/>
        </w:rPr>
      </w:pPr>
      <w:r w:rsidRPr="008F7FC5">
        <w:rPr>
          <w:noProof/>
        </w:rPr>
        <w:t>IRRGTR3</w:t>
      </w:r>
      <w:r w:rsidRPr="008F7FC5">
        <w:rPr>
          <w:noProof/>
        </w:rPr>
        <w:tab/>
        <w:t>11</w:t>
      </w:r>
    </w:p>
    <w:p w:rsidR="002C3311" w:rsidRPr="008F7FC5" w:rsidRDefault="002C3311">
      <w:pPr>
        <w:pStyle w:val="Index1"/>
        <w:tabs>
          <w:tab w:val="right" w:leader="dot" w:pos="4310"/>
        </w:tabs>
        <w:rPr>
          <w:noProof/>
        </w:rPr>
      </w:pPr>
      <w:r w:rsidRPr="008F7FC5">
        <w:rPr>
          <w:noProof/>
        </w:rPr>
        <w:t>ITEM7R3</w:t>
      </w:r>
      <w:r w:rsidRPr="008F7FC5">
        <w:rPr>
          <w:noProof/>
        </w:rPr>
        <w:tab/>
        <w:t>49</w:t>
      </w:r>
    </w:p>
    <w:p w:rsidR="002C3311" w:rsidRPr="008F7FC5" w:rsidRDefault="002C3311">
      <w:pPr>
        <w:pStyle w:val="IndexHeading"/>
        <w:keepNext/>
        <w:tabs>
          <w:tab w:val="right" w:leader="dot" w:pos="4310"/>
        </w:tabs>
        <w:rPr>
          <w:b w:val="0"/>
          <w:bCs w:val="0"/>
          <w:noProof/>
        </w:rPr>
      </w:pPr>
      <w:r w:rsidRPr="008F7FC5">
        <w:rPr>
          <w:noProof/>
        </w:rPr>
        <w:t>K</w:t>
      </w:r>
    </w:p>
    <w:p w:rsidR="002C3311" w:rsidRPr="008F7FC5" w:rsidRDefault="002C3311">
      <w:pPr>
        <w:pStyle w:val="Index1"/>
        <w:tabs>
          <w:tab w:val="right" w:leader="dot" w:pos="4310"/>
        </w:tabs>
        <w:rPr>
          <w:noProof/>
        </w:rPr>
      </w:pPr>
      <w:r w:rsidRPr="008F7FC5">
        <w:rPr>
          <w:noProof/>
        </w:rPr>
        <w:t>KEEPMYR3</w:t>
      </w:r>
      <w:r w:rsidRPr="008F7FC5">
        <w:rPr>
          <w:noProof/>
        </w:rPr>
        <w:tab/>
        <w:t>67</w:t>
      </w:r>
    </w:p>
    <w:p w:rsidR="002C3311" w:rsidRPr="008F7FC5" w:rsidRDefault="002C3311">
      <w:pPr>
        <w:pStyle w:val="Index1"/>
        <w:tabs>
          <w:tab w:val="right" w:leader="dot" w:pos="4310"/>
        </w:tabs>
        <w:rPr>
          <w:noProof/>
        </w:rPr>
      </w:pPr>
      <w:r w:rsidRPr="008F7FC5">
        <w:rPr>
          <w:noProof/>
        </w:rPr>
        <w:t>KINDR301</w:t>
      </w:r>
      <w:r w:rsidRPr="008F7FC5">
        <w:rPr>
          <w:noProof/>
        </w:rPr>
        <w:tab/>
        <w:t>17</w:t>
      </w:r>
    </w:p>
    <w:p w:rsidR="002C3311" w:rsidRPr="008F7FC5" w:rsidRDefault="002C3311">
      <w:pPr>
        <w:pStyle w:val="Index1"/>
        <w:tabs>
          <w:tab w:val="right" w:leader="dot" w:pos="4310"/>
        </w:tabs>
        <w:rPr>
          <w:noProof/>
        </w:rPr>
      </w:pPr>
      <w:r w:rsidRPr="008F7FC5">
        <w:rPr>
          <w:noProof/>
        </w:rPr>
        <w:t>KINDR302</w:t>
      </w:r>
      <w:r w:rsidRPr="008F7FC5">
        <w:rPr>
          <w:noProof/>
        </w:rPr>
        <w:tab/>
        <w:t>17</w:t>
      </w:r>
    </w:p>
    <w:p w:rsidR="002C3311" w:rsidRPr="008F7FC5" w:rsidRDefault="002C3311">
      <w:pPr>
        <w:pStyle w:val="Index1"/>
        <w:tabs>
          <w:tab w:val="right" w:leader="dot" w:pos="4310"/>
        </w:tabs>
        <w:rPr>
          <w:noProof/>
        </w:rPr>
      </w:pPr>
      <w:r w:rsidRPr="008F7FC5">
        <w:rPr>
          <w:noProof/>
        </w:rPr>
        <w:t>KINDR303</w:t>
      </w:r>
      <w:r w:rsidRPr="008F7FC5">
        <w:rPr>
          <w:noProof/>
        </w:rPr>
        <w:tab/>
        <w:t>17</w:t>
      </w:r>
    </w:p>
    <w:p w:rsidR="002C3311" w:rsidRPr="008F7FC5" w:rsidRDefault="002C3311">
      <w:pPr>
        <w:pStyle w:val="Index1"/>
        <w:tabs>
          <w:tab w:val="right" w:leader="dot" w:pos="4310"/>
        </w:tabs>
        <w:rPr>
          <w:noProof/>
        </w:rPr>
      </w:pPr>
      <w:r w:rsidRPr="008F7FC5">
        <w:rPr>
          <w:noProof/>
        </w:rPr>
        <w:t>KINDR304</w:t>
      </w:r>
      <w:r w:rsidRPr="008F7FC5">
        <w:rPr>
          <w:noProof/>
        </w:rPr>
        <w:tab/>
        <w:t>17</w:t>
      </w:r>
    </w:p>
    <w:p w:rsidR="002C3311" w:rsidRPr="008F7FC5" w:rsidRDefault="002C3311">
      <w:pPr>
        <w:pStyle w:val="Index1"/>
        <w:tabs>
          <w:tab w:val="right" w:leader="dot" w:pos="4310"/>
        </w:tabs>
        <w:rPr>
          <w:noProof/>
        </w:rPr>
      </w:pPr>
      <w:r w:rsidRPr="008F7FC5">
        <w:rPr>
          <w:noProof/>
        </w:rPr>
        <w:t>KINDR305</w:t>
      </w:r>
      <w:r w:rsidRPr="008F7FC5">
        <w:rPr>
          <w:noProof/>
        </w:rPr>
        <w:tab/>
        <w:t>17</w:t>
      </w:r>
    </w:p>
    <w:p w:rsidR="002C3311" w:rsidRPr="008F7FC5" w:rsidRDefault="002C3311">
      <w:pPr>
        <w:pStyle w:val="Index1"/>
        <w:tabs>
          <w:tab w:val="right" w:leader="dot" w:pos="4310"/>
        </w:tabs>
        <w:rPr>
          <w:noProof/>
        </w:rPr>
      </w:pPr>
      <w:r w:rsidRPr="008F7FC5">
        <w:rPr>
          <w:noProof/>
        </w:rPr>
        <w:t>KINDR306</w:t>
      </w:r>
      <w:r w:rsidRPr="008F7FC5">
        <w:rPr>
          <w:noProof/>
        </w:rPr>
        <w:tab/>
        <w:t>17</w:t>
      </w:r>
    </w:p>
    <w:p w:rsidR="002C3311" w:rsidRPr="008F7FC5" w:rsidRDefault="002C3311">
      <w:pPr>
        <w:pStyle w:val="Index1"/>
        <w:tabs>
          <w:tab w:val="right" w:leader="dot" w:pos="4310"/>
        </w:tabs>
        <w:rPr>
          <w:noProof/>
        </w:rPr>
      </w:pPr>
      <w:r w:rsidRPr="008F7FC5">
        <w:rPr>
          <w:noProof/>
        </w:rPr>
        <w:t>KINDR307</w:t>
      </w:r>
      <w:r w:rsidRPr="008F7FC5">
        <w:rPr>
          <w:noProof/>
        </w:rPr>
        <w:tab/>
        <w:t>18</w:t>
      </w:r>
    </w:p>
    <w:p w:rsidR="002C3311" w:rsidRPr="008F7FC5" w:rsidRDefault="002C3311">
      <w:pPr>
        <w:pStyle w:val="Index1"/>
        <w:tabs>
          <w:tab w:val="right" w:leader="dot" w:pos="4310"/>
        </w:tabs>
        <w:rPr>
          <w:noProof/>
        </w:rPr>
      </w:pPr>
      <w:r w:rsidRPr="008F7FC5">
        <w:rPr>
          <w:noProof/>
        </w:rPr>
        <w:t>KINDR308</w:t>
      </w:r>
      <w:r w:rsidRPr="008F7FC5">
        <w:rPr>
          <w:noProof/>
        </w:rPr>
        <w:tab/>
        <w:t>18</w:t>
      </w:r>
    </w:p>
    <w:p w:rsidR="002C3311" w:rsidRPr="008F7FC5" w:rsidRDefault="002C3311">
      <w:pPr>
        <w:pStyle w:val="Index1"/>
        <w:tabs>
          <w:tab w:val="right" w:leader="dot" w:pos="4310"/>
        </w:tabs>
        <w:rPr>
          <w:noProof/>
        </w:rPr>
      </w:pPr>
      <w:r w:rsidRPr="008F7FC5">
        <w:rPr>
          <w:noProof/>
        </w:rPr>
        <w:t>KINDR309</w:t>
      </w:r>
      <w:r w:rsidRPr="008F7FC5">
        <w:rPr>
          <w:noProof/>
        </w:rPr>
        <w:tab/>
        <w:t>18</w:t>
      </w:r>
    </w:p>
    <w:p w:rsidR="002C3311" w:rsidRPr="008F7FC5" w:rsidRDefault="002C3311">
      <w:pPr>
        <w:pStyle w:val="Index1"/>
        <w:tabs>
          <w:tab w:val="right" w:leader="dot" w:pos="4310"/>
        </w:tabs>
        <w:rPr>
          <w:noProof/>
        </w:rPr>
      </w:pPr>
      <w:r w:rsidRPr="008F7FC5">
        <w:rPr>
          <w:noProof/>
        </w:rPr>
        <w:t>KINDR310</w:t>
      </w:r>
      <w:r w:rsidRPr="008F7FC5">
        <w:rPr>
          <w:noProof/>
        </w:rPr>
        <w:tab/>
        <w:t>18</w:t>
      </w:r>
    </w:p>
    <w:p w:rsidR="002C3311" w:rsidRPr="008F7FC5" w:rsidRDefault="002C3311">
      <w:pPr>
        <w:pStyle w:val="Index1"/>
        <w:tabs>
          <w:tab w:val="right" w:leader="dot" w:pos="4310"/>
        </w:tabs>
        <w:rPr>
          <w:noProof/>
        </w:rPr>
      </w:pPr>
      <w:r w:rsidRPr="008F7FC5">
        <w:rPr>
          <w:noProof/>
        </w:rPr>
        <w:t>KINDR311</w:t>
      </w:r>
      <w:r w:rsidRPr="008F7FC5">
        <w:rPr>
          <w:noProof/>
        </w:rPr>
        <w:tab/>
        <w:t>18</w:t>
      </w:r>
    </w:p>
    <w:p w:rsidR="002C3311" w:rsidRPr="008F7FC5" w:rsidRDefault="002C3311">
      <w:pPr>
        <w:pStyle w:val="Index1"/>
        <w:tabs>
          <w:tab w:val="right" w:leader="dot" w:pos="4310"/>
        </w:tabs>
        <w:rPr>
          <w:noProof/>
        </w:rPr>
      </w:pPr>
      <w:r w:rsidRPr="008F7FC5">
        <w:rPr>
          <w:noProof/>
        </w:rPr>
        <w:t>KINDR312</w:t>
      </w:r>
      <w:r w:rsidRPr="008F7FC5">
        <w:rPr>
          <w:noProof/>
        </w:rPr>
        <w:tab/>
        <w:t>18</w:t>
      </w:r>
    </w:p>
    <w:p w:rsidR="002C3311" w:rsidRPr="008F7FC5" w:rsidRDefault="002C3311">
      <w:pPr>
        <w:pStyle w:val="Index1"/>
        <w:tabs>
          <w:tab w:val="right" w:leader="dot" w:pos="4310"/>
        </w:tabs>
        <w:rPr>
          <w:noProof/>
        </w:rPr>
      </w:pPr>
      <w:r w:rsidRPr="008F7FC5">
        <w:rPr>
          <w:noProof/>
        </w:rPr>
        <w:t>KINDR313</w:t>
      </w:r>
      <w:r w:rsidRPr="008F7FC5">
        <w:rPr>
          <w:noProof/>
        </w:rPr>
        <w:tab/>
        <w:t>18</w:t>
      </w:r>
    </w:p>
    <w:p w:rsidR="002C3311" w:rsidRPr="008F7FC5" w:rsidRDefault="002C3311">
      <w:pPr>
        <w:pStyle w:val="Index1"/>
        <w:tabs>
          <w:tab w:val="right" w:leader="dot" w:pos="4310"/>
        </w:tabs>
        <w:rPr>
          <w:noProof/>
        </w:rPr>
      </w:pPr>
      <w:r w:rsidRPr="008F7FC5">
        <w:rPr>
          <w:noProof/>
        </w:rPr>
        <w:t>KITCHR3</w:t>
      </w:r>
      <w:r w:rsidRPr="008F7FC5">
        <w:rPr>
          <w:noProof/>
        </w:rPr>
        <w:tab/>
        <w:t>44</w:t>
      </w:r>
    </w:p>
    <w:p w:rsidR="002C3311" w:rsidRPr="008F7FC5" w:rsidRDefault="002C3311">
      <w:pPr>
        <w:pStyle w:val="IndexHeading"/>
        <w:keepNext/>
        <w:tabs>
          <w:tab w:val="right" w:leader="dot" w:pos="4310"/>
        </w:tabs>
        <w:rPr>
          <w:b w:val="0"/>
          <w:bCs w:val="0"/>
          <w:noProof/>
        </w:rPr>
      </w:pPr>
      <w:r w:rsidRPr="008F7FC5">
        <w:rPr>
          <w:noProof/>
        </w:rPr>
        <w:t>L</w:t>
      </w:r>
    </w:p>
    <w:p w:rsidR="002C3311" w:rsidRPr="008F7FC5" w:rsidRDefault="002C3311">
      <w:pPr>
        <w:pStyle w:val="Index1"/>
        <w:tabs>
          <w:tab w:val="right" w:leader="dot" w:pos="4310"/>
        </w:tabs>
        <w:rPr>
          <w:noProof/>
        </w:rPr>
      </w:pPr>
      <w:r w:rsidRPr="008F7FC5">
        <w:rPr>
          <w:noProof/>
        </w:rPr>
        <w:t>LADDERR3</w:t>
      </w:r>
      <w:r w:rsidRPr="008F7FC5">
        <w:rPr>
          <w:noProof/>
        </w:rPr>
        <w:tab/>
        <w:t>54</w:t>
      </w:r>
    </w:p>
    <w:p w:rsidR="002C3311" w:rsidRPr="008F7FC5" w:rsidRDefault="002C3311">
      <w:pPr>
        <w:pStyle w:val="Index1"/>
        <w:tabs>
          <w:tab w:val="right" w:leader="dot" w:pos="4310"/>
        </w:tabs>
        <w:rPr>
          <w:noProof/>
        </w:rPr>
      </w:pPr>
      <w:r w:rsidRPr="008F7FC5">
        <w:rPr>
          <w:noProof/>
        </w:rPr>
        <w:t>LDMEMR3</w:t>
      </w:r>
      <w:r w:rsidRPr="008F7FC5">
        <w:rPr>
          <w:noProof/>
        </w:rPr>
        <w:tab/>
        <w:t>105</w:t>
      </w:r>
    </w:p>
    <w:p w:rsidR="002C3311" w:rsidRPr="008F7FC5" w:rsidRDefault="002C3311">
      <w:pPr>
        <w:pStyle w:val="Index1"/>
        <w:tabs>
          <w:tab w:val="right" w:leader="dot" w:pos="4310"/>
        </w:tabs>
        <w:rPr>
          <w:noProof/>
        </w:rPr>
      </w:pPr>
      <w:r w:rsidRPr="008F7FC5">
        <w:rPr>
          <w:noProof/>
        </w:rPr>
        <w:t>LEADMR31</w:t>
      </w:r>
      <w:r w:rsidRPr="008F7FC5">
        <w:rPr>
          <w:noProof/>
        </w:rPr>
        <w:tab/>
        <w:t>37</w:t>
      </w:r>
    </w:p>
    <w:p w:rsidR="002C3311" w:rsidRPr="008F7FC5" w:rsidRDefault="002C3311">
      <w:pPr>
        <w:pStyle w:val="Index1"/>
        <w:tabs>
          <w:tab w:val="right" w:leader="dot" w:pos="4310"/>
        </w:tabs>
        <w:rPr>
          <w:noProof/>
        </w:rPr>
      </w:pPr>
      <w:r w:rsidRPr="008F7FC5">
        <w:rPr>
          <w:noProof/>
        </w:rPr>
        <w:t>LEADMR32</w:t>
      </w:r>
      <w:r w:rsidRPr="008F7FC5">
        <w:rPr>
          <w:noProof/>
        </w:rPr>
        <w:tab/>
        <w:t>37</w:t>
      </w:r>
    </w:p>
    <w:p w:rsidR="002C3311" w:rsidRPr="008F7FC5" w:rsidRDefault="002C3311">
      <w:pPr>
        <w:pStyle w:val="Index1"/>
        <w:tabs>
          <w:tab w:val="right" w:leader="dot" w:pos="4310"/>
        </w:tabs>
        <w:rPr>
          <w:noProof/>
        </w:rPr>
      </w:pPr>
      <w:r w:rsidRPr="008F7FC5">
        <w:rPr>
          <w:noProof/>
        </w:rPr>
        <w:t>LEADMR33</w:t>
      </w:r>
      <w:r w:rsidRPr="008F7FC5">
        <w:rPr>
          <w:noProof/>
        </w:rPr>
        <w:tab/>
        <w:t>37</w:t>
      </w:r>
    </w:p>
    <w:p w:rsidR="002C3311" w:rsidRPr="008F7FC5" w:rsidRDefault="002C3311">
      <w:pPr>
        <w:pStyle w:val="Index1"/>
        <w:tabs>
          <w:tab w:val="right" w:leader="dot" w:pos="4310"/>
        </w:tabs>
        <w:rPr>
          <w:noProof/>
        </w:rPr>
      </w:pPr>
      <w:r w:rsidRPr="008F7FC5">
        <w:rPr>
          <w:noProof/>
        </w:rPr>
        <w:t>LIBUSER3</w:t>
      </w:r>
      <w:r w:rsidRPr="008F7FC5">
        <w:rPr>
          <w:noProof/>
        </w:rPr>
        <w:tab/>
        <w:t>79</w:t>
      </w:r>
    </w:p>
    <w:p w:rsidR="002C3311" w:rsidRPr="008F7FC5" w:rsidRDefault="002C3311">
      <w:pPr>
        <w:pStyle w:val="Index1"/>
        <w:tabs>
          <w:tab w:val="right" w:leader="dot" w:pos="4310"/>
        </w:tabs>
        <w:rPr>
          <w:noProof/>
        </w:rPr>
      </w:pPr>
      <w:r w:rsidRPr="008F7FC5">
        <w:rPr>
          <w:noProof/>
        </w:rPr>
        <w:t>LIMTVRR3</w:t>
      </w:r>
      <w:r w:rsidRPr="008F7FC5">
        <w:rPr>
          <w:noProof/>
        </w:rPr>
        <w:tab/>
        <w:t>52</w:t>
      </w:r>
    </w:p>
    <w:p w:rsidR="002C3311" w:rsidRPr="008F7FC5" w:rsidRDefault="002C3311">
      <w:pPr>
        <w:pStyle w:val="Index1"/>
        <w:tabs>
          <w:tab w:val="right" w:leader="dot" w:pos="4310"/>
        </w:tabs>
        <w:rPr>
          <w:noProof/>
        </w:rPr>
      </w:pPr>
      <w:r w:rsidRPr="008F7FC5">
        <w:rPr>
          <w:noProof/>
        </w:rPr>
        <w:t>LITMRKR3</w:t>
      </w:r>
      <w:r w:rsidRPr="008F7FC5">
        <w:rPr>
          <w:noProof/>
        </w:rPr>
        <w:tab/>
        <w:t>77</w:t>
      </w:r>
    </w:p>
    <w:p w:rsidR="002C3311" w:rsidRPr="008F7FC5" w:rsidRDefault="002C3311">
      <w:pPr>
        <w:pStyle w:val="Index1"/>
        <w:tabs>
          <w:tab w:val="right" w:leader="dot" w:pos="4310"/>
        </w:tabs>
        <w:rPr>
          <w:noProof/>
        </w:rPr>
      </w:pPr>
      <w:r w:rsidRPr="008F7FC5">
        <w:rPr>
          <w:noProof/>
        </w:rPr>
        <w:t>LIVHSE</w:t>
      </w:r>
      <w:r w:rsidRPr="008F7FC5">
        <w:rPr>
          <w:noProof/>
        </w:rPr>
        <w:tab/>
        <w:t>59</w:t>
      </w:r>
    </w:p>
    <w:p w:rsidR="002C3311" w:rsidRPr="008F7FC5" w:rsidRDefault="002C3311">
      <w:pPr>
        <w:pStyle w:val="Index1"/>
        <w:tabs>
          <w:tab w:val="right" w:leader="dot" w:pos="4310"/>
        </w:tabs>
        <w:rPr>
          <w:noProof/>
        </w:rPr>
      </w:pPr>
      <w:r w:rsidRPr="008F7FC5">
        <w:rPr>
          <w:noProof/>
        </w:rPr>
        <w:t>LKSHLTR3</w:t>
      </w:r>
      <w:r w:rsidRPr="008F7FC5">
        <w:rPr>
          <w:noProof/>
        </w:rPr>
        <w:tab/>
        <w:t>102</w:t>
      </w:r>
    </w:p>
    <w:p w:rsidR="002C3311" w:rsidRPr="008F7FC5" w:rsidRDefault="002C3311">
      <w:pPr>
        <w:pStyle w:val="Index1"/>
        <w:tabs>
          <w:tab w:val="right" w:leader="dot" w:pos="4310"/>
        </w:tabs>
        <w:rPr>
          <w:noProof/>
        </w:rPr>
      </w:pPr>
      <w:r w:rsidRPr="008F7FC5">
        <w:rPr>
          <w:noProof/>
        </w:rPr>
        <w:t>LNSRCR3</w:t>
      </w:r>
      <w:r w:rsidRPr="008F7FC5">
        <w:rPr>
          <w:noProof/>
        </w:rPr>
        <w:tab/>
        <w:t>63</w:t>
      </w:r>
    </w:p>
    <w:p w:rsidR="002C3311" w:rsidRPr="008F7FC5" w:rsidRDefault="002C3311">
      <w:pPr>
        <w:pStyle w:val="Index1"/>
        <w:tabs>
          <w:tab w:val="right" w:leader="dot" w:pos="4310"/>
        </w:tabs>
        <w:rPr>
          <w:noProof/>
        </w:rPr>
      </w:pPr>
      <w:r w:rsidRPr="008F7FC5">
        <w:rPr>
          <w:noProof/>
        </w:rPr>
        <w:t>LNTYPER3</w:t>
      </w:r>
      <w:r w:rsidRPr="008F7FC5">
        <w:rPr>
          <w:noProof/>
        </w:rPr>
        <w:tab/>
        <w:t>63</w:t>
      </w:r>
    </w:p>
    <w:p w:rsidR="002C3311" w:rsidRPr="008F7FC5" w:rsidRDefault="002C3311">
      <w:pPr>
        <w:pStyle w:val="Index1"/>
        <w:tabs>
          <w:tab w:val="right" w:leader="dot" w:pos="4310"/>
        </w:tabs>
        <w:rPr>
          <w:noProof/>
        </w:rPr>
      </w:pPr>
      <w:r w:rsidRPr="008F7FC5">
        <w:rPr>
          <w:noProof/>
        </w:rPr>
        <w:t>LOANID</w:t>
      </w:r>
      <w:r w:rsidRPr="008F7FC5">
        <w:rPr>
          <w:noProof/>
        </w:rPr>
        <w:tab/>
        <w:t>63</w:t>
      </w:r>
    </w:p>
    <w:p w:rsidR="002C3311" w:rsidRPr="008F7FC5" w:rsidRDefault="002C3311">
      <w:pPr>
        <w:pStyle w:val="Index1"/>
        <w:tabs>
          <w:tab w:val="right" w:leader="dot" w:pos="4310"/>
        </w:tabs>
        <w:rPr>
          <w:noProof/>
        </w:rPr>
      </w:pPr>
      <w:r w:rsidRPr="008F7FC5">
        <w:rPr>
          <w:noProof/>
        </w:rPr>
        <w:t>LSTYR301</w:t>
      </w:r>
      <w:r w:rsidRPr="008F7FC5">
        <w:rPr>
          <w:noProof/>
        </w:rPr>
        <w:tab/>
        <w:t>41</w:t>
      </w:r>
    </w:p>
    <w:p w:rsidR="002C3311" w:rsidRPr="008F7FC5" w:rsidRDefault="002C3311">
      <w:pPr>
        <w:pStyle w:val="Index1"/>
        <w:tabs>
          <w:tab w:val="right" w:leader="dot" w:pos="4310"/>
        </w:tabs>
        <w:rPr>
          <w:noProof/>
        </w:rPr>
      </w:pPr>
      <w:r w:rsidRPr="008F7FC5">
        <w:rPr>
          <w:noProof/>
        </w:rPr>
        <w:t>LSTYR310</w:t>
      </w:r>
      <w:r w:rsidRPr="008F7FC5">
        <w:rPr>
          <w:noProof/>
        </w:rPr>
        <w:tab/>
        <w:t>41</w:t>
      </w:r>
    </w:p>
    <w:p w:rsidR="002C3311" w:rsidRPr="008F7FC5" w:rsidRDefault="002C3311">
      <w:pPr>
        <w:pStyle w:val="Index1"/>
        <w:tabs>
          <w:tab w:val="right" w:leader="dot" w:pos="4310"/>
        </w:tabs>
        <w:rPr>
          <w:noProof/>
        </w:rPr>
      </w:pPr>
      <w:r w:rsidRPr="008F7FC5">
        <w:rPr>
          <w:noProof/>
        </w:rPr>
        <w:t>LSTYR312</w:t>
      </w:r>
      <w:r w:rsidRPr="008F7FC5">
        <w:rPr>
          <w:noProof/>
        </w:rPr>
        <w:tab/>
        <w:t>42</w:t>
      </w:r>
    </w:p>
    <w:p w:rsidR="002C3311" w:rsidRPr="008F7FC5" w:rsidRDefault="002C3311">
      <w:pPr>
        <w:pStyle w:val="Index1"/>
        <w:tabs>
          <w:tab w:val="right" w:leader="dot" w:pos="4310"/>
        </w:tabs>
        <w:rPr>
          <w:noProof/>
        </w:rPr>
      </w:pPr>
      <w:r w:rsidRPr="008F7FC5">
        <w:rPr>
          <w:noProof/>
        </w:rPr>
        <w:t>LSTYR313</w:t>
      </w:r>
      <w:r w:rsidRPr="008F7FC5">
        <w:rPr>
          <w:noProof/>
        </w:rPr>
        <w:tab/>
        <w:t>42</w:t>
      </w:r>
    </w:p>
    <w:p w:rsidR="002C3311" w:rsidRPr="008F7FC5" w:rsidRDefault="002C3311">
      <w:pPr>
        <w:pStyle w:val="Index1"/>
        <w:tabs>
          <w:tab w:val="right" w:leader="dot" w:pos="4310"/>
        </w:tabs>
        <w:rPr>
          <w:noProof/>
        </w:rPr>
      </w:pPr>
      <w:r w:rsidRPr="008F7FC5">
        <w:rPr>
          <w:noProof/>
        </w:rPr>
        <w:t>LSTYR314</w:t>
      </w:r>
      <w:r w:rsidRPr="008F7FC5">
        <w:rPr>
          <w:noProof/>
        </w:rPr>
        <w:tab/>
        <w:t>42</w:t>
      </w:r>
    </w:p>
    <w:p w:rsidR="002C3311" w:rsidRPr="008F7FC5" w:rsidRDefault="002C3311">
      <w:pPr>
        <w:pStyle w:val="Index1"/>
        <w:tabs>
          <w:tab w:val="right" w:leader="dot" w:pos="4310"/>
        </w:tabs>
        <w:rPr>
          <w:noProof/>
        </w:rPr>
      </w:pPr>
      <w:r w:rsidRPr="008F7FC5">
        <w:rPr>
          <w:noProof/>
        </w:rPr>
        <w:t>LSTYR316</w:t>
      </w:r>
      <w:r w:rsidRPr="008F7FC5">
        <w:rPr>
          <w:noProof/>
        </w:rPr>
        <w:tab/>
        <w:t>42</w:t>
      </w:r>
    </w:p>
    <w:p w:rsidR="002C3311" w:rsidRPr="008F7FC5" w:rsidRDefault="002C3311">
      <w:pPr>
        <w:pStyle w:val="Index1"/>
        <w:tabs>
          <w:tab w:val="right" w:leader="dot" w:pos="4310"/>
        </w:tabs>
        <w:rPr>
          <w:noProof/>
        </w:rPr>
      </w:pPr>
      <w:r w:rsidRPr="008F7FC5">
        <w:rPr>
          <w:noProof/>
        </w:rPr>
        <w:t>LSTYR323</w:t>
      </w:r>
      <w:r w:rsidRPr="008F7FC5">
        <w:rPr>
          <w:noProof/>
        </w:rPr>
        <w:tab/>
        <w:t>42</w:t>
      </w:r>
    </w:p>
    <w:p w:rsidR="002C3311" w:rsidRPr="008F7FC5" w:rsidRDefault="002C3311">
      <w:pPr>
        <w:pStyle w:val="Index1"/>
        <w:tabs>
          <w:tab w:val="right" w:leader="dot" w:pos="4310"/>
        </w:tabs>
        <w:rPr>
          <w:noProof/>
        </w:rPr>
      </w:pPr>
      <w:r w:rsidRPr="008F7FC5">
        <w:rPr>
          <w:noProof/>
        </w:rPr>
        <w:t>LSTYR324</w:t>
      </w:r>
      <w:r w:rsidRPr="008F7FC5">
        <w:rPr>
          <w:noProof/>
        </w:rPr>
        <w:tab/>
        <w:t>42</w:t>
      </w:r>
    </w:p>
    <w:p w:rsidR="002C3311" w:rsidRPr="008F7FC5" w:rsidRDefault="002C3311">
      <w:pPr>
        <w:pStyle w:val="Index1"/>
        <w:tabs>
          <w:tab w:val="right" w:leader="dot" w:pos="4310"/>
        </w:tabs>
        <w:rPr>
          <w:noProof/>
        </w:rPr>
      </w:pPr>
      <w:r w:rsidRPr="008F7FC5">
        <w:rPr>
          <w:noProof/>
        </w:rPr>
        <w:t>LSTYR325</w:t>
      </w:r>
      <w:r w:rsidRPr="008F7FC5">
        <w:rPr>
          <w:noProof/>
        </w:rPr>
        <w:tab/>
        <w:t>42</w:t>
      </w:r>
    </w:p>
    <w:p w:rsidR="002C3311" w:rsidRPr="008F7FC5" w:rsidRDefault="002C3311">
      <w:pPr>
        <w:pStyle w:val="Index1"/>
        <w:tabs>
          <w:tab w:val="right" w:leader="dot" w:pos="4310"/>
        </w:tabs>
        <w:rPr>
          <w:noProof/>
        </w:rPr>
      </w:pPr>
      <w:r w:rsidRPr="008F7FC5">
        <w:rPr>
          <w:noProof/>
        </w:rPr>
        <w:t>LSTYR326</w:t>
      </w:r>
      <w:r w:rsidRPr="008F7FC5">
        <w:rPr>
          <w:noProof/>
        </w:rPr>
        <w:tab/>
        <w:t>42</w:t>
      </w:r>
    </w:p>
    <w:p w:rsidR="002C3311" w:rsidRPr="008F7FC5" w:rsidRDefault="002C3311">
      <w:pPr>
        <w:pStyle w:val="Index1"/>
        <w:tabs>
          <w:tab w:val="right" w:leader="dot" w:pos="4310"/>
        </w:tabs>
        <w:rPr>
          <w:noProof/>
        </w:rPr>
      </w:pPr>
      <w:r w:rsidRPr="008F7FC5">
        <w:rPr>
          <w:noProof/>
        </w:rPr>
        <w:t>LSTYR327</w:t>
      </w:r>
      <w:r w:rsidRPr="008F7FC5">
        <w:rPr>
          <w:noProof/>
        </w:rPr>
        <w:tab/>
        <w:t>42</w:t>
      </w:r>
    </w:p>
    <w:p w:rsidR="002C3311" w:rsidRPr="008F7FC5" w:rsidRDefault="002C3311">
      <w:pPr>
        <w:pStyle w:val="Index1"/>
        <w:tabs>
          <w:tab w:val="right" w:leader="dot" w:pos="4310"/>
        </w:tabs>
        <w:rPr>
          <w:noProof/>
        </w:rPr>
      </w:pPr>
      <w:r w:rsidRPr="008F7FC5">
        <w:rPr>
          <w:noProof/>
        </w:rPr>
        <w:t>LSTYR328</w:t>
      </w:r>
      <w:r w:rsidRPr="008F7FC5">
        <w:rPr>
          <w:noProof/>
        </w:rPr>
        <w:tab/>
        <w:t>42</w:t>
      </w:r>
    </w:p>
    <w:p w:rsidR="002C3311" w:rsidRPr="008F7FC5" w:rsidRDefault="002C3311">
      <w:pPr>
        <w:pStyle w:val="Index1"/>
        <w:tabs>
          <w:tab w:val="right" w:leader="dot" w:pos="4310"/>
        </w:tabs>
        <w:rPr>
          <w:noProof/>
        </w:rPr>
      </w:pPr>
      <w:r w:rsidRPr="008F7FC5">
        <w:rPr>
          <w:noProof/>
        </w:rPr>
        <w:t>LSTYR329</w:t>
      </w:r>
      <w:r w:rsidRPr="008F7FC5">
        <w:rPr>
          <w:noProof/>
        </w:rPr>
        <w:tab/>
        <w:t>42</w:t>
      </w:r>
    </w:p>
    <w:p w:rsidR="002C3311" w:rsidRPr="008F7FC5" w:rsidRDefault="002C3311">
      <w:pPr>
        <w:pStyle w:val="Index1"/>
        <w:tabs>
          <w:tab w:val="right" w:leader="dot" w:pos="4310"/>
        </w:tabs>
        <w:rPr>
          <w:noProof/>
        </w:rPr>
      </w:pPr>
      <w:r w:rsidRPr="008F7FC5">
        <w:rPr>
          <w:noProof/>
        </w:rPr>
        <w:t>LSTYR330</w:t>
      </w:r>
      <w:r w:rsidRPr="008F7FC5">
        <w:rPr>
          <w:noProof/>
        </w:rPr>
        <w:tab/>
        <w:t>42</w:t>
      </w:r>
    </w:p>
    <w:p w:rsidR="002C3311" w:rsidRPr="008F7FC5" w:rsidRDefault="002C3311">
      <w:pPr>
        <w:pStyle w:val="Index1"/>
        <w:tabs>
          <w:tab w:val="right" w:leader="dot" w:pos="4310"/>
        </w:tabs>
        <w:rPr>
          <w:noProof/>
        </w:rPr>
      </w:pPr>
      <w:r w:rsidRPr="008F7FC5">
        <w:rPr>
          <w:noProof/>
        </w:rPr>
        <w:t>LSTYR331</w:t>
      </w:r>
      <w:r w:rsidRPr="008F7FC5">
        <w:rPr>
          <w:noProof/>
        </w:rPr>
        <w:tab/>
        <w:t>42</w:t>
      </w:r>
    </w:p>
    <w:p w:rsidR="002C3311" w:rsidRPr="008F7FC5" w:rsidRDefault="002C3311">
      <w:pPr>
        <w:pStyle w:val="Index1"/>
        <w:tabs>
          <w:tab w:val="right" w:leader="dot" w:pos="4310"/>
        </w:tabs>
        <w:rPr>
          <w:noProof/>
        </w:rPr>
      </w:pPr>
      <w:r w:rsidRPr="008F7FC5">
        <w:rPr>
          <w:noProof/>
        </w:rPr>
        <w:t>LSTYR332</w:t>
      </w:r>
      <w:r w:rsidRPr="008F7FC5">
        <w:rPr>
          <w:noProof/>
        </w:rPr>
        <w:tab/>
        <w:t>42</w:t>
      </w:r>
    </w:p>
    <w:p w:rsidR="002C3311" w:rsidRPr="008F7FC5" w:rsidRDefault="002C3311">
      <w:pPr>
        <w:pStyle w:val="Index1"/>
        <w:tabs>
          <w:tab w:val="right" w:leader="dot" w:pos="4310"/>
        </w:tabs>
        <w:rPr>
          <w:noProof/>
        </w:rPr>
      </w:pPr>
      <w:r w:rsidRPr="008F7FC5">
        <w:rPr>
          <w:noProof/>
        </w:rPr>
        <w:t>LSTYR334</w:t>
      </w:r>
      <w:r w:rsidRPr="008F7FC5">
        <w:rPr>
          <w:noProof/>
        </w:rPr>
        <w:tab/>
        <w:t>42</w:t>
      </w:r>
    </w:p>
    <w:p w:rsidR="002C3311" w:rsidRPr="008F7FC5" w:rsidRDefault="002C3311">
      <w:pPr>
        <w:pStyle w:val="Index1"/>
        <w:tabs>
          <w:tab w:val="right" w:leader="dot" w:pos="4310"/>
        </w:tabs>
        <w:rPr>
          <w:noProof/>
        </w:rPr>
      </w:pPr>
      <w:r w:rsidRPr="008F7FC5">
        <w:rPr>
          <w:noProof/>
        </w:rPr>
        <w:t>LSTYR335</w:t>
      </w:r>
      <w:r w:rsidRPr="008F7FC5">
        <w:rPr>
          <w:noProof/>
        </w:rPr>
        <w:tab/>
        <w:t>42</w:t>
      </w:r>
    </w:p>
    <w:p w:rsidR="002C3311" w:rsidRPr="008F7FC5" w:rsidRDefault="002C3311">
      <w:pPr>
        <w:pStyle w:val="Index1"/>
        <w:tabs>
          <w:tab w:val="right" w:leader="dot" w:pos="4310"/>
        </w:tabs>
        <w:rPr>
          <w:noProof/>
        </w:rPr>
      </w:pPr>
      <w:r w:rsidRPr="008F7FC5">
        <w:rPr>
          <w:noProof/>
        </w:rPr>
        <w:t>LSTYR336</w:t>
      </w:r>
      <w:r w:rsidRPr="008F7FC5">
        <w:rPr>
          <w:noProof/>
        </w:rPr>
        <w:tab/>
        <w:t>42</w:t>
      </w:r>
    </w:p>
    <w:p w:rsidR="002C3311" w:rsidRPr="008F7FC5" w:rsidRDefault="002C3311">
      <w:pPr>
        <w:pStyle w:val="Index1"/>
        <w:tabs>
          <w:tab w:val="right" w:leader="dot" w:pos="4310"/>
        </w:tabs>
        <w:rPr>
          <w:noProof/>
        </w:rPr>
      </w:pPr>
      <w:r w:rsidRPr="008F7FC5">
        <w:rPr>
          <w:noProof/>
        </w:rPr>
        <w:t>LSTYR337</w:t>
      </w:r>
      <w:r w:rsidRPr="008F7FC5">
        <w:rPr>
          <w:noProof/>
        </w:rPr>
        <w:tab/>
        <w:t>42</w:t>
      </w:r>
    </w:p>
    <w:p w:rsidR="002C3311" w:rsidRPr="008F7FC5" w:rsidRDefault="002C3311">
      <w:pPr>
        <w:pStyle w:val="Index1"/>
        <w:tabs>
          <w:tab w:val="right" w:leader="dot" w:pos="4310"/>
        </w:tabs>
        <w:rPr>
          <w:noProof/>
        </w:rPr>
      </w:pPr>
      <w:r w:rsidRPr="008F7FC5">
        <w:rPr>
          <w:noProof/>
        </w:rPr>
        <w:t>LSTYR338</w:t>
      </w:r>
      <w:r w:rsidRPr="008F7FC5">
        <w:rPr>
          <w:noProof/>
        </w:rPr>
        <w:tab/>
        <w:t>42</w:t>
      </w:r>
    </w:p>
    <w:p w:rsidR="002C3311" w:rsidRPr="008F7FC5" w:rsidRDefault="002C3311">
      <w:pPr>
        <w:pStyle w:val="Index1"/>
        <w:tabs>
          <w:tab w:val="right" w:leader="dot" w:pos="4310"/>
        </w:tabs>
        <w:rPr>
          <w:noProof/>
        </w:rPr>
      </w:pPr>
      <w:r w:rsidRPr="008F7FC5">
        <w:rPr>
          <w:noProof/>
        </w:rPr>
        <w:t>LSTYR339</w:t>
      </w:r>
      <w:r w:rsidRPr="008F7FC5">
        <w:rPr>
          <w:noProof/>
        </w:rPr>
        <w:tab/>
        <w:t>43</w:t>
      </w:r>
    </w:p>
    <w:p w:rsidR="002C3311" w:rsidRPr="008F7FC5" w:rsidRDefault="002C3311">
      <w:pPr>
        <w:pStyle w:val="Index1"/>
        <w:tabs>
          <w:tab w:val="right" w:leader="dot" w:pos="4310"/>
        </w:tabs>
        <w:rPr>
          <w:noProof/>
        </w:rPr>
      </w:pPr>
      <w:r w:rsidRPr="008F7FC5">
        <w:rPr>
          <w:noProof/>
        </w:rPr>
        <w:t>LSTYR340</w:t>
      </w:r>
      <w:r w:rsidRPr="008F7FC5">
        <w:rPr>
          <w:noProof/>
        </w:rPr>
        <w:tab/>
        <w:t>43</w:t>
      </w:r>
    </w:p>
    <w:p w:rsidR="002C3311" w:rsidRPr="008F7FC5" w:rsidRDefault="002C3311">
      <w:pPr>
        <w:pStyle w:val="Index1"/>
        <w:tabs>
          <w:tab w:val="right" w:leader="dot" w:pos="4310"/>
        </w:tabs>
        <w:rPr>
          <w:noProof/>
        </w:rPr>
      </w:pPr>
      <w:r w:rsidRPr="008F7FC5">
        <w:rPr>
          <w:noProof/>
        </w:rPr>
        <w:t>LSTYR341</w:t>
      </w:r>
      <w:r w:rsidRPr="008F7FC5">
        <w:rPr>
          <w:noProof/>
        </w:rPr>
        <w:tab/>
        <w:t>43</w:t>
      </w:r>
    </w:p>
    <w:p w:rsidR="002C3311" w:rsidRPr="008F7FC5" w:rsidRDefault="002C3311">
      <w:pPr>
        <w:pStyle w:val="Index1"/>
        <w:tabs>
          <w:tab w:val="right" w:leader="dot" w:pos="4310"/>
        </w:tabs>
        <w:rPr>
          <w:noProof/>
        </w:rPr>
      </w:pPr>
      <w:r w:rsidRPr="008F7FC5">
        <w:rPr>
          <w:noProof/>
        </w:rPr>
        <w:t>LSTYR342</w:t>
      </w:r>
      <w:r w:rsidRPr="008F7FC5">
        <w:rPr>
          <w:noProof/>
        </w:rPr>
        <w:tab/>
        <w:t>43</w:t>
      </w:r>
    </w:p>
    <w:p w:rsidR="002C3311" w:rsidRPr="008F7FC5" w:rsidRDefault="002C3311">
      <w:pPr>
        <w:pStyle w:val="Index1"/>
        <w:tabs>
          <w:tab w:val="right" w:leader="dot" w:pos="4310"/>
        </w:tabs>
        <w:rPr>
          <w:noProof/>
        </w:rPr>
      </w:pPr>
      <w:r w:rsidRPr="008F7FC5">
        <w:rPr>
          <w:noProof/>
        </w:rPr>
        <w:t>LSTYR345</w:t>
      </w:r>
      <w:r w:rsidRPr="008F7FC5">
        <w:rPr>
          <w:noProof/>
        </w:rPr>
        <w:tab/>
        <w:t>43</w:t>
      </w:r>
    </w:p>
    <w:p w:rsidR="002C3311" w:rsidRPr="008F7FC5" w:rsidRDefault="002C3311">
      <w:pPr>
        <w:pStyle w:val="Index1"/>
        <w:tabs>
          <w:tab w:val="right" w:leader="dot" w:pos="4310"/>
        </w:tabs>
        <w:rPr>
          <w:noProof/>
        </w:rPr>
      </w:pPr>
      <w:r w:rsidRPr="008F7FC5">
        <w:rPr>
          <w:noProof/>
        </w:rPr>
        <w:t>LSTYR347</w:t>
      </w:r>
      <w:r w:rsidRPr="008F7FC5">
        <w:rPr>
          <w:noProof/>
        </w:rPr>
        <w:tab/>
        <w:t>42</w:t>
      </w:r>
    </w:p>
    <w:p w:rsidR="002C3311" w:rsidRPr="008F7FC5" w:rsidRDefault="002C3311">
      <w:pPr>
        <w:pStyle w:val="Index1"/>
        <w:tabs>
          <w:tab w:val="right" w:leader="dot" w:pos="4310"/>
        </w:tabs>
        <w:rPr>
          <w:noProof/>
        </w:rPr>
      </w:pPr>
      <w:r w:rsidRPr="008F7FC5">
        <w:rPr>
          <w:noProof/>
        </w:rPr>
        <w:t>LSTYR348</w:t>
      </w:r>
      <w:r w:rsidRPr="008F7FC5">
        <w:rPr>
          <w:noProof/>
        </w:rPr>
        <w:tab/>
        <w:t>42</w:t>
      </w:r>
    </w:p>
    <w:p w:rsidR="002C3311" w:rsidRPr="008F7FC5" w:rsidRDefault="002C3311">
      <w:pPr>
        <w:pStyle w:val="Index1"/>
        <w:tabs>
          <w:tab w:val="right" w:leader="dot" w:pos="4310"/>
        </w:tabs>
        <w:rPr>
          <w:noProof/>
        </w:rPr>
      </w:pPr>
      <w:r w:rsidRPr="008F7FC5">
        <w:rPr>
          <w:noProof/>
        </w:rPr>
        <w:t>LSURER3</w:t>
      </w:r>
      <w:r w:rsidRPr="008F7FC5">
        <w:rPr>
          <w:noProof/>
        </w:rPr>
        <w:tab/>
        <w:t>67</w:t>
      </w:r>
    </w:p>
    <w:p w:rsidR="002C3311" w:rsidRPr="008F7FC5" w:rsidRDefault="002C3311">
      <w:pPr>
        <w:pStyle w:val="Index1"/>
        <w:tabs>
          <w:tab w:val="right" w:leader="dot" w:pos="4310"/>
        </w:tabs>
        <w:rPr>
          <w:noProof/>
        </w:rPr>
      </w:pPr>
      <w:r w:rsidRPr="008F7FC5">
        <w:rPr>
          <w:noProof/>
        </w:rPr>
        <w:t>LVLEDCR3</w:t>
      </w:r>
      <w:r w:rsidRPr="008F7FC5">
        <w:rPr>
          <w:noProof/>
        </w:rPr>
        <w:tab/>
        <w:t>71</w:t>
      </w:r>
    </w:p>
    <w:p w:rsidR="002C3311" w:rsidRPr="008F7FC5" w:rsidRDefault="002C3311">
      <w:pPr>
        <w:pStyle w:val="IndexHeading"/>
        <w:keepNext/>
        <w:tabs>
          <w:tab w:val="right" w:leader="dot" w:pos="4310"/>
        </w:tabs>
        <w:rPr>
          <w:b w:val="0"/>
          <w:bCs w:val="0"/>
          <w:noProof/>
        </w:rPr>
      </w:pPr>
      <w:r w:rsidRPr="008F7FC5">
        <w:rPr>
          <w:noProof/>
        </w:rPr>
        <w:t>M</w:t>
      </w:r>
    </w:p>
    <w:p w:rsidR="002C3311" w:rsidRPr="008F7FC5" w:rsidRDefault="002C3311">
      <w:pPr>
        <w:pStyle w:val="Index1"/>
        <w:tabs>
          <w:tab w:val="right" w:leader="dot" w:pos="4310"/>
        </w:tabs>
        <w:rPr>
          <w:noProof/>
        </w:rPr>
      </w:pPr>
      <w:r w:rsidRPr="008F7FC5">
        <w:rPr>
          <w:noProof/>
        </w:rPr>
        <w:t>MATH01</w:t>
      </w:r>
      <w:r w:rsidRPr="008F7FC5">
        <w:rPr>
          <w:noProof/>
        </w:rPr>
        <w:tab/>
        <w:t>97</w:t>
      </w:r>
    </w:p>
    <w:p w:rsidR="002C3311" w:rsidRPr="008F7FC5" w:rsidRDefault="002C3311">
      <w:pPr>
        <w:pStyle w:val="Index1"/>
        <w:tabs>
          <w:tab w:val="right" w:leader="dot" w:pos="4310"/>
        </w:tabs>
        <w:rPr>
          <w:noProof/>
        </w:rPr>
      </w:pPr>
      <w:r w:rsidRPr="008F7FC5">
        <w:rPr>
          <w:noProof/>
        </w:rPr>
        <w:t>MATH10</w:t>
      </w:r>
      <w:r w:rsidRPr="008F7FC5">
        <w:rPr>
          <w:noProof/>
        </w:rPr>
        <w:tab/>
        <w:t>97</w:t>
      </w:r>
    </w:p>
    <w:p w:rsidR="002C3311" w:rsidRPr="008F7FC5" w:rsidRDefault="002C3311">
      <w:pPr>
        <w:pStyle w:val="Index1"/>
        <w:tabs>
          <w:tab w:val="right" w:leader="dot" w:pos="4310"/>
        </w:tabs>
        <w:rPr>
          <w:noProof/>
        </w:rPr>
      </w:pPr>
      <w:r w:rsidRPr="008F7FC5">
        <w:rPr>
          <w:noProof/>
        </w:rPr>
        <w:t>MBGRSCR3</w:t>
      </w:r>
      <w:r w:rsidRPr="008F7FC5">
        <w:rPr>
          <w:noProof/>
        </w:rPr>
        <w:tab/>
        <w:t>84</w:t>
      </w:r>
    </w:p>
    <w:p w:rsidR="002C3311" w:rsidRPr="008F7FC5" w:rsidRDefault="002C3311">
      <w:pPr>
        <w:pStyle w:val="Index1"/>
        <w:tabs>
          <w:tab w:val="right" w:leader="dot" w:pos="4310"/>
        </w:tabs>
        <w:rPr>
          <w:noProof/>
        </w:rPr>
      </w:pPr>
      <w:r w:rsidRPr="008F7FC5">
        <w:rPr>
          <w:noProof/>
        </w:rPr>
        <w:t>MBPHN7R3</w:t>
      </w:r>
      <w:r w:rsidRPr="008F7FC5">
        <w:rPr>
          <w:noProof/>
        </w:rPr>
        <w:tab/>
        <w:t>48</w:t>
      </w:r>
    </w:p>
    <w:p w:rsidR="002C3311" w:rsidRPr="008F7FC5" w:rsidRDefault="002C3311">
      <w:pPr>
        <w:pStyle w:val="Index1"/>
        <w:tabs>
          <w:tab w:val="right" w:leader="dot" w:pos="4310"/>
        </w:tabs>
        <w:rPr>
          <w:noProof/>
        </w:rPr>
      </w:pPr>
      <w:r w:rsidRPr="008F7FC5">
        <w:rPr>
          <w:noProof/>
        </w:rPr>
        <w:t>MCHALCR3</w:t>
      </w:r>
      <w:r w:rsidRPr="008F7FC5">
        <w:rPr>
          <w:noProof/>
        </w:rPr>
        <w:tab/>
        <w:t>101</w:t>
      </w:r>
    </w:p>
    <w:p w:rsidR="002C3311" w:rsidRPr="008F7FC5" w:rsidRDefault="002C3311">
      <w:pPr>
        <w:pStyle w:val="Index1"/>
        <w:tabs>
          <w:tab w:val="right" w:leader="dot" w:pos="4310"/>
        </w:tabs>
        <w:rPr>
          <w:noProof/>
        </w:rPr>
      </w:pPr>
      <w:r w:rsidRPr="008F7FC5">
        <w:rPr>
          <w:noProof/>
        </w:rPr>
        <w:t>MCRPSR31</w:t>
      </w:r>
      <w:r w:rsidRPr="008F7FC5">
        <w:rPr>
          <w:noProof/>
        </w:rPr>
        <w:tab/>
        <w:t>9</w:t>
      </w:r>
    </w:p>
    <w:p w:rsidR="002C3311" w:rsidRPr="008F7FC5" w:rsidRDefault="002C3311">
      <w:pPr>
        <w:pStyle w:val="Index1"/>
        <w:tabs>
          <w:tab w:val="right" w:leader="dot" w:pos="4310"/>
        </w:tabs>
        <w:rPr>
          <w:noProof/>
        </w:rPr>
      </w:pPr>
      <w:r w:rsidRPr="008F7FC5">
        <w:rPr>
          <w:noProof/>
        </w:rPr>
        <w:t>MCRPSR32</w:t>
      </w:r>
      <w:r w:rsidRPr="008F7FC5">
        <w:rPr>
          <w:noProof/>
        </w:rPr>
        <w:tab/>
        <w:t>9</w:t>
      </w:r>
    </w:p>
    <w:p w:rsidR="002C3311" w:rsidRPr="008F7FC5" w:rsidRDefault="002C3311">
      <w:pPr>
        <w:pStyle w:val="Index1"/>
        <w:tabs>
          <w:tab w:val="right" w:leader="dot" w:pos="4310"/>
        </w:tabs>
        <w:rPr>
          <w:noProof/>
        </w:rPr>
      </w:pPr>
      <w:r w:rsidRPr="008F7FC5">
        <w:rPr>
          <w:noProof/>
        </w:rPr>
        <w:t>MCRPSR33</w:t>
      </w:r>
      <w:r w:rsidRPr="008F7FC5">
        <w:rPr>
          <w:noProof/>
        </w:rPr>
        <w:tab/>
        <w:t>9</w:t>
      </w:r>
    </w:p>
    <w:p w:rsidR="002C3311" w:rsidRPr="008F7FC5" w:rsidRDefault="002C3311">
      <w:pPr>
        <w:pStyle w:val="Index1"/>
        <w:tabs>
          <w:tab w:val="right" w:leader="dot" w:pos="4310"/>
        </w:tabs>
        <w:rPr>
          <w:noProof/>
        </w:rPr>
      </w:pPr>
      <w:r w:rsidRPr="008F7FC5">
        <w:rPr>
          <w:noProof/>
        </w:rPr>
        <w:t>MCRPSR34</w:t>
      </w:r>
      <w:r w:rsidRPr="008F7FC5">
        <w:rPr>
          <w:noProof/>
        </w:rPr>
        <w:tab/>
        <w:t>9</w:t>
      </w:r>
    </w:p>
    <w:p w:rsidR="002C3311" w:rsidRPr="008F7FC5" w:rsidRDefault="002C3311">
      <w:pPr>
        <w:pStyle w:val="Index1"/>
        <w:tabs>
          <w:tab w:val="right" w:leader="dot" w:pos="4310"/>
        </w:tabs>
        <w:rPr>
          <w:noProof/>
        </w:rPr>
      </w:pPr>
      <w:r w:rsidRPr="008F7FC5">
        <w:rPr>
          <w:noProof/>
        </w:rPr>
        <w:t>MDEFUNR3</w:t>
      </w:r>
      <w:r w:rsidRPr="008F7FC5">
        <w:rPr>
          <w:noProof/>
        </w:rPr>
        <w:tab/>
        <w:t>100</w:t>
      </w:r>
    </w:p>
    <w:p w:rsidR="002C3311" w:rsidRPr="008F7FC5" w:rsidRDefault="002C3311">
      <w:pPr>
        <w:pStyle w:val="Index1"/>
        <w:tabs>
          <w:tab w:val="right" w:leader="dot" w:pos="4310"/>
        </w:tabs>
        <w:rPr>
          <w:noProof/>
        </w:rPr>
      </w:pPr>
      <w:r w:rsidRPr="008F7FC5">
        <w:rPr>
          <w:rFonts w:cs="Arial"/>
          <w:bCs/>
          <w:noProof/>
          <w:spacing w:val="-11"/>
          <w:w w:val="105"/>
        </w:rPr>
        <w:t>MEMSEX</w:t>
      </w:r>
      <w:r w:rsidRPr="008F7FC5">
        <w:rPr>
          <w:noProof/>
        </w:rPr>
        <w:tab/>
        <w:t>58</w:t>
      </w:r>
    </w:p>
    <w:p w:rsidR="002C3311" w:rsidRPr="008F7FC5" w:rsidRDefault="002C3311">
      <w:pPr>
        <w:pStyle w:val="Index1"/>
        <w:tabs>
          <w:tab w:val="right" w:leader="dot" w:pos="4310"/>
        </w:tabs>
        <w:rPr>
          <w:noProof/>
        </w:rPr>
      </w:pPr>
      <w:r w:rsidRPr="008F7FC5">
        <w:rPr>
          <w:noProof/>
        </w:rPr>
        <w:t>MINERR</w:t>
      </w:r>
      <w:r w:rsidRPr="008F7FC5">
        <w:rPr>
          <w:noProof/>
        </w:rPr>
        <w:tab/>
        <w:t>95</w:t>
      </w:r>
    </w:p>
    <w:p w:rsidR="002C3311" w:rsidRPr="008F7FC5" w:rsidRDefault="002C3311">
      <w:pPr>
        <w:pStyle w:val="Index1"/>
        <w:tabs>
          <w:tab w:val="right" w:leader="dot" w:pos="4310"/>
        </w:tabs>
        <w:rPr>
          <w:noProof/>
        </w:rPr>
      </w:pPr>
      <w:r w:rsidRPr="008F7FC5">
        <w:rPr>
          <w:noProof/>
        </w:rPr>
        <w:t>MISSCHR3</w:t>
      </w:r>
      <w:r w:rsidRPr="008F7FC5">
        <w:rPr>
          <w:noProof/>
        </w:rPr>
        <w:tab/>
        <w:t>76</w:t>
      </w:r>
    </w:p>
    <w:p w:rsidR="002C3311" w:rsidRPr="008F7FC5" w:rsidRDefault="002C3311">
      <w:pPr>
        <w:pStyle w:val="Index1"/>
        <w:tabs>
          <w:tab w:val="right" w:leader="dot" w:pos="4310"/>
        </w:tabs>
        <w:rPr>
          <w:noProof/>
        </w:rPr>
      </w:pPr>
      <w:r w:rsidRPr="008F7FC5">
        <w:rPr>
          <w:noProof/>
        </w:rPr>
        <w:t>MJRCSER3</w:t>
      </w:r>
      <w:r w:rsidRPr="008F7FC5">
        <w:rPr>
          <w:noProof/>
        </w:rPr>
        <w:tab/>
        <w:t>81</w:t>
      </w:r>
    </w:p>
    <w:p w:rsidR="002C3311" w:rsidRPr="008F7FC5" w:rsidRDefault="002C3311">
      <w:pPr>
        <w:pStyle w:val="Index1"/>
        <w:tabs>
          <w:tab w:val="right" w:leader="dot" w:pos="4310"/>
        </w:tabs>
        <w:rPr>
          <w:noProof/>
        </w:rPr>
      </w:pPr>
      <w:r w:rsidRPr="008F7FC5">
        <w:rPr>
          <w:noProof/>
        </w:rPr>
        <w:t>MMBGRPR3</w:t>
      </w:r>
      <w:r w:rsidRPr="008F7FC5">
        <w:rPr>
          <w:noProof/>
        </w:rPr>
        <w:tab/>
        <w:t>36</w:t>
      </w:r>
    </w:p>
    <w:p w:rsidR="002C3311" w:rsidRPr="008F7FC5" w:rsidRDefault="002C3311">
      <w:pPr>
        <w:pStyle w:val="Index1"/>
        <w:tabs>
          <w:tab w:val="right" w:leader="dot" w:pos="4310"/>
        </w:tabs>
        <w:rPr>
          <w:noProof/>
        </w:rPr>
      </w:pPr>
      <w:r w:rsidRPr="008F7FC5">
        <w:rPr>
          <w:noProof/>
        </w:rPr>
        <w:t>MNPDACR3</w:t>
      </w:r>
      <w:r w:rsidRPr="008F7FC5">
        <w:rPr>
          <w:noProof/>
        </w:rPr>
        <w:tab/>
        <w:t>67</w:t>
      </w:r>
    </w:p>
    <w:p w:rsidR="002C3311" w:rsidRPr="008F7FC5" w:rsidRDefault="002C3311">
      <w:pPr>
        <w:pStyle w:val="Index1"/>
        <w:tabs>
          <w:tab w:val="right" w:leader="dot" w:pos="4310"/>
        </w:tabs>
        <w:rPr>
          <w:noProof/>
        </w:rPr>
      </w:pPr>
      <w:r w:rsidRPr="008F7FC5">
        <w:rPr>
          <w:noProof/>
        </w:rPr>
        <w:t>MNYEXR3</w:t>
      </w:r>
      <w:r w:rsidRPr="008F7FC5">
        <w:rPr>
          <w:noProof/>
        </w:rPr>
        <w:tab/>
        <w:t>8</w:t>
      </w:r>
    </w:p>
    <w:p w:rsidR="002C3311" w:rsidRPr="008F7FC5" w:rsidRDefault="002C3311">
      <w:pPr>
        <w:pStyle w:val="Index1"/>
        <w:tabs>
          <w:tab w:val="right" w:leader="dot" w:pos="4310"/>
        </w:tabs>
        <w:rPr>
          <w:noProof/>
        </w:rPr>
      </w:pPr>
      <w:r w:rsidRPr="008F7FC5">
        <w:rPr>
          <w:noProof/>
        </w:rPr>
        <w:t>MNYFERR3</w:t>
      </w:r>
      <w:r w:rsidRPr="008F7FC5">
        <w:rPr>
          <w:noProof/>
        </w:rPr>
        <w:tab/>
        <w:t>103</w:t>
      </w:r>
    </w:p>
    <w:p w:rsidR="002C3311" w:rsidRPr="008F7FC5" w:rsidRDefault="002C3311">
      <w:pPr>
        <w:pStyle w:val="Index1"/>
        <w:tabs>
          <w:tab w:val="right" w:leader="dot" w:pos="4310"/>
        </w:tabs>
        <w:rPr>
          <w:noProof/>
        </w:rPr>
      </w:pPr>
      <w:r w:rsidRPr="008F7FC5">
        <w:rPr>
          <w:noProof/>
        </w:rPr>
        <w:t>MONTHSR3</w:t>
      </w:r>
      <w:r w:rsidRPr="008F7FC5">
        <w:rPr>
          <w:noProof/>
        </w:rPr>
        <w:tab/>
        <w:t>12</w:t>
      </w:r>
    </w:p>
    <w:p w:rsidR="002C3311" w:rsidRPr="008F7FC5" w:rsidRDefault="002C3311">
      <w:pPr>
        <w:pStyle w:val="Index1"/>
        <w:tabs>
          <w:tab w:val="right" w:leader="dot" w:pos="4310"/>
        </w:tabs>
        <w:rPr>
          <w:noProof/>
        </w:rPr>
      </w:pPr>
      <w:r w:rsidRPr="008F7FC5">
        <w:rPr>
          <w:noProof/>
        </w:rPr>
        <w:t>MOTOR7R3</w:t>
      </w:r>
      <w:r w:rsidRPr="008F7FC5">
        <w:rPr>
          <w:noProof/>
        </w:rPr>
        <w:tab/>
        <w:t>48</w:t>
      </w:r>
    </w:p>
    <w:p w:rsidR="002C3311" w:rsidRPr="008F7FC5" w:rsidRDefault="002C3311">
      <w:pPr>
        <w:pStyle w:val="Index1"/>
        <w:tabs>
          <w:tab w:val="right" w:leader="dot" w:pos="4310"/>
        </w:tabs>
        <w:rPr>
          <w:noProof/>
        </w:rPr>
      </w:pPr>
      <w:r w:rsidRPr="008F7FC5">
        <w:rPr>
          <w:noProof/>
        </w:rPr>
        <w:t>MRTGR3</w:t>
      </w:r>
      <w:r w:rsidRPr="008F7FC5">
        <w:rPr>
          <w:noProof/>
        </w:rPr>
        <w:tab/>
        <w:t>44</w:t>
      </w:r>
    </w:p>
    <w:p w:rsidR="002C3311" w:rsidRPr="008F7FC5" w:rsidRDefault="002C3311">
      <w:pPr>
        <w:pStyle w:val="Index1"/>
        <w:tabs>
          <w:tab w:val="right" w:leader="dot" w:pos="4310"/>
        </w:tabs>
        <w:rPr>
          <w:noProof/>
        </w:rPr>
      </w:pPr>
      <w:r w:rsidRPr="008F7FC5">
        <w:rPr>
          <w:noProof/>
        </w:rPr>
        <w:t>MTHITM11</w:t>
      </w:r>
      <w:r w:rsidRPr="008F7FC5">
        <w:rPr>
          <w:noProof/>
        </w:rPr>
        <w:tab/>
        <w:t>97</w:t>
      </w:r>
    </w:p>
    <w:p w:rsidR="002C3311" w:rsidRPr="008F7FC5" w:rsidRDefault="002C3311">
      <w:pPr>
        <w:pStyle w:val="Index1"/>
        <w:tabs>
          <w:tab w:val="right" w:leader="dot" w:pos="4310"/>
        </w:tabs>
        <w:rPr>
          <w:noProof/>
        </w:rPr>
      </w:pPr>
      <w:r w:rsidRPr="008F7FC5">
        <w:rPr>
          <w:noProof/>
        </w:rPr>
        <w:t>MTHITM12</w:t>
      </w:r>
      <w:r w:rsidRPr="008F7FC5">
        <w:rPr>
          <w:noProof/>
        </w:rPr>
        <w:tab/>
        <w:t>97</w:t>
      </w:r>
    </w:p>
    <w:p w:rsidR="002C3311" w:rsidRPr="008F7FC5" w:rsidRDefault="002C3311">
      <w:pPr>
        <w:pStyle w:val="Index1"/>
        <w:tabs>
          <w:tab w:val="right" w:leader="dot" w:pos="4310"/>
        </w:tabs>
        <w:rPr>
          <w:noProof/>
        </w:rPr>
      </w:pPr>
      <w:r w:rsidRPr="008F7FC5">
        <w:rPr>
          <w:noProof/>
        </w:rPr>
        <w:t>MTHITM13</w:t>
      </w:r>
      <w:r w:rsidRPr="008F7FC5">
        <w:rPr>
          <w:noProof/>
        </w:rPr>
        <w:tab/>
        <w:t>97</w:t>
      </w:r>
    </w:p>
    <w:p w:rsidR="002C3311" w:rsidRPr="008F7FC5" w:rsidRDefault="002C3311">
      <w:pPr>
        <w:pStyle w:val="Index1"/>
        <w:tabs>
          <w:tab w:val="right" w:leader="dot" w:pos="4310"/>
        </w:tabs>
        <w:rPr>
          <w:noProof/>
        </w:rPr>
      </w:pPr>
      <w:r w:rsidRPr="008F7FC5">
        <w:rPr>
          <w:noProof/>
        </w:rPr>
        <w:t>MTHITM14</w:t>
      </w:r>
      <w:r w:rsidRPr="008F7FC5">
        <w:rPr>
          <w:noProof/>
        </w:rPr>
        <w:tab/>
        <w:t>97</w:t>
      </w:r>
    </w:p>
    <w:p w:rsidR="002C3311" w:rsidRPr="008F7FC5" w:rsidRDefault="002C3311">
      <w:pPr>
        <w:pStyle w:val="Index1"/>
        <w:tabs>
          <w:tab w:val="right" w:leader="dot" w:pos="4310"/>
        </w:tabs>
        <w:rPr>
          <w:noProof/>
        </w:rPr>
      </w:pPr>
      <w:r w:rsidRPr="008F7FC5">
        <w:rPr>
          <w:noProof/>
        </w:rPr>
        <w:t>MTHITM15</w:t>
      </w:r>
      <w:r w:rsidRPr="008F7FC5">
        <w:rPr>
          <w:noProof/>
        </w:rPr>
        <w:tab/>
        <w:t>97</w:t>
      </w:r>
    </w:p>
    <w:p w:rsidR="002C3311" w:rsidRPr="008F7FC5" w:rsidRDefault="002C3311">
      <w:pPr>
        <w:pStyle w:val="Index1"/>
        <w:tabs>
          <w:tab w:val="right" w:leader="dot" w:pos="4310"/>
        </w:tabs>
        <w:rPr>
          <w:noProof/>
        </w:rPr>
      </w:pPr>
      <w:r w:rsidRPr="008F7FC5">
        <w:rPr>
          <w:noProof/>
        </w:rPr>
        <w:t>MTHITM16</w:t>
      </w:r>
      <w:r w:rsidRPr="008F7FC5">
        <w:rPr>
          <w:noProof/>
        </w:rPr>
        <w:tab/>
        <w:t>97</w:t>
      </w:r>
    </w:p>
    <w:p w:rsidR="002C3311" w:rsidRPr="008F7FC5" w:rsidRDefault="002C3311">
      <w:pPr>
        <w:pStyle w:val="Index1"/>
        <w:tabs>
          <w:tab w:val="right" w:leader="dot" w:pos="4310"/>
        </w:tabs>
        <w:rPr>
          <w:noProof/>
        </w:rPr>
      </w:pPr>
      <w:r w:rsidRPr="008F7FC5">
        <w:rPr>
          <w:noProof/>
        </w:rPr>
        <w:t>MTHITM17</w:t>
      </w:r>
      <w:r w:rsidRPr="008F7FC5">
        <w:rPr>
          <w:noProof/>
        </w:rPr>
        <w:tab/>
        <w:t>97</w:t>
      </w:r>
    </w:p>
    <w:p w:rsidR="002C3311" w:rsidRPr="008F7FC5" w:rsidRDefault="002C3311">
      <w:pPr>
        <w:pStyle w:val="Index1"/>
        <w:tabs>
          <w:tab w:val="right" w:leader="dot" w:pos="4310"/>
        </w:tabs>
        <w:rPr>
          <w:noProof/>
        </w:rPr>
      </w:pPr>
      <w:r w:rsidRPr="008F7FC5">
        <w:rPr>
          <w:noProof/>
        </w:rPr>
        <w:t>MTHITM18</w:t>
      </w:r>
      <w:r w:rsidRPr="008F7FC5">
        <w:rPr>
          <w:noProof/>
        </w:rPr>
        <w:tab/>
        <w:t>97</w:t>
      </w:r>
    </w:p>
    <w:p w:rsidR="002C3311" w:rsidRPr="008F7FC5" w:rsidRDefault="002C3311">
      <w:pPr>
        <w:pStyle w:val="Index1"/>
        <w:tabs>
          <w:tab w:val="right" w:leader="dot" w:pos="4310"/>
        </w:tabs>
        <w:rPr>
          <w:noProof/>
        </w:rPr>
      </w:pPr>
      <w:r w:rsidRPr="008F7FC5">
        <w:rPr>
          <w:noProof/>
        </w:rPr>
        <w:t>MTHITM19</w:t>
      </w:r>
      <w:r w:rsidRPr="008F7FC5">
        <w:rPr>
          <w:noProof/>
        </w:rPr>
        <w:tab/>
        <w:t>97</w:t>
      </w:r>
    </w:p>
    <w:p w:rsidR="002C3311" w:rsidRPr="008F7FC5" w:rsidRDefault="002C3311">
      <w:pPr>
        <w:pStyle w:val="Index1"/>
        <w:tabs>
          <w:tab w:val="right" w:leader="dot" w:pos="4310"/>
        </w:tabs>
        <w:rPr>
          <w:noProof/>
        </w:rPr>
      </w:pPr>
      <w:r w:rsidRPr="008F7FC5">
        <w:rPr>
          <w:noProof/>
        </w:rPr>
        <w:t>MTHITM20</w:t>
      </w:r>
      <w:r w:rsidRPr="008F7FC5">
        <w:rPr>
          <w:noProof/>
        </w:rPr>
        <w:tab/>
        <w:t>97</w:t>
      </w:r>
    </w:p>
    <w:p w:rsidR="002C3311" w:rsidRPr="008F7FC5" w:rsidRDefault="002C3311">
      <w:pPr>
        <w:pStyle w:val="Index1"/>
        <w:tabs>
          <w:tab w:val="right" w:leader="dot" w:pos="4310"/>
        </w:tabs>
        <w:rPr>
          <w:noProof/>
        </w:rPr>
      </w:pPr>
      <w:r w:rsidRPr="008F7FC5">
        <w:rPr>
          <w:noProof/>
        </w:rPr>
        <w:t>MTHITM21</w:t>
      </w:r>
      <w:r w:rsidRPr="008F7FC5">
        <w:rPr>
          <w:noProof/>
        </w:rPr>
        <w:tab/>
        <w:t>97</w:t>
      </w:r>
    </w:p>
    <w:p w:rsidR="002C3311" w:rsidRPr="008F7FC5" w:rsidRDefault="002C3311">
      <w:pPr>
        <w:pStyle w:val="Index1"/>
        <w:tabs>
          <w:tab w:val="right" w:leader="dot" w:pos="4310"/>
        </w:tabs>
        <w:rPr>
          <w:noProof/>
        </w:rPr>
      </w:pPr>
      <w:r w:rsidRPr="008F7FC5">
        <w:rPr>
          <w:noProof/>
        </w:rPr>
        <w:t>MTHITM22</w:t>
      </w:r>
      <w:r w:rsidRPr="008F7FC5">
        <w:rPr>
          <w:noProof/>
        </w:rPr>
        <w:tab/>
        <w:t>97</w:t>
      </w:r>
    </w:p>
    <w:p w:rsidR="002C3311" w:rsidRPr="008F7FC5" w:rsidRDefault="002C3311">
      <w:pPr>
        <w:pStyle w:val="Index1"/>
        <w:tabs>
          <w:tab w:val="right" w:leader="dot" w:pos="4310"/>
        </w:tabs>
        <w:rPr>
          <w:noProof/>
        </w:rPr>
      </w:pPr>
      <w:r w:rsidRPr="008F7FC5">
        <w:rPr>
          <w:noProof/>
        </w:rPr>
        <w:t>MTHITM23</w:t>
      </w:r>
      <w:r w:rsidRPr="008F7FC5">
        <w:rPr>
          <w:noProof/>
        </w:rPr>
        <w:tab/>
        <w:t>97</w:t>
      </w:r>
    </w:p>
    <w:p w:rsidR="002C3311" w:rsidRPr="008F7FC5" w:rsidRDefault="002C3311">
      <w:pPr>
        <w:pStyle w:val="Index1"/>
        <w:tabs>
          <w:tab w:val="right" w:leader="dot" w:pos="4310"/>
        </w:tabs>
        <w:rPr>
          <w:noProof/>
        </w:rPr>
      </w:pPr>
      <w:r w:rsidRPr="008F7FC5">
        <w:rPr>
          <w:noProof/>
        </w:rPr>
        <w:t>MTHITM24</w:t>
      </w:r>
      <w:r w:rsidRPr="008F7FC5">
        <w:rPr>
          <w:noProof/>
        </w:rPr>
        <w:tab/>
        <w:t>97</w:t>
      </w:r>
    </w:p>
    <w:p w:rsidR="002C3311" w:rsidRPr="008F7FC5" w:rsidRDefault="002C3311">
      <w:pPr>
        <w:pStyle w:val="Index1"/>
        <w:tabs>
          <w:tab w:val="right" w:leader="dot" w:pos="4310"/>
        </w:tabs>
        <w:rPr>
          <w:noProof/>
        </w:rPr>
      </w:pPr>
      <w:r w:rsidRPr="008F7FC5">
        <w:rPr>
          <w:noProof/>
        </w:rPr>
        <w:t>MTHITM25</w:t>
      </w:r>
      <w:r w:rsidRPr="008F7FC5">
        <w:rPr>
          <w:noProof/>
        </w:rPr>
        <w:tab/>
        <w:t>97</w:t>
      </w:r>
    </w:p>
    <w:p w:rsidR="002C3311" w:rsidRPr="008F7FC5" w:rsidRDefault="002C3311">
      <w:pPr>
        <w:pStyle w:val="Index1"/>
        <w:tabs>
          <w:tab w:val="right" w:leader="dot" w:pos="4310"/>
        </w:tabs>
        <w:rPr>
          <w:noProof/>
        </w:rPr>
      </w:pPr>
      <w:r w:rsidRPr="008F7FC5">
        <w:rPr>
          <w:noProof/>
        </w:rPr>
        <w:t>MTHITM26</w:t>
      </w:r>
      <w:r w:rsidRPr="008F7FC5">
        <w:rPr>
          <w:noProof/>
        </w:rPr>
        <w:tab/>
        <w:t>97</w:t>
      </w:r>
    </w:p>
    <w:p w:rsidR="002C3311" w:rsidRPr="008F7FC5" w:rsidRDefault="002C3311">
      <w:pPr>
        <w:pStyle w:val="Index1"/>
        <w:tabs>
          <w:tab w:val="right" w:leader="dot" w:pos="4310"/>
        </w:tabs>
        <w:rPr>
          <w:noProof/>
        </w:rPr>
      </w:pPr>
      <w:r w:rsidRPr="008F7FC5">
        <w:rPr>
          <w:noProof/>
        </w:rPr>
        <w:t>MTHITM27</w:t>
      </w:r>
      <w:r w:rsidRPr="008F7FC5">
        <w:rPr>
          <w:noProof/>
        </w:rPr>
        <w:tab/>
        <w:t>98</w:t>
      </w:r>
    </w:p>
    <w:p w:rsidR="002C3311" w:rsidRPr="008F7FC5" w:rsidRDefault="002C3311">
      <w:pPr>
        <w:pStyle w:val="Index1"/>
        <w:tabs>
          <w:tab w:val="right" w:leader="dot" w:pos="4310"/>
        </w:tabs>
        <w:rPr>
          <w:noProof/>
        </w:rPr>
      </w:pPr>
      <w:r w:rsidRPr="008F7FC5">
        <w:rPr>
          <w:noProof/>
        </w:rPr>
        <w:t>MTHITM28</w:t>
      </w:r>
      <w:r w:rsidRPr="008F7FC5">
        <w:rPr>
          <w:noProof/>
        </w:rPr>
        <w:tab/>
        <w:t>98</w:t>
      </w:r>
    </w:p>
    <w:p w:rsidR="002C3311" w:rsidRPr="008F7FC5" w:rsidRDefault="002C3311">
      <w:pPr>
        <w:pStyle w:val="Index1"/>
        <w:tabs>
          <w:tab w:val="right" w:leader="dot" w:pos="4310"/>
        </w:tabs>
        <w:rPr>
          <w:noProof/>
        </w:rPr>
      </w:pPr>
      <w:r w:rsidRPr="008F7FC5">
        <w:rPr>
          <w:noProof/>
        </w:rPr>
        <w:t>MTHITM29</w:t>
      </w:r>
      <w:r w:rsidRPr="008F7FC5">
        <w:rPr>
          <w:noProof/>
        </w:rPr>
        <w:tab/>
        <w:t>98</w:t>
      </w:r>
    </w:p>
    <w:p w:rsidR="002C3311" w:rsidRPr="008F7FC5" w:rsidRDefault="002C3311">
      <w:pPr>
        <w:pStyle w:val="Index1"/>
        <w:tabs>
          <w:tab w:val="right" w:leader="dot" w:pos="4310"/>
        </w:tabs>
        <w:rPr>
          <w:noProof/>
        </w:rPr>
      </w:pPr>
      <w:r w:rsidRPr="008F7FC5">
        <w:rPr>
          <w:noProof/>
        </w:rPr>
        <w:t>MTHITM30</w:t>
      </w:r>
      <w:r w:rsidRPr="008F7FC5">
        <w:rPr>
          <w:noProof/>
        </w:rPr>
        <w:tab/>
        <w:t>98</w:t>
      </w:r>
    </w:p>
    <w:p w:rsidR="002C3311" w:rsidRPr="008F7FC5" w:rsidRDefault="002C3311">
      <w:pPr>
        <w:pStyle w:val="Index1"/>
        <w:tabs>
          <w:tab w:val="right" w:leader="dot" w:pos="4310"/>
        </w:tabs>
        <w:rPr>
          <w:noProof/>
        </w:rPr>
      </w:pPr>
      <w:r w:rsidRPr="008F7FC5">
        <w:rPr>
          <w:noProof/>
        </w:rPr>
        <w:t>MTHLNGAD</w:t>
      </w:r>
      <w:r w:rsidRPr="008F7FC5">
        <w:rPr>
          <w:noProof/>
        </w:rPr>
        <w:tab/>
        <w:t>98</w:t>
      </w:r>
    </w:p>
    <w:p w:rsidR="002C3311" w:rsidRPr="008F7FC5" w:rsidRDefault="002C3311">
      <w:pPr>
        <w:pStyle w:val="Index1"/>
        <w:tabs>
          <w:tab w:val="right" w:leader="dot" w:pos="4310"/>
        </w:tabs>
        <w:rPr>
          <w:noProof/>
        </w:rPr>
      </w:pPr>
      <w:r w:rsidRPr="008F7FC5">
        <w:rPr>
          <w:noProof/>
        </w:rPr>
        <w:t>MTHLNGTS</w:t>
      </w:r>
      <w:r w:rsidRPr="008F7FC5">
        <w:rPr>
          <w:noProof/>
        </w:rPr>
        <w:tab/>
        <w:t>98</w:t>
      </w:r>
    </w:p>
    <w:p w:rsidR="002C3311" w:rsidRPr="008F7FC5" w:rsidRDefault="002C3311">
      <w:pPr>
        <w:pStyle w:val="Index1"/>
        <w:tabs>
          <w:tab w:val="right" w:leader="dot" w:pos="4310"/>
        </w:tabs>
        <w:rPr>
          <w:noProof/>
        </w:rPr>
      </w:pPr>
      <w:r w:rsidRPr="008F7FC5">
        <w:rPr>
          <w:noProof/>
        </w:rPr>
        <w:t>MTHLST10</w:t>
      </w:r>
      <w:r w:rsidRPr="008F7FC5">
        <w:rPr>
          <w:noProof/>
        </w:rPr>
        <w:tab/>
        <w:t>97</w:t>
      </w:r>
    </w:p>
    <w:p w:rsidR="002C3311" w:rsidRPr="008F7FC5" w:rsidRDefault="002C3311">
      <w:pPr>
        <w:pStyle w:val="Index1"/>
        <w:tabs>
          <w:tab w:val="right" w:leader="dot" w:pos="4310"/>
        </w:tabs>
        <w:rPr>
          <w:noProof/>
        </w:rPr>
      </w:pPr>
      <w:r w:rsidRPr="008F7FC5">
        <w:rPr>
          <w:noProof/>
        </w:rPr>
        <w:t>MTHLST5</w:t>
      </w:r>
      <w:r w:rsidRPr="008F7FC5">
        <w:rPr>
          <w:noProof/>
        </w:rPr>
        <w:tab/>
        <w:t>97</w:t>
      </w:r>
    </w:p>
    <w:p w:rsidR="002C3311" w:rsidRPr="008F7FC5" w:rsidRDefault="002C3311">
      <w:pPr>
        <w:pStyle w:val="Index1"/>
        <w:tabs>
          <w:tab w:val="right" w:leader="dot" w:pos="4310"/>
        </w:tabs>
        <w:rPr>
          <w:noProof/>
        </w:rPr>
      </w:pPr>
      <w:r w:rsidRPr="008F7FC5">
        <w:rPr>
          <w:noProof/>
        </w:rPr>
        <w:t>MTHMRKR3</w:t>
      </w:r>
      <w:r w:rsidRPr="008F7FC5">
        <w:rPr>
          <w:noProof/>
        </w:rPr>
        <w:tab/>
        <w:t>77</w:t>
      </w:r>
    </w:p>
    <w:p w:rsidR="002C3311" w:rsidRPr="008F7FC5" w:rsidRDefault="002C3311">
      <w:pPr>
        <w:pStyle w:val="Index1"/>
        <w:tabs>
          <w:tab w:val="right" w:leader="dot" w:pos="4310"/>
        </w:tabs>
        <w:rPr>
          <w:noProof/>
        </w:rPr>
      </w:pPr>
      <w:r w:rsidRPr="008F7FC5">
        <w:rPr>
          <w:noProof/>
        </w:rPr>
        <w:t>MTWGHTR3</w:t>
      </w:r>
      <w:r w:rsidRPr="008F7FC5">
        <w:rPr>
          <w:noProof/>
        </w:rPr>
        <w:tab/>
        <w:t>54</w:t>
      </w:r>
    </w:p>
    <w:p w:rsidR="002C3311" w:rsidRPr="008F7FC5" w:rsidRDefault="002C3311">
      <w:pPr>
        <w:pStyle w:val="Index1"/>
        <w:tabs>
          <w:tab w:val="right" w:leader="dot" w:pos="4310"/>
        </w:tabs>
        <w:rPr>
          <w:noProof/>
        </w:rPr>
      </w:pPr>
      <w:r w:rsidRPr="008F7FC5">
        <w:rPr>
          <w:noProof/>
        </w:rPr>
        <w:t>MTWT1R3</w:t>
      </w:r>
      <w:r w:rsidRPr="008F7FC5">
        <w:rPr>
          <w:noProof/>
        </w:rPr>
        <w:tab/>
        <w:t>54</w:t>
      </w:r>
    </w:p>
    <w:p w:rsidR="002C3311" w:rsidRPr="008F7FC5" w:rsidRDefault="002C3311">
      <w:pPr>
        <w:pStyle w:val="Index1"/>
        <w:tabs>
          <w:tab w:val="right" w:leader="dot" w:pos="4310"/>
        </w:tabs>
        <w:rPr>
          <w:noProof/>
        </w:rPr>
      </w:pPr>
      <w:r w:rsidRPr="008F7FC5">
        <w:rPr>
          <w:noProof/>
        </w:rPr>
        <w:t>MTWT2R3</w:t>
      </w:r>
      <w:r w:rsidRPr="008F7FC5">
        <w:rPr>
          <w:noProof/>
        </w:rPr>
        <w:tab/>
        <w:t>54</w:t>
      </w:r>
    </w:p>
    <w:p w:rsidR="002C3311" w:rsidRPr="008F7FC5" w:rsidRDefault="002C3311">
      <w:pPr>
        <w:pStyle w:val="Index1"/>
        <w:tabs>
          <w:tab w:val="right" w:leader="dot" w:pos="4310"/>
        </w:tabs>
        <w:rPr>
          <w:noProof/>
        </w:rPr>
      </w:pPr>
      <w:r w:rsidRPr="008F7FC5">
        <w:rPr>
          <w:noProof/>
        </w:rPr>
        <w:t>MVVHCLR3</w:t>
      </w:r>
      <w:r w:rsidRPr="008F7FC5">
        <w:rPr>
          <w:noProof/>
        </w:rPr>
        <w:tab/>
        <w:t>69</w:t>
      </w:r>
    </w:p>
    <w:p w:rsidR="002C3311" w:rsidRPr="008F7FC5" w:rsidRDefault="002C3311">
      <w:pPr>
        <w:pStyle w:val="IndexHeading"/>
        <w:keepNext/>
        <w:tabs>
          <w:tab w:val="right" w:leader="dot" w:pos="4310"/>
        </w:tabs>
        <w:rPr>
          <w:b w:val="0"/>
          <w:bCs w:val="0"/>
          <w:noProof/>
        </w:rPr>
      </w:pPr>
      <w:r w:rsidRPr="008F7FC5">
        <w:rPr>
          <w:noProof/>
        </w:rPr>
        <w:t>N</w:t>
      </w:r>
    </w:p>
    <w:p w:rsidR="002C3311" w:rsidRPr="008F7FC5" w:rsidRDefault="002C3311">
      <w:pPr>
        <w:pStyle w:val="Index1"/>
        <w:tabs>
          <w:tab w:val="right" w:leader="dot" w:pos="4310"/>
        </w:tabs>
        <w:rPr>
          <w:noProof/>
        </w:rPr>
      </w:pPr>
      <w:r w:rsidRPr="008F7FC5">
        <w:rPr>
          <w:noProof/>
        </w:rPr>
        <w:t>NEEDSLR3</w:t>
      </w:r>
      <w:r w:rsidRPr="008F7FC5">
        <w:rPr>
          <w:noProof/>
        </w:rPr>
        <w:tab/>
        <w:t>67</w:t>
      </w:r>
    </w:p>
    <w:p w:rsidR="002C3311" w:rsidRPr="008F7FC5" w:rsidRDefault="002C3311">
      <w:pPr>
        <w:pStyle w:val="Index1"/>
        <w:tabs>
          <w:tab w:val="right" w:leader="dot" w:pos="4310"/>
        </w:tabs>
        <w:rPr>
          <w:noProof/>
        </w:rPr>
      </w:pPr>
      <w:r w:rsidRPr="008F7FC5">
        <w:rPr>
          <w:noProof/>
        </w:rPr>
        <w:t>NMAMR301</w:t>
      </w:r>
      <w:r w:rsidRPr="008F7FC5">
        <w:rPr>
          <w:noProof/>
        </w:rPr>
        <w:tab/>
        <w:t>14</w:t>
      </w:r>
    </w:p>
    <w:p w:rsidR="002C3311" w:rsidRPr="008F7FC5" w:rsidRDefault="002C3311">
      <w:pPr>
        <w:pStyle w:val="Index1"/>
        <w:tabs>
          <w:tab w:val="right" w:leader="dot" w:pos="4310"/>
        </w:tabs>
        <w:rPr>
          <w:noProof/>
        </w:rPr>
      </w:pPr>
      <w:r w:rsidRPr="008F7FC5">
        <w:rPr>
          <w:noProof/>
        </w:rPr>
        <w:t>NMAMR302</w:t>
      </w:r>
      <w:r w:rsidRPr="008F7FC5">
        <w:rPr>
          <w:noProof/>
        </w:rPr>
        <w:tab/>
        <w:t>14</w:t>
      </w:r>
    </w:p>
    <w:p w:rsidR="002C3311" w:rsidRPr="008F7FC5" w:rsidRDefault="002C3311">
      <w:pPr>
        <w:pStyle w:val="Index1"/>
        <w:tabs>
          <w:tab w:val="right" w:leader="dot" w:pos="4310"/>
        </w:tabs>
        <w:rPr>
          <w:noProof/>
        </w:rPr>
      </w:pPr>
      <w:r w:rsidRPr="008F7FC5">
        <w:rPr>
          <w:noProof/>
        </w:rPr>
        <w:t>NMAMR303</w:t>
      </w:r>
      <w:r w:rsidRPr="008F7FC5">
        <w:rPr>
          <w:noProof/>
        </w:rPr>
        <w:tab/>
        <w:t>14</w:t>
      </w:r>
    </w:p>
    <w:p w:rsidR="002C3311" w:rsidRPr="008F7FC5" w:rsidRDefault="002C3311">
      <w:pPr>
        <w:pStyle w:val="Index1"/>
        <w:tabs>
          <w:tab w:val="right" w:leader="dot" w:pos="4310"/>
        </w:tabs>
        <w:rPr>
          <w:noProof/>
        </w:rPr>
      </w:pPr>
      <w:r w:rsidRPr="008F7FC5">
        <w:rPr>
          <w:noProof/>
        </w:rPr>
        <w:t>NMAMR304</w:t>
      </w:r>
      <w:r w:rsidRPr="008F7FC5">
        <w:rPr>
          <w:noProof/>
        </w:rPr>
        <w:tab/>
        <w:t>14</w:t>
      </w:r>
    </w:p>
    <w:p w:rsidR="002C3311" w:rsidRPr="008F7FC5" w:rsidRDefault="002C3311">
      <w:pPr>
        <w:pStyle w:val="Index1"/>
        <w:tabs>
          <w:tab w:val="right" w:leader="dot" w:pos="4310"/>
        </w:tabs>
        <w:rPr>
          <w:noProof/>
        </w:rPr>
      </w:pPr>
      <w:r w:rsidRPr="008F7FC5">
        <w:rPr>
          <w:noProof/>
        </w:rPr>
        <w:t>NMAMR306</w:t>
      </w:r>
      <w:r w:rsidRPr="008F7FC5">
        <w:rPr>
          <w:noProof/>
        </w:rPr>
        <w:tab/>
        <w:t>14</w:t>
      </w:r>
    </w:p>
    <w:p w:rsidR="002C3311" w:rsidRPr="008F7FC5" w:rsidRDefault="002C3311">
      <w:pPr>
        <w:pStyle w:val="Index1"/>
        <w:tabs>
          <w:tab w:val="right" w:leader="dot" w:pos="4310"/>
        </w:tabs>
        <w:rPr>
          <w:noProof/>
        </w:rPr>
      </w:pPr>
      <w:r w:rsidRPr="008F7FC5">
        <w:rPr>
          <w:noProof/>
        </w:rPr>
        <w:t>NMAMR309</w:t>
      </w:r>
      <w:r w:rsidRPr="008F7FC5">
        <w:rPr>
          <w:noProof/>
        </w:rPr>
        <w:tab/>
        <w:t>14</w:t>
      </w:r>
    </w:p>
    <w:p w:rsidR="002C3311" w:rsidRPr="008F7FC5" w:rsidRDefault="002C3311">
      <w:pPr>
        <w:pStyle w:val="Index1"/>
        <w:tabs>
          <w:tab w:val="right" w:leader="dot" w:pos="4310"/>
        </w:tabs>
        <w:rPr>
          <w:noProof/>
        </w:rPr>
      </w:pPr>
      <w:r w:rsidRPr="008F7FC5">
        <w:rPr>
          <w:noProof/>
        </w:rPr>
        <w:t>NMAMR310</w:t>
      </w:r>
      <w:r w:rsidRPr="008F7FC5">
        <w:rPr>
          <w:noProof/>
        </w:rPr>
        <w:tab/>
        <w:t>14</w:t>
      </w:r>
    </w:p>
    <w:p w:rsidR="002C3311" w:rsidRPr="008F7FC5" w:rsidRDefault="002C3311">
      <w:pPr>
        <w:pStyle w:val="Index1"/>
        <w:tabs>
          <w:tab w:val="right" w:leader="dot" w:pos="4310"/>
        </w:tabs>
        <w:rPr>
          <w:noProof/>
        </w:rPr>
      </w:pPr>
      <w:r w:rsidRPr="008F7FC5">
        <w:rPr>
          <w:noProof/>
        </w:rPr>
        <w:t>NMAMR313</w:t>
      </w:r>
      <w:r w:rsidRPr="008F7FC5">
        <w:rPr>
          <w:noProof/>
        </w:rPr>
        <w:tab/>
        <w:t>14</w:t>
      </w:r>
    </w:p>
    <w:p w:rsidR="002C3311" w:rsidRPr="008F7FC5" w:rsidRDefault="002C3311">
      <w:pPr>
        <w:pStyle w:val="Index1"/>
        <w:tabs>
          <w:tab w:val="right" w:leader="dot" w:pos="4310"/>
        </w:tabs>
        <w:rPr>
          <w:noProof/>
        </w:rPr>
      </w:pPr>
      <w:r w:rsidRPr="008F7FC5">
        <w:rPr>
          <w:noProof/>
        </w:rPr>
        <w:t>NMAMR314</w:t>
      </w:r>
      <w:r w:rsidRPr="008F7FC5">
        <w:rPr>
          <w:noProof/>
        </w:rPr>
        <w:tab/>
        <w:t>14</w:t>
      </w:r>
    </w:p>
    <w:p w:rsidR="002C3311" w:rsidRPr="008F7FC5" w:rsidRDefault="002C3311">
      <w:pPr>
        <w:pStyle w:val="Index1"/>
        <w:tabs>
          <w:tab w:val="right" w:leader="dot" w:pos="4310"/>
        </w:tabs>
        <w:rPr>
          <w:noProof/>
        </w:rPr>
      </w:pPr>
      <w:r w:rsidRPr="008F7FC5">
        <w:rPr>
          <w:noProof/>
        </w:rPr>
        <w:t>NMAMR315</w:t>
      </w:r>
      <w:r w:rsidRPr="008F7FC5">
        <w:rPr>
          <w:noProof/>
        </w:rPr>
        <w:tab/>
        <w:t>14</w:t>
      </w:r>
    </w:p>
    <w:p w:rsidR="002C3311" w:rsidRPr="008F7FC5" w:rsidRDefault="002C3311">
      <w:pPr>
        <w:pStyle w:val="Index1"/>
        <w:tabs>
          <w:tab w:val="right" w:leader="dot" w:pos="4310"/>
        </w:tabs>
        <w:rPr>
          <w:noProof/>
        </w:rPr>
      </w:pPr>
      <w:r w:rsidRPr="008F7FC5">
        <w:rPr>
          <w:noProof/>
        </w:rPr>
        <w:t>NMAMR316</w:t>
      </w:r>
      <w:r w:rsidRPr="008F7FC5">
        <w:rPr>
          <w:noProof/>
        </w:rPr>
        <w:tab/>
        <w:t>14</w:t>
      </w:r>
    </w:p>
    <w:p w:rsidR="002C3311" w:rsidRPr="008F7FC5" w:rsidRDefault="002C3311">
      <w:pPr>
        <w:pStyle w:val="Index1"/>
        <w:tabs>
          <w:tab w:val="right" w:leader="dot" w:pos="4310"/>
        </w:tabs>
        <w:rPr>
          <w:noProof/>
        </w:rPr>
      </w:pPr>
      <w:r w:rsidRPr="008F7FC5">
        <w:rPr>
          <w:noProof/>
        </w:rPr>
        <w:t>NMAMR317</w:t>
      </w:r>
      <w:r w:rsidRPr="008F7FC5">
        <w:rPr>
          <w:noProof/>
        </w:rPr>
        <w:tab/>
        <w:t>14</w:t>
      </w:r>
    </w:p>
    <w:p w:rsidR="002C3311" w:rsidRPr="008F7FC5" w:rsidRDefault="002C3311">
      <w:pPr>
        <w:pStyle w:val="Index1"/>
        <w:tabs>
          <w:tab w:val="right" w:leader="dot" w:pos="4310"/>
        </w:tabs>
        <w:rPr>
          <w:noProof/>
        </w:rPr>
      </w:pPr>
      <w:r w:rsidRPr="008F7FC5">
        <w:rPr>
          <w:noProof/>
        </w:rPr>
        <w:t>NMAMR353</w:t>
      </w:r>
      <w:r w:rsidRPr="008F7FC5">
        <w:rPr>
          <w:noProof/>
        </w:rPr>
        <w:tab/>
        <w:t>14</w:t>
      </w:r>
    </w:p>
    <w:p w:rsidR="002C3311" w:rsidRPr="008F7FC5" w:rsidRDefault="002C3311">
      <w:pPr>
        <w:pStyle w:val="Index1"/>
        <w:tabs>
          <w:tab w:val="right" w:leader="dot" w:pos="4310"/>
        </w:tabs>
        <w:rPr>
          <w:noProof/>
        </w:rPr>
      </w:pPr>
      <w:r w:rsidRPr="008F7FC5">
        <w:rPr>
          <w:noProof/>
        </w:rPr>
        <w:t>NMAMR354</w:t>
      </w:r>
      <w:r w:rsidRPr="008F7FC5">
        <w:rPr>
          <w:noProof/>
        </w:rPr>
        <w:tab/>
        <w:t>14</w:t>
      </w:r>
    </w:p>
    <w:p w:rsidR="002C3311" w:rsidRPr="008F7FC5" w:rsidRDefault="002C3311">
      <w:pPr>
        <w:pStyle w:val="Index1"/>
        <w:tabs>
          <w:tab w:val="right" w:leader="dot" w:pos="4310"/>
        </w:tabs>
        <w:rPr>
          <w:noProof/>
        </w:rPr>
      </w:pPr>
      <w:r w:rsidRPr="008F7FC5">
        <w:rPr>
          <w:noProof/>
        </w:rPr>
        <w:t>NMAMR355</w:t>
      </w:r>
      <w:r w:rsidRPr="008F7FC5">
        <w:rPr>
          <w:noProof/>
        </w:rPr>
        <w:tab/>
        <w:t>15</w:t>
      </w:r>
    </w:p>
    <w:p w:rsidR="002C3311" w:rsidRPr="008F7FC5" w:rsidRDefault="002C3311">
      <w:pPr>
        <w:pStyle w:val="Index1"/>
        <w:tabs>
          <w:tab w:val="right" w:leader="dot" w:pos="4310"/>
        </w:tabs>
        <w:rPr>
          <w:noProof/>
        </w:rPr>
      </w:pPr>
      <w:r w:rsidRPr="008F7FC5">
        <w:rPr>
          <w:noProof/>
        </w:rPr>
        <w:t>NMAMR356</w:t>
      </w:r>
      <w:r w:rsidRPr="008F7FC5">
        <w:rPr>
          <w:noProof/>
        </w:rPr>
        <w:tab/>
        <w:t>15</w:t>
      </w:r>
    </w:p>
    <w:p w:rsidR="002C3311" w:rsidRPr="008F7FC5" w:rsidRDefault="002C3311">
      <w:pPr>
        <w:pStyle w:val="Index1"/>
        <w:tabs>
          <w:tab w:val="right" w:leader="dot" w:pos="4310"/>
        </w:tabs>
        <w:rPr>
          <w:noProof/>
        </w:rPr>
      </w:pPr>
      <w:r w:rsidRPr="008F7FC5">
        <w:rPr>
          <w:noProof/>
        </w:rPr>
        <w:t>NMAMR357</w:t>
      </w:r>
      <w:r w:rsidRPr="008F7FC5">
        <w:rPr>
          <w:noProof/>
        </w:rPr>
        <w:tab/>
        <w:t>15</w:t>
      </w:r>
    </w:p>
    <w:p w:rsidR="002C3311" w:rsidRPr="008F7FC5" w:rsidRDefault="002C3311">
      <w:pPr>
        <w:pStyle w:val="Index1"/>
        <w:tabs>
          <w:tab w:val="right" w:leader="dot" w:pos="4310"/>
        </w:tabs>
        <w:rPr>
          <w:noProof/>
        </w:rPr>
      </w:pPr>
      <w:r w:rsidRPr="008F7FC5">
        <w:rPr>
          <w:noProof/>
        </w:rPr>
        <w:t>NMAMR358</w:t>
      </w:r>
      <w:r w:rsidRPr="008F7FC5">
        <w:rPr>
          <w:noProof/>
        </w:rPr>
        <w:tab/>
        <w:t>15</w:t>
      </w:r>
    </w:p>
    <w:p w:rsidR="002C3311" w:rsidRPr="008F7FC5" w:rsidRDefault="002C3311">
      <w:pPr>
        <w:pStyle w:val="Index1"/>
        <w:tabs>
          <w:tab w:val="right" w:leader="dot" w:pos="4310"/>
        </w:tabs>
        <w:rPr>
          <w:noProof/>
        </w:rPr>
      </w:pPr>
      <w:r w:rsidRPr="008F7FC5">
        <w:rPr>
          <w:noProof/>
        </w:rPr>
        <w:t>NMCLTHR3</w:t>
      </w:r>
      <w:r w:rsidRPr="008F7FC5">
        <w:rPr>
          <w:noProof/>
        </w:rPr>
        <w:tab/>
        <w:t>68</w:t>
      </w:r>
    </w:p>
    <w:p w:rsidR="002C3311" w:rsidRPr="008F7FC5" w:rsidRDefault="002C3311">
      <w:pPr>
        <w:pStyle w:val="Index1"/>
        <w:tabs>
          <w:tab w:val="right" w:leader="dot" w:pos="4310"/>
        </w:tabs>
        <w:rPr>
          <w:noProof/>
        </w:rPr>
      </w:pPr>
      <w:r w:rsidRPr="008F7FC5">
        <w:rPr>
          <w:noProof/>
        </w:rPr>
        <w:t>NMDEBTR3</w:t>
      </w:r>
      <w:r w:rsidRPr="008F7FC5">
        <w:rPr>
          <w:noProof/>
        </w:rPr>
        <w:tab/>
        <w:t>68</w:t>
      </w:r>
    </w:p>
    <w:p w:rsidR="002C3311" w:rsidRPr="008F7FC5" w:rsidRDefault="002C3311">
      <w:pPr>
        <w:pStyle w:val="Index1"/>
        <w:tabs>
          <w:tab w:val="right" w:leader="dot" w:pos="4310"/>
        </w:tabs>
        <w:rPr>
          <w:noProof/>
        </w:rPr>
      </w:pPr>
      <w:r w:rsidRPr="008F7FC5">
        <w:rPr>
          <w:noProof/>
        </w:rPr>
        <w:t>NMFOODR3</w:t>
      </w:r>
      <w:r w:rsidRPr="008F7FC5">
        <w:rPr>
          <w:noProof/>
        </w:rPr>
        <w:tab/>
        <w:t>68</w:t>
      </w:r>
    </w:p>
    <w:p w:rsidR="002C3311" w:rsidRPr="008F7FC5" w:rsidRDefault="002C3311">
      <w:pPr>
        <w:pStyle w:val="Index1"/>
        <w:tabs>
          <w:tab w:val="right" w:leader="dot" w:pos="4310"/>
        </w:tabs>
        <w:rPr>
          <w:noProof/>
        </w:rPr>
      </w:pPr>
      <w:r w:rsidRPr="008F7FC5">
        <w:rPr>
          <w:noProof/>
        </w:rPr>
        <w:t>NMFRNDR3</w:t>
      </w:r>
      <w:r w:rsidRPr="008F7FC5">
        <w:rPr>
          <w:noProof/>
        </w:rPr>
        <w:tab/>
        <w:t>37</w:t>
      </w:r>
    </w:p>
    <w:p w:rsidR="002C3311" w:rsidRPr="008F7FC5" w:rsidRDefault="002C3311">
      <w:pPr>
        <w:pStyle w:val="Index1"/>
        <w:tabs>
          <w:tab w:val="right" w:leader="dot" w:pos="4310"/>
        </w:tabs>
        <w:rPr>
          <w:noProof/>
        </w:rPr>
      </w:pPr>
      <w:r w:rsidRPr="008F7FC5">
        <w:rPr>
          <w:noProof/>
        </w:rPr>
        <w:t>NMHOUSR3</w:t>
      </w:r>
      <w:r w:rsidRPr="008F7FC5">
        <w:rPr>
          <w:noProof/>
        </w:rPr>
        <w:tab/>
        <w:t>68</w:t>
      </w:r>
    </w:p>
    <w:p w:rsidR="002C3311" w:rsidRPr="008F7FC5" w:rsidRDefault="002C3311">
      <w:pPr>
        <w:pStyle w:val="Index1"/>
        <w:tabs>
          <w:tab w:val="right" w:leader="dot" w:pos="4310"/>
        </w:tabs>
        <w:rPr>
          <w:noProof/>
        </w:rPr>
      </w:pPr>
      <w:r w:rsidRPr="008F7FC5">
        <w:rPr>
          <w:noProof/>
        </w:rPr>
        <w:t>NMINPTR3</w:t>
      </w:r>
      <w:r w:rsidRPr="008F7FC5">
        <w:rPr>
          <w:noProof/>
        </w:rPr>
        <w:tab/>
        <w:t>52</w:t>
      </w:r>
    </w:p>
    <w:p w:rsidR="002C3311" w:rsidRPr="008F7FC5" w:rsidRDefault="002C3311">
      <w:pPr>
        <w:pStyle w:val="Index1"/>
        <w:tabs>
          <w:tab w:val="right" w:leader="dot" w:pos="4310"/>
        </w:tabs>
        <w:rPr>
          <w:noProof/>
        </w:rPr>
      </w:pPr>
      <w:r w:rsidRPr="008F7FC5">
        <w:rPr>
          <w:noProof/>
        </w:rPr>
        <w:t>NMINSRR3</w:t>
      </w:r>
      <w:r w:rsidRPr="008F7FC5">
        <w:rPr>
          <w:noProof/>
        </w:rPr>
        <w:tab/>
        <w:t>68</w:t>
      </w:r>
    </w:p>
    <w:p w:rsidR="002C3311" w:rsidRPr="008F7FC5" w:rsidRDefault="002C3311">
      <w:pPr>
        <w:pStyle w:val="Index1"/>
        <w:tabs>
          <w:tab w:val="right" w:leader="dot" w:pos="4310"/>
        </w:tabs>
        <w:rPr>
          <w:noProof/>
        </w:rPr>
      </w:pPr>
      <w:r w:rsidRPr="008F7FC5">
        <w:rPr>
          <w:noProof/>
        </w:rPr>
        <w:t>NMMMBRR3</w:t>
      </w:r>
      <w:r w:rsidRPr="008F7FC5">
        <w:rPr>
          <w:noProof/>
        </w:rPr>
        <w:tab/>
        <w:t>68</w:t>
      </w:r>
    </w:p>
    <w:p w:rsidR="002C3311" w:rsidRPr="008F7FC5" w:rsidRDefault="002C3311">
      <w:pPr>
        <w:pStyle w:val="Index1"/>
        <w:tabs>
          <w:tab w:val="right" w:leader="dot" w:pos="4310"/>
        </w:tabs>
        <w:rPr>
          <w:noProof/>
        </w:rPr>
      </w:pPr>
      <w:r w:rsidRPr="008F7FC5">
        <w:rPr>
          <w:noProof/>
        </w:rPr>
        <w:t>NMOUTPR3</w:t>
      </w:r>
      <w:r w:rsidRPr="008F7FC5">
        <w:rPr>
          <w:noProof/>
        </w:rPr>
        <w:tab/>
        <w:t>52</w:t>
      </w:r>
    </w:p>
    <w:p w:rsidR="002C3311" w:rsidRPr="008F7FC5" w:rsidRDefault="002C3311">
      <w:pPr>
        <w:pStyle w:val="Index1"/>
        <w:tabs>
          <w:tab w:val="right" w:leader="dot" w:pos="4310"/>
        </w:tabs>
        <w:rPr>
          <w:noProof/>
        </w:rPr>
      </w:pPr>
      <w:r w:rsidRPr="008F7FC5">
        <w:rPr>
          <w:noProof/>
        </w:rPr>
        <w:t>NMR3BEDS</w:t>
      </w:r>
      <w:r w:rsidRPr="008F7FC5">
        <w:rPr>
          <w:noProof/>
        </w:rPr>
        <w:tab/>
        <w:t>49</w:t>
      </w:r>
    </w:p>
    <w:p w:rsidR="002C3311" w:rsidRPr="008F7FC5" w:rsidRDefault="002C3311">
      <w:pPr>
        <w:pStyle w:val="Index1"/>
        <w:tabs>
          <w:tab w:val="right" w:leader="dot" w:pos="4310"/>
        </w:tabs>
        <w:rPr>
          <w:noProof/>
        </w:rPr>
      </w:pPr>
      <w:r w:rsidRPr="008F7FC5">
        <w:rPr>
          <w:noProof/>
        </w:rPr>
        <w:t>NMR3BIKE</w:t>
      </w:r>
      <w:r w:rsidRPr="008F7FC5">
        <w:rPr>
          <w:noProof/>
        </w:rPr>
        <w:tab/>
        <w:t>49</w:t>
      </w:r>
    </w:p>
    <w:p w:rsidR="002C3311" w:rsidRPr="008F7FC5" w:rsidRDefault="002C3311">
      <w:pPr>
        <w:pStyle w:val="Index1"/>
        <w:tabs>
          <w:tab w:val="right" w:leader="dot" w:pos="4310"/>
        </w:tabs>
        <w:rPr>
          <w:noProof/>
        </w:rPr>
      </w:pPr>
      <w:r w:rsidRPr="008F7FC5">
        <w:rPr>
          <w:noProof/>
        </w:rPr>
        <w:t>NMR3CAR</w:t>
      </w:r>
      <w:r w:rsidRPr="008F7FC5">
        <w:rPr>
          <w:noProof/>
        </w:rPr>
        <w:tab/>
        <w:t>49</w:t>
      </w:r>
    </w:p>
    <w:p w:rsidR="002C3311" w:rsidRPr="008F7FC5" w:rsidRDefault="002C3311">
      <w:pPr>
        <w:pStyle w:val="Index1"/>
        <w:tabs>
          <w:tab w:val="right" w:leader="dot" w:pos="4310"/>
        </w:tabs>
        <w:rPr>
          <w:noProof/>
        </w:rPr>
      </w:pPr>
      <w:r w:rsidRPr="008F7FC5">
        <w:rPr>
          <w:noProof/>
        </w:rPr>
        <w:t>NMR3CMPT</w:t>
      </w:r>
      <w:r w:rsidRPr="008F7FC5">
        <w:rPr>
          <w:noProof/>
        </w:rPr>
        <w:tab/>
        <w:t>49</w:t>
      </w:r>
    </w:p>
    <w:p w:rsidR="002C3311" w:rsidRPr="008F7FC5" w:rsidRDefault="002C3311">
      <w:pPr>
        <w:pStyle w:val="Index1"/>
        <w:tabs>
          <w:tab w:val="right" w:leader="dot" w:pos="4310"/>
        </w:tabs>
        <w:rPr>
          <w:noProof/>
        </w:rPr>
      </w:pPr>
      <w:r w:rsidRPr="008F7FC5">
        <w:rPr>
          <w:noProof/>
        </w:rPr>
        <w:t>NMR3FAN</w:t>
      </w:r>
      <w:r w:rsidRPr="008F7FC5">
        <w:rPr>
          <w:noProof/>
        </w:rPr>
        <w:tab/>
        <w:t>49</w:t>
      </w:r>
    </w:p>
    <w:p w:rsidR="002C3311" w:rsidRPr="008F7FC5" w:rsidRDefault="002C3311">
      <w:pPr>
        <w:pStyle w:val="Index1"/>
        <w:tabs>
          <w:tab w:val="right" w:leader="dot" w:pos="4310"/>
        </w:tabs>
        <w:rPr>
          <w:noProof/>
        </w:rPr>
      </w:pPr>
      <w:r w:rsidRPr="008F7FC5">
        <w:rPr>
          <w:noProof/>
        </w:rPr>
        <w:t>NMR3FRDG</w:t>
      </w:r>
      <w:r w:rsidRPr="008F7FC5">
        <w:rPr>
          <w:noProof/>
        </w:rPr>
        <w:tab/>
        <w:t>49</w:t>
      </w:r>
    </w:p>
    <w:p w:rsidR="002C3311" w:rsidRPr="008F7FC5" w:rsidRDefault="002C3311">
      <w:pPr>
        <w:pStyle w:val="Index1"/>
        <w:tabs>
          <w:tab w:val="right" w:leader="dot" w:pos="4310"/>
        </w:tabs>
        <w:rPr>
          <w:noProof/>
        </w:rPr>
      </w:pPr>
      <w:r w:rsidRPr="008F7FC5">
        <w:rPr>
          <w:noProof/>
        </w:rPr>
        <w:t>NMR3ITEM</w:t>
      </w:r>
      <w:r w:rsidRPr="008F7FC5">
        <w:rPr>
          <w:noProof/>
        </w:rPr>
        <w:tab/>
        <w:t>50</w:t>
      </w:r>
    </w:p>
    <w:p w:rsidR="002C3311" w:rsidRPr="008F7FC5" w:rsidRDefault="002C3311">
      <w:pPr>
        <w:pStyle w:val="Index1"/>
        <w:tabs>
          <w:tab w:val="right" w:leader="dot" w:pos="4310"/>
        </w:tabs>
        <w:rPr>
          <w:noProof/>
        </w:rPr>
      </w:pPr>
      <w:r w:rsidRPr="008F7FC5">
        <w:rPr>
          <w:noProof/>
        </w:rPr>
        <w:t>NMR3MOBP</w:t>
      </w:r>
      <w:r w:rsidRPr="008F7FC5">
        <w:rPr>
          <w:noProof/>
        </w:rPr>
        <w:tab/>
        <w:t>49</w:t>
      </w:r>
    </w:p>
    <w:p w:rsidR="002C3311" w:rsidRPr="008F7FC5" w:rsidRDefault="002C3311">
      <w:pPr>
        <w:pStyle w:val="Index1"/>
        <w:tabs>
          <w:tab w:val="right" w:leader="dot" w:pos="4310"/>
        </w:tabs>
        <w:rPr>
          <w:noProof/>
        </w:rPr>
      </w:pPr>
      <w:r w:rsidRPr="008F7FC5">
        <w:rPr>
          <w:noProof/>
        </w:rPr>
        <w:t>NMR3MOTO</w:t>
      </w:r>
      <w:r w:rsidRPr="008F7FC5">
        <w:rPr>
          <w:noProof/>
        </w:rPr>
        <w:tab/>
        <w:t>49</w:t>
      </w:r>
    </w:p>
    <w:p w:rsidR="002C3311" w:rsidRPr="008F7FC5" w:rsidRDefault="002C3311">
      <w:pPr>
        <w:pStyle w:val="Index1"/>
        <w:tabs>
          <w:tab w:val="right" w:leader="dot" w:pos="4310"/>
        </w:tabs>
        <w:rPr>
          <w:noProof/>
        </w:rPr>
      </w:pPr>
      <w:r w:rsidRPr="008F7FC5">
        <w:rPr>
          <w:noProof/>
        </w:rPr>
        <w:t>NMR3PHON</w:t>
      </w:r>
      <w:r w:rsidRPr="008F7FC5">
        <w:rPr>
          <w:noProof/>
        </w:rPr>
        <w:tab/>
        <w:t>49</w:t>
      </w:r>
    </w:p>
    <w:p w:rsidR="002C3311" w:rsidRPr="008F7FC5" w:rsidRDefault="002C3311">
      <w:pPr>
        <w:pStyle w:val="Index1"/>
        <w:tabs>
          <w:tab w:val="right" w:leader="dot" w:pos="4310"/>
        </w:tabs>
        <w:rPr>
          <w:noProof/>
        </w:rPr>
      </w:pPr>
      <w:r w:rsidRPr="008F7FC5">
        <w:rPr>
          <w:noProof/>
        </w:rPr>
        <w:t>NMR3RADI</w:t>
      </w:r>
      <w:r w:rsidRPr="008F7FC5">
        <w:rPr>
          <w:noProof/>
        </w:rPr>
        <w:tab/>
        <w:t>49</w:t>
      </w:r>
    </w:p>
    <w:p w:rsidR="002C3311" w:rsidRPr="008F7FC5" w:rsidRDefault="002C3311">
      <w:pPr>
        <w:pStyle w:val="Index1"/>
        <w:tabs>
          <w:tab w:val="right" w:leader="dot" w:pos="4310"/>
        </w:tabs>
        <w:rPr>
          <w:noProof/>
        </w:rPr>
      </w:pPr>
      <w:r w:rsidRPr="008F7FC5">
        <w:rPr>
          <w:noProof/>
        </w:rPr>
        <w:t>NMR3SOFA</w:t>
      </w:r>
      <w:r w:rsidRPr="008F7FC5">
        <w:rPr>
          <w:noProof/>
        </w:rPr>
        <w:tab/>
        <w:t>49</w:t>
      </w:r>
    </w:p>
    <w:p w:rsidR="002C3311" w:rsidRPr="008F7FC5" w:rsidRDefault="002C3311">
      <w:pPr>
        <w:pStyle w:val="Index1"/>
        <w:tabs>
          <w:tab w:val="right" w:leader="dot" w:pos="4310"/>
        </w:tabs>
        <w:rPr>
          <w:noProof/>
        </w:rPr>
      </w:pPr>
      <w:r w:rsidRPr="008F7FC5">
        <w:rPr>
          <w:noProof/>
        </w:rPr>
        <w:t>NMR3STVE</w:t>
      </w:r>
      <w:r w:rsidRPr="008F7FC5">
        <w:rPr>
          <w:noProof/>
        </w:rPr>
        <w:tab/>
        <w:t>49</w:t>
      </w:r>
    </w:p>
    <w:p w:rsidR="002C3311" w:rsidRPr="008F7FC5" w:rsidRDefault="002C3311">
      <w:pPr>
        <w:pStyle w:val="Index1"/>
        <w:tabs>
          <w:tab w:val="right" w:leader="dot" w:pos="4310"/>
        </w:tabs>
        <w:rPr>
          <w:noProof/>
        </w:rPr>
      </w:pPr>
      <w:r w:rsidRPr="008F7FC5">
        <w:rPr>
          <w:noProof/>
        </w:rPr>
        <w:t>NMR3TABC</w:t>
      </w:r>
      <w:r w:rsidRPr="008F7FC5">
        <w:rPr>
          <w:noProof/>
        </w:rPr>
        <w:tab/>
        <w:t>49</w:t>
      </w:r>
    </w:p>
    <w:p w:rsidR="002C3311" w:rsidRPr="008F7FC5" w:rsidRDefault="002C3311">
      <w:pPr>
        <w:pStyle w:val="Index1"/>
        <w:tabs>
          <w:tab w:val="right" w:leader="dot" w:pos="4310"/>
        </w:tabs>
        <w:rPr>
          <w:noProof/>
        </w:rPr>
      </w:pPr>
      <w:r w:rsidRPr="008F7FC5">
        <w:rPr>
          <w:noProof/>
        </w:rPr>
        <w:t>NMR3TV</w:t>
      </w:r>
      <w:r w:rsidRPr="008F7FC5">
        <w:rPr>
          <w:noProof/>
        </w:rPr>
        <w:tab/>
        <w:t>49</w:t>
      </w:r>
    </w:p>
    <w:p w:rsidR="002C3311" w:rsidRPr="008F7FC5" w:rsidRDefault="002C3311">
      <w:pPr>
        <w:pStyle w:val="Index1"/>
        <w:tabs>
          <w:tab w:val="right" w:leader="dot" w:pos="4310"/>
        </w:tabs>
        <w:rPr>
          <w:noProof/>
        </w:rPr>
      </w:pPr>
      <w:r w:rsidRPr="008F7FC5">
        <w:rPr>
          <w:noProof/>
        </w:rPr>
        <w:t>NMR3VDEO</w:t>
      </w:r>
      <w:r w:rsidRPr="008F7FC5">
        <w:rPr>
          <w:noProof/>
        </w:rPr>
        <w:tab/>
        <w:t>50</w:t>
      </w:r>
    </w:p>
    <w:p w:rsidR="002C3311" w:rsidRPr="008F7FC5" w:rsidRDefault="002C3311">
      <w:pPr>
        <w:pStyle w:val="Index1"/>
        <w:tabs>
          <w:tab w:val="right" w:leader="dot" w:pos="4310"/>
        </w:tabs>
        <w:rPr>
          <w:noProof/>
        </w:rPr>
      </w:pPr>
      <w:r w:rsidRPr="008F7FC5">
        <w:rPr>
          <w:noProof/>
        </w:rPr>
        <w:t>NMSCHR3</w:t>
      </w:r>
      <w:r w:rsidRPr="008F7FC5">
        <w:rPr>
          <w:noProof/>
        </w:rPr>
        <w:tab/>
        <w:t>68</w:t>
      </w:r>
    </w:p>
    <w:p w:rsidR="002C3311" w:rsidRPr="008F7FC5" w:rsidRDefault="002C3311">
      <w:pPr>
        <w:pStyle w:val="Index1"/>
        <w:tabs>
          <w:tab w:val="right" w:leader="dot" w:pos="4310"/>
        </w:tabs>
        <w:rPr>
          <w:noProof/>
        </w:rPr>
      </w:pPr>
      <w:r w:rsidRPr="008F7FC5">
        <w:rPr>
          <w:noProof/>
        </w:rPr>
        <w:t>NMSTCLR3</w:t>
      </w:r>
      <w:r w:rsidRPr="008F7FC5">
        <w:rPr>
          <w:noProof/>
        </w:rPr>
        <w:tab/>
        <w:t>79</w:t>
      </w:r>
    </w:p>
    <w:p w:rsidR="002C3311" w:rsidRPr="008F7FC5" w:rsidRDefault="002C3311">
      <w:pPr>
        <w:pStyle w:val="Index1"/>
        <w:tabs>
          <w:tab w:val="right" w:leader="dot" w:pos="4310"/>
        </w:tabs>
        <w:rPr>
          <w:noProof/>
        </w:rPr>
      </w:pPr>
      <w:r w:rsidRPr="008F7FC5">
        <w:rPr>
          <w:noProof/>
        </w:rPr>
        <w:t>NMTMINR3</w:t>
      </w:r>
      <w:r w:rsidRPr="008F7FC5">
        <w:rPr>
          <w:noProof/>
        </w:rPr>
        <w:tab/>
        <w:t>80</w:t>
      </w:r>
    </w:p>
    <w:p w:rsidR="002C3311" w:rsidRPr="008F7FC5" w:rsidRDefault="002C3311">
      <w:pPr>
        <w:pStyle w:val="Index1"/>
        <w:tabs>
          <w:tab w:val="right" w:leader="dot" w:pos="4310"/>
        </w:tabs>
        <w:rPr>
          <w:noProof/>
        </w:rPr>
      </w:pPr>
      <w:r w:rsidRPr="008F7FC5">
        <w:rPr>
          <w:noProof/>
        </w:rPr>
        <w:t>NMTRNSR3</w:t>
      </w:r>
      <w:r w:rsidRPr="008F7FC5">
        <w:rPr>
          <w:noProof/>
        </w:rPr>
        <w:tab/>
        <w:t>68</w:t>
      </w:r>
    </w:p>
    <w:p w:rsidR="002C3311" w:rsidRPr="008F7FC5" w:rsidRDefault="002C3311">
      <w:pPr>
        <w:pStyle w:val="Index1"/>
        <w:tabs>
          <w:tab w:val="right" w:leader="dot" w:pos="4310"/>
        </w:tabs>
        <w:rPr>
          <w:noProof/>
        </w:rPr>
      </w:pPr>
      <w:r w:rsidRPr="008F7FC5">
        <w:rPr>
          <w:noProof/>
        </w:rPr>
        <w:t>NOBWLNR3</w:t>
      </w:r>
      <w:r w:rsidRPr="008F7FC5">
        <w:rPr>
          <w:noProof/>
        </w:rPr>
        <w:tab/>
        <w:t>19</w:t>
      </w:r>
    </w:p>
    <w:p w:rsidR="002C3311" w:rsidRPr="008F7FC5" w:rsidRDefault="002C3311">
      <w:pPr>
        <w:pStyle w:val="Index1"/>
        <w:tabs>
          <w:tab w:val="right" w:leader="dot" w:pos="4310"/>
        </w:tabs>
        <w:rPr>
          <w:noProof/>
        </w:rPr>
      </w:pPr>
      <w:r w:rsidRPr="008F7FC5">
        <w:rPr>
          <w:noProof/>
        </w:rPr>
        <w:t>NOETHR31</w:t>
      </w:r>
      <w:r w:rsidRPr="008F7FC5">
        <w:rPr>
          <w:noProof/>
        </w:rPr>
        <w:tab/>
        <w:t>53</w:t>
      </w:r>
    </w:p>
    <w:p w:rsidR="002C3311" w:rsidRPr="008F7FC5" w:rsidRDefault="002C3311">
      <w:pPr>
        <w:pStyle w:val="Index1"/>
        <w:tabs>
          <w:tab w:val="right" w:leader="dot" w:pos="4310"/>
        </w:tabs>
        <w:rPr>
          <w:noProof/>
        </w:rPr>
      </w:pPr>
      <w:r w:rsidRPr="008F7FC5">
        <w:rPr>
          <w:noProof/>
        </w:rPr>
        <w:t>NOETHR32</w:t>
      </w:r>
      <w:r w:rsidRPr="008F7FC5">
        <w:rPr>
          <w:noProof/>
        </w:rPr>
        <w:tab/>
        <w:t>53</w:t>
      </w:r>
    </w:p>
    <w:p w:rsidR="002C3311" w:rsidRPr="008F7FC5" w:rsidRDefault="002C3311">
      <w:pPr>
        <w:pStyle w:val="Index1"/>
        <w:tabs>
          <w:tab w:val="right" w:leader="dot" w:pos="4310"/>
        </w:tabs>
        <w:rPr>
          <w:noProof/>
        </w:rPr>
      </w:pPr>
      <w:r w:rsidRPr="008F7FC5">
        <w:rPr>
          <w:noProof/>
        </w:rPr>
        <w:t>NOETHR33</w:t>
      </w:r>
      <w:r w:rsidRPr="008F7FC5">
        <w:rPr>
          <w:noProof/>
        </w:rPr>
        <w:tab/>
        <w:t>53</w:t>
      </w:r>
    </w:p>
    <w:p w:rsidR="002C3311" w:rsidRPr="008F7FC5" w:rsidRDefault="002C3311">
      <w:pPr>
        <w:pStyle w:val="Index1"/>
        <w:tabs>
          <w:tab w:val="right" w:leader="dot" w:pos="4310"/>
        </w:tabs>
        <w:rPr>
          <w:noProof/>
        </w:rPr>
      </w:pPr>
      <w:r w:rsidRPr="008F7FC5">
        <w:rPr>
          <w:noProof/>
        </w:rPr>
        <w:t>NOETHR34</w:t>
      </w:r>
      <w:r w:rsidRPr="008F7FC5">
        <w:rPr>
          <w:noProof/>
        </w:rPr>
        <w:tab/>
        <w:t>53</w:t>
      </w:r>
    </w:p>
    <w:p w:rsidR="002C3311" w:rsidRPr="008F7FC5" w:rsidRDefault="002C3311">
      <w:pPr>
        <w:pStyle w:val="Index1"/>
        <w:tabs>
          <w:tab w:val="right" w:leader="dot" w:pos="4310"/>
        </w:tabs>
        <w:rPr>
          <w:noProof/>
        </w:rPr>
      </w:pPr>
      <w:r w:rsidRPr="008F7FC5">
        <w:rPr>
          <w:noProof/>
        </w:rPr>
        <w:t>NOETHR35</w:t>
      </w:r>
      <w:r w:rsidRPr="008F7FC5">
        <w:rPr>
          <w:noProof/>
        </w:rPr>
        <w:tab/>
        <w:t>53</w:t>
      </w:r>
    </w:p>
    <w:p w:rsidR="002C3311" w:rsidRPr="008F7FC5" w:rsidRDefault="002C3311">
      <w:pPr>
        <w:pStyle w:val="Index1"/>
        <w:tabs>
          <w:tab w:val="right" w:leader="dot" w:pos="4310"/>
        </w:tabs>
        <w:rPr>
          <w:noProof/>
        </w:rPr>
      </w:pPr>
      <w:r w:rsidRPr="008F7FC5">
        <w:rPr>
          <w:noProof/>
        </w:rPr>
        <w:t>NOETHR36</w:t>
      </w:r>
      <w:r w:rsidRPr="008F7FC5">
        <w:rPr>
          <w:noProof/>
        </w:rPr>
        <w:tab/>
        <w:t>54</w:t>
      </w:r>
    </w:p>
    <w:p w:rsidR="002C3311" w:rsidRPr="008F7FC5" w:rsidRDefault="002C3311">
      <w:pPr>
        <w:pStyle w:val="Index1"/>
        <w:tabs>
          <w:tab w:val="right" w:leader="dot" w:pos="4310"/>
        </w:tabs>
        <w:rPr>
          <w:noProof/>
        </w:rPr>
      </w:pPr>
      <w:r w:rsidRPr="008F7FC5">
        <w:rPr>
          <w:noProof/>
        </w:rPr>
        <w:t>NOETHR37</w:t>
      </w:r>
      <w:r w:rsidRPr="008F7FC5">
        <w:rPr>
          <w:noProof/>
        </w:rPr>
        <w:tab/>
        <w:t>54</w:t>
      </w:r>
    </w:p>
    <w:p w:rsidR="002C3311" w:rsidRPr="008F7FC5" w:rsidRDefault="002C3311">
      <w:pPr>
        <w:pStyle w:val="Index1"/>
        <w:tabs>
          <w:tab w:val="right" w:leader="dot" w:pos="4310"/>
        </w:tabs>
        <w:rPr>
          <w:noProof/>
        </w:rPr>
      </w:pPr>
      <w:r w:rsidRPr="008F7FC5">
        <w:rPr>
          <w:noProof/>
        </w:rPr>
        <w:t>NOFOODR3</w:t>
      </w:r>
      <w:r w:rsidRPr="008F7FC5">
        <w:rPr>
          <w:noProof/>
        </w:rPr>
        <w:tab/>
        <w:t>53</w:t>
      </w:r>
    </w:p>
    <w:p w:rsidR="002C3311" w:rsidRPr="008F7FC5" w:rsidRDefault="002C3311">
      <w:pPr>
        <w:pStyle w:val="Index1"/>
        <w:tabs>
          <w:tab w:val="right" w:leader="dot" w:pos="4310"/>
        </w:tabs>
        <w:rPr>
          <w:noProof/>
        </w:rPr>
      </w:pPr>
      <w:r w:rsidRPr="008F7FC5">
        <w:rPr>
          <w:noProof/>
        </w:rPr>
        <w:t>NOHMWKR3</w:t>
      </w:r>
      <w:r w:rsidRPr="008F7FC5">
        <w:rPr>
          <w:noProof/>
        </w:rPr>
        <w:tab/>
        <w:t>77</w:t>
      </w:r>
    </w:p>
    <w:p w:rsidR="002C3311" w:rsidRPr="008F7FC5" w:rsidRDefault="002C3311">
      <w:pPr>
        <w:pStyle w:val="Index1"/>
        <w:tabs>
          <w:tab w:val="right" w:leader="dot" w:pos="4310"/>
        </w:tabs>
        <w:rPr>
          <w:noProof/>
        </w:rPr>
      </w:pPr>
      <w:r w:rsidRPr="008F7FC5">
        <w:rPr>
          <w:noProof/>
        </w:rPr>
        <w:t>NONAGBR3</w:t>
      </w:r>
      <w:r w:rsidRPr="008F7FC5">
        <w:rPr>
          <w:noProof/>
        </w:rPr>
        <w:tab/>
        <w:t>9</w:t>
      </w:r>
    </w:p>
    <w:p w:rsidR="002C3311" w:rsidRPr="008F7FC5" w:rsidRDefault="002C3311">
      <w:pPr>
        <w:pStyle w:val="Index1"/>
        <w:tabs>
          <w:tab w:val="right" w:leader="dot" w:pos="4310"/>
        </w:tabs>
        <w:rPr>
          <w:noProof/>
        </w:rPr>
      </w:pPr>
      <w:r w:rsidRPr="008F7FC5">
        <w:rPr>
          <w:noProof/>
        </w:rPr>
        <w:t>NOPREFR3</w:t>
      </w:r>
      <w:r w:rsidRPr="008F7FC5">
        <w:rPr>
          <w:noProof/>
        </w:rPr>
        <w:tab/>
        <w:t>52</w:t>
      </w:r>
    </w:p>
    <w:p w:rsidR="002C3311" w:rsidRPr="008F7FC5" w:rsidRDefault="002C3311">
      <w:pPr>
        <w:pStyle w:val="Index1"/>
        <w:tabs>
          <w:tab w:val="right" w:leader="dot" w:pos="4310"/>
        </w:tabs>
        <w:rPr>
          <w:noProof/>
        </w:rPr>
      </w:pPr>
      <w:r w:rsidRPr="008F7FC5">
        <w:rPr>
          <w:noProof/>
        </w:rPr>
        <w:t>NOTWNTR3</w:t>
      </w:r>
      <w:r w:rsidRPr="008F7FC5">
        <w:rPr>
          <w:noProof/>
        </w:rPr>
        <w:tab/>
        <w:t>52</w:t>
      </w:r>
    </w:p>
    <w:p w:rsidR="002C3311" w:rsidRPr="008F7FC5" w:rsidRDefault="002C3311">
      <w:pPr>
        <w:pStyle w:val="Index1"/>
        <w:tabs>
          <w:tab w:val="right" w:leader="dot" w:pos="4310"/>
        </w:tabs>
        <w:rPr>
          <w:noProof/>
        </w:rPr>
      </w:pPr>
      <w:r w:rsidRPr="008F7FC5">
        <w:rPr>
          <w:noProof/>
        </w:rPr>
        <w:t>NPYWRKR3</w:t>
      </w:r>
      <w:r w:rsidRPr="008F7FC5">
        <w:rPr>
          <w:noProof/>
        </w:rPr>
        <w:tab/>
        <w:t>12</w:t>
      </w:r>
    </w:p>
    <w:p w:rsidR="002C3311" w:rsidRPr="008F7FC5" w:rsidRDefault="002C3311">
      <w:pPr>
        <w:pStyle w:val="Index1"/>
        <w:tabs>
          <w:tab w:val="right" w:leader="dot" w:pos="4310"/>
        </w:tabs>
        <w:rPr>
          <w:noProof/>
        </w:rPr>
      </w:pPr>
      <w:r w:rsidRPr="008F7FC5">
        <w:rPr>
          <w:noProof/>
        </w:rPr>
        <w:t>NRVSITR3</w:t>
      </w:r>
      <w:r w:rsidRPr="008F7FC5">
        <w:rPr>
          <w:noProof/>
        </w:rPr>
        <w:tab/>
        <w:t>103</w:t>
      </w:r>
    </w:p>
    <w:p w:rsidR="002C3311" w:rsidRPr="008F7FC5" w:rsidRDefault="002C3311">
      <w:pPr>
        <w:pStyle w:val="Index1"/>
        <w:tabs>
          <w:tab w:val="right" w:leader="dot" w:pos="4310"/>
        </w:tabs>
        <w:rPr>
          <w:noProof/>
        </w:rPr>
      </w:pPr>
      <w:r w:rsidRPr="008F7FC5">
        <w:rPr>
          <w:noProof/>
        </w:rPr>
        <w:t>NUMCIGR3</w:t>
      </w:r>
      <w:r w:rsidRPr="008F7FC5">
        <w:rPr>
          <w:noProof/>
        </w:rPr>
        <w:tab/>
        <w:t>99</w:t>
      </w:r>
    </w:p>
    <w:p w:rsidR="002C3311" w:rsidRPr="008F7FC5" w:rsidRDefault="002C3311">
      <w:pPr>
        <w:pStyle w:val="Index1"/>
        <w:tabs>
          <w:tab w:val="right" w:leader="dot" w:pos="4310"/>
        </w:tabs>
        <w:rPr>
          <w:noProof/>
        </w:rPr>
      </w:pPr>
      <w:r w:rsidRPr="008F7FC5">
        <w:rPr>
          <w:noProof/>
        </w:rPr>
        <w:t>NUMOWNR3</w:t>
      </w:r>
      <w:r w:rsidRPr="008F7FC5">
        <w:rPr>
          <w:noProof/>
        </w:rPr>
        <w:tab/>
        <w:t>61</w:t>
      </w:r>
    </w:p>
    <w:p w:rsidR="002C3311" w:rsidRPr="008F7FC5" w:rsidRDefault="002C3311">
      <w:pPr>
        <w:pStyle w:val="Index1"/>
        <w:tabs>
          <w:tab w:val="right" w:leader="dot" w:pos="4310"/>
        </w:tabs>
        <w:rPr>
          <w:noProof/>
        </w:rPr>
      </w:pPr>
      <w:r w:rsidRPr="008F7FC5">
        <w:rPr>
          <w:noProof/>
        </w:rPr>
        <w:t>NUMRMR3</w:t>
      </w:r>
      <w:r w:rsidRPr="008F7FC5">
        <w:rPr>
          <w:noProof/>
        </w:rPr>
        <w:tab/>
        <w:t>44</w:t>
      </w:r>
    </w:p>
    <w:p w:rsidR="002C3311" w:rsidRPr="008F7FC5" w:rsidRDefault="002C3311">
      <w:pPr>
        <w:pStyle w:val="IndexHeading"/>
        <w:keepNext/>
        <w:tabs>
          <w:tab w:val="right" w:leader="dot" w:pos="4310"/>
        </w:tabs>
        <w:rPr>
          <w:b w:val="0"/>
          <w:bCs w:val="0"/>
          <w:noProof/>
        </w:rPr>
      </w:pPr>
      <w:r w:rsidRPr="008F7FC5">
        <w:rPr>
          <w:noProof/>
        </w:rPr>
        <w:t>O</w:t>
      </w:r>
    </w:p>
    <w:p w:rsidR="002C3311" w:rsidRPr="008F7FC5" w:rsidRDefault="002C3311">
      <w:pPr>
        <w:pStyle w:val="Index1"/>
        <w:tabs>
          <w:tab w:val="right" w:leader="dot" w:pos="4310"/>
        </w:tabs>
        <w:rPr>
          <w:noProof/>
        </w:rPr>
      </w:pPr>
      <w:r w:rsidRPr="008F7FC5">
        <w:rPr>
          <w:noProof/>
        </w:rPr>
        <w:t>OFTSMKR3</w:t>
      </w:r>
      <w:r w:rsidRPr="008F7FC5">
        <w:rPr>
          <w:noProof/>
        </w:rPr>
        <w:tab/>
        <w:t>99</w:t>
      </w:r>
    </w:p>
    <w:p w:rsidR="002C3311" w:rsidRPr="008F7FC5" w:rsidRDefault="002C3311">
      <w:pPr>
        <w:pStyle w:val="Index1"/>
        <w:tabs>
          <w:tab w:val="right" w:leader="dot" w:pos="4310"/>
        </w:tabs>
        <w:rPr>
          <w:noProof/>
        </w:rPr>
      </w:pPr>
      <w:r w:rsidRPr="008F7FC5">
        <w:rPr>
          <w:noProof/>
        </w:rPr>
        <w:t>OREMITR3</w:t>
      </w:r>
      <w:r w:rsidRPr="008F7FC5">
        <w:rPr>
          <w:noProof/>
        </w:rPr>
        <w:tab/>
        <w:t>20</w:t>
      </w:r>
    </w:p>
    <w:p w:rsidR="002C3311" w:rsidRPr="008F7FC5" w:rsidRDefault="002C3311">
      <w:pPr>
        <w:pStyle w:val="Index1"/>
        <w:tabs>
          <w:tab w:val="right" w:leader="dot" w:pos="4310"/>
        </w:tabs>
        <w:rPr>
          <w:noProof/>
        </w:rPr>
      </w:pPr>
      <w:r w:rsidRPr="008F7FC5">
        <w:rPr>
          <w:noProof/>
        </w:rPr>
        <w:t>OTHRTBR3</w:t>
      </w:r>
      <w:r w:rsidRPr="008F7FC5">
        <w:rPr>
          <w:noProof/>
        </w:rPr>
        <w:tab/>
        <w:t>52</w:t>
      </w:r>
    </w:p>
    <w:p w:rsidR="002C3311" w:rsidRPr="008F7FC5" w:rsidRDefault="002C3311">
      <w:pPr>
        <w:pStyle w:val="Index1"/>
        <w:tabs>
          <w:tab w:val="right" w:leader="dot" w:pos="4310"/>
        </w:tabs>
        <w:rPr>
          <w:noProof/>
        </w:rPr>
      </w:pPr>
      <w:r w:rsidRPr="008F7FC5">
        <w:rPr>
          <w:noProof/>
        </w:rPr>
        <w:t>OTLNUSR3</w:t>
      </w:r>
      <w:r w:rsidRPr="008F7FC5">
        <w:rPr>
          <w:noProof/>
        </w:rPr>
        <w:tab/>
        <w:t>9</w:t>
      </w:r>
    </w:p>
    <w:p w:rsidR="002C3311" w:rsidRPr="008F7FC5" w:rsidRDefault="002C3311">
      <w:pPr>
        <w:pStyle w:val="Index1"/>
        <w:tabs>
          <w:tab w:val="right" w:leader="dot" w:pos="4310"/>
        </w:tabs>
        <w:rPr>
          <w:noProof/>
        </w:rPr>
      </w:pPr>
      <w:r w:rsidRPr="008F7FC5">
        <w:rPr>
          <w:noProof/>
        </w:rPr>
        <w:t>OUTID</w:t>
      </w:r>
      <w:r w:rsidRPr="008F7FC5">
        <w:rPr>
          <w:noProof/>
        </w:rPr>
        <w:tab/>
        <w:t>64</w:t>
      </w:r>
    </w:p>
    <w:p w:rsidR="002C3311" w:rsidRPr="008F7FC5" w:rsidRDefault="002C3311">
      <w:pPr>
        <w:pStyle w:val="Index1"/>
        <w:tabs>
          <w:tab w:val="right" w:leader="dot" w:pos="4310"/>
        </w:tabs>
        <w:rPr>
          <w:noProof/>
        </w:rPr>
      </w:pPr>
      <w:r w:rsidRPr="008F7FC5">
        <w:rPr>
          <w:noProof/>
        </w:rPr>
        <w:t>OWNHSER3</w:t>
      </w:r>
      <w:r w:rsidRPr="008F7FC5">
        <w:rPr>
          <w:noProof/>
        </w:rPr>
        <w:tab/>
        <w:t>44</w:t>
      </w:r>
    </w:p>
    <w:p w:rsidR="002C3311" w:rsidRPr="008F7FC5" w:rsidRDefault="002C3311">
      <w:pPr>
        <w:pStyle w:val="Index1"/>
        <w:tabs>
          <w:tab w:val="right" w:leader="dot" w:pos="4310"/>
        </w:tabs>
        <w:rPr>
          <w:noProof/>
        </w:rPr>
      </w:pPr>
      <w:r w:rsidRPr="008F7FC5">
        <w:rPr>
          <w:noProof/>
        </w:rPr>
        <w:t>OWNVR300</w:t>
      </w:r>
      <w:r w:rsidRPr="008F7FC5">
        <w:rPr>
          <w:noProof/>
        </w:rPr>
        <w:tab/>
        <w:t>26</w:t>
      </w:r>
    </w:p>
    <w:p w:rsidR="002C3311" w:rsidRPr="008F7FC5" w:rsidRDefault="002C3311">
      <w:pPr>
        <w:pStyle w:val="Index1"/>
        <w:tabs>
          <w:tab w:val="right" w:leader="dot" w:pos="4310"/>
        </w:tabs>
        <w:rPr>
          <w:noProof/>
        </w:rPr>
      </w:pPr>
      <w:r w:rsidRPr="008F7FC5">
        <w:rPr>
          <w:noProof/>
        </w:rPr>
        <w:t>OWNVR301</w:t>
      </w:r>
      <w:r w:rsidRPr="008F7FC5">
        <w:rPr>
          <w:noProof/>
        </w:rPr>
        <w:tab/>
        <w:t>26</w:t>
      </w:r>
    </w:p>
    <w:p w:rsidR="002C3311" w:rsidRPr="008F7FC5" w:rsidRDefault="002C3311">
      <w:pPr>
        <w:pStyle w:val="Index1"/>
        <w:tabs>
          <w:tab w:val="right" w:leader="dot" w:pos="4310"/>
        </w:tabs>
        <w:rPr>
          <w:noProof/>
        </w:rPr>
      </w:pPr>
      <w:r w:rsidRPr="008F7FC5">
        <w:rPr>
          <w:noProof/>
        </w:rPr>
        <w:t>OWNVR302</w:t>
      </w:r>
      <w:r w:rsidRPr="008F7FC5">
        <w:rPr>
          <w:noProof/>
        </w:rPr>
        <w:tab/>
        <w:t>26</w:t>
      </w:r>
    </w:p>
    <w:p w:rsidR="002C3311" w:rsidRPr="008F7FC5" w:rsidRDefault="002C3311">
      <w:pPr>
        <w:pStyle w:val="Index1"/>
        <w:tabs>
          <w:tab w:val="right" w:leader="dot" w:pos="4310"/>
        </w:tabs>
        <w:rPr>
          <w:noProof/>
        </w:rPr>
      </w:pPr>
      <w:r w:rsidRPr="008F7FC5">
        <w:rPr>
          <w:noProof/>
        </w:rPr>
        <w:t>OWNVR303</w:t>
      </w:r>
      <w:r w:rsidRPr="008F7FC5">
        <w:rPr>
          <w:noProof/>
        </w:rPr>
        <w:tab/>
        <w:t>26</w:t>
      </w:r>
    </w:p>
    <w:p w:rsidR="002C3311" w:rsidRPr="008F7FC5" w:rsidRDefault="002C3311">
      <w:pPr>
        <w:pStyle w:val="Index1"/>
        <w:tabs>
          <w:tab w:val="right" w:leader="dot" w:pos="4310"/>
        </w:tabs>
        <w:rPr>
          <w:noProof/>
        </w:rPr>
      </w:pPr>
      <w:r w:rsidRPr="008F7FC5">
        <w:rPr>
          <w:noProof/>
        </w:rPr>
        <w:t>OWNVR304</w:t>
      </w:r>
      <w:r w:rsidRPr="008F7FC5">
        <w:rPr>
          <w:noProof/>
        </w:rPr>
        <w:tab/>
        <w:t>26</w:t>
      </w:r>
    </w:p>
    <w:p w:rsidR="002C3311" w:rsidRPr="008F7FC5" w:rsidRDefault="002C3311">
      <w:pPr>
        <w:pStyle w:val="Index1"/>
        <w:tabs>
          <w:tab w:val="right" w:leader="dot" w:pos="4310"/>
        </w:tabs>
        <w:rPr>
          <w:noProof/>
        </w:rPr>
      </w:pPr>
      <w:r w:rsidRPr="008F7FC5">
        <w:rPr>
          <w:noProof/>
        </w:rPr>
        <w:t>OWNVR305</w:t>
      </w:r>
      <w:r w:rsidRPr="008F7FC5">
        <w:rPr>
          <w:noProof/>
        </w:rPr>
        <w:tab/>
        <w:t>26</w:t>
      </w:r>
    </w:p>
    <w:p w:rsidR="002C3311" w:rsidRPr="008F7FC5" w:rsidRDefault="002C3311">
      <w:pPr>
        <w:pStyle w:val="Index1"/>
        <w:tabs>
          <w:tab w:val="right" w:leader="dot" w:pos="4310"/>
        </w:tabs>
        <w:rPr>
          <w:noProof/>
        </w:rPr>
      </w:pPr>
      <w:r w:rsidRPr="008F7FC5">
        <w:rPr>
          <w:noProof/>
        </w:rPr>
        <w:t>OWNVR306</w:t>
      </w:r>
      <w:r w:rsidRPr="008F7FC5">
        <w:rPr>
          <w:noProof/>
        </w:rPr>
        <w:tab/>
        <w:t>26</w:t>
      </w:r>
    </w:p>
    <w:p w:rsidR="002C3311" w:rsidRPr="008F7FC5" w:rsidRDefault="002C3311">
      <w:pPr>
        <w:pStyle w:val="Index1"/>
        <w:tabs>
          <w:tab w:val="right" w:leader="dot" w:pos="4310"/>
        </w:tabs>
        <w:rPr>
          <w:noProof/>
        </w:rPr>
      </w:pPr>
      <w:r w:rsidRPr="008F7FC5">
        <w:rPr>
          <w:noProof/>
        </w:rPr>
        <w:t>OWNVR307</w:t>
      </w:r>
      <w:r w:rsidRPr="008F7FC5">
        <w:rPr>
          <w:noProof/>
        </w:rPr>
        <w:tab/>
        <w:t>26</w:t>
      </w:r>
    </w:p>
    <w:p w:rsidR="002C3311" w:rsidRPr="008F7FC5" w:rsidRDefault="002C3311">
      <w:pPr>
        <w:pStyle w:val="Index1"/>
        <w:tabs>
          <w:tab w:val="right" w:leader="dot" w:pos="4310"/>
        </w:tabs>
        <w:rPr>
          <w:noProof/>
        </w:rPr>
      </w:pPr>
      <w:r w:rsidRPr="008F7FC5">
        <w:rPr>
          <w:noProof/>
        </w:rPr>
        <w:t>OWNVR308</w:t>
      </w:r>
      <w:r w:rsidRPr="008F7FC5">
        <w:rPr>
          <w:noProof/>
        </w:rPr>
        <w:tab/>
        <w:t>27</w:t>
      </w:r>
    </w:p>
    <w:p w:rsidR="002C3311" w:rsidRPr="008F7FC5" w:rsidRDefault="002C3311">
      <w:pPr>
        <w:pStyle w:val="Index1"/>
        <w:tabs>
          <w:tab w:val="right" w:leader="dot" w:pos="4310"/>
        </w:tabs>
        <w:rPr>
          <w:noProof/>
        </w:rPr>
      </w:pPr>
      <w:r w:rsidRPr="008F7FC5">
        <w:rPr>
          <w:noProof/>
        </w:rPr>
        <w:t>OWNVR309</w:t>
      </w:r>
      <w:r w:rsidRPr="008F7FC5">
        <w:rPr>
          <w:noProof/>
        </w:rPr>
        <w:tab/>
        <w:t>27</w:t>
      </w:r>
    </w:p>
    <w:p w:rsidR="002C3311" w:rsidRPr="008F7FC5" w:rsidRDefault="002C3311">
      <w:pPr>
        <w:pStyle w:val="Index1"/>
        <w:tabs>
          <w:tab w:val="right" w:leader="dot" w:pos="4310"/>
        </w:tabs>
        <w:rPr>
          <w:noProof/>
        </w:rPr>
      </w:pPr>
      <w:r w:rsidRPr="008F7FC5">
        <w:rPr>
          <w:noProof/>
        </w:rPr>
        <w:t>OWNVR310</w:t>
      </w:r>
      <w:r w:rsidRPr="008F7FC5">
        <w:rPr>
          <w:noProof/>
        </w:rPr>
        <w:tab/>
        <w:t>27</w:t>
      </w:r>
    </w:p>
    <w:p w:rsidR="002C3311" w:rsidRPr="008F7FC5" w:rsidRDefault="002C3311">
      <w:pPr>
        <w:pStyle w:val="Index1"/>
        <w:tabs>
          <w:tab w:val="right" w:leader="dot" w:pos="4310"/>
        </w:tabs>
        <w:rPr>
          <w:noProof/>
        </w:rPr>
      </w:pPr>
      <w:r w:rsidRPr="008F7FC5">
        <w:rPr>
          <w:noProof/>
        </w:rPr>
        <w:t>OWNVR311</w:t>
      </w:r>
      <w:r w:rsidRPr="008F7FC5">
        <w:rPr>
          <w:noProof/>
        </w:rPr>
        <w:tab/>
        <w:t>27</w:t>
      </w:r>
    </w:p>
    <w:p w:rsidR="002C3311" w:rsidRPr="008F7FC5" w:rsidRDefault="002C3311">
      <w:pPr>
        <w:pStyle w:val="Index1"/>
        <w:tabs>
          <w:tab w:val="right" w:leader="dot" w:pos="4310"/>
        </w:tabs>
        <w:rPr>
          <w:noProof/>
        </w:rPr>
      </w:pPr>
      <w:r w:rsidRPr="008F7FC5">
        <w:rPr>
          <w:noProof/>
        </w:rPr>
        <w:t>OWNVR312</w:t>
      </w:r>
      <w:r w:rsidRPr="008F7FC5">
        <w:rPr>
          <w:noProof/>
        </w:rPr>
        <w:tab/>
        <w:t>27</w:t>
      </w:r>
    </w:p>
    <w:p w:rsidR="002C3311" w:rsidRPr="008F7FC5" w:rsidRDefault="002C3311">
      <w:pPr>
        <w:pStyle w:val="Index1"/>
        <w:tabs>
          <w:tab w:val="right" w:leader="dot" w:pos="4310"/>
        </w:tabs>
        <w:rPr>
          <w:noProof/>
        </w:rPr>
      </w:pPr>
      <w:r w:rsidRPr="008F7FC5">
        <w:rPr>
          <w:noProof/>
        </w:rPr>
        <w:t>OWNVR313</w:t>
      </w:r>
      <w:r w:rsidRPr="008F7FC5">
        <w:rPr>
          <w:noProof/>
        </w:rPr>
        <w:tab/>
        <w:t>27</w:t>
      </w:r>
    </w:p>
    <w:p w:rsidR="002C3311" w:rsidRPr="008F7FC5" w:rsidRDefault="002C3311">
      <w:pPr>
        <w:pStyle w:val="Index1"/>
        <w:tabs>
          <w:tab w:val="right" w:leader="dot" w:pos="4310"/>
        </w:tabs>
        <w:rPr>
          <w:noProof/>
        </w:rPr>
      </w:pPr>
      <w:r w:rsidRPr="008F7FC5">
        <w:rPr>
          <w:noProof/>
        </w:rPr>
        <w:t>OWNVR314</w:t>
      </w:r>
      <w:r w:rsidRPr="008F7FC5">
        <w:rPr>
          <w:noProof/>
        </w:rPr>
        <w:tab/>
        <w:t>27</w:t>
      </w:r>
    </w:p>
    <w:p w:rsidR="002C3311" w:rsidRPr="008F7FC5" w:rsidRDefault="002C3311">
      <w:pPr>
        <w:pStyle w:val="Index1"/>
        <w:tabs>
          <w:tab w:val="right" w:leader="dot" w:pos="4310"/>
        </w:tabs>
        <w:rPr>
          <w:noProof/>
        </w:rPr>
      </w:pPr>
      <w:r w:rsidRPr="008F7FC5">
        <w:rPr>
          <w:noProof/>
        </w:rPr>
        <w:t>OWNVR315</w:t>
      </w:r>
      <w:r w:rsidRPr="008F7FC5">
        <w:rPr>
          <w:noProof/>
        </w:rPr>
        <w:tab/>
        <w:t>27</w:t>
      </w:r>
    </w:p>
    <w:p w:rsidR="002C3311" w:rsidRPr="008F7FC5" w:rsidRDefault="002C3311">
      <w:pPr>
        <w:pStyle w:val="Index1"/>
        <w:tabs>
          <w:tab w:val="right" w:leader="dot" w:pos="4310"/>
        </w:tabs>
        <w:rPr>
          <w:noProof/>
        </w:rPr>
      </w:pPr>
      <w:r w:rsidRPr="008F7FC5">
        <w:rPr>
          <w:noProof/>
        </w:rPr>
        <w:t>OWNVR316</w:t>
      </w:r>
      <w:r w:rsidRPr="008F7FC5">
        <w:rPr>
          <w:noProof/>
        </w:rPr>
        <w:tab/>
        <w:t>27</w:t>
      </w:r>
    </w:p>
    <w:p w:rsidR="002C3311" w:rsidRPr="008F7FC5" w:rsidRDefault="002C3311">
      <w:pPr>
        <w:pStyle w:val="Index1"/>
        <w:tabs>
          <w:tab w:val="right" w:leader="dot" w:pos="4310"/>
        </w:tabs>
        <w:rPr>
          <w:noProof/>
        </w:rPr>
      </w:pPr>
      <w:r w:rsidRPr="008F7FC5">
        <w:rPr>
          <w:noProof/>
        </w:rPr>
        <w:t>OWNVR317</w:t>
      </w:r>
      <w:r w:rsidRPr="008F7FC5">
        <w:rPr>
          <w:noProof/>
        </w:rPr>
        <w:tab/>
        <w:t>27</w:t>
      </w:r>
    </w:p>
    <w:p w:rsidR="002C3311" w:rsidRPr="008F7FC5" w:rsidRDefault="002C3311">
      <w:pPr>
        <w:pStyle w:val="Index1"/>
        <w:tabs>
          <w:tab w:val="right" w:leader="dot" w:pos="4310"/>
        </w:tabs>
        <w:rPr>
          <w:noProof/>
        </w:rPr>
      </w:pPr>
      <w:r w:rsidRPr="008F7FC5">
        <w:rPr>
          <w:noProof/>
        </w:rPr>
        <w:t>OWNVR318</w:t>
      </w:r>
      <w:r w:rsidRPr="008F7FC5">
        <w:rPr>
          <w:noProof/>
        </w:rPr>
        <w:tab/>
        <w:t>27</w:t>
      </w:r>
    </w:p>
    <w:p w:rsidR="002C3311" w:rsidRPr="008F7FC5" w:rsidRDefault="002C3311">
      <w:pPr>
        <w:pStyle w:val="Index1"/>
        <w:tabs>
          <w:tab w:val="right" w:leader="dot" w:pos="4310"/>
        </w:tabs>
        <w:rPr>
          <w:noProof/>
        </w:rPr>
      </w:pPr>
      <w:r w:rsidRPr="008F7FC5">
        <w:rPr>
          <w:noProof/>
        </w:rPr>
        <w:t>OWNVR319</w:t>
      </w:r>
      <w:r w:rsidRPr="008F7FC5">
        <w:rPr>
          <w:noProof/>
        </w:rPr>
        <w:tab/>
        <w:t>27</w:t>
      </w:r>
    </w:p>
    <w:p w:rsidR="002C3311" w:rsidRPr="008F7FC5" w:rsidRDefault="002C3311">
      <w:pPr>
        <w:pStyle w:val="Index1"/>
        <w:tabs>
          <w:tab w:val="right" w:leader="dot" w:pos="4310"/>
        </w:tabs>
        <w:rPr>
          <w:noProof/>
        </w:rPr>
      </w:pPr>
      <w:r w:rsidRPr="008F7FC5">
        <w:rPr>
          <w:noProof/>
        </w:rPr>
        <w:t>OWNVR320</w:t>
      </w:r>
      <w:r w:rsidRPr="008F7FC5">
        <w:rPr>
          <w:noProof/>
        </w:rPr>
        <w:tab/>
        <w:t>27</w:t>
      </w:r>
    </w:p>
    <w:p w:rsidR="002C3311" w:rsidRPr="008F7FC5" w:rsidRDefault="002C3311">
      <w:pPr>
        <w:pStyle w:val="Index1"/>
        <w:tabs>
          <w:tab w:val="right" w:leader="dot" w:pos="4310"/>
        </w:tabs>
        <w:rPr>
          <w:noProof/>
        </w:rPr>
      </w:pPr>
      <w:r w:rsidRPr="008F7FC5">
        <w:rPr>
          <w:noProof/>
        </w:rPr>
        <w:t>OWNVR321</w:t>
      </w:r>
      <w:r w:rsidRPr="008F7FC5">
        <w:rPr>
          <w:noProof/>
        </w:rPr>
        <w:tab/>
        <w:t>27</w:t>
      </w:r>
    </w:p>
    <w:p w:rsidR="002C3311" w:rsidRPr="008F7FC5" w:rsidRDefault="002C3311">
      <w:pPr>
        <w:pStyle w:val="Index1"/>
        <w:tabs>
          <w:tab w:val="right" w:leader="dot" w:pos="4310"/>
        </w:tabs>
        <w:rPr>
          <w:noProof/>
        </w:rPr>
      </w:pPr>
      <w:r w:rsidRPr="008F7FC5">
        <w:rPr>
          <w:noProof/>
        </w:rPr>
        <w:t>OWNVR324</w:t>
      </w:r>
      <w:r w:rsidRPr="008F7FC5">
        <w:rPr>
          <w:noProof/>
        </w:rPr>
        <w:tab/>
        <w:t>27</w:t>
      </w:r>
    </w:p>
    <w:p w:rsidR="002C3311" w:rsidRPr="008F7FC5" w:rsidRDefault="002C3311">
      <w:pPr>
        <w:pStyle w:val="Index1"/>
        <w:tabs>
          <w:tab w:val="right" w:leader="dot" w:pos="4310"/>
        </w:tabs>
        <w:rPr>
          <w:noProof/>
        </w:rPr>
      </w:pPr>
      <w:r w:rsidRPr="008F7FC5">
        <w:rPr>
          <w:noProof/>
        </w:rPr>
        <w:t>OWTOOLR3</w:t>
      </w:r>
      <w:r w:rsidRPr="008F7FC5">
        <w:rPr>
          <w:noProof/>
        </w:rPr>
        <w:tab/>
        <w:t>85</w:t>
      </w:r>
    </w:p>
    <w:p w:rsidR="002C3311" w:rsidRPr="008F7FC5" w:rsidRDefault="002C3311">
      <w:pPr>
        <w:pStyle w:val="IndexHeading"/>
        <w:keepNext/>
        <w:tabs>
          <w:tab w:val="right" w:leader="dot" w:pos="4310"/>
        </w:tabs>
        <w:rPr>
          <w:b w:val="0"/>
          <w:bCs w:val="0"/>
          <w:noProof/>
        </w:rPr>
      </w:pPr>
      <w:r w:rsidRPr="008F7FC5">
        <w:rPr>
          <w:noProof/>
        </w:rPr>
        <w:t>P</w:t>
      </w:r>
    </w:p>
    <w:p w:rsidR="002C3311" w:rsidRPr="008F7FC5" w:rsidRDefault="002C3311">
      <w:pPr>
        <w:pStyle w:val="Index1"/>
        <w:tabs>
          <w:tab w:val="right" w:leader="dot" w:pos="4310"/>
        </w:tabs>
        <w:rPr>
          <w:noProof/>
        </w:rPr>
      </w:pPr>
      <w:r w:rsidRPr="008F7FC5">
        <w:rPr>
          <w:noProof/>
        </w:rPr>
        <w:t>PAIDR3</w:t>
      </w:r>
      <w:r w:rsidRPr="008F7FC5">
        <w:rPr>
          <w:noProof/>
        </w:rPr>
        <w:tab/>
        <w:t>68</w:t>
      </w:r>
    </w:p>
    <w:p w:rsidR="002C3311" w:rsidRPr="008F7FC5" w:rsidRDefault="002C3311">
      <w:pPr>
        <w:pStyle w:val="Index1"/>
        <w:tabs>
          <w:tab w:val="right" w:leader="dot" w:pos="4310"/>
        </w:tabs>
        <w:rPr>
          <w:noProof/>
        </w:rPr>
      </w:pPr>
      <w:r w:rsidRPr="008F7FC5">
        <w:rPr>
          <w:noProof/>
        </w:rPr>
        <w:t>PASSID</w:t>
      </w:r>
      <w:r w:rsidRPr="008F7FC5">
        <w:rPr>
          <w:noProof/>
        </w:rPr>
        <w:tab/>
        <w:t>60</w:t>
      </w:r>
    </w:p>
    <w:p w:rsidR="002C3311" w:rsidRPr="008F7FC5" w:rsidRDefault="002C3311">
      <w:pPr>
        <w:pStyle w:val="Index1"/>
        <w:tabs>
          <w:tab w:val="right" w:leader="dot" w:pos="4310"/>
        </w:tabs>
        <w:rPr>
          <w:noProof/>
        </w:rPr>
      </w:pPr>
      <w:r w:rsidRPr="008F7FC5">
        <w:rPr>
          <w:noProof/>
        </w:rPr>
        <w:t>PAYNMER3</w:t>
      </w:r>
      <w:r w:rsidRPr="008F7FC5">
        <w:rPr>
          <w:noProof/>
        </w:rPr>
        <w:tab/>
        <w:t>66</w:t>
      </w:r>
    </w:p>
    <w:p w:rsidR="002C3311" w:rsidRPr="008F7FC5" w:rsidRDefault="002C3311">
      <w:pPr>
        <w:pStyle w:val="Index1"/>
        <w:tabs>
          <w:tab w:val="right" w:leader="dot" w:pos="4310"/>
        </w:tabs>
        <w:rPr>
          <w:noProof/>
        </w:rPr>
      </w:pPr>
      <w:r w:rsidRPr="008F7FC5">
        <w:rPr>
          <w:noProof/>
        </w:rPr>
        <w:t>PAYWRKR3</w:t>
      </w:r>
      <w:r w:rsidRPr="008F7FC5">
        <w:rPr>
          <w:noProof/>
        </w:rPr>
        <w:tab/>
        <w:t>13</w:t>
      </w:r>
    </w:p>
    <w:p w:rsidR="002C3311" w:rsidRPr="008F7FC5" w:rsidRDefault="002C3311">
      <w:pPr>
        <w:pStyle w:val="Index1"/>
        <w:tabs>
          <w:tab w:val="right" w:leader="dot" w:pos="4310"/>
        </w:tabs>
        <w:rPr>
          <w:noProof/>
        </w:rPr>
      </w:pPr>
      <w:r w:rsidRPr="008F7FC5">
        <w:rPr>
          <w:noProof/>
        </w:rPr>
        <w:t>PDPCPRR3</w:t>
      </w:r>
      <w:r w:rsidRPr="008F7FC5">
        <w:rPr>
          <w:noProof/>
        </w:rPr>
        <w:tab/>
        <w:t>68</w:t>
      </w:r>
    </w:p>
    <w:p w:rsidR="002C3311" w:rsidRPr="008F7FC5" w:rsidRDefault="002C3311">
      <w:pPr>
        <w:pStyle w:val="Index1"/>
        <w:tabs>
          <w:tab w:val="right" w:leader="dot" w:pos="4310"/>
        </w:tabs>
        <w:rPr>
          <w:noProof/>
        </w:rPr>
      </w:pPr>
      <w:r w:rsidRPr="008F7FC5">
        <w:rPr>
          <w:noProof/>
        </w:rPr>
        <w:t>PERFR3</w:t>
      </w:r>
      <w:r w:rsidRPr="008F7FC5">
        <w:rPr>
          <w:noProof/>
        </w:rPr>
        <w:tab/>
        <w:t>4</w:t>
      </w:r>
    </w:p>
    <w:p w:rsidR="002C3311" w:rsidRPr="008F7FC5" w:rsidRDefault="002C3311">
      <w:pPr>
        <w:pStyle w:val="Index1"/>
        <w:tabs>
          <w:tab w:val="right" w:leader="dot" w:pos="4310"/>
        </w:tabs>
        <w:rPr>
          <w:noProof/>
        </w:rPr>
      </w:pPr>
      <w:r w:rsidRPr="008F7FC5">
        <w:rPr>
          <w:noProof/>
        </w:rPr>
        <w:t>PHONE7R3</w:t>
      </w:r>
      <w:r w:rsidRPr="008F7FC5">
        <w:rPr>
          <w:noProof/>
        </w:rPr>
        <w:tab/>
        <w:t>48</w:t>
      </w:r>
    </w:p>
    <w:p w:rsidR="002C3311" w:rsidRPr="008F7FC5" w:rsidRDefault="002C3311">
      <w:pPr>
        <w:pStyle w:val="Index1"/>
        <w:tabs>
          <w:tab w:val="right" w:leader="dot" w:pos="4310"/>
        </w:tabs>
        <w:rPr>
          <w:noProof/>
        </w:rPr>
      </w:pPr>
      <w:r w:rsidRPr="008F7FC5">
        <w:rPr>
          <w:noProof/>
        </w:rPr>
        <w:t>PLANR301</w:t>
      </w:r>
      <w:r w:rsidRPr="008F7FC5">
        <w:rPr>
          <w:noProof/>
        </w:rPr>
        <w:tab/>
        <w:t>20</w:t>
      </w:r>
    </w:p>
    <w:p w:rsidR="002C3311" w:rsidRPr="008F7FC5" w:rsidRDefault="002C3311">
      <w:pPr>
        <w:pStyle w:val="Index1"/>
        <w:tabs>
          <w:tab w:val="right" w:leader="dot" w:pos="4310"/>
        </w:tabs>
        <w:rPr>
          <w:noProof/>
        </w:rPr>
      </w:pPr>
      <w:r w:rsidRPr="008F7FC5">
        <w:rPr>
          <w:noProof/>
        </w:rPr>
        <w:t>PLANR302</w:t>
      </w:r>
      <w:r w:rsidRPr="008F7FC5">
        <w:rPr>
          <w:noProof/>
        </w:rPr>
        <w:tab/>
        <w:t>20</w:t>
      </w:r>
    </w:p>
    <w:p w:rsidR="002C3311" w:rsidRPr="008F7FC5" w:rsidRDefault="002C3311">
      <w:pPr>
        <w:pStyle w:val="Index1"/>
        <w:tabs>
          <w:tab w:val="right" w:leader="dot" w:pos="4310"/>
        </w:tabs>
        <w:rPr>
          <w:noProof/>
        </w:rPr>
      </w:pPr>
      <w:r w:rsidRPr="008F7FC5">
        <w:rPr>
          <w:noProof/>
        </w:rPr>
        <w:t>PLANR303</w:t>
      </w:r>
      <w:r w:rsidRPr="008F7FC5">
        <w:rPr>
          <w:noProof/>
        </w:rPr>
        <w:tab/>
        <w:t>20</w:t>
      </w:r>
    </w:p>
    <w:p w:rsidR="002C3311" w:rsidRPr="008F7FC5" w:rsidRDefault="002C3311">
      <w:pPr>
        <w:pStyle w:val="Index1"/>
        <w:tabs>
          <w:tab w:val="right" w:leader="dot" w:pos="4310"/>
        </w:tabs>
        <w:rPr>
          <w:noProof/>
        </w:rPr>
      </w:pPr>
      <w:r w:rsidRPr="008F7FC5">
        <w:rPr>
          <w:noProof/>
        </w:rPr>
        <w:t>PLAYR3</w:t>
      </w:r>
      <w:r w:rsidRPr="008F7FC5">
        <w:rPr>
          <w:noProof/>
        </w:rPr>
        <w:tab/>
        <w:t>13</w:t>
      </w:r>
    </w:p>
    <w:p w:rsidR="002C3311" w:rsidRPr="008F7FC5" w:rsidRDefault="002C3311">
      <w:pPr>
        <w:pStyle w:val="Index1"/>
        <w:tabs>
          <w:tab w:val="right" w:leader="dot" w:pos="4310"/>
        </w:tabs>
        <w:rPr>
          <w:noProof/>
        </w:rPr>
      </w:pPr>
      <w:r w:rsidRPr="008F7FC5">
        <w:rPr>
          <w:noProof/>
        </w:rPr>
        <w:t>PLINCR3</w:t>
      </w:r>
      <w:r w:rsidRPr="008F7FC5">
        <w:rPr>
          <w:noProof/>
        </w:rPr>
        <w:tab/>
        <w:t>9</w:t>
      </w:r>
    </w:p>
    <w:p w:rsidR="002C3311" w:rsidRPr="008F7FC5" w:rsidRDefault="002C3311">
      <w:pPr>
        <w:pStyle w:val="Index1"/>
        <w:tabs>
          <w:tab w:val="right" w:leader="dot" w:pos="4310"/>
        </w:tabs>
        <w:rPr>
          <w:noProof/>
        </w:rPr>
      </w:pPr>
      <w:r w:rsidRPr="008F7FC5">
        <w:rPr>
          <w:noProof/>
        </w:rPr>
        <w:t>PNCHDR3</w:t>
      </w:r>
      <w:r w:rsidRPr="008F7FC5">
        <w:rPr>
          <w:noProof/>
        </w:rPr>
        <w:tab/>
        <w:t>100</w:t>
      </w:r>
    </w:p>
    <w:p w:rsidR="002C3311" w:rsidRPr="008F7FC5" w:rsidRDefault="002C3311">
      <w:pPr>
        <w:pStyle w:val="Index1"/>
        <w:tabs>
          <w:tab w:val="right" w:leader="dot" w:pos="4310"/>
        </w:tabs>
        <w:rPr>
          <w:noProof/>
        </w:rPr>
      </w:pPr>
      <w:r w:rsidRPr="008F7FC5">
        <w:rPr>
          <w:noProof/>
        </w:rPr>
        <w:t>PPCDLANG</w:t>
      </w:r>
      <w:r w:rsidRPr="008F7FC5">
        <w:rPr>
          <w:noProof/>
        </w:rPr>
        <w:tab/>
        <w:t>95</w:t>
      </w:r>
    </w:p>
    <w:p w:rsidR="002C3311" w:rsidRPr="008F7FC5" w:rsidRDefault="002C3311">
      <w:pPr>
        <w:pStyle w:val="Index1"/>
        <w:tabs>
          <w:tab w:val="right" w:leader="dot" w:pos="4310"/>
        </w:tabs>
        <w:rPr>
          <w:noProof/>
        </w:rPr>
      </w:pPr>
      <w:r w:rsidRPr="008F7FC5">
        <w:rPr>
          <w:noProof/>
        </w:rPr>
        <w:t>PPFWLANG</w:t>
      </w:r>
      <w:r w:rsidRPr="008F7FC5">
        <w:rPr>
          <w:noProof/>
        </w:rPr>
        <w:tab/>
        <w:t>95</w:t>
      </w:r>
    </w:p>
    <w:p w:rsidR="002C3311" w:rsidRPr="008F7FC5" w:rsidRDefault="002C3311">
      <w:pPr>
        <w:pStyle w:val="Index1"/>
        <w:tabs>
          <w:tab w:val="right" w:leader="dot" w:pos="4310"/>
        </w:tabs>
        <w:rPr>
          <w:noProof/>
        </w:rPr>
      </w:pPr>
      <w:r w:rsidRPr="008F7FC5">
        <w:rPr>
          <w:noProof/>
        </w:rPr>
        <w:t>PPVT001</w:t>
      </w:r>
      <w:r w:rsidRPr="008F7FC5">
        <w:rPr>
          <w:noProof/>
        </w:rPr>
        <w:tab/>
        <w:t>86</w:t>
      </w:r>
    </w:p>
    <w:p w:rsidR="002C3311" w:rsidRPr="008F7FC5" w:rsidRDefault="002C3311">
      <w:pPr>
        <w:pStyle w:val="Index1"/>
        <w:tabs>
          <w:tab w:val="right" w:leader="dot" w:pos="4310"/>
        </w:tabs>
        <w:rPr>
          <w:noProof/>
        </w:rPr>
      </w:pPr>
      <w:r w:rsidRPr="008F7FC5">
        <w:rPr>
          <w:noProof/>
        </w:rPr>
        <w:t>PPVT012</w:t>
      </w:r>
      <w:r w:rsidRPr="008F7FC5">
        <w:rPr>
          <w:noProof/>
        </w:rPr>
        <w:tab/>
        <w:t>86</w:t>
      </w:r>
    </w:p>
    <w:p w:rsidR="002C3311" w:rsidRPr="008F7FC5" w:rsidRDefault="002C3311">
      <w:pPr>
        <w:pStyle w:val="Index1"/>
        <w:tabs>
          <w:tab w:val="right" w:leader="dot" w:pos="4310"/>
        </w:tabs>
        <w:rPr>
          <w:noProof/>
        </w:rPr>
      </w:pPr>
      <w:r w:rsidRPr="008F7FC5">
        <w:rPr>
          <w:noProof/>
        </w:rPr>
        <w:t>PPVT013</w:t>
      </w:r>
      <w:r w:rsidRPr="008F7FC5">
        <w:rPr>
          <w:noProof/>
        </w:rPr>
        <w:tab/>
        <w:t>86</w:t>
      </w:r>
    </w:p>
    <w:p w:rsidR="002C3311" w:rsidRPr="008F7FC5" w:rsidRDefault="002C3311">
      <w:pPr>
        <w:pStyle w:val="Index1"/>
        <w:tabs>
          <w:tab w:val="right" w:leader="dot" w:pos="4310"/>
        </w:tabs>
        <w:rPr>
          <w:noProof/>
        </w:rPr>
      </w:pPr>
      <w:r w:rsidRPr="008F7FC5">
        <w:rPr>
          <w:noProof/>
        </w:rPr>
        <w:t>PPVT024</w:t>
      </w:r>
      <w:r w:rsidRPr="008F7FC5">
        <w:rPr>
          <w:noProof/>
        </w:rPr>
        <w:tab/>
        <w:t>86</w:t>
      </w:r>
    </w:p>
    <w:p w:rsidR="002C3311" w:rsidRPr="008F7FC5" w:rsidRDefault="002C3311">
      <w:pPr>
        <w:pStyle w:val="Index1"/>
        <w:tabs>
          <w:tab w:val="right" w:leader="dot" w:pos="4310"/>
        </w:tabs>
        <w:rPr>
          <w:noProof/>
        </w:rPr>
      </w:pPr>
      <w:r w:rsidRPr="008F7FC5">
        <w:rPr>
          <w:noProof/>
        </w:rPr>
        <w:t>PPVT025</w:t>
      </w:r>
      <w:r w:rsidRPr="008F7FC5">
        <w:rPr>
          <w:noProof/>
        </w:rPr>
        <w:tab/>
        <w:t>87</w:t>
      </w:r>
    </w:p>
    <w:p w:rsidR="002C3311" w:rsidRPr="008F7FC5" w:rsidRDefault="002C3311">
      <w:pPr>
        <w:pStyle w:val="Index1"/>
        <w:tabs>
          <w:tab w:val="right" w:leader="dot" w:pos="4310"/>
        </w:tabs>
        <w:rPr>
          <w:noProof/>
        </w:rPr>
      </w:pPr>
      <w:r w:rsidRPr="008F7FC5">
        <w:rPr>
          <w:noProof/>
        </w:rPr>
        <w:t>PPVT036</w:t>
      </w:r>
      <w:r w:rsidRPr="008F7FC5">
        <w:rPr>
          <w:noProof/>
        </w:rPr>
        <w:tab/>
        <w:t>87</w:t>
      </w:r>
    </w:p>
    <w:p w:rsidR="002C3311" w:rsidRPr="008F7FC5" w:rsidRDefault="002C3311">
      <w:pPr>
        <w:pStyle w:val="Index1"/>
        <w:tabs>
          <w:tab w:val="right" w:leader="dot" w:pos="4310"/>
        </w:tabs>
        <w:rPr>
          <w:noProof/>
        </w:rPr>
      </w:pPr>
      <w:r w:rsidRPr="008F7FC5">
        <w:rPr>
          <w:noProof/>
        </w:rPr>
        <w:t>PPVT037</w:t>
      </w:r>
      <w:r w:rsidRPr="008F7FC5">
        <w:rPr>
          <w:noProof/>
        </w:rPr>
        <w:tab/>
        <w:t>88</w:t>
      </w:r>
    </w:p>
    <w:p w:rsidR="002C3311" w:rsidRPr="008F7FC5" w:rsidRDefault="002C3311">
      <w:pPr>
        <w:pStyle w:val="Index1"/>
        <w:tabs>
          <w:tab w:val="right" w:leader="dot" w:pos="4310"/>
        </w:tabs>
        <w:rPr>
          <w:noProof/>
        </w:rPr>
      </w:pPr>
      <w:r w:rsidRPr="008F7FC5">
        <w:rPr>
          <w:noProof/>
        </w:rPr>
        <w:t>PPVT048</w:t>
      </w:r>
      <w:r w:rsidRPr="008F7FC5">
        <w:rPr>
          <w:noProof/>
        </w:rPr>
        <w:tab/>
        <w:t>88</w:t>
      </w:r>
    </w:p>
    <w:p w:rsidR="002C3311" w:rsidRPr="008F7FC5" w:rsidRDefault="002C3311">
      <w:pPr>
        <w:pStyle w:val="Index1"/>
        <w:tabs>
          <w:tab w:val="right" w:leader="dot" w:pos="4310"/>
        </w:tabs>
        <w:rPr>
          <w:noProof/>
        </w:rPr>
      </w:pPr>
      <w:r w:rsidRPr="008F7FC5">
        <w:rPr>
          <w:noProof/>
        </w:rPr>
        <w:t>PPVT049</w:t>
      </w:r>
      <w:r w:rsidRPr="008F7FC5">
        <w:rPr>
          <w:noProof/>
        </w:rPr>
        <w:tab/>
        <w:t>88</w:t>
      </w:r>
    </w:p>
    <w:p w:rsidR="002C3311" w:rsidRPr="008F7FC5" w:rsidRDefault="002C3311">
      <w:pPr>
        <w:pStyle w:val="Index1"/>
        <w:tabs>
          <w:tab w:val="right" w:leader="dot" w:pos="4310"/>
        </w:tabs>
        <w:rPr>
          <w:noProof/>
        </w:rPr>
      </w:pPr>
      <w:r w:rsidRPr="008F7FC5">
        <w:rPr>
          <w:noProof/>
        </w:rPr>
        <w:t>PPVT060</w:t>
      </w:r>
      <w:r w:rsidRPr="008F7FC5">
        <w:rPr>
          <w:noProof/>
        </w:rPr>
        <w:tab/>
        <w:t>88</w:t>
      </w:r>
    </w:p>
    <w:p w:rsidR="002C3311" w:rsidRPr="008F7FC5" w:rsidRDefault="002C3311">
      <w:pPr>
        <w:pStyle w:val="Index1"/>
        <w:tabs>
          <w:tab w:val="right" w:leader="dot" w:pos="4310"/>
        </w:tabs>
        <w:rPr>
          <w:noProof/>
        </w:rPr>
      </w:pPr>
      <w:r w:rsidRPr="008F7FC5">
        <w:rPr>
          <w:noProof/>
        </w:rPr>
        <w:t>PPVT061</w:t>
      </w:r>
      <w:r w:rsidRPr="008F7FC5">
        <w:rPr>
          <w:noProof/>
        </w:rPr>
        <w:tab/>
        <w:t>89</w:t>
      </w:r>
    </w:p>
    <w:p w:rsidR="002C3311" w:rsidRPr="008F7FC5" w:rsidRDefault="002C3311">
      <w:pPr>
        <w:pStyle w:val="Index1"/>
        <w:tabs>
          <w:tab w:val="right" w:leader="dot" w:pos="4310"/>
        </w:tabs>
        <w:rPr>
          <w:noProof/>
        </w:rPr>
      </w:pPr>
      <w:r w:rsidRPr="008F7FC5">
        <w:rPr>
          <w:noProof/>
        </w:rPr>
        <w:t>PPVT072</w:t>
      </w:r>
      <w:r w:rsidRPr="008F7FC5">
        <w:rPr>
          <w:noProof/>
        </w:rPr>
        <w:tab/>
        <w:t>89</w:t>
      </w:r>
    </w:p>
    <w:p w:rsidR="002C3311" w:rsidRPr="008F7FC5" w:rsidRDefault="002C3311">
      <w:pPr>
        <w:pStyle w:val="Index1"/>
        <w:tabs>
          <w:tab w:val="right" w:leader="dot" w:pos="4310"/>
        </w:tabs>
        <w:rPr>
          <w:noProof/>
        </w:rPr>
      </w:pPr>
      <w:r w:rsidRPr="008F7FC5">
        <w:rPr>
          <w:noProof/>
        </w:rPr>
        <w:t>PPVT073</w:t>
      </w:r>
      <w:r w:rsidRPr="008F7FC5">
        <w:rPr>
          <w:noProof/>
        </w:rPr>
        <w:tab/>
        <w:t>89</w:t>
      </w:r>
    </w:p>
    <w:p w:rsidR="002C3311" w:rsidRPr="008F7FC5" w:rsidRDefault="002C3311">
      <w:pPr>
        <w:pStyle w:val="Index1"/>
        <w:tabs>
          <w:tab w:val="right" w:leader="dot" w:pos="4310"/>
        </w:tabs>
        <w:rPr>
          <w:noProof/>
        </w:rPr>
      </w:pPr>
      <w:r w:rsidRPr="008F7FC5">
        <w:rPr>
          <w:noProof/>
        </w:rPr>
        <w:t>PPVT084</w:t>
      </w:r>
      <w:r w:rsidRPr="008F7FC5">
        <w:rPr>
          <w:noProof/>
        </w:rPr>
        <w:tab/>
        <w:t>89</w:t>
      </w:r>
    </w:p>
    <w:p w:rsidR="002C3311" w:rsidRPr="008F7FC5" w:rsidRDefault="002C3311">
      <w:pPr>
        <w:pStyle w:val="Index1"/>
        <w:tabs>
          <w:tab w:val="right" w:leader="dot" w:pos="4310"/>
        </w:tabs>
        <w:rPr>
          <w:noProof/>
        </w:rPr>
      </w:pPr>
      <w:r w:rsidRPr="008F7FC5">
        <w:rPr>
          <w:noProof/>
        </w:rPr>
        <w:t>PPVT085</w:t>
      </w:r>
      <w:r w:rsidRPr="008F7FC5">
        <w:rPr>
          <w:noProof/>
        </w:rPr>
        <w:tab/>
        <w:t>90</w:t>
      </w:r>
    </w:p>
    <w:p w:rsidR="002C3311" w:rsidRPr="008F7FC5" w:rsidRDefault="002C3311">
      <w:pPr>
        <w:pStyle w:val="Index1"/>
        <w:tabs>
          <w:tab w:val="right" w:leader="dot" w:pos="4310"/>
        </w:tabs>
        <w:rPr>
          <w:noProof/>
        </w:rPr>
      </w:pPr>
      <w:r w:rsidRPr="008F7FC5">
        <w:rPr>
          <w:noProof/>
        </w:rPr>
        <w:t>PPVT096</w:t>
      </w:r>
      <w:r w:rsidRPr="008F7FC5">
        <w:rPr>
          <w:noProof/>
        </w:rPr>
        <w:tab/>
        <w:t>90</w:t>
      </w:r>
    </w:p>
    <w:p w:rsidR="002C3311" w:rsidRPr="008F7FC5" w:rsidRDefault="002C3311">
      <w:pPr>
        <w:pStyle w:val="Index1"/>
        <w:tabs>
          <w:tab w:val="right" w:leader="dot" w:pos="4310"/>
        </w:tabs>
        <w:rPr>
          <w:noProof/>
        </w:rPr>
      </w:pPr>
      <w:r w:rsidRPr="008F7FC5">
        <w:rPr>
          <w:noProof/>
        </w:rPr>
        <w:t>PPVT097</w:t>
      </w:r>
      <w:r w:rsidRPr="008F7FC5">
        <w:rPr>
          <w:noProof/>
        </w:rPr>
        <w:tab/>
        <w:t>90</w:t>
      </w:r>
    </w:p>
    <w:p w:rsidR="002C3311" w:rsidRPr="008F7FC5" w:rsidRDefault="002C3311">
      <w:pPr>
        <w:pStyle w:val="Index1"/>
        <w:tabs>
          <w:tab w:val="right" w:leader="dot" w:pos="4310"/>
        </w:tabs>
        <w:rPr>
          <w:noProof/>
        </w:rPr>
      </w:pPr>
      <w:r w:rsidRPr="008F7FC5">
        <w:rPr>
          <w:noProof/>
        </w:rPr>
        <w:t>PPVT108</w:t>
      </w:r>
      <w:r w:rsidRPr="008F7FC5">
        <w:rPr>
          <w:noProof/>
        </w:rPr>
        <w:tab/>
        <w:t>90</w:t>
      </w:r>
    </w:p>
    <w:p w:rsidR="002C3311" w:rsidRPr="008F7FC5" w:rsidRDefault="002C3311">
      <w:pPr>
        <w:pStyle w:val="Index1"/>
        <w:tabs>
          <w:tab w:val="right" w:leader="dot" w:pos="4310"/>
        </w:tabs>
        <w:rPr>
          <w:noProof/>
        </w:rPr>
      </w:pPr>
      <w:r w:rsidRPr="008F7FC5">
        <w:rPr>
          <w:noProof/>
        </w:rPr>
        <w:t>PPVT109</w:t>
      </w:r>
      <w:r w:rsidRPr="008F7FC5">
        <w:rPr>
          <w:noProof/>
        </w:rPr>
        <w:tab/>
        <w:t>91</w:t>
      </w:r>
    </w:p>
    <w:p w:rsidR="002C3311" w:rsidRPr="008F7FC5" w:rsidRDefault="002C3311">
      <w:pPr>
        <w:pStyle w:val="Index1"/>
        <w:tabs>
          <w:tab w:val="right" w:leader="dot" w:pos="4310"/>
        </w:tabs>
        <w:rPr>
          <w:noProof/>
        </w:rPr>
      </w:pPr>
      <w:r w:rsidRPr="008F7FC5">
        <w:rPr>
          <w:noProof/>
        </w:rPr>
        <w:t>PPVT120</w:t>
      </w:r>
      <w:r w:rsidRPr="008F7FC5">
        <w:rPr>
          <w:noProof/>
        </w:rPr>
        <w:tab/>
        <w:t>91</w:t>
      </w:r>
    </w:p>
    <w:p w:rsidR="002C3311" w:rsidRPr="008F7FC5" w:rsidRDefault="002C3311">
      <w:pPr>
        <w:pStyle w:val="Index1"/>
        <w:tabs>
          <w:tab w:val="right" w:leader="dot" w:pos="4310"/>
        </w:tabs>
        <w:rPr>
          <w:noProof/>
        </w:rPr>
      </w:pPr>
      <w:r w:rsidRPr="008F7FC5">
        <w:rPr>
          <w:noProof/>
        </w:rPr>
        <w:t>PPVT121</w:t>
      </w:r>
      <w:r w:rsidRPr="008F7FC5">
        <w:rPr>
          <w:noProof/>
        </w:rPr>
        <w:tab/>
        <w:t>91</w:t>
      </w:r>
    </w:p>
    <w:p w:rsidR="002C3311" w:rsidRPr="008F7FC5" w:rsidRDefault="002C3311">
      <w:pPr>
        <w:pStyle w:val="Index1"/>
        <w:tabs>
          <w:tab w:val="right" w:leader="dot" w:pos="4310"/>
        </w:tabs>
        <w:rPr>
          <w:noProof/>
        </w:rPr>
      </w:pPr>
      <w:r w:rsidRPr="008F7FC5">
        <w:rPr>
          <w:noProof/>
        </w:rPr>
        <w:t>PPVT132</w:t>
      </w:r>
      <w:r w:rsidRPr="008F7FC5">
        <w:rPr>
          <w:noProof/>
        </w:rPr>
        <w:tab/>
        <w:t>91</w:t>
      </w:r>
    </w:p>
    <w:p w:rsidR="002C3311" w:rsidRPr="008F7FC5" w:rsidRDefault="002C3311">
      <w:pPr>
        <w:pStyle w:val="Index1"/>
        <w:tabs>
          <w:tab w:val="right" w:leader="dot" w:pos="4310"/>
        </w:tabs>
        <w:rPr>
          <w:noProof/>
        </w:rPr>
      </w:pPr>
      <w:r w:rsidRPr="008F7FC5">
        <w:rPr>
          <w:noProof/>
        </w:rPr>
        <w:t>PPVT133</w:t>
      </w:r>
      <w:r w:rsidRPr="008F7FC5">
        <w:rPr>
          <w:noProof/>
        </w:rPr>
        <w:tab/>
        <w:t>92</w:t>
      </w:r>
    </w:p>
    <w:p w:rsidR="002C3311" w:rsidRPr="008F7FC5" w:rsidRDefault="002C3311">
      <w:pPr>
        <w:pStyle w:val="Index1"/>
        <w:tabs>
          <w:tab w:val="right" w:leader="dot" w:pos="4310"/>
        </w:tabs>
        <w:rPr>
          <w:noProof/>
        </w:rPr>
      </w:pPr>
      <w:r w:rsidRPr="008F7FC5">
        <w:rPr>
          <w:noProof/>
        </w:rPr>
        <w:t>PPVT144</w:t>
      </w:r>
      <w:r w:rsidRPr="008F7FC5">
        <w:rPr>
          <w:noProof/>
        </w:rPr>
        <w:tab/>
        <w:t>92</w:t>
      </w:r>
    </w:p>
    <w:p w:rsidR="002C3311" w:rsidRPr="008F7FC5" w:rsidRDefault="002C3311">
      <w:pPr>
        <w:pStyle w:val="Index1"/>
        <w:tabs>
          <w:tab w:val="right" w:leader="dot" w:pos="4310"/>
        </w:tabs>
        <w:rPr>
          <w:noProof/>
        </w:rPr>
      </w:pPr>
      <w:r w:rsidRPr="008F7FC5">
        <w:rPr>
          <w:noProof/>
        </w:rPr>
        <w:t>PPVT145</w:t>
      </w:r>
      <w:r w:rsidRPr="008F7FC5">
        <w:rPr>
          <w:noProof/>
        </w:rPr>
        <w:tab/>
        <w:t>92</w:t>
      </w:r>
    </w:p>
    <w:p w:rsidR="002C3311" w:rsidRPr="008F7FC5" w:rsidRDefault="002C3311">
      <w:pPr>
        <w:pStyle w:val="Index1"/>
        <w:tabs>
          <w:tab w:val="right" w:leader="dot" w:pos="4310"/>
        </w:tabs>
        <w:rPr>
          <w:noProof/>
        </w:rPr>
      </w:pPr>
      <w:r w:rsidRPr="008F7FC5">
        <w:rPr>
          <w:noProof/>
        </w:rPr>
        <w:t>PPVT156</w:t>
      </w:r>
      <w:r w:rsidRPr="008F7FC5">
        <w:rPr>
          <w:noProof/>
        </w:rPr>
        <w:tab/>
        <w:t>92</w:t>
      </w:r>
    </w:p>
    <w:p w:rsidR="002C3311" w:rsidRPr="008F7FC5" w:rsidRDefault="002C3311">
      <w:pPr>
        <w:pStyle w:val="Index1"/>
        <w:tabs>
          <w:tab w:val="right" w:leader="dot" w:pos="4310"/>
        </w:tabs>
        <w:rPr>
          <w:noProof/>
        </w:rPr>
      </w:pPr>
      <w:r w:rsidRPr="008F7FC5">
        <w:rPr>
          <w:noProof/>
        </w:rPr>
        <w:t>PPVT157</w:t>
      </w:r>
      <w:r w:rsidRPr="008F7FC5">
        <w:rPr>
          <w:noProof/>
        </w:rPr>
        <w:tab/>
        <w:t>93</w:t>
      </w:r>
    </w:p>
    <w:p w:rsidR="002C3311" w:rsidRPr="008F7FC5" w:rsidRDefault="002C3311">
      <w:pPr>
        <w:pStyle w:val="Index1"/>
        <w:tabs>
          <w:tab w:val="right" w:leader="dot" w:pos="4310"/>
        </w:tabs>
        <w:rPr>
          <w:noProof/>
        </w:rPr>
      </w:pPr>
      <w:r w:rsidRPr="008F7FC5">
        <w:rPr>
          <w:noProof/>
        </w:rPr>
        <w:t>PPVT168</w:t>
      </w:r>
      <w:r w:rsidRPr="008F7FC5">
        <w:rPr>
          <w:noProof/>
        </w:rPr>
        <w:tab/>
        <w:t>93</w:t>
      </w:r>
    </w:p>
    <w:p w:rsidR="002C3311" w:rsidRPr="008F7FC5" w:rsidRDefault="002C3311">
      <w:pPr>
        <w:pStyle w:val="Index1"/>
        <w:tabs>
          <w:tab w:val="right" w:leader="dot" w:pos="4310"/>
        </w:tabs>
        <w:rPr>
          <w:noProof/>
        </w:rPr>
      </w:pPr>
      <w:r w:rsidRPr="008F7FC5">
        <w:rPr>
          <w:noProof/>
        </w:rPr>
        <w:t>PPVT169</w:t>
      </w:r>
      <w:r w:rsidRPr="008F7FC5">
        <w:rPr>
          <w:noProof/>
        </w:rPr>
        <w:tab/>
        <w:t>93</w:t>
      </w:r>
    </w:p>
    <w:p w:rsidR="002C3311" w:rsidRPr="008F7FC5" w:rsidRDefault="002C3311">
      <w:pPr>
        <w:pStyle w:val="Index1"/>
        <w:tabs>
          <w:tab w:val="right" w:leader="dot" w:pos="4310"/>
        </w:tabs>
        <w:rPr>
          <w:noProof/>
        </w:rPr>
      </w:pPr>
      <w:r w:rsidRPr="008F7FC5">
        <w:rPr>
          <w:noProof/>
        </w:rPr>
        <w:t>PPVT180</w:t>
      </w:r>
      <w:r w:rsidRPr="008F7FC5">
        <w:rPr>
          <w:noProof/>
        </w:rPr>
        <w:tab/>
        <w:t>93</w:t>
      </w:r>
    </w:p>
    <w:p w:rsidR="002C3311" w:rsidRPr="008F7FC5" w:rsidRDefault="002C3311">
      <w:pPr>
        <w:pStyle w:val="Index1"/>
        <w:tabs>
          <w:tab w:val="right" w:leader="dot" w:pos="4310"/>
        </w:tabs>
        <w:rPr>
          <w:noProof/>
        </w:rPr>
      </w:pPr>
      <w:r w:rsidRPr="008F7FC5">
        <w:rPr>
          <w:noProof/>
        </w:rPr>
        <w:t>PPVT181</w:t>
      </w:r>
      <w:r w:rsidRPr="008F7FC5">
        <w:rPr>
          <w:noProof/>
        </w:rPr>
        <w:tab/>
        <w:t>94</w:t>
      </w:r>
    </w:p>
    <w:p w:rsidR="002C3311" w:rsidRPr="008F7FC5" w:rsidRDefault="002C3311">
      <w:pPr>
        <w:pStyle w:val="Index1"/>
        <w:tabs>
          <w:tab w:val="right" w:leader="dot" w:pos="4310"/>
        </w:tabs>
        <w:rPr>
          <w:noProof/>
        </w:rPr>
      </w:pPr>
      <w:r w:rsidRPr="008F7FC5">
        <w:rPr>
          <w:noProof/>
        </w:rPr>
        <w:t>PPVT192</w:t>
      </w:r>
      <w:r w:rsidRPr="008F7FC5">
        <w:rPr>
          <w:noProof/>
        </w:rPr>
        <w:tab/>
        <w:t>94</w:t>
      </w:r>
    </w:p>
    <w:p w:rsidR="002C3311" w:rsidRPr="008F7FC5" w:rsidRDefault="002C3311">
      <w:pPr>
        <w:pStyle w:val="Index1"/>
        <w:tabs>
          <w:tab w:val="right" w:leader="dot" w:pos="4310"/>
        </w:tabs>
        <w:rPr>
          <w:noProof/>
        </w:rPr>
      </w:pPr>
      <w:r w:rsidRPr="008F7FC5">
        <w:rPr>
          <w:noProof/>
        </w:rPr>
        <w:t>PPVT193</w:t>
      </w:r>
      <w:r w:rsidRPr="008F7FC5">
        <w:rPr>
          <w:noProof/>
        </w:rPr>
        <w:tab/>
        <w:t>94</w:t>
      </w:r>
    </w:p>
    <w:p w:rsidR="002C3311" w:rsidRPr="008F7FC5" w:rsidRDefault="002C3311">
      <w:pPr>
        <w:pStyle w:val="Index1"/>
        <w:tabs>
          <w:tab w:val="right" w:leader="dot" w:pos="4310"/>
        </w:tabs>
        <w:rPr>
          <w:noProof/>
        </w:rPr>
      </w:pPr>
      <w:r w:rsidRPr="008F7FC5">
        <w:rPr>
          <w:noProof/>
        </w:rPr>
        <w:t>PPVT204</w:t>
      </w:r>
      <w:r w:rsidRPr="008F7FC5">
        <w:rPr>
          <w:noProof/>
        </w:rPr>
        <w:tab/>
        <w:t>94</w:t>
      </w:r>
    </w:p>
    <w:p w:rsidR="002C3311" w:rsidRPr="008F7FC5" w:rsidRDefault="002C3311">
      <w:pPr>
        <w:pStyle w:val="Index1"/>
        <w:tabs>
          <w:tab w:val="right" w:leader="dot" w:pos="4310"/>
        </w:tabs>
        <w:rPr>
          <w:noProof/>
        </w:rPr>
      </w:pPr>
      <w:r w:rsidRPr="008F7FC5">
        <w:rPr>
          <w:noProof/>
        </w:rPr>
        <w:t>PPVTHIGH</w:t>
      </w:r>
      <w:r w:rsidRPr="008F7FC5">
        <w:rPr>
          <w:noProof/>
        </w:rPr>
        <w:tab/>
        <w:t>86</w:t>
      </w:r>
    </w:p>
    <w:p w:rsidR="002C3311" w:rsidRPr="008F7FC5" w:rsidRDefault="002C3311">
      <w:pPr>
        <w:pStyle w:val="Index1"/>
        <w:tabs>
          <w:tab w:val="right" w:leader="dot" w:pos="4310"/>
        </w:tabs>
        <w:rPr>
          <w:noProof/>
        </w:rPr>
      </w:pPr>
      <w:r w:rsidRPr="008F7FC5">
        <w:rPr>
          <w:noProof/>
        </w:rPr>
        <w:t>PPVTLOW</w:t>
      </w:r>
      <w:r w:rsidRPr="008F7FC5">
        <w:rPr>
          <w:noProof/>
        </w:rPr>
        <w:tab/>
        <w:t>86</w:t>
      </w:r>
    </w:p>
    <w:p w:rsidR="002C3311" w:rsidRPr="008F7FC5" w:rsidRDefault="002C3311">
      <w:pPr>
        <w:pStyle w:val="Index1"/>
        <w:tabs>
          <w:tab w:val="right" w:leader="dot" w:pos="4310"/>
        </w:tabs>
        <w:rPr>
          <w:noProof/>
        </w:rPr>
      </w:pPr>
      <w:r w:rsidRPr="008F7FC5">
        <w:rPr>
          <w:noProof/>
        </w:rPr>
        <w:t>PRBENHR</w:t>
      </w:r>
      <w:r w:rsidRPr="008F7FC5">
        <w:rPr>
          <w:noProof/>
        </w:rPr>
        <w:tab/>
        <w:t>98</w:t>
      </w:r>
    </w:p>
    <w:p w:rsidR="002C3311" w:rsidRPr="008F7FC5" w:rsidRDefault="002C3311">
      <w:pPr>
        <w:pStyle w:val="Index1"/>
        <w:tabs>
          <w:tab w:val="right" w:leader="dot" w:pos="4310"/>
        </w:tabs>
        <w:rPr>
          <w:noProof/>
        </w:rPr>
      </w:pPr>
      <w:r w:rsidRPr="008F7FC5">
        <w:rPr>
          <w:noProof/>
        </w:rPr>
        <w:t>PRBENMN</w:t>
      </w:r>
      <w:r w:rsidRPr="008F7FC5">
        <w:rPr>
          <w:noProof/>
        </w:rPr>
        <w:tab/>
        <w:t>98</w:t>
      </w:r>
    </w:p>
    <w:p w:rsidR="002C3311" w:rsidRPr="008F7FC5" w:rsidRDefault="002C3311">
      <w:pPr>
        <w:pStyle w:val="Index1"/>
        <w:tabs>
          <w:tab w:val="right" w:leader="dot" w:pos="4310"/>
        </w:tabs>
        <w:rPr>
          <w:noProof/>
        </w:rPr>
      </w:pPr>
      <w:r w:rsidRPr="008F7FC5">
        <w:rPr>
          <w:noProof/>
        </w:rPr>
        <w:t>PRBINJR3</w:t>
      </w:r>
      <w:r w:rsidRPr="008F7FC5">
        <w:rPr>
          <w:noProof/>
        </w:rPr>
        <w:tab/>
        <w:t>82</w:t>
      </w:r>
    </w:p>
    <w:p w:rsidR="002C3311" w:rsidRPr="008F7FC5" w:rsidRDefault="002C3311">
      <w:pPr>
        <w:pStyle w:val="Index1"/>
        <w:tabs>
          <w:tab w:val="right" w:leader="dot" w:pos="4310"/>
        </w:tabs>
        <w:rPr>
          <w:noProof/>
        </w:rPr>
      </w:pPr>
      <w:r w:rsidRPr="008F7FC5">
        <w:rPr>
          <w:noProof/>
        </w:rPr>
        <w:t>PRBSTHR</w:t>
      </w:r>
      <w:r w:rsidRPr="008F7FC5">
        <w:rPr>
          <w:noProof/>
        </w:rPr>
        <w:tab/>
        <w:t>97</w:t>
      </w:r>
    </w:p>
    <w:p w:rsidR="002C3311" w:rsidRPr="008F7FC5" w:rsidRDefault="002C3311">
      <w:pPr>
        <w:pStyle w:val="Index1"/>
        <w:tabs>
          <w:tab w:val="right" w:leader="dot" w:pos="4310"/>
        </w:tabs>
        <w:rPr>
          <w:noProof/>
        </w:rPr>
      </w:pPr>
      <w:r w:rsidRPr="008F7FC5">
        <w:rPr>
          <w:noProof/>
        </w:rPr>
        <w:t>PRBSTMN</w:t>
      </w:r>
      <w:r w:rsidRPr="008F7FC5">
        <w:rPr>
          <w:noProof/>
        </w:rPr>
        <w:tab/>
        <w:t>97</w:t>
      </w:r>
    </w:p>
    <w:p w:rsidR="002C3311" w:rsidRPr="008F7FC5" w:rsidRDefault="002C3311">
      <w:pPr>
        <w:pStyle w:val="Index1"/>
        <w:tabs>
          <w:tab w:val="right" w:leader="dot" w:pos="4310"/>
        </w:tabs>
        <w:rPr>
          <w:noProof/>
        </w:rPr>
      </w:pPr>
      <w:r w:rsidRPr="008F7FC5">
        <w:rPr>
          <w:noProof/>
        </w:rPr>
        <w:t>PRGFRSR3</w:t>
      </w:r>
      <w:r w:rsidRPr="008F7FC5">
        <w:rPr>
          <w:noProof/>
        </w:rPr>
        <w:tab/>
        <w:t>102</w:t>
      </w:r>
    </w:p>
    <w:p w:rsidR="002C3311" w:rsidRPr="008F7FC5" w:rsidRDefault="002C3311">
      <w:pPr>
        <w:pStyle w:val="Index1"/>
        <w:tabs>
          <w:tab w:val="right" w:leader="dot" w:pos="4310"/>
        </w:tabs>
        <w:rPr>
          <w:noProof/>
        </w:rPr>
      </w:pPr>
      <w:r w:rsidRPr="008F7FC5">
        <w:rPr>
          <w:noProof/>
        </w:rPr>
        <w:t>PRIRRR3</w:t>
      </w:r>
      <w:r w:rsidRPr="008F7FC5">
        <w:rPr>
          <w:noProof/>
        </w:rPr>
        <w:tab/>
        <w:t>11</w:t>
      </w:r>
    </w:p>
    <w:p w:rsidR="002C3311" w:rsidRPr="008F7FC5" w:rsidRDefault="002C3311">
      <w:pPr>
        <w:pStyle w:val="Index1"/>
        <w:tabs>
          <w:tab w:val="right" w:leader="dot" w:pos="4310"/>
        </w:tabs>
        <w:rPr>
          <w:noProof/>
        </w:rPr>
      </w:pPr>
      <w:r w:rsidRPr="008F7FC5">
        <w:rPr>
          <w:noProof/>
        </w:rPr>
        <w:t>PRNHITR3</w:t>
      </w:r>
      <w:r w:rsidRPr="008F7FC5">
        <w:rPr>
          <w:noProof/>
        </w:rPr>
        <w:tab/>
        <w:t>100</w:t>
      </w:r>
    </w:p>
    <w:p w:rsidR="002C3311" w:rsidRPr="008F7FC5" w:rsidRDefault="002C3311">
      <w:pPr>
        <w:pStyle w:val="Index1"/>
        <w:tabs>
          <w:tab w:val="right" w:leader="dot" w:pos="4310"/>
        </w:tabs>
        <w:rPr>
          <w:noProof/>
        </w:rPr>
      </w:pPr>
      <w:r w:rsidRPr="008F7FC5">
        <w:rPr>
          <w:noProof/>
        </w:rPr>
        <w:t>PRNTFRR3</w:t>
      </w:r>
      <w:r w:rsidRPr="008F7FC5">
        <w:rPr>
          <w:noProof/>
        </w:rPr>
        <w:tab/>
        <w:t>37</w:t>
      </w:r>
    </w:p>
    <w:p w:rsidR="002C3311" w:rsidRPr="008F7FC5" w:rsidRDefault="002C3311">
      <w:pPr>
        <w:pStyle w:val="Index1"/>
        <w:tabs>
          <w:tab w:val="right" w:leader="dot" w:pos="4310"/>
        </w:tabs>
        <w:rPr>
          <w:noProof/>
        </w:rPr>
      </w:pPr>
      <w:r w:rsidRPr="008F7FC5">
        <w:rPr>
          <w:noProof/>
        </w:rPr>
        <w:t>PRPSTR31</w:t>
      </w:r>
      <w:r w:rsidRPr="008F7FC5">
        <w:rPr>
          <w:noProof/>
        </w:rPr>
        <w:tab/>
        <w:t>37</w:t>
      </w:r>
    </w:p>
    <w:p w:rsidR="002C3311" w:rsidRPr="008F7FC5" w:rsidRDefault="002C3311">
      <w:pPr>
        <w:pStyle w:val="Index1"/>
        <w:tabs>
          <w:tab w:val="right" w:leader="dot" w:pos="4310"/>
        </w:tabs>
        <w:rPr>
          <w:noProof/>
        </w:rPr>
      </w:pPr>
      <w:r w:rsidRPr="008F7FC5">
        <w:rPr>
          <w:noProof/>
        </w:rPr>
        <w:t>PRPSTR32</w:t>
      </w:r>
      <w:r w:rsidRPr="008F7FC5">
        <w:rPr>
          <w:noProof/>
        </w:rPr>
        <w:tab/>
        <w:t>37</w:t>
      </w:r>
    </w:p>
    <w:p w:rsidR="002C3311" w:rsidRPr="008F7FC5" w:rsidRDefault="002C3311">
      <w:pPr>
        <w:pStyle w:val="Index1"/>
        <w:tabs>
          <w:tab w:val="right" w:leader="dot" w:pos="4310"/>
        </w:tabs>
        <w:rPr>
          <w:noProof/>
        </w:rPr>
      </w:pPr>
      <w:r w:rsidRPr="008F7FC5">
        <w:rPr>
          <w:noProof/>
        </w:rPr>
        <w:t>PRPSTR33</w:t>
      </w:r>
      <w:r w:rsidRPr="008F7FC5">
        <w:rPr>
          <w:noProof/>
        </w:rPr>
        <w:tab/>
        <w:t>37</w:t>
      </w:r>
    </w:p>
    <w:p w:rsidR="002C3311" w:rsidRPr="008F7FC5" w:rsidRDefault="002C3311">
      <w:pPr>
        <w:pStyle w:val="Index1"/>
        <w:tabs>
          <w:tab w:val="right" w:leader="dot" w:pos="4310"/>
        </w:tabs>
        <w:rPr>
          <w:noProof/>
        </w:rPr>
      </w:pPr>
      <w:r w:rsidRPr="008F7FC5">
        <w:rPr>
          <w:noProof/>
        </w:rPr>
        <w:t>PRSLIVR3</w:t>
      </w:r>
      <w:r w:rsidRPr="008F7FC5">
        <w:rPr>
          <w:noProof/>
        </w:rPr>
        <w:tab/>
        <w:t>74</w:t>
      </w:r>
    </w:p>
    <w:p w:rsidR="002C3311" w:rsidRPr="008F7FC5" w:rsidRDefault="002C3311">
      <w:pPr>
        <w:pStyle w:val="Index1"/>
        <w:tabs>
          <w:tab w:val="right" w:leader="dot" w:pos="4310"/>
        </w:tabs>
        <w:rPr>
          <w:noProof/>
        </w:rPr>
      </w:pPr>
      <w:r w:rsidRPr="008F7FC5">
        <w:rPr>
          <w:noProof/>
        </w:rPr>
        <w:t>PYMRECR3</w:t>
      </w:r>
      <w:r w:rsidRPr="008F7FC5">
        <w:rPr>
          <w:noProof/>
        </w:rPr>
        <w:tab/>
        <w:t>103</w:t>
      </w:r>
    </w:p>
    <w:p w:rsidR="002C3311" w:rsidRPr="008F7FC5" w:rsidRDefault="002C3311">
      <w:pPr>
        <w:pStyle w:val="IndexHeading"/>
        <w:keepNext/>
        <w:tabs>
          <w:tab w:val="right" w:leader="dot" w:pos="4310"/>
        </w:tabs>
        <w:rPr>
          <w:b w:val="0"/>
          <w:bCs w:val="0"/>
          <w:noProof/>
        </w:rPr>
      </w:pPr>
      <w:r w:rsidRPr="008F7FC5">
        <w:rPr>
          <w:noProof/>
        </w:rPr>
        <w:t>R</w:t>
      </w:r>
    </w:p>
    <w:p w:rsidR="002C3311" w:rsidRPr="008F7FC5" w:rsidRDefault="002C3311">
      <w:pPr>
        <w:pStyle w:val="Index1"/>
        <w:tabs>
          <w:tab w:val="right" w:leader="dot" w:pos="4310"/>
        </w:tabs>
        <w:rPr>
          <w:noProof/>
        </w:rPr>
      </w:pPr>
      <w:r w:rsidRPr="008F7FC5">
        <w:rPr>
          <w:noProof/>
        </w:rPr>
        <w:t>R3CSV1</w:t>
      </w:r>
      <w:r w:rsidRPr="008F7FC5">
        <w:rPr>
          <w:noProof/>
        </w:rPr>
        <w:tab/>
        <w:t>35</w:t>
      </w:r>
    </w:p>
    <w:p w:rsidR="002C3311" w:rsidRPr="008F7FC5" w:rsidRDefault="002C3311">
      <w:pPr>
        <w:pStyle w:val="Index1"/>
        <w:tabs>
          <w:tab w:val="right" w:leader="dot" w:pos="4310"/>
        </w:tabs>
        <w:rPr>
          <w:noProof/>
        </w:rPr>
      </w:pPr>
      <w:r w:rsidRPr="008F7FC5">
        <w:rPr>
          <w:noProof/>
        </w:rPr>
        <w:t>R3CSV2</w:t>
      </w:r>
      <w:r w:rsidRPr="008F7FC5">
        <w:rPr>
          <w:noProof/>
        </w:rPr>
        <w:tab/>
        <w:t>35</w:t>
      </w:r>
    </w:p>
    <w:p w:rsidR="002C3311" w:rsidRPr="008F7FC5" w:rsidRDefault="002C3311">
      <w:pPr>
        <w:pStyle w:val="Index1"/>
        <w:tabs>
          <w:tab w:val="right" w:leader="dot" w:pos="4310"/>
        </w:tabs>
        <w:rPr>
          <w:noProof/>
        </w:rPr>
      </w:pPr>
      <w:r w:rsidRPr="008F7FC5">
        <w:rPr>
          <w:noProof/>
        </w:rPr>
        <w:t>R3CSV3</w:t>
      </w:r>
      <w:r w:rsidRPr="008F7FC5">
        <w:rPr>
          <w:noProof/>
        </w:rPr>
        <w:tab/>
        <w:t>35</w:t>
      </w:r>
    </w:p>
    <w:p w:rsidR="002C3311" w:rsidRPr="008F7FC5" w:rsidRDefault="002C3311">
      <w:pPr>
        <w:pStyle w:val="Index1"/>
        <w:tabs>
          <w:tab w:val="right" w:leader="dot" w:pos="4310"/>
        </w:tabs>
        <w:rPr>
          <w:noProof/>
        </w:rPr>
      </w:pPr>
      <w:r w:rsidRPr="008F7FC5">
        <w:rPr>
          <w:noProof/>
        </w:rPr>
        <w:t>R3CSV4</w:t>
      </w:r>
      <w:r w:rsidRPr="008F7FC5">
        <w:rPr>
          <w:noProof/>
        </w:rPr>
        <w:tab/>
        <w:t>35</w:t>
      </w:r>
    </w:p>
    <w:p w:rsidR="002C3311" w:rsidRPr="008F7FC5" w:rsidRDefault="002C3311">
      <w:pPr>
        <w:pStyle w:val="Index1"/>
        <w:tabs>
          <w:tab w:val="right" w:leader="dot" w:pos="4310"/>
        </w:tabs>
        <w:rPr>
          <w:noProof/>
        </w:rPr>
      </w:pPr>
      <w:r w:rsidRPr="008F7FC5">
        <w:rPr>
          <w:noProof/>
        </w:rPr>
        <w:t>R3CSV5</w:t>
      </w:r>
      <w:r w:rsidRPr="008F7FC5">
        <w:rPr>
          <w:noProof/>
        </w:rPr>
        <w:tab/>
        <w:t>36</w:t>
      </w:r>
    </w:p>
    <w:p w:rsidR="002C3311" w:rsidRPr="008F7FC5" w:rsidRDefault="002C3311">
      <w:pPr>
        <w:pStyle w:val="Index1"/>
        <w:tabs>
          <w:tab w:val="right" w:leader="dot" w:pos="4310"/>
        </w:tabs>
        <w:rPr>
          <w:noProof/>
        </w:rPr>
      </w:pPr>
      <w:r w:rsidRPr="008F7FC5">
        <w:rPr>
          <w:noProof/>
        </w:rPr>
        <w:t>R3CTR1</w:t>
      </w:r>
      <w:r w:rsidRPr="008F7FC5">
        <w:rPr>
          <w:noProof/>
        </w:rPr>
        <w:tab/>
        <w:t>36</w:t>
      </w:r>
    </w:p>
    <w:p w:rsidR="002C3311" w:rsidRPr="008F7FC5" w:rsidRDefault="002C3311">
      <w:pPr>
        <w:pStyle w:val="Index1"/>
        <w:tabs>
          <w:tab w:val="right" w:leader="dot" w:pos="4310"/>
        </w:tabs>
        <w:rPr>
          <w:noProof/>
        </w:rPr>
      </w:pPr>
      <w:r w:rsidRPr="008F7FC5">
        <w:rPr>
          <w:noProof/>
        </w:rPr>
        <w:t>R3CTR2</w:t>
      </w:r>
      <w:r w:rsidRPr="008F7FC5">
        <w:rPr>
          <w:noProof/>
        </w:rPr>
        <w:tab/>
        <w:t>36</w:t>
      </w:r>
    </w:p>
    <w:p w:rsidR="002C3311" w:rsidRPr="008F7FC5" w:rsidRDefault="002C3311">
      <w:pPr>
        <w:pStyle w:val="Index1"/>
        <w:tabs>
          <w:tab w:val="right" w:leader="dot" w:pos="4310"/>
        </w:tabs>
        <w:rPr>
          <w:noProof/>
        </w:rPr>
      </w:pPr>
      <w:r w:rsidRPr="008F7FC5">
        <w:rPr>
          <w:noProof/>
        </w:rPr>
        <w:t>R3CTR4</w:t>
      </w:r>
      <w:r w:rsidRPr="008F7FC5">
        <w:rPr>
          <w:noProof/>
        </w:rPr>
        <w:tab/>
        <w:t>36</w:t>
      </w:r>
    </w:p>
    <w:p w:rsidR="002C3311" w:rsidRPr="008F7FC5" w:rsidRDefault="002C3311">
      <w:pPr>
        <w:pStyle w:val="Index1"/>
        <w:tabs>
          <w:tab w:val="right" w:leader="dot" w:pos="4310"/>
        </w:tabs>
        <w:rPr>
          <w:noProof/>
        </w:rPr>
      </w:pPr>
      <w:r w:rsidRPr="008F7FC5">
        <w:rPr>
          <w:noProof/>
        </w:rPr>
        <w:t>R3CTR5</w:t>
      </w:r>
      <w:r w:rsidRPr="008F7FC5">
        <w:rPr>
          <w:noProof/>
        </w:rPr>
        <w:tab/>
        <w:t>36</w:t>
      </w:r>
    </w:p>
    <w:p w:rsidR="002C3311" w:rsidRPr="008F7FC5" w:rsidRDefault="002C3311">
      <w:pPr>
        <w:pStyle w:val="Index1"/>
        <w:tabs>
          <w:tab w:val="right" w:leader="dot" w:pos="4310"/>
        </w:tabs>
        <w:rPr>
          <w:noProof/>
        </w:rPr>
      </w:pPr>
      <w:r w:rsidRPr="008F7FC5">
        <w:rPr>
          <w:noProof/>
        </w:rPr>
        <w:t>R3CTR6</w:t>
      </w:r>
      <w:r w:rsidRPr="008F7FC5">
        <w:rPr>
          <w:noProof/>
        </w:rPr>
        <w:tab/>
        <w:t>36</w:t>
      </w:r>
    </w:p>
    <w:p w:rsidR="002C3311" w:rsidRPr="008F7FC5" w:rsidRDefault="002C3311">
      <w:pPr>
        <w:pStyle w:val="Index1"/>
        <w:tabs>
          <w:tab w:val="right" w:leader="dot" w:pos="4310"/>
        </w:tabs>
        <w:rPr>
          <w:noProof/>
        </w:rPr>
      </w:pPr>
      <w:r w:rsidRPr="008F7FC5">
        <w:rPr>
          <w:noProof/>
        </w:rPr>
        <w:t>RADIO7R3</w:t>
      </w:r>
      <w:r w:rsidRPr="008F7FC5">
        <w:rPr>
          <w:noProof/>
        </w:rPr>
        <w:tab/>
        <w:t>48</w:t>
      </w:r>
    </w:p>
    <w:p w:rsidR="002C3311" w:rsidRPr="008F7FC5" w:rsidRDefault="002C3311">
      <w:pPr>
        <w:pStyle w:val="Index1"/>
        <w:tabs>
          <w:tab w:val="right" w:leader="dot" w:pos="4310"/>
        </w:tabs>
        <w:rPr>
          <w:noProof/>
        </w:rPr>
      </w:pPr>
      <w:r w:rsidRPr="008F7FC5">
        <w:rPr>
          <w:noProof/>
        </w:rPr>
        <w:t>RAISER3</w:t>
      </w:r>
      <w:r w:rsidRPr="008F7FC5">
        <w:rPr>
          <w:noProof/>
        </w:rPr>
        <w:tab/>
        <w:t>21</w:t>
      </w:r>
    </w:p>
    <w:p w:rsidR="002C3311" w:rsidRPr="008F7FC5" w:rsidRDefault="002C3311">
      <w:pPr>
        <w:pStyle w:val="Index1"/>
        <w:tabs>
          <w:tab w:val="right" w:leader="dot" w:pos="4310"/>
        </w:tabs>
        <w:rPr>
          <w:noProof/>
        </w:rPr>
      </w:pPr>
      <w:r w:rsidRPr="008F7FC5">
        <w:rPr>
          <w:noProof/>
        </w:rPr>
        <w:t>RAWSCRE</w:t>
      </w:r>
      <w:r w:rsidRPr="008F7FC5">
        <w:rPr>
          <w:noProof/>
        </w:rPr>
        <w:tab/>
        <w:t>95</w:t>
      </w:r>
    </w:p>
    <w:p w:rsidR="002C3311" w:rsidRPr="008F7FC5" w:rsidRDefault="002C3311">
      <w:pPr>
        <w:pStyle w:val="Index1"/>
        <w:tabs>
          <w:tab w:val="right" w:leader="dot" w:pos="4310"/>
        </w:tabs>
        <w:rPr>
          <w:noProof/>
        </w:rPr>
      </w:pPr>
      <w:r w:rsidRPr="008F7FC5">
        <w:rPr>
          <w:noProof/>
        </w:rPr>
        <w:t>RCVCMPR3</w:t>
      </w:r>
      <w:r w:rsidRPr="008F7FC5">
        <w:rPr>
          <w:noProof/>
        </w:rPr>
        <w:tab/>
        <w:t>82</w:t>
      </w:r>
    </w:p>
    <w:p w:rsidR="002C3311" w:rsidRPr="008F7FC5" w:rsidRDefault="002C3311">
      <w:pPr>
        <w:pStyle w:val="Index1"/>
        <w:tabs>
          <w:tab w:val="right" w:leader="dot" w:pos="4310"/>
        </w:tabs>
        <w:rPr>
          <w:noProof/>
        </w:rPr>
      </w:pPr>
      <w:r w:rsidRPr="008F7FC5">
        <w:rPr>
          <w:rFonts w:cs="Arial"/>
          <w:bCs/>
          <w:noProof/>
          <w:spacing w:val="-11"/>
          <w:w w:val="105"/>
        </w:rPr>
        <w:t>RELATE</w:t>
      </w:r>
      <w:r w:rsidRPr="008F7FC5">
        <w:rPr>
          <w:noProof/>
        </w:rPr>
        <w:tab/>
        <w:t>58</w:t>
      </w:r>
    </w:p>
    <w:p w:rsidR="002C3311" w:rsidRPr="008F7FC5" w:rsidRDefault="002C3311">
      <w:pPr>
        <w:pStyle w:val="Index1"/>
        <w:tabs>
          <w:tab w:val="right" w:leader="dot" w:pos="4310"/>
        </w:tabs>
        <w:rPr>
          <w:noProof/>
        </w:rPr>
      </w:pPr>
      <w:r w:rsidRPr="008F7FC5">
        <w:rPr>
          <w:noProof/>
        </w:rPr>
        <w:t>RELLIVR3</w:t>
      </w:r>
      <w:r w:rsidRPr="008F7FC5">
        <w:rPr>
          <w:noProof/>
        </w:rPr>
        <w:tab/>
        <w:t>37</w:t>
      </w:r>
    </w:p>
    <w:p w:rsidR="002C3311" w:rsidRPr="008F7FC5" w:rsidRDefault="002C3311">
      <w:pPr>
        <w:pStyle w:val="Index1"/>
        <w:tabs>
          <w:tab w:val="right" w:leader="dot" w:pos="4310"/>
        </w:tabs>
        <w:rPr>
          <w:noProof/>
        </w:rPr>
      </w:pPr>
      <w:r w:rsidRPr="008F7FC5">
        <w:rPr>
          <w:noProof/>
        </w:rPr>
        <w:t>REMESTR3</w:t>
      </w:r>
      <w:r w:rsidRPr="008F7FC5">
        <w:rPr>
          <w:noProof/>
        </w:rPr>
        <w:tab/>
        <w:t>65</w:t>
      </w:r>
    </w:p>
    <w:p w:rsidR="002C3311" w:rsidRPr="008F7FC5" w:rsidRDefault="002C3311">
      <w:pPr>
        <w:pStyle w:val="Index1"/>
        <w:tabs>
          <w:tab w:val="right" w:leader="dot" w:pos="4310"/>
        </w:tabs>
        <w:rPr>
          <w:noProof/>
        </w:rPr>
      </w:pPr>
      <w:r w:rsidRPr="008F7FC5">
        <w:rPr>
          <w:noProof/>
        </w:rPr>
        <w:t>REMGODR3</w:t>
      </w:r>
      <w:r w:rsidRPr="008F7FC5">
        <w:rPr>
          <w:noProof/>
        </w:rPr>
        <w:tab/>
        <w:t>65</w:t>
      </w:r>
    </w:p>
    <w:p w:rsidR="002C3311" w:rsidRPr="008F7FC5" w:rsidRDefault="002C3311">
      <w:pPr>
        <w:pStyle w:val="Index1"/>
        <w:tabs>
          <w:tab w:val="right" w:leader="dot" w:pos="4310"/>
        </w:tabs>
        <w:rPr>
          <w:noProof/>
        </w:rPr>
      </w:pPr>
      <w:r w:rsidRPr="008F7FC5">
        <w:rPr>
          <w:noProof/>
        </w:rPr>
        <w:t>REMRELR3</w:t>
      </w:r>
      <w:r w:rsidRPr="008F7FC5">
        <w:rPr>
          <w:noProof/>
        </w:rPr>
        <w:tab/>
        <w:t>64</w:t>
      </w:r>
    </w:p>
    <w:p w:rsidR="002C3311" w:rsidRPr="008F7FC5" w:rsidRDefault="002C3311">
      <w:pPr>
        <w:pStyle w:val="Index1"/>
        <w:tabs>
          <w:tab w:val="right" w:leader="dot" w:pos="4310"/>
        </w:tabs>
        <w:rPr>
          <w:noProof/>
        </w:rPr>
      </w:pPr>
      <w:r w:rsidRPr="008F7FC5">
        <w:rPr>
          <w:noProof/>
        </w:rPr>
        <w:t>RFSTLKR3</w:t>
      </w:r>
      <w:r w:rsidRPr="008F7FC5">
        <w:rPr>
          <w:noProof/>
        </w:rPr>
        <w:tab/>
        <w:t>101</w:t>
      </w:r>
    </w:p>
    <w:p w:rsidR="002C3311" w:rsidRPr="008F7FC5" w:rsidRDefault="002C3311">
      <w:pPr>
        <w:pStyle w:val="Index1"/>
        <w:tabs>
          <w:tab w:val="right" w:leader="dot" w:pos="4310"/>
        </w:tabs>
        <w:rPr>
          <w:noProof/>
        </w:rPr>
      </w:pPr>
      <w:r w:rsidRPr="008F7FC5">
        <w:rPr>
          <w:noProof/>
        </w:rPr>
        <w:t>RGHTLVR3</w:t>
      </w:r>
      <w:r w:rsidRPr="008F7FC5">
        <w:rPr>
          <w:noProof/>
        </w:rPr>
        <w:tab/>
        <w:t>69</w:t>
      </w:r>
    </w:p>
    <w:p w:rsidR="002C3311" w:rsidRPr="008F7FC5" w:rsidRDefault="002C3311">
      <w:pPr>
        <w:pStyle w:val="Index1"/>
        <w:tabs>
          <w:tab w:val="right" w:leader="dot" w:pos="4310"/>
        </w:tabs>
        <w:rPr>
          <w:noProof/>
        </w:rPr>
      </w:pPr>
      <w:r w:rsidRPr="008F7FC5">
        <w:rPr>
          <w:noProof/>
        </w:rPr>
        <w:t>RISKAVR3</w:t>
      </w:r>
      <w:r w:rsidRPr="008F7FC5">
        <w:rPr>
          <w:noProof/>
        </w:rPr>
        <w:tab/>
        <w:t>85</w:t>
      </w:r>
    </w:p>
    <w:p w:rsidR="002C3311" w:rsidRPr="008F7FC5" w:rsidRDefault="002C3311">
      <w:pPr>
        <w:pStyle w:val="Index1"/>
        <w:tabs>
          <w:tab w:val="right" w:leader="dot" w:pos="4310"/>
        </w:tabs>
        <w:rPr>
          <w:noProof/>
        </w:rPr>
      </w:pPr>
      <w:r w:rsidRPr="008F7FC5">
        <w:rPr>
          <w:noProof/>
        </w:rPr>
        <w:t>RKEVR301</w:t>
      </w:r>
      <w:r w:rsidRPr="008F7FC5">
        <w:rPr>
          <w:noProof/>
        </w:rPr>
        <w:tab/>
        <w:t>43</w:t>
      </w:r>
    </w:p>
    <w:p w:rsidR="002C3311" w:rsidRPr="008F7FC5" w:rsidRDefault="002C3311">
      <w:pPr>
        <w:pStyle w:val="Index1"/>
        <w:tabs>
          <w:tab w:val="right" w:leader="dot" w:pos="4310"/>
        </w:tabs>
        <w:rPr>
          <w:noProof/>
        </w:rPr>
      </w:pPr>
      <w:r w:rsidRPr="008F7FC5">
        <w:rPr>
          <w:noProof/>
        </w:rPr>
        <w:t>RKEVR302</w:t>
      </w:r>
      <w:r w:rsidRPr="008F7FC5">
        <w:rPr>
          <w:noProof/>
        </w:rPr>
        <w:tab/>
        <w:t>43</w:t>
      </w:r>
    </w:p>
    <w:p w:rsidR="002C3311" w:rsidRPr="008F7FC5" w:rsidRDefault="002C3311">
      <w:pPr>
        <w:pStyle w:val="Index1"/>
        <w:tabs>
          <w:tab w:val="right" w:leader="dot" w:pos="4310"/>
        </w:tabs>
        <w:rPr>
          <w:noProof/>
        </w:rPr>
      </w:pPr>
      <w:r w:rsidRPr="008F7FC5">
        <w:rPr>
          <w:noProof/>
        </w:rPr>
        <w:t>RKEVR303</w:t>
      </w:r>
      <w:r w:rsidRPr="008F7FC5">
        <w:rPr>
          <w:noProof/>
        </w:rPr>
        <w:tab/>
        <w:t>43</w:t>
      </w:r>
    </w:p>
    <w:p w:rsidR="002C3311" w:rsidRPr="008F7FC5" w:rsidRDefault="002C3311">
      <w:pPr>
        <w:pStyle w:val="Index1"/>
        <w:tabs>
          <w:tab w:val="right" w:leader="dot" w:pos="4310"/>
        </w:tabs>
        <w:rPr>
          <w:noProof/>
        </w:rPr>
      </w:pPr>
      <w:r w:rsidRPr="008F7FC5">
        <w:rPr>
          <w:noProof/>
        </w:rPr>
        <w:t>RLEDECR3</w:t>
      </w:r>
      <w:r w:rsidRPr="008F7FC5">
        <w:rPr>
          <w:noProof/>
        </w:rPr>
        <w:tab/>
        <w:t>77</w:t>
      </w:r>
    </w:p>
    <w:p w:rsidR="002C3311" w:rsidRPr="008F7FC5" w:rsidRDefault="002C3311">
      <w:pPr>
        <w:pStyle w:val="Index1"/>
        <w:tabs>
          <w:tab w:val="right" w:leader="dot" w:pos="4310"/>
        </w:tabs>
        <w:rPr>
          <w:noProof/>
        </w:rPr>
      </w:pPr>
      <w:r w:rsidRPr="008F7FC5">
        <w:rPr>
          <w:noProof/>
          <w:kern w:val="32"/>
        </w:rPr>
        <w:t>RMTR301</w:t>
      </w:r>
      <w:r w:rsidRPr="008F7FC5">
        <w:rPr>
          <w:noProof/>
        </w:rPr>
        <w:tab/>
        <w:t>16</w:t>
      </w:r>
    </w:p>
    <w:p w:rsidR="002C3311" w:rsidRPr="008F7FC5" w:rsidRDefault="002C3311">
      <w:pPr>
        <w:pStyle w:val="Index1"/>
        <w:tabs>
          <w:tab w:val="right" w:leader="dot" w:pos="4310"/>
        </w:tabs>
        <w:rPr>
          <w:noProof/>
        </w:rPr>
      </w:pPr>
      <w:r w:rsidRPr="008F7FC5">
        <w:rPr>
          <w:noProof/>
          <w:kern w:val="32"/>
        </w:rPr>
        <w:t>RMTR302</w:t>
      </w:r>
      <w:r w:rsidRPr="008F7FC5">
        <w:rPr>
          <w:noProof/>
        </w:rPr>
        <w:tab/>
        <w:t>16</w:t>
      </w:r>
    </w:p>
    <w:p w:rsidR="002C3311" w:rsidRPr="008F7FC5" w:rsidRDefault="002C3311">
      <w:pPr>
        <w:pStyle w:val="Index1"/>
        <w:tabs>
          <w:tab w:val="right" w:leader="dot" w:pos="4310"/>
        </w:tabs>
        <w:rPr>
          <w:noProof/>
        </w:rPr>
      </w:pPr>
      <w:r w:rsidRPr="008F7FC5">
        <w:rPr>
          <w:noProof/>
          <w:kern w:val="32"/>
        </w:rPr>
        <w:t>RMTR303</w:t>
      </w:r>
      <w:r w:rsidRPr="008F7FC5">
        <w:rPr>
          <w:noProof/>
        </w:rPr>
        <w:tab/>
        <w:t>16</w:t>
      </w:r>
    </w:p>
    <w:p w:rsidR="002C3311" w:rsidRPr="008F7FC5" w:rsidRDefault="002C3311">
      <w:pPr>
        <w:pStyle w:val="Index1"/>
        <w:tabs>
          <w:tab w:val="right" w:leader="dot" w:pos="4310"/>
        </w:tabs>
        <w:rPr>
          <w:noProof/>
        </w:rPr>
      </w:pPr>
      <w:r w:rsidRPr="008F7FC5">
        <w:rPr>
          <w:noProof/>
          <w:kern w:val="32"/>
        </w:rPr>
        <w:t>RMTR304</w:t>
      </w:r>
      <w:r w:rsidRPr="008F7FC5">
        <w:rPr>
          <w:noProof/>
        </w:rPr>
        <w:tab/>
        <w:t>16</w:t>
      </w:r>
    </w:p>
    <w:p w:rsidR="002C3311" w:rsidRPr="008F7FC5" w:rsidRDefault="002C3311">
      <w:pPr>
        <w:pStyle w:val="Index1"/>
        <w:tabs>
          <w:tab w:val="right" w:leader="dot" w:pos="4310"/>
        </w:tabs>
        <w:rPr>
          <w:noProof/>
        </w:rPr>
      </w:pPr>
      <w:r w:rsidRPr="008F7FC5">
        <w:rPr>
          <w:noProof/>
          <w:kern w:val="32"/>
        </w:rPr>
        <w:t>RMTR305</w:t>
      </w:r>
      <w:r w:rsidRPr="008F7FC5">
        <w:rPr>
          <w:noProof/>
        </w:rPr>
        <w:tab/>
        <w:t>16</w:t>
      </w:r>
    </w:p>
    <w:p w:rsidR="002C3311" w:rsidRPr="008F7FC5" w:rsidRDefault="002C3311">
      <w:pPr>
        <w:pStyle w:val="Index1"/>
        <w:tabs>
          <w:tab w:val="right" w:leader="dot" w:pos="4310"/>
        </w:tabs>
        <w:rPr>
          <w:noProof/>
        </w:rPr>
      </w:pPr>
      <w:r w:rsidRPr="008F7FC5">
        <w:rPr>
          <w:noProof/>
          <w:kern w:val="32"/>
        </w:rPr>
        <w:t>RMTR306</w:t>
      </w:r>
      <w:r w:rsidRPr="008F7FC5">
        <w:rPr>
          <w:noProof/>
        </w:rPr>
        <w:tab/>
        <w:t>16</w:t>
      </w:r>
    </w:p>
    <w:p w:rsidR="002C3311" w:rsidRPr="008F7FC5" w:rsidRDefault="002C3311">
      <w:pPr>
        <w:pStyle w:val="Index1"/>
        <w:tabs>
          <w:tab w:val="right" w:leader="dot" w:pos="4310"/>
        </w:tabs>
        <w:rPr>
          <w:noProof/>
        </w:rPr>
      </w:pPr>
      <w:r w:rsidRPr="008F7FC5">
        <w:rPr>
          <w:noProof/>
          <w:kern w:val="32"/>
        </w:rPr>
        <w:t>RMTR307</w:t>
      </w:r>
      <w:r w:rsidRPr="008F7FC5">
        <w:rPr>
          <w:noProof/>
        </w:rPr>
        <w:tab/>
        <w:t>16</w:t>
      </w:r>
    </w:p>
    <w:p w:rsidR="002C3311" w:rsidRPr="008F7FC5" w:rsidRDefault="002C3311">
      <w:pPr>
        <w:pStyle w:val="Index1"/>
        <w:tabs>
          <w:tab w:val="right" w:leader="dot" w:pos="4310"/>
        </w:tabs>
        <w:rPr>
          <w:noProof/>
        </w:rPr>
      </w:pPr>
      <w:r w:rsidRPr="008F7FC5">
        <w:rPr>
          <w:noProof/>
          <w:kern w:val="32"/>
        </w:rPr>
        <w:t>RMTR308</w:t>
      </w:r>
      <w:r w:rsidRPr="008F7FC5">
        <w:rPr>
          <w:noProof/>
        </w:rPr>
        <w:tab/>
        <w:t>16</w:t>
      </w:r>
    </w:p>
    <w:p w:rsidR="002C3311" w:rsidRPr="008F7FC5" w:rsidRDefault="002C3311">
      <w:pPr>
        <w:pStyle w:val="Index1"/>
        <w:tabs>
          <w:tab w:val="right" w:leader="dot" w:pos="4310"/>
        </w:tabs>
        <w:rPr>
          <w:noProof/>
        </w:rPr>
      </w:pPr>
      <w:r w:rsidRPr="008F7FC5">
        <w:rPr>
          <w:noProof/>
          <w:kern w:val="32"/>
        </w:rPr>
        <w:t>RMTR309</w:t>
      </w:r>
      <w:r w:rsidRPr="008F7FC5">
        <w:rPr>
          <w:noProof/>
        </w:rPr>
        <w:tab/>
        <w:t>16</w:t>
      </w:r>
    </w:p>
    <w:p w:rsidR="002C3311" w:rsidRPr="008F7FC5" w:rsidRDefault="002C3311">
      <w:pPr>
        <w:pStyle w:val="Index1"/>
        <w:tabs>
          <w:tab w:val="right" w:leader="dot" w:pos="4310"/>
        </w:tabs>
        <w:rPr>
          <w:noProof/>
        </w:rPr>
      </w:pPr>
      <w:r w:rsidRPr="008F7FC5">
        <w:rPr>
          <w:noProof/>
          <w:kern w:val="32"/>
        </w:rPr>
        <w:t>RMTR310</w:t>
      </w:r>
      <w:r w:rsidRPr="008F7FC5">
        <w:rPr>
          <w:noProof/>
        </w:rPr>
        <w:tab/>
        <w:t>16</w:t>
      </w:r>
    </w:p>
    <w:p w:rsidR="002C3311" w:rsidRPr="008F7FC5" w:rsidRDefault="002C3311">
      <w:pPr>
        <w:pStyle w:val="Index1"/>
        <w:tabs>
          <w:tab w:val="right" w:leader="dot" w:pos="4310"/>
        </w:tabs>
        <w:rPr>
          <w:noProof/>
        </w:rPr>
      </w:pPr>
      <w:r w:rsidRPr="008F7FC5">
        <w:rPr>
          <w:noProof/>
          <w:kern w:val="32"/>
        </w:rPr>
        <w:t>RMTR311</w:t>
      </w:r>
      <w:r w:rsidRPr="008F7FC5">
        <w:rPr>
          <w:noProof/>
        </w:rPr>
        <w:tab/>
        <w:t>16</w:t>
      </w:r>
    </w:p>
    <w:p w:rsidR="002C3311" w:rsidRPr="008F7FC5" w:rsidRDefault="002C3311">
      <w:pPr>
        <w:pStyle w:val="Index1"/>
        <w:tabs>
          <w:tab w:val="right" w:leader="dot" w:pos="4310"/>
        </w:tabs>
        <w:rPr>
          <w:noProof/>
        </w:rPr>
      </w:pPr>
      <w:r w:rsidRPr="008F7FC5">
        <w:rPr>
          <w:noProof/>
          <w:kern w:val="32"/>
        </w:rPr>
        <w:t>RMTR312</w:t>
      </w:r>
      <w:r w:rsidRPr="008F7FC5">
        <w:rPr>
          <w:noProof/>
        </w:rPr>
        <w:tab/>
        <w:t>16</w:t>
      </w:r>
    </w:p>
    <w:p w:rsidR="002C3311" w:rsidRPr="008F7FC5" w:rsidRDefault="002C3311">
      <w:pPr>
        <w:pStyle w:val="Index1"/>
        <w:tabs>
          <w:tab w:val="right" w:leader="dot" w:pos="4310"/>
        </w:tabs>
        <w:rPr>
          <w:noProof/>
        </w:rPr>
      </w:pPr>
      <w:r w:rsidRPr="008F7FC5">
        <w:rPr>
          <w:noProof/>
          <w:kern w:val="32"/>
        </w:rPr>
        <w:t>RMTR313</w:t>
      </w:r>
      <w:r w:rsidRPr="008F7FC5">
        <w:rPr>
          <w:noProof/>
        </w:rPr>
        <w:tab/>
        <w:t>16</w:t>
      </w:r>
    </w:p>
    <w:p w:rsidR="002C3311" w:rsidRPr="008F7FC5" w:rsidRDefault="002C3311">
      <w:pPr>
        <w:pStyle w:val="Index1"/>
        <w:tabs>
          <w:tab w:val="right" w:leader="dot" w:pos="4310"/>
        </w:tabs>
        <w:rPr>
          <w:noProof/>
        </w:rPr>
      </w:pPr>
      <w:r w:rsidRPr="008F7FC5">
        <w:rPr>
          <w:noProof/>
        </w:rPr>
        <w:t>ROOFR3</w:t>
      </w:r>
      <w:r w:rsidRPr="008F7FC5">
        <w:rPr>
          <w:noProof/>
        </w:rPr>
        <w:tab/>
        <w:t>45</w:t>
      </w:r>
    </w:p>
    <w:p w:rsidR="002C3311" w:rsidRPr="008F7FC5" w:rsidRDefault="002C3311">
      <w:pPr>
        <w:pStyle w:val="Index1"/>
        <w:tabs>
          <w:tab w:val="right" w:leader="dot" w:pos="4310"/>
        </w:tabs>
        <w:rPr>
          <w:noProof/>
        </w:rPr>
      </w:pPr>
      <w:r w:rsidRPr="008F7FC5">
        <w:rPr>
          <w:noProof/>
        </w:rPr>
        <w:t>RSEXPR31</w:t>
      </w:r>
      <w:r w:rsidRPr="008F7FC5">
        <w:rPr>
          <w:noProof/>
        </w:rPr>
        <w:tab/>
        <w:t>6</w:t>
      </w:r>
    </w:p>
    <w:p w:rsidR="002C3311" w:rsidRPr="008F7FC5" w:rsidRDefault="002C3311">
      <w:pPr>
        <w:pStyle w:val="Index1"/>
        <w:tabs>
          <w:tab w:val="right" w:leader="dot" w:pos="4310"/>
        </w:tabs>
        <w:rPr>
          <w:noProof/>
        </w:rPr>
      </w:pPr>
      <w:r w:rsidRPr="008F7FC5">
        <w:rPr>
          <w:noProof/>
        </w:rPr>
        <w:t>RSEXPR32</w:t>
      </w:r>
      <w:r w:rsidRPr="008F7FC5">
        <w:rPr>
          <w:noProof/>
        </w:rPr>
        <w:tab/>
        <w:t>7</w:t>
      </w:r>
    </w:p>
    <w:p w:rsidR="002C3311" w:rsidRPr="008F7FC5" w:rsidRDefault="002C3311">
      <w:pPr>
        <w:pStyle w:val="Index1"/>
        <w:tabs>
          <w:tab w:val="right" w:leader="dot" w:pos="4310"/>
        </w:tabs>
        <w:rPr>
          <w:noProof/>
        </w:rPr>
      </w:pPr>
      <w:r w:rsidRPr="008F7FC5">
        <w:rPr>
          <w:noProof/>
        </w:rPr>
        <w:t>RSEXPR33</w:t>
      </w:r>
      <w:r w:rsidRPr="008F7FC5">
        <w:rPr>
          <w:noProof/>
        </w:rPr>
        <w:tab/>
        <w:t>7</w:t>
      </w:r>
    </w:p>
    <w:p w:rsidR="002C3311" w:rsidRPr="008F7FC5" w:rsidRDefault="002C3311">
      <w:pPr>
        <w:pStyle w:val="Index1"/>
        <w:tabs>
          <w:tab w:val="right" w:leader="dot" w:pos="4310"/>
        </w:tabs>
        <w:rPr>
          <w:noProof/>
        </w:rPr>
      </w:pPr>
      <w:r w:rsidRPr="008F7FC5">
        <w:rPr>
          <w:noProof/>
        </w:rPr>
        <w:t>RSEXPR34</w:t>
      </w:r>
      <w:r w:rsidRPr="008F7FC5">
        <w:rPr>
          <w:noProof/>
        </w:rPr>
        <w:tab/>
        <w:t>7</w:t>
      </w:r>
    </w:p>
    <w:p w:rsidR="002C3311" w:rsidRPr="008F7FC5" w:rsidRDefault="002C3311">
      <w:pPr>
        <w:pStyle w:val="Index1"/>
        <w:tabs>
          <w:tab w:val="right" w:leader="dot" w:pos="4310"/>
        </w:tabs>
        <w:rPr>
          <w:noProof/>
        </w:rPr>
      </w:pPr>
      <w:r w:rsidRPr="008F7FC5">
        <w:rPr>
          <w:noProof/>
        </w:rPr>
        <w:t>RSEXPR35</w:t>
      </w:r>
      <w:r w:rsidRPr="008F7FC5">
        <w:rPr>
          <w:noProof/>
        </w:rPr>
        <w:tab/>
        <w:t>7</w:t>
      </w:r>
    </w:p>
    <w:p w:rsidR="002C3311" w:rsidRPr="008F7FC5" w:rsidRDefault="002C3311">
      <w:pPr>
        <w:pStyle w:val="Index1"/>
        <w:tabs>
          <w:tab w:val="right" w:leader="dot" w:pos="4310"/>
        </w:tabs>
        <w:rPr>
          <w:noProof/>
        </w:rPr>
      </w:pPr>
      <w:r w:rsidRPr="008F7FC5">
        <w:rPr>
          <w:noProof/>
        </w:rPr>
        <w:t>RSEXPR36</w:t>
      </w:r>
      <w:r w:rsidRPr="008F7FC5">
        <w:rPr>
          <w:noProof/>
        </w:rPr>
        <w:tab/>
        <w:t>7</w:t>
      </w:r>
    </w:p>
    <w:p w:rsidR="002C3311" w:rsidRPr="008F7FC5" w:rsidRDefault="002C3311">
      <w:pPr>
        <w:pStyle w:val="Index1"/>
        <w:tabs>
          <w:tab w:val="right" w:leader="dot" w:pos="4310"/>
        </w:tabs>
        <w:rPr>
          <w:noProof/>
        </w:rPr>
      </w:pPr>
      <w:r w:rsidRPr="008F7FC5">
        <w:rPr>
          <w:noProof/>
        </w:rPr>
        <w:t>RSNEXPR3</w:t>
      </w:r>
      <w:r w:rsidRPr="008F7FC5">
        <w:rPr>
          <w:noProof/>
        </w:rPr>
        <w:tab/>
        <w:t>4</w:t>
      </w:r>
    </w:p>
    <w:p w:rsidR="002C3311" w:rsidRPr="008F7FC5" w:rsidRDefault="002C3311">
      <w:pPr>
        <w:pStyle w:val="Index1"/>
        <w:tabs>
          <w:tab w:val="right" w:leader="dot" w:pos="4310"/>
        </w:tabs>
        <w:rPr>
          <w:noProof/>
        </w:rPr>
      </w:pPr>
      <w:r w:rsidRPr="008F7FC5">
        <w:rPr>
          <w:noProof/>
        </w:rPr>
        <w:t>RSNEXR31</w:t>
      </w:r>
      <w:r w:rsidRPr="008F7FC5">
        <w:rPr>
          <w:noProof/>
        </w:rPr>
        <w:tab/>
        <w:t>8</w:t>
      </w:r>
    </w:p>
    <w:p w:rsidR="002C3311" w:rsidRPr="008F7FC5" w:rsidRDefault="002C3311">
      <w:pPr>
        <w:pStyle w:val="Index1"/>
        <w:tabs>
          <w:tab w:val="right" w:leader="dot" w:pos="4310"/>
        </w:tabs>
        <w:rPr>
          <w:noProof/>
        </w:rPr>
      </w:pPr>
      <w:r w:rsidRPr="008F7FC5">
        <w:rPr>
          <w:noProof/>
        </w:rPr>
        <w:t>RSNEXR32</w:t>
      </w:r>
      <w:r w:rsidRPr="008F7FC5">
        <w:rPr>
          <w:noProof/>
        </w:rPr>
        <w:tab/>
        <w:t>8</w:t>
      </w:r>
    </w:p>
    <w:p w:rsidR="002C3311" w:rsidRPr="008F7FC5" w:rsidRDefault="002C3311">
      <w:pPr>
        <w:pStyle w:val="Index1"/>
        <w:tabs>
          <w:tab w:val="right" w:leader="dot" w:pos="4310"/>
        </w:tabs>
        <w:rPr>
          <w:noProof/>
        </w:rPr>
      </w:pPr>
      <w:r w:rsidRPr="008F7FC5">
        <w:rPr>
          <w:noProof/>
        </w:rPr>
        <w:t>RSNEXR33</w:t>
      </w:r>
      <w:r w:rsidRPr="008F7FC5">
        <w:rPr>
          <w:noProof/>
        </w:rPr>
        <w:tab/>
        <w:t>8</w:t>
      </w:r>
    </w:p>
    <w:p w:rsidR="002C3311" w:rsidRPr="008F7FC5" w:rsidRDefault="002C3311">
      <w:pPr>
        <w:pStyle w:val="Index1"/>
        <w:tabs>
          <w:tab w:val="right" w:leader="dot" w:pos="4310"/>
        </w:tabs>
        <w:rPr>
          <w:noProof/>
        </w:rPr>
      </w:pPr>
      <w:r w:rsidRPr="008F7FC5">
        <w:rPr>
          <w:noProof/>
        </w:rPr>
        <w:t>RSNOTKR3</w:t>
      </w:r>
      <w:r w:rsidRPr="008F7FC5">
        <w:rPr>
          <w:noProof/>
        </w:rPr>
        <w:tab/>
        <w:t>50</w:t>
      </w:r>
    </w:p>
    <w:p w:rsidR="002C3311" w:rsidRPr="008F7FC5" w:rsidRDefault="002C3311">
      <w:pPr>
        <w:pStyle w:val="Index1"/>
        <w:tabs>
          <w:tab w:val="right" w:leader="dot" w:pos="4310"/>
        </w:tabs>
        <w:rPr>
          <w:noProof/>
        </w:rPr>
      </w:pPr>
      <w:r w:rsidRPr="008F7FC5">
        <w:rPr>
          <w:noProof/>
        </w:rPr>
        <w:t>RSNTKR31</w:t>
      </w:r>
      <w:r w:rsidRPr="008F7FC5">
        <w:rPr>
          <w:noProof/>
        </w:rPr>
        <w:tab/>
        <w:t>51</w:t>
      </w:r>
    </w:p>
    <w:p w:rsidR="002C3311" w:rsidRPr="008F7FC5" w:rsidRDefault="002C3311">
      <w:pPr>
        <w:pStyle w:val="Index1"/>
        <w:tabs>
          <w:tab w:val="right" w:leader="dot" w:pos="4310"/>
        </w:tabs>
        <w:rPr>
          <w:noProof/>
        </w:rPr>
      </w:pPr>
      <w:r w:rsidRPr="008F7FC5">
        <w:rPr>
          <w:noProof/>
        </w:rPr>
        <w:t>RSNTKR32</w:t>
      </w:r>
      <w:r w:rsidRPr="008F7FC5">
        <w:rPr>
          <w:noProof/>
        </w:rPr>
        <w:tab/>
        <w:t>51</w:t>
      </w:r>
    </w:p>
    <w:p w:rsidR="002C3311" w:rsidRPr="008F7FC5" w:rsidRDefault="002C3311">
      <w:pPr>
        <w:pStyle w:val="Index1"/>
        <w:tabs>
          <w:tab w:val="right" w:leader="dot" w:pos="4310"/>
        </w:tabs>
        <w:rPr>
          <w:noProof/>
        </w:rPr>
      </w:pPr>
      <w:r w:rsidRPr="008F7FC5">
        <w:rPr>
          <w:noProof/>
        </w:rPr>
        <w:t>RSNTKR33</w:t>
      </w:r>
      <w:r w:rsidRPr="008F7FC5">
        <w:rPr>
          <w:noProof/>
        </w:rPr>
        <w:tab/>
        <w:t>51</w:t>
      </w:r>
    </w:p>
    <w:p w:rsidR="002C3311" w:rsidRPr="008F7FC5" w:rsidRDefault="002C3311">
      <w:pPr>
        <w:pStyle w:val="Index1"/>
        <w:tabs>
          <w:tab w:val="right" w:leader="dot" w:pos="4310"/>
        </w:tabs>
        <w:rPr>
          <w:noProof/>
        </w:rPr>
      </w:pPr>
      <w:r w:rsidRPr="008F7FC5">
        <w:rPr>
          <w:noProof/>
        </w:rPr>
        <w:t>RSNTKR34</w:t>
      </w:r>
      <w:r w:rsidRPr="008F7FC5">
        <w:rPr>
          <w:noProof/>
        </w:rPr>
        <w:tab/>
        <w:t>51</w:t>
      </w:r>
    </w:p>
    <w:p w:rsidR="002C3311" w:rsidRPr="008F7FC5" w:rsidRDefault="002C3311">
      <w:pPr>
        <w:pStyle w:val="Index1"/>
        <w:tabs>
          <w:tab w:val="right" w:leader="dot" w:pos="4310"/>
        </w:tabs>
        <w:rPr>
          <w:noProof/>
        </w:rPr>
      </w:pPr>
      <w:r w:rsidRPr="008F7FC5">
        <w:rPr>
          <w:noProof/>
        </w:rPr>
        <w:t>RSNTKR35</w:t>
      </w:r>
      <w:r w:rsidRPr="008F7FC5">
        <w:rPr>
          <w:noProof/>
        </w:rPr>
        <w:tab/>
        <w:t>51</w:t>
      </w:r>
    </w:p>
    <w:p w:rsidR="002C3311" w:rsidRPr="008F7FC5" w:rsidRDefault="002C3311">
      <w:pPr>
        <w:pStyle w:val="Index1"/>
        <w:tabs>
          <w:tab w:val="right" w:leader="dot" w:pos="4310"/>
        </w:tabs>
        <w:rPr>
          <w:noProof/>
        </w:rPr>
      </w:pPr>
      <w:r w:rsidRPr="008F7FC5">
        <w:rPr>
          <w:noProof/>
        </w:rPr>
        <w:t>RSNTKR36</w:t>
      </w:r>
      <w:r w:rsidRPr="008F7FC5">
        <w:rPr>
          <w:noProof/>
        </w:rPr>
        <w:tab/>
        <w:t>51</w:t>
      </w:r>
    </w:p>
    <w:p w:rsidR="002C3311" w:rsidRPr="008F7FC5" w:rsidRDefault="002C3311">
      <w:pPr>
        <w:pStyle w:val="Index1"/>
        <w:tabs>
          <w:tab w:val="right" w:leader="dot" w:pos="4310"/>
        </w:tabs>
        <w:rPr>
          <w:noProof/>
        </w:rPr>
      </w:pPr>
      <w:r w:rsidRPr="008F7FC5">
        <w:rPr>
          <w:noProof/>
        </w:rPr>
        <w:t>RSNTKR37</w:t>
      </w:r>
      <w:r w:rsidRPr="008F7FC5">
        <w:rPr>
          <w:noProof/>
        </w:rPr>
        <w:tab/>
        <w:t>51</w:t>
      </w:r>
    </w:p>
    <w:p w:rsidR="002C3311" w:rsidRPr="008F7FC5" w:rsidRDefault="002C3311">
      <w:pPr>
        <w:pStyle w:val="Index1"/>
        <w:tabs>
          <w:tab w:val="right" w:leader="dot" w:pos="4310"/>
        </w:tabs>
        <w:rPr>
          <w:noProof/>
        </w:rPr>
      </w:pPr>
      <w:r w:rsidRPr="008F7FC5">
        <w:rPr>
          <w:noProof/>
        </w:rPr>
        <w:t>RSNTKR38</w:t>
      </w:r>
      <w:r w:rsidRPr="008F7FC5">
        <w:rPr>
          <w:noProof/>
        </w:rPr>
        <w:tab/>
        <w:t>51</w:t>
      </w:r>
    </w:p>
    <w:p w:rsidR="002C3311" w:rsidRPr="008F7FC5" w:rsidRDefault="002C3311">
      <w:pPr>
        <w:pStyle w:val="Index1"/>
        <w:tabs>
          <w:tab w:val="right" w:leader="dot" w:pos="4310"/>
        </w:tabs>
        <w:rPr>
          <w:noProof/>
        </w:rPr>
      </w:pPr>
      <w:r w:rsidRPr="008F7FC5">
        <w:rPr>
          <w:noProof/>
        </w:rPr>
        <w:t>RSPCSHR3</w:t>
      </w:r>
      <w:r w:rsidRPr="008F7FC5">
        <w:rPr>
          <w:noProof/>
        </w:rPr>
        <w:tab/>
        <w:t>50</w:t>
      </w:r>
    </w:p>
    <w:p w:rsidR="002C3311" w:rsidRPr="008F7FC5" w:rsidRDefault="002C3311">
      <w:pPr>
        <w:pStyle w:val="Index1"/>
        <w:tabs>
          <w:tab w:val="right" w:leader="dot" w:pos="4310"/>
        </w:tabs>
        <w:rPr>
          <w:noProof/>
        </w:rPr>
      </w:pPr>
      <w:r w:rsidRPr="008F7FC5">
        <w:rPr>
          <w:noProof/>
        </w:rPr>
        <w:t>RTNEDCR3</w:t>
      </w:r>
      <w:r w:rsidRPr="008F7FC5">
        <w:rPr>
          <w:noProof/>
        </w:rPr>
        <w:tab/>
        <w:t>77</w:t>
      </w:r>
    </w:p>
    <w:p w:rsidR="002C3311" w:rsidRPr="008F7FC5" w:rsidRDefault="002C3311">
      <w:pPr>
        <w:pStyle w:val="IndexHeading"/>
        <w:keepNext/>
        <w:tabs>
          <w:tab w:val="right" w:leader="dot" w:pos="4310"/>
        </w:tabs>
        <w:rPr>
          <w:b w:val="0"/>
          <w:bCs w:val="0"/>
          <w:noProof/>
        </w:rPr>
      </w:pPr>
      <w:r w:rsidRPr="008F7FC5">
        <w:rPr>
          <w:noProof/>
        </w:rPr>
        <w:t>S</w:t>
      </w:r>
    </w:p>
    <w:p w:rsidR="002C3311" w:rsidRPr="008F7FC5" w:rsidRDefault="002C3311">
      <w:pPr>
        <w:pStyle w:val="Index1"/>
        <w:tabs>
          <w:tab w:val="right" w:leader="dot" w:pos="4310"/>
        </w:tabs>
        <w:rPr>
          <w:noProof/>
        </w:rPr>
      </w:pPr>
      <w:r w:rsidRPr="008F7FC5">
        <w:rPr>
          <w:noProof/>
        </w:rPr>
        <w:t>SASDATE</w:t>
      </w:r>
      <w:r w:rsidRPr="008F7FC5">
        <w:rPr>
          <w:noProof/>
        </w:rPr>
        <w:tab/>
        <w:t>86</w:t>
      </w:r>
    </w:p>
    <w:p w:rsidR="002C3311" w:rsidRPr="008F7FC5" w:rsidRDefault="002C3311">
      <w:pPr>
        <w:pStyle w:val="Index1"/>
        <w:tabs>
          <w:tab w:val="right" w:leader="dot" w:pos="4310"/>
        </w:tabs>
        <w:rPr>
          <w:noProof/>
        </w:rPr>
      </w:pPr>
      <w:r w:rsidRPr="008F7FC5">
        <w:rPr>
          <w:noProof/>
        </w:rPr>
        <w:t>SCHAIDR3</w:t>
      </w:r>
      <w:r w:rsidRPr="008F7FC5">
        <w:rPr>
          <w:noProof/>
        </w:rPr>
        <w:tab/>
        <w:t>4</w:t>
      </w:r>
    </w:p>
    <w:p w:rsidR="002C3311" w:rsidRPr="008F7FC5" w:rsidRDefault="002C3311">
      <w:pPr>
        <w:pStyle w:val="Index1"/>
        <w:tabs>
          <w:tab w:val="right" w:leader="dot" w:pos="4310"/>
        </w:tabs>
        <w:rPr>
          <w:noProof/>
        </w:rPr>
      </w:pPr>
      <w:r w:rsidRPr="008F7FC5">
        <w:rPr>
          <w:noProof/>
        </w:rPr>
        <w:t>SCHMINR3</w:t>
      </w:r>
      <w:r w:rsidRPr="008F7FC5">
        <w:rPr>
          <w:noProof/>
        </w:rPr>
        <w:tab/>
        <w:t>75</w:t>
      </w:r>
    </w:p>
    <w:p w:rsidR="002C3311" w:rsidRPr="008F7FC5" w:rsidRDefault="002C3311">
      <w:pPr>
        <w:pStyle w:val="Index1"/>
        <w:tabs>
          <w:tab w:val="right" w:leader="dot" w:pos="4310"/>
        </w:tabs>
        <w:rPr>
          <w:noProof/>
        </w:rPr>
      </w:pPr>
      <w:r w:rsidRPr="008F7FC5">
        <w:rPr>
          <w:noProof/>
        </w:rPr>
        <w:t>SCHOOLR3</w:t>
      </w:r>
      <w:r w:rsidRPr="008F7FC5">
        <w:rPr>
          <w:noProof/>
        </w:rPr>
        <w:tab/>
        <w:t>13</w:t>
      </w:r>
    </w:p>
    <w:p w:rsidR="002C3311" w:rsidRPr="008F7FC5" w:rsidRDefault="002C3311">
      <w:pPr>
        <w:pStyle w:val="Index1"/>
        <w:tabs>
          <w:tab w:val="right" w:leader="dot" w:pos="4310"/>
        </w:tabs>
        <w:rPr>
          <w:noProof/>
        </w:rPr>
      </w:pPr>
      <w:r w:rsidRPr="008F7FC5">
        <w:rPr>
          <w:noProof/>
        </w:rPr>
        <w:t>SCHPYR31</w:t>
      </w:r>
      <w:r w:rsidRPr="008F7FC5">
        <w:rPr>
          <w:noProof/>
        </w:rPr>
        <w:tab/>
        <w:t>5</w:t>
      </w:r>
    </w:p>
    <w:p w:rsidR="002C3311" w:rsidRPr="008F7FC5" w:rsidRDefault="002C3311">
      <w:pPr>
        <w:pStyle w:val="Index1"/>
        <w:tabs>
          <w:tab w:val="right" w:leader="dot" w:pos="4310"/>
        </w:tabs>
        <w:rPr>
          <w:noProof/>
        </w:rPr>
      </w:pPr>
      <w:r w:rsidRPr="008F7FC5">
        <w:rPr>
          <w:noProof/>
        </w:rPr>
        <w:t>SCHPYR32</w:t>
      </w:r>
      <w:r w:rsidRPr="008F7FC5">
        <w:rPr>
          <w:noProof/>
        </w:rPr>
        <w:tab/>
        <w:t>5</w:t>
      </w:r>
    </w:p>
    <w:p w:rsidR="002C3311" w:rsidRPr="008F7FC5" w:rsidRDefault="002C3311">
      <w:pPr>
        <w:pStyle w:val="Index1"/>
        <w:tabs>
          <w:tab w:val="right" w:leader="dot" w:pos="4310"/>
        </w:tabs>
        <w:rPr>
          <w:noProof/>
        </w:rPr>
      </w:pPr>
      <w:r w:rsidRPr="008F7FC5">
        <w:rPr>
          <w:noProof/>
        </w:rPr>
        <w:t>SCHPYR33</w:t>
      </w:r>
      <w:r w:rsidRPr="008F7FC5">
        <w:rPr>
          <w:noProof/>
        </w:rPr>
        <w:tab/>
        <w:t>5</w:t>
      </w:r>
    </w:p>
    <w:p w:rsidR="002C3311" w:rsidRPr="008F7FC5" w:rsidRDefault="002C3311">
      <w:pPr>
        <w:pStyle w:val="Index1"/>
        <w:tabs>
          <w:tab w:val="right" w:leader="dot" w:pos="4310"/>
        </w:tabs>
        <w:rPr>
          <w:noProof/>
        </w:rPr>
      </w:pPr>
      <w:r w:rsidRPr="008F7FC5">
        <w:rPr>
          <w:noProof/>
        </w:rPr>
        <w:t>SCHPYR34</w:t>
      </w:r>
      <w:r w:rsidRPr="008F7FC5">
        <w:rPr>
          <w:noProof/>
        </w:rPr>
        <w:tab/>
        <w:t>5</w:t>
      </w:r>
    </w:p>
    <w:p w:rsidR="002C3311" w:rsidRPr="008F7FC5" w:rsidRDefault="002C3311">
      <w:pPr>
        <w:pStyle w:val="Index1"/>
        <w:tabs>
          <w:tab w:val="right" w:leader="dot" w:pos="4310"/>
        </w:tabs>
        <w:rPr>
          <w:noProof/>
        </w:rPr>
      </w:pPr>
      <w:r w:rsidRPr="008F7FC5">
        <w:rPr>
          <w:noProof/>
        </w:rPr>
        <w:t>SCHPYR35</w:t>
      </w:r>
      <w:r w:rsidRPr="008F7FC5">
        <w:rPr>
          <w:noProof/>
        </w:rPr>
        <w:tab/>
        <w:t>5</w:t>
      </w:r>
    </w:p>
    <w:p w:rsidR="002C3311" w:rsidRPr="008F7FC5" w:rsidRDefault="002C3311">
      <w:pPr>
        <w:pStyle w:val="Index1"/>
        <w:tabs>
          <w:tab w:val="right" w:leader="dot" w:pos="4310"/>
        </w:tabs>
        <w:rPr>
          <w:noProof/>
        </w:rPr>
      </w:pPr>
      <w:r w:rsidRPr="008F7FC5">
        <w:rPr>
          <w:noProof/>
        </w:rPr>
        <w:t>SCHPYR36</w:t>
      </w:r>
      <w:r w:rsidRPr="008F7FC5">
        <w:rPr>
          <w:noProof/>
        </w:rPr>
        <w:tab/>
        <w:t>5</w:t>
      </w:r>
    </w:p>
    <w:p w:rsidR="002C3311" w:rsidRPr="008F7FC5" w:rsidRDefault="002C3311">
      <w:pPr>
        <w:pStyle w:val="Index1"/>
        <w:tabs>
          <w:tab w:val="right" w:leader="dot" w:pos="4310"/>
        </w:tabs>
        <w:rPr>
          <w:noProof/>
        </w:rPr>
      </w:pPr>
      <w:r w:rsidRPr="008F7FC5">
        <w:rPr>
          <w:noProof/>
        </w:rPr>
        <w:t>SCRISKR3</w:t>
      </w:r>
      <w:r w:rsidRPr="008F7FC5">
        <w:rPr>
          <w:noProof/>
        </w:rPr>
        <w:tab/>
        <w:t>75</w:t>
      </w:r>
    </w:p>
    <w:p w:rsidR="002C3311" w:rsidRPr="008F7FC5" w:rsidRDefault="002C3311">
      <w:pPr>
        <w:pStyle w:val="Index1"/>
        <w:tabs>
          <w:tab w:val="right" w:leader="dot" w:pos="4310"/>
        </w:tabs>
        <w:rPr>
          <w:noProof/>
        </w:rPr>
      </w:pPr>
      <w:r w:rsidRPr="008F7FC5">
        <w:rPr>
          <w:noProof/>
        </w:rPr>
        <w:t>SCWHYR31</w:t>
      </w:r>
      <w:r w:rsidRPr="008F7FC5">
        <w:rPr>
          <w:noProof/>
        </w:rPr>
        <w:tab/>
        <w:t>78</w:t>
      </w:r>
    </w:p>
    <w:p w:rsidR="002C3311" w:rsidRPr="008F7FC5" w:rsidRDefault="002C3311">
      <w:pPr>
        <w:pStyle w:val="Index1"/>
        <w:tabs>
          <w:tab w:val="right" w:leader="dot" w:pos="4310"/>
        </w:tabs>
        <w:rPr>
          <w:noProof/>
        </w:rPr>
      </w:pPr>
      <w:r w:rsidRPr="008F7FC5">
        <w:rPr>
          <w:noProof/>
        </w:rPr>
        <w:t>SCWHYR32</w:t>
      </w:r>
      <w:r w:rsidRPr="008F7FC5">
        <w:rPr>
          <w:noProof/>
        </w:rPr>
        <w:tab/>
        <w:t>78</w:t>
      </w:r>
    </w:p>
    <w:p w:rsidR="002C3311" w:rsidRPr="008F7FC5" w:rsidRDefault="002C3311">
      <w:pPr>
        <w:pStyle w:val="Index1"/>
        <w:tabs>
          <w:tab w:val="right" w:leader="dot" w:pos="4310"/>
        </w:tabs>
        <w:rPr>
          <w:noProof/>
        </w:rPr>
      </w:pPr>
      <w:r w:rsidRPr="008F7FC5">
        <w:rPr>
          <w:noProof/>
        </w:rPr>
        <w:t>SCWHYR33</w:t>
      </w:r>
      <w:r w:rsidRPr="008F7FC5">
        <w:rPr>
          <w:noProof/>
        </w:rPr>
        <w:tab/>
        <w:t>78</w:t>
      </w:r>
    </w:p>
    <w:p w:rsidR="002C3311" w:rsidRPr="008F7FC5" w:rsidRDefault="002C3311">
      <w:pPr>
        <w:pStyle w:val="Index1"/>
        <w:tabs>
          <w:tab w:val="right" w:leader="dot" w:pos="4310"/>
        </w:tabs>
        <w:rPr>
          <w:noProof/>
        </w:rPr>
      </w:pPr>
      <w:r w:rsidRPr="008F7FC5">
        <w:rPr>
          <w:noProof/>
        </w:rPr>
        <w:t>SEPANMR3</w:t>
      </w:r>
      <w:r w:rsidRPr="008F7FC5">
        <w:rPr>
          <w:noProof/>
        </w:rPr>
        <w:tab/>
        <w:t>85</w:t>
      </w:r>
    </w:p>
    <w:p w:rsidR="002C3311" w:rsidRPr="008F7FC5" w:rsidRDefault="002C3311">
      <w:pPr>
        <w:pStyle w:val="Index1"/>
        <w:tabs>
          <w:tab w:val="right" w:leader="dot" w:pos="4310"/>
        </w:tabs>
        <w:rPr>
          <w:noProof/>
        </w:rPr>
      </w:pPr>
      <w:r w:rsidRPr="008F7FC5">
        <w:rPr>
          <w:noProof/>
        </w:rPr>
        <w:t>SEPLNDR3</w:t>
      </w:r>
      <w:r w:rsidRPr="008F7FC5">
        <w:rPr>
          <w:noProof/>
        </w:rPr>
        <w:tab/>
        <w:t>85</w:t>
      </w:r>
    </w:p>
    <w:p w:rsidR="002C3311" w:rsidRPr="008F7FC5" w:rsidRDefault="002C3311">
      <w:pPr>
        <w:pStyle w:val="Index1"/>
        <w:tabs>
          <w:tab w:val="right" w:leader="dot" w:pos="4310"/>
        </w:tabs>
        <w:rPr>
          <w:noProof/>
        </w:rPr>
      </w:pPr>
      <w:r w:rsidRPr="008F7FC5">
        <w:rPr>
          <w:noProof/>
        </w:rPr>
        <w:t>SET01ERR</w:t>
      </w:r>
      <w:r w:rsidRPr="008F7FC5">
        <w:rPr>
          <w:noProof/>
        </w:rPr>
        <w:tab/>
        <w:t>86</w:t>
      </w:r>
    </w:p>
    <w:p w:rsidR="002C3311" w:rsidRPr="008F7FC5" w:rsidRDefault="002C3311">
      <w:pPr>
        <w:pStyle w:val="Index1"/>
        <w:tabs>
          <w:tab w:val="right" w:leader="dot" w:pos="4310"/>
        </w:tabs>
        <w:rPr>
          <w:noProof/>
        </w:rPr>
      </w:pPr>
      <w:r w:rsidRPr="008F7FC5">
        <w:rPr>
          <w:noProof/>
        </w:rPr>
        <w:t>SET02ERR</w:t>
      </w:r>
      <w:r w:rsidRPr="008F7FC5">
        <w:rPr>
          <w:noProof/>
        </w:rPr>
        <w:tab/>
        <w:t>87</w:t>
      </w:r>
    </w:p>
    <w:p w:rsidR="002C3311" w:rsidRPr="008F7FC5" w:rsidRDefault="002C3311">
      <w:pPr>
        <w:pStyle w:val="Index1"/>
        <w:tabs>
          <w:tab w:val="right" w:leader="dot" w:pos="4310"/>
        </w:tabs>
        <w:rPr>
          <w:noProof/>
        </w:rPr>
      </w:pPr>
      <w:r w:rsidRPr="008F7FC5">
        <w:rPr>
          <w:noProof/>
        </w:rPr>
        <w:t>SET03ERR</w:t>
      </w:r>
      <w:r w:rsidRPr="008F7FC5">
        <w:rPr>
          <w:noProof/>
        </w:rPr>
        <w:tab/>
        <w:t>87</w:t>
      </w:r>
    </w:p>
    <w:p w:rsidR="002C3311" w:rsidRPr="008F7FC5" w:rsidRDefault="002C3311">
      <w:pPr>
        <w:pStyle w:val="Index1"/>
        <w:tabs>
          <w:tab w:val="right" w:leader="dot" w:pos="4310"/>
        </w:tabs>
        <w:rPr>
          <w:noProof/>
        </w:rPr>
      </w:pPr>
      <w:r w:rsidRPr="008F7FC5">
        <w:rPr>
          <w:noProof/>
        </w:rPr>
        <w:t>SET04ERR</w:t>
      </w:r>
      <w:r w:rsidRPr="008F7FC5">
        <w:rPr>
          <w:noProof/>
        </w:rPr>
        <w:tab/>
        <w:t>88</w:t>
      </w:r>
    </w:p>
    <w:p w:rsidR="002C3311" w:rsidRPr="008F7FC5" w:rsidRDefault="002C3311">
      <w:pPr>
        <w:pStyle w:val="Index1"/>
        <w:tabs>
          <w:tab w:val="right" w:leader="dot" w:pos="4310"/>
        </w:tabs>
        <w:rPr>
          <w:noProof/>
        </w:rPr>
      </w:pPr>
      <w:r w:rsidRPr="008F7FC5">
        <w:rPr>
          <w:noProof/>
        </w:rPr>
        <w:t>SET05ERR</w:t>
      </w:r>
      <w:r w:rsidRPr="008F7FC5">
        <w:rPr>
          <w:noProof/>
        </w:rPr>
        <w:tab/>
        <w:t>89</w:t>
      </w:r>
    </w:p>
    <w:p w:rsidR="002C3311" w:rsidRPr="008F7FC5" w:rsidRDefault="002C3311">
      <w:pPr>
        <w:pStyle w:val="Index1"/>
        <w:tabs>
          <w:tab w:val="right" w:leader="dot" w:pos="4310"/>
        </w:tabs>
        <w:rPr>
          <w:noProof/>
        </w:rPr>
      </w:pPr>
      <w:r w:rsidRPr="008F7FC5">
        <w:rPr>
          <w:noProof/>
        </w:rPr>
        <w:t>SET06ERR</w:t>
      </w:r>
      <w:r w:rsidRPr="008F7FC5">
        <w:rPr>
          <w:noProof/>
        </w:rPr>
        <w:tab/>
        <w:t>89</w:t>
      </w:r>
    </w:p>
    <w:p w:rsidR="002C3311" w:rsidRPr="008F7FC5" w:rsidRDefault="002C3311">
      <w:pPr>
        <w:pStyle w:val="Index1"/>
        <w:tabs>
          <w:tab w:val="right" w:leader="dot" w:pos="4310"/>
        </w:tabs>
        <w:rPr>
          <w:noProof/>
        </w:rPr>
      </w:pPr>
      <w:r w:rsidRPr="008F7FC5">
        <w:rPr>
          <w:noProof/>
        </w:rPr>
        <w:t>SET07ERR</w:t>
      </w:r>
      <w:r w:rsidRPr="008F7FC5">
        <w:rPr>
          <w:noProof/>
        </w:rPr>
        <w:tab/>
        <w:t>90</w:t>
      </w:r>
    </w:p>
    <w:p w:rsidR="002C3311" w:rsidRPr="008F7FC5" w:rsidRDefault="002C3311">
      <w:pPr>
        <w:pStyle w:val="Index1"/>
        <w:tabs>
          <w:tab w:val="right" w:leader="dot" w:pos="4310"/>
        </w:tabs>
        <w:rPr>
          <w:noProof/>
        </w:rPr>
      </w:pPr>
      <w:r w:rsidRPr="008F7FC5">
        <w:rPr>
          <w:noProof/>
        </w:rPr>
        <w:t>SET08ERR</w:t>
      </w:r>
      <w:r w:rsidRPr="008F7FC5">
        <w:rPr>
          <w:noProof/>
        </w:rPr>
        <w:tab/>
        <w:t>90</w:t>
      </w:r>
    </w:p>
    <w:p w:rsidR="002C3311" w:rsidRPr="008F7FC5" w:rsidRDefault="002C3311">
      <w:pPr>
        <w:pStyle w:val="Index1"/>
        <w:tabs>
          <w:tab w:val="right" w:leader="dot" w:pos="4310"/>
        </w:tabs>
        <w:rPr>
          <w:noProof/>
        </w:rPr>
      </w:pPr>
      <w:r w:rsidRPr="008F7FC5">
        <w:rPr>
          <w:noProof/>
        </w:rPr>
        <w:t>SET09ERR</w:t>
      </w:r>
      <w:r w:rsidRPr="008F7FC5">
        <w:rPr>
          <w:noProof/>
        </w:rPr>
        <w:tab/>
        <w:t>91</w:t>
      </w:r>
    </w:p>
    <w:p w:rsidR="002C3311" w:rsidRPr="008F7FC5" w:rsidRDefault="002C3311">
      <w:pPr>
        <w:pStyle w:val="Index1"/>
        <w:tabs>
          <w:tab w:val="right" w:leader="dot" w:pos="4310"/>
        </w:tabs>
        <w:rPr>
          <w:noProof/>
        </w:rPr>
      </w:pPr>
      <w:r w:rsidRPr="008F7FC5">
        <w:rPr>
          <w:noProof/>
        </w:rPr>
        <w:t>SET10ERR</w:t>
      </w:r>
      <w:r w:rsidRPr="008F7FC5">
        <w:rPr>
          <w:noProof/>
        </w:rPr>
        <w:tab/>
        <w:t>91</w:t>
      </w:r>
    </w:p>
    <w:p w:rsidR="002C3311" w:rsidRPr="008F7FC5" w:rsidRDefault="002C3311">
      <w:pPr>
        <w:pStyle w:val="Index1"/>
        <w:tabs>
          <w:tab w:val="right" w:leader="dot" w:pos="4310"/>
        </w:tabs>
        <w:rPr>
          <w:noProof/>
        </w:rPr>
      </w:pPr>
      <w:r w:rsidRPr="008F7FC5">
        <w:rPr>
          <w:noProof/>
        </w:rPr>
        <w:t>SET11ERR</w:t>
      </w:r>
      <w:r w:rsidRPr="008F7FC5">
        <w:rPr>
          <w:noProof/>
        </w:rPr>
        <w:tab/>
        <w:t>92</w:t>
      </w:r>
    </w:p>
    <w:p w:rsidR="002C3311" w:rsidRPr="008F7FC5" w:rsidRDefault="002C3311">
      <w:pPr>
        <w:pStyle w:val="Index1"/>
        <w:tabs>
          <w:tab w:val="right" w:leader="dot" w:pos="4310"/>
        </w:tabs>
        <w:rPr>
          <w:noProof/>
        </w:rPr>
      </w:pPr>
      <w:r w:rsidRPr="008F7FC5">
        <w:rPr>
          <w:noProof/>
        </w:rPr>
        <w:t>SET12ERR</w:t>
      </w:r>
      <w:r w:rsidRPr="008F7FC5">
        <w:rPr>
          <w:noProof/>
        </w:rPr>
        <w:tab/>
        <w:t>92</w:t>
      </w:r>
    </w:p>
    <w:p w:rsidR="002C3311" w:rsidRPr="008F7FC5" w:rsidRDefault="002C3311">
      <w:pPr>
        <w:pStyle w:val="Index1"/>
        <w:tabs>
          <w:tab w:val="right" w:leader="dot" w:pos="4310"/>
        </w:tabs>
        <w:rPr>
          <w:noProof/>
        </w:rPr>
      </w:pPr>
      <w:r w:rsidRPr="008F7FC5">
        <w:rPr>
          <w:noProof/>
        </w:rPr>
        <w:t>SET13ERR</w:t>
      </w:r>
      <w:r w:rsidRPr="008F7FC5">
        <w:rPr>
          <w:noProof/>
        </w:rPr>
        <w:tab/>
        <w:t>93</w:t>
      </w:r>
    </w:p>
    <w:p w:rsidR="002C3311" w:rsidRPr="008F7FC5" w:rsidRDefault="002C3311">
      <w:pPr>
        <w:pStyle w:val="Index1"/>
        <w:tabs>
          <w:tab w:val="right" w:leader="dot" w:pos="4310"/>
        </w:tabs>
        <w:rPr>
          <w:noProof/>
        </w:rPr>
      </w:pPr>
      <w:r w:rsidRPr="008F7FC5">
        <w:rPr>
          <w:noProof/>
        </w:rPr>
        <w:t>SET14ERR</w:t>
      </w:r>
      <w:r w:rsidRPr="008F7FC5">
        <w:rPr>
          <w:noProof/>
        </w:rPr>
        <w:tab/>
        <w:t>93</w:t>
      </w:r>
    </w:p>
    <w:p w:rsidR="002C3311" w:rsidRPr="008F7FC5" w:rsidRDefault="002C3311">
      <w:pPr>
        <w:pStyle w:val="Index1"/>
        <w:tabs>
          <w:tab w:val="right" w:leader="dot" w:pos="4310"/>
        </w:tabs>
        <w:rPr>
          <w:noProof/>
        </w:rPr>
      </w:pPr>
      <w:r w:rsidRPr="008F7FC5">
        <w:rPr>
          <w:noProof/>
        </w:rPr>
        <w:t>SET15ERR</w:t>
      </w:r>
      <w:r w:rsidRPr="008F7FC5">
        <w:rPr>
          <w:noProof/>
        </w:rPr>
        <w:tab/>
        <w:t>94</w:t>
      </w:r>
    </w:p>
    <w:p w:rsidR="002C3311" w:rsidRPr="008F7FC5" w:rsidRDefault="002C3311">
      <w:pPr>
        <w:pStyle w:val="Index1"/>
        <w:tabs>
          <w:tab w:val="right" w:leader="dot" w:pos="4310"/>
        </w:tabs>
        <w:rPr>
          <w:noProof/>
        </w:rPr>
      </w:pPr>
      <w:r w:rsidRPr="008F7FC5">
        <w:rPr>
          <w:noProof/>
        </w:rPr>
        <w:t>SET16ERR</w:t>
      </w:r>
      <w:r w:rsidRPr="008F7FC5">
        <w:rPr>
          <w:noProof/>
        </w:rPr>
        <w:tab/>
        <w:t>94</w:t>
      </w:r>
    </w:p>
    <w:p w:rsidR="002C3311" w:rsidRPr="008F7FC5" w:rsidRDefault="002C3311">
      <w:pPr>
        <w:pStyle w:val="Index1"/>
        <w:tabs>
          <w:tab w:val="right" w:leader="dot" w:pos="4310"/>
        </w:tabs>
        <w:rPr>
          <w:noProof/>
        </w:rPr>
      </w:pPr>
      <w:r w:rsidRPr="008F7FC5">
        <w:rPr>
          <w:noProof/>
        </w:rPr>
        <w:t>SET17ERR</w:t>
      </w:r>
      <w:r w:rsidRPr="008F7FC5">
        <w:rPr>
          <w:noProof/>
        </w:rPr>
        <w:tab/>
        <w:t>95</w:t>
      </w:r>
    </w:p>
    <w:p w:rsidR="002C3311" w:rsidRPr="008F7FC5" w:rsidRDefault="002C3311">
      <w:pPr>
        <w:pStyle w:val="Index1"/>
        <w:tabs>
          <w:tab w:val="right" w:leader="dot" w:pos="4310"/>
        </w:tabs>
        <w:rPr>
          <w:noProof/>
        </w:rPr>
      </w:pPr>
      <w:r w:rsidRPr="008F7FC5">
        <w:rPr>
          <w:noProof/>
        </w:rPr>
        <w:t>SEXFRNR3</w:t>
      </w:r>
      <w:r w:rsidRPr="008F7FC5">
        <w:rPr>
          <w:noProof/>
        </w:rPr>
        <w:tab/>
        <w:t>102</w:t>
      </w:r>
    </w:p>
    <w:p w:rsidR="002C3311" w:rsidRPr="008F7FC5" w:rsidRDefault="002C3311">
      <w:pPr>
        <w:pStyle w:val="Index1"/>
        <w:tabs>
          <w:tab w:val="right" w:leader="dot" w:pos="4310"/>
        </w:tabs>
        <w:rPr>
          <w:noProof/>
        </w:rPr>
      </w:pPr>
      <w:r w:rsidRPr="008F7FC5">
        <w:rPr>
          <w:noProof/>
        </w:rPr>
        <w:t>SEXMEDR3</w:t>
      </w:r>
      <w:r w:rsidRPr="008F7FC5">
        <w:rPr>
          <w:noProof/>
        </w:rPr>
        <w:tab/>
        <w:t>102</w:t>
      </w:r>
    </w:p>
    <w:p w:rsidR="002C3311" w:rsidRPr="008F7FC5" w:rsidRDefault="002C3311">
      <w:pPr>
        <w:pStyle w:val="Index1"/>
        <w:tabs>
          <w:tab w:val="right" w:leader="dot" w:pos="4310"/>
        </w:tabs>
        <w:rPr>
          <w:noProof/>
        </w:rPr>
      </w:pPr>
      <w:r w:rsidRPr="008F7FC5">
        <w:rPr>
          <w:noProof/>
        </w:rPr>
        <w:t>SEXNRSR3</w:t>
      </w:r>
      <w:r w:rsidRPr="008F7FC5">
        <w:rPr>
          <w:noProof/>
        </w:rPr>
        <w:tab/>
        <w:t>102</w:t>
      </w:r>
    </w:p>
    <w:p w:rsidR="002C3311" w:rsidRPr="008F7FC5" w:rsidRDefault="002C3311">
      <w:pPr>
        <w:pStyle w:val="Index1"/>
        <w:tabs>
          <w:tab w:val="right" w:leader="dot" w:pos="4310"/>
        </w:tabs>
        <w:rPr>
          <w:noProof/>
        </w:rPr>
      </w:pPr>
      <w:r w:rsidRPr="008F7FC5">
        <w:rPr>
          <w:noProof/>
        </w:rPr>
        <w:t>SEXSCHR3</w:t>
      </w:r>
      <w:r w:rsidRPr="008F7FC5">
        <w:rPr>
          <w:noProof/>
        </w:rPr>
        <w:tab/>
        <w:t>102</w:t>
      </w:r>
    </w:p>
    <w:p w:rsidR="002C3311" w:rsidRPr="008F7FC5" w:rsidRDefault="002C3311">
      <w:pPr>
        <w:pStyle w:val="Index1"/>
        <w:tabs>
          <w:tab w:val="right" w:leader="dot" w:pos="4310"/>
        </w:tabs>
        <w:rPr>
          <w:noProof/>
        </w:rPr>
      </w:pPr>
      <w:r w:rsidRPr="008F7FC5">
        <w:rPr>
          <w:noProof/>
        </w:rPr>
        <w:t>SITCHR3</w:t>
      </w:r>
      <w:r w:rsidRPr="008F7FC5">
        <w:rPr>
          <w:noProof/>
        </w:rPr>
        <w:tab/>
        <w:t>38</w:t>
      </w:r>
    </w:p>
    <w:p w:rsidR="002C3311" w:rsidRPr="008F7FC5" w:rsidRDefault="002C3311">
      <w:pPr>
        <w:pStyle w:val="Index1"/>
        <w:tabs>
          <w:tab w:val="right" w:leader="dot" w:pos="4310"/>
        </w:tabs>
        <w:rPr>
          <w:noProof/>
        </w:rPr>
      </w:pPr>
      <w:r w:rsidRPr="008F7FC5">
        <w:rPr>
          <w:noProof/>
        </w:rPr>
        <w:t>SLEEPR3</w:t>
      </w:r>
      <w:r w:rsidRPr="008F7FC5">
        <w:rPr>
          <w:noProof/>
        </w:rPr>
        <w:tab/>
        <w:t>12, 67</w:t>
      </w:r>
    </w:p>
    <w:p w:rsidR="002C3311" w:rsidRPr="008F7FC5" w:rsidRDefault="002C3311">
      <w:pPr>
        <w:pStyle w:val="Index1"/>
        <w:tabs>
          <w:tab w:val="right" w:leader="dot" w:pos="4310"/>
        </w:tabs>
        <w:rPr>
          <w:noProof/>
        </w:rPr>
      </w:pPr>
      <w:r w:rsidRPr="008F7FC5">
        <w:rPr>
          <w:noProof/>
        </w:rPr>
        <w:t>SLPHNGR3</w:t>
      </w:r>
      <w:r w:rsidRPr="008F7FC5">
        <w:rPr>
          <w:noProof/>
        </w:rPr>
        <w:tab/>
        <w:t>53</w:t>
      </w:r>
    </w:p>
    <w:p w:rsidR="002C3311" w:rsidRPr="008F7FC5" w:rsidRDefault="002C3311">
      <w:pPr>
        <w:pStyle w:val="Index1"/>
        <w:tabs>
          <w:tab w:val="right" w:leader="dot" w:pos="4310"/>
        </w:tabs>
        <w:rPr>
          <w:noProof/>
        </w:rPr>
      </w:pPr>
      <w:r w:rsidRPr="008F7FC5">
        <w:rPr>
          <w:noProof/>
        </w:rPr>
        <w:t>SMK01R3</w:t>
      </w:r>
      <w:r w:rsidRPr="008F7FC5">
        <w:rPr>
          <w:noProof/>
        </w:rPr>
        <w:tab/>
        <w:t>52</w:t>
      </w:r>
    </w:p>
    <w:p w:rsidR="002C3311" w:rsidRPr="008F7FC5" w:rsidRDefault="002C3311">
      <w:pPr>
        <w:pStyle w:val="Index1"/>
        <w:tabs>
          <w:tab w:val="right" w:leader="dot" w:pos="4310"/>
        </w:tabs>
        <w:rPr>
          <w:noProof/>
        </w:rPr>
      </w:pPr>
      <w:r w:rsidRPr="008F7FC5">
        <w:rPr>
          <w:noProof/>
        </w:rPr>
        <w:t>SMK02R3</w:t>
      </w:r>
      <w:r w:rsidRPr="008F7FC5">
        <w:rPr>
          <w:noProof/>
        </w:rPr>
        <w:tab/>
        <w:t>52</w:t>
      </w:r>
    </w:p>
    <w:p w:rsidR="002C3311" w:rsidRPr="008F7FC5" w:rsidRDefault="002C3311">
      <w:pPr>
        <w:pStyle w:val="Index1"/>
        <w:tabs>
          <w:tab w:val="right" w:leader="dot" w:pos="4310"/>
        </w:tabs>
        <w:rPr>
          <w:noProof/>
        </w:rPr>
      </w:pPr>
      <w:r w:rsidRPr="008F7FC5">
        <w:rPr>
          <w:noProof/>
        </w:rPr>
        <w:t>SMK03R3</w:t>
      </w:r>
      <w:r w:rsidRPr="008F7FC5">
        <w:rPr>
          <w:noProof/>
        </w:rPr>
        <w:tab/>
        <w:t>52</w:t>
      </w:r>
    </w:p>
    <w:p w:rsidR="002C3311" w:rsidRPr="008F7FC5" w:rsidRDefault="002C3311">
      <w:pPr>
        <w:pStyle w:val="Index1"/>
        <w:tabs>
          <w:tab w:val="right" w:leader="dot" w:pos="4310"/>
        </w:tabs>
        <w:rPr>
          <w:noProof/>
        </w:rPr>
      </w:pPr>
      <w:r w:rsidRPr="008F7FC5">
        <w:rPr>
          <w:noProof/>
        </w:rPr>
        <w:t>SMK04R3</w:t>
      </w:r>
      <w:r w:rsidRPr="008F7FC5">
        <w:rPr>
          <w:noProof/>
        </w:rPr>
        <w:tab/>
        <w:t>52</w:t>
      </w:r>
    </w:p>
    <w:p w:rsidR="002C3311" w:rsidRPr="008F7FC5" w:rsidRDefault="002C3311">
      <w:pPr>
        <w:pStyle w:val="Index1"/>
        <w:tabs>
          <w:tab w:val="right" w:leader="dot" w:pos="4310"/>
        </w:tabs>
        <w:rPr>
          <w:noProof/>
        </w:rPr>
      </w:pPr>
      <w:r w:rsidRPr="008F7FC5">
        <w:rPr>
          <w:noProof/>
        </w:rPr>
        <w:t>SMKBOYR3</w:t>
      </w:r>
      <w:r w:rsidRPr="008F7FC5">
        <w:rPr>
          <w:noProof/>
        </w:rPr>
        <w:tab/>
        <w:t>99</w:t>
      </w:r>
    </w:p>
    <w:p w:rsidR="002C3311" w:rsidRPr="008F7FC5" w:rsidRDefault="002C3311">
      <w:pPr>
        <w:pStyle w:val="Index1"/>
        <w:tabs>
          <w:tab w:val="right" w:leader="dot" w:pos="4310"/>
        </w:tabs>
        <w:rPr>
          <w:noProof/>
        </w:rPr>
      </w:pPr>
      <w:r w:rsidRPr="008F7FC5">
        <w:rPr>
          <w:noProof/>
        </w:rPr>
        <w:t>SMKNONR3</w:t>
      </w:r>
      <w:r w:rsidRPr="008F7FC5">
        <w:rPr>
          <w:noProof/>
        </w:rPr>
        <w:tab/>
        <w:t>99</w:t>
      </w:r>
    </w:p>
    <w:p w:rsidR="002C3311" w:rsidRPr="008F7FC5" w:rsidRDefault="002C3311">
      <w:pPr>
        <w:pStyle w:val="Index1"/>
        <w:tabs>
          <w:tab w:val="right" w:leader="dot" w:pos="4310"/>
        </w:tabs>
        <w:rPr>
          <w:noProof/>
        </w:rPr>
      </w:pPr>
      <w:r w:rsidRPr="008F7FC5">
        <w:rPr>
          <w:noProof/>
        </w:rPr>
        <w:t>SMKPRNR3</w:t>
      </w:r>
      <w:r w:rsidRPr="008F7FC5">
        <w:rPr>
          <w:noProof/>
        </w:rPr>
        <w:tab/>
        <w:t>99</w:t>
      </w:r>
    </w:p>
    <w:p w:rsidR="002C3311" w:rsidRPr="008F7FC5" w:rsidRDefault="002C3311">
      <w:pPr>
        <w:pStyle w:val="Index1"/>
        <w:tabs>
          <w:tab w:val="right" w:leader="dot" w:pos="4310"/>
        </w:tabs>
        <w:rPr>
          <w:noProof/>
        </w:rPr>
      </w:pPr>
      <w:r w:rsidRPr="008F7FC5">
        <w:rPr>
          <w:noProof/>
        </w:rPr>
        <w:t>SMKSIBR3</w:t>
      </w:r>
      <w:r w:rsidRPr="008F7FC5">
        <w:rPr>
          <w:noProof/>
        </w:rPr>
        <w:tab/>
        <w:t>99</w:t>
      </w:r>
    </w:p>
    <w:p w:rsidR="002C3311" w:rsidRPr="008F7FC5" w:rsidRDefault="002C3311">
      <w:pPr>
        <w:pStyle w:val="Index1"/>
        <w:tabs>
          <w:tab w:val="right" w:leader="dot" w:pos="4310"/>
        </w:tabs>
        <w:rPr>
          <w:noProof/>
        </w:rPr>
      </w:pPr>
      <w:r w:rsidRPr="008F7FC5">
        <w:rPr>
          <w:noProof/>
        </w:rPr>
        <w:t>SMLLMLR3</w:t>
      </w:r>
      <w:r w:rsidRPr="008F7FC5">
        <w:rPr>
          <w:noProof/>
        </w:rPr>
        <w:tab/>
        <w:t>52</w:t>
      </w:r>
    </w:p>
    <w:p w:rsidR="002C3311" w:rsidRPr="008F7FC5" w:rsidRDefault="002C3311">
      <w:pPr>
        <w:pStyle w:val="Index1"/>
        <w:tabs>
          <w:tab w:val="right" w:leader="dot" w:pos="4310"/>
        </w:tabs>
        <w:rPr>
          <w:noProof/>
        </w:rPr>
      </w:pPr>
      <w:r w:rsidRPr="008F7FC5">
        <w:rPr>
          <w:noProof/>
        </w:rPr>
        <w:t>SMOJOBR3</w:t>
      </w:r>
      <w:r w:rsidRPr="008F7FC5">
        <w:rPr>
          <w:noProof/>
        </w:rPr>
        <w:tab/>
        <w:t>74</w:t>
      </w:r>
    </w:p>
    <w:p w:rsidR="002C3311" w:rsidRPr="008F7FC5" w:rsidRDefault="002C3311">
      <w:pPr>
        <w:pStyle w:val="Index1"/>
        <w:tabs>
          <w:tab w:val="right" w:leader="dot" w:pos="4310"/>
        </w:tabs>
        <w:rPr>
          <w:noProof/>
        </w:rPr>
      </w:pPr>
      <w:r w:rsidRPr="008F7FC5">
        <w:rPr>
          <w:noProof/>
        </w:rPr>
        <w:t>SMOKER3</w:t>
      </w:r>
      <w:r w:rsidRPr="008F7FC5">
        <w:rPr>
          <w:noProof/>
        </w:rPr>
        <w:tab/>
        <w:t>52</w:t>
      </w:r>
    </w:p>
    <w:p w:rsidR="002C3311" w:rsidRPr="008F7FC5" w:rsidRDefault="002C3311">
      <w:pPr>
        <w:pStyle w:val="Index1"/>
        <w:tabs>
          <w:tab w:val="right" w:leader="dot" w:pos="4310"/>
        </w:tabs>
        <w:rPr>
          <w:noProof/>
        </w:rPr>
      </w:pPr>
      <w:r w:rsidRPr="008F7FC5">
        <w:rPr>
          <w:noProof/>
        </w:rPr>
        <w:t>SOFA7R3</w:t>
      </w:r>
      <w:r w:rsidRPr="008F7FC5">
        <w:rPr>
          <w:noProof/>
        </w:rPr>
        <w:tab/>
        <w:t>48</w:t>
      </w:r>
    </w:p>
    <w:p w:rsidR="002C3311" w:rsidRPr="008F7FC5" w:rsidRDefault="002C3311">
      <w:pPr>
        <w:pStyle w:val="Index1"/>
        <w:tabs>
          <w:tab w:val="right" w:leader="dot" w:pos="4310"/>
        </w:tabs>
        <w:rPr>
          <w:noProof/>
        </w:rPr>
      </w:pPr>
      <w:r w:rsidRPr="008F7FC5">
        <w:rPr>
          <w:noProof/>
        </w:rPr>
        <w:t>SPBUYINS</w:t>
      </w:r>
      <w:r w:rsidRPr="008F7FC5">
        <w:rPr>
          <w:noProof/>
        </w:rPr>
        <w:tab/>
        <w:t>51</w:t>
      </w:r>
    </w:p>
    <w:p w:rsidR="002C3311" w:rsidRPr="008F7FC5" w:rsidRDefault="002C3311">
      <w:pPr>
        <w:pStyle w:val="Index1"/>
        <w:tabs>
          <w:tab w:val="right" w:leader="dot" w:pos="4310"/>
        </w:tabs>
        <w:rPr>
          <w:noProof/>
        </w:rPr>
      </w:pPr>
      <w:r w:rsidRPr="008F7FC5">
        <w:rPr>
          <w:noProof/>
        </w:rPr>
        <w:t>SPCACT</w:t>
      </w:r>
      <w:r w:rsidRPr="008F7FC5">
        <w:rPr>
          <w:noProof/>
        </w:rPr>
        <w:tab/>
        <w:t>61, 103</w:t>
      </w:r>
    </w:p>
    <w:p w:rsidR="002C3311" w:rsidRPr="008F7FC5" w:rsidRDefault="002C3311">
      <w:pPr>
        <w:pStyle w:val="Index1"/>
        <w:tabs>
          <w:tab w:val="right" w:leader="dot" w:pos="4310"/>
        </w:tabs>
        <w:rPr>
          <w:noProof/>
        </w:rPr>
      </w:pPr>
      <w:r w:rsidRPr="008F7FC5">
        <w:rPr>
          <w:noProof/>
        </w:rPr>
        <w:t>SPCAN58</w:t>
      </w:r>
      <w:r w:rsidRPr="008F7FC5">
        <w:rPr>
          <w:noProof/>
        </w:rPr>
        <w:tab/>
        <w:t>14</w:t>
      </w:r>
    </w:p>
    <w:p w:rsidR="002C3311" w:rsidRPr="008F7FC5" w:rsidRDefault="002C3311">
      <w:pPr>
        <w:pStyle w:val="Index1"/>
        <w:tabs>
          <w:tab w:val="right" w:leader="dot" w:pos="4310"/>
        </w:tabs>
        <w:rPr>
          <w:noProof/>
        </w:rPr>
      </w:pPr>
      <w:r w:rsidRPr="008F7FC5">
        <w:rPr>
          <w:noProof/>
        </w:rPr>
        <w:t>SPCCPIN1</w:t>
      </w:r>
      <w:r w:rsidRPr="008F7FC5">
        <w:rPr>
          <w:noProof/>
        </w:rPr>
        <w:tab/>
        <w:t>70</w:t>
      </w:r>
    </w:p>
    <w:p w:rsidR="002C3311" w:rsidRPr="008F7FC5" w:rsidRDefault="002C3311">
      <w:pPr>
        <w:pStyle w:val="Index1"/>
        <w:tabs>
          <w:tab w:val="right" w:leader="dot" w:pos="4310"/>
        </w:tabs>
        <w:rPr>
          <w:noProof/>
        </w:rPr>
      </w:pPr>
      <w:r w:rsidRPr="008F7FC5">
        <w:rPr>
          <w:noProof/>
        </w:rPr>
        <w:t>SPCCPIN2</w:t>
      </w:r>
      <w:r w:rsidRPr="008F7FC5">
        <w:rPr>
          <w:noProof/>
        </w:rPr>
        <w:tab/>
        <w:t>70</w:t>
      </w:r>
    </w:p>
    <w:p w:rsidR="002C3311" w:rsidRPr="008F7FC5" w:rsidRDefault="002C3311">
      <w:pPr>
        <w:pStyle w:val="Index1"/>
        <w:tabs>
          <w:tab w:val="right" w:leader="dot" w:pos="4310"/>
        </w:tabs>
        <w:rPr>
          <w:noProof/>
        </w:rPr>
      </w:pPr>
      <w:r w:rsidRPr="008F7FC5">
        <w:rPr>
          <w:noProof/>
        </w:rPr>
        <w:t>SPCCPIN3</w:t>
      </w:r>
      <w:r w:rsidRPr="008F7FC5">
        <w:rPr>
          <w:noProof/>
        </w:rPr>
        <w:tab/>
        <w:t>70</w:t>
      </w:r>
    </w:p>
    <w:p w:rsidR="002C3311" w:rsidRPr="008F7FC5" w:rsidRDefault="002C3311">
      <w:pPr>
        <w:pStyle w:val="Index1"/>
        <w:tabs>
          <w:tab w:val="right" w:leader="dot" w:pos="4310"/>
        </w:tabs>
        <w:rPr>
          <w:noProof/>
        </w:rPr>
      </w:pPr>
      <w:r w:rsidRPr="008F7FC5">
        <w:rPr>
          <w:noProof/>
        </w:rPr>
        <w:t>SPCCUIN1</w:t>
      </w:r>
      <w:r w:rsidRPr="008F7FC5">
        <w:rPr>
          <w:noProof/>
        </w:rPr>
        <w:tab/>
        <w:t>70</w:t>
      </w:r>
    </w:p>
    <w:p w:rsidR="002C3311" w:rsidRPr="008F7FC5" w:rsidRDefault="002C3311">
      <w:pPr>
        <w:pStyle w:val="Index1"/>
        <w:tabs>
          <w:tab w:val="right" w:leader="dot" w:pos="4310"/>
        </w:tabs>
        <w:rPr>
          <w:noProof/>
        </w:rPr>
      </w:pPr>
      <w:r w:rsidRPr="008F7FC5">
        <w:rPr>
          <w:noProof/>
        </w:rPr>
        <w:t>SPCCUIN2</w:t>
      </w:r>
      <w:r w:rsidRPr="008F7FC5">
        <w:rPr>
          <w:noProof/>
        </w:rPr>
        <w:tab/>
        <w:t>70</w:t>
      </w:r>
    </w:p>
    <w:p w:rsidR="002C3311" w:rsidRPr="008F7FC5" w:rsidRDefault="002C3311">
      <w:pPr>
        <w:pStyle w:val="Index1"/>
        <w:tabs>
          <w:tab w:val="right" w:leader="dot" w:pos="4310"/>
        </w:tabs>
        <w:rPr>
          <w:noProof/>
        </w:rPr>
      </w:pPr>
      <w:r w:rsidRPr="008F7FC5">
        <w:rPr>
          <w:noProof/>
        </w:rPr>
        <w:t>SPCCUIN3</w:t>
      </w:r>
      <w:r w:rsidRPr="008F7FC5">
        <w:rPr>
          <w:noProof/>
        </w:rPr>
        <w:tab/>
        <w:t>70</w:t>
      </w:r>
    </w:p>
    <w:p w:rsidR="002C3311" w:rsidRPr="008F7FC5" w:rsidRDefault="002C3311">
      <w:pPr>
        <w:pStyle w:val="Index1"/>
        <w:tabs>
          <w:tab w:val="right" w:leader="dot" w:pos="4310"/>
        </w:tabs>
        <w:rPr>
          <w:noProof/>
        </w:rPr>
      </w:pPr>
      <w:r w:rsidRPr="008F7FC5">
        <w:rPr>
          <w:noProof/>
        </w:rPr>
        <w:t>SPCGRDE</w:t>
      </w:r>
      <w:r w:rsidRPr="008F7FC5">
        <w:rPr>
          <w:noProof/>
        </w:rPr>
        <w:tab/>
        <w:t>59</w:t>
      </w:r>
    </w:p>
    <w:p w:rsidR="002C3311" w:rsidRPr="008F7FC5" w:rsidRDefault="002C3311">
      <w:pPr>
        <w:pStyle w:val="Index1"/>
        <w:tabs>
          <w:tab w:val="right" w:leader="dot" w:pos="4310"/>
        </w:tabs>
        <w:rPr>
          <w:noProof/>
        </w:rPr>
      </w:pPr>
      <w:r w:rsidRPr="008F7FC5">
        <w:rPr>
          <w:noProof/>
        </w:rPr>
        <w:t>SPCHOWRS</w:t>
      </w:r>
      <w:r w:rsidRPr="008F7FC5">
        <w:rPr>
          <w:noProof/>
        </w:rPr>
        <w:tab/>
        <w:t>21</w:t>
      </w:r>
    </w:p>
    <w:p w:rsidR="002C3311" w:rsidRPr="008F7FC5" w:rsidRDefault="002C3311">
      <w:pPr>
        <w:pStyle w:val="Index1"/>
        <w:tabs>
          <w:tab w:val="right" w:leader="dot" w:pos="4310"/>
        </w:tabs>
        <w:rPr>
          <w:noProof/>
        </w:rPr>
      </w:pPr>
      <w:r w:rsidRPr="008F7FC5">
        <w:rPr>
          <w:noProof/>
        </w:rPr>
        <w:t>SPCIMP</w:t>
      </w:r>
      <w:r w:rsidRPr="008F7FC5">
        <w:rPr>
          <w:noProof/>
        </w:rPr>
        <w:tab/>
        <w:t>51</w:t>
      </w:r>
    </w:p>
    <w:p w:rsidR="002C3311" w:rsidRPr="008F7FC5" w:rsidRDefault="002C3311">
      <w:pPr>
        <w:pStyle w:val="Index1"/>
        <w:tabs>
          <w:tab w:val="right" w:leader="dot" w:pos="4310"/>
        </w:tabs>
        <w:rPr>
          <w:noProof/>
        </w:rPr>
      </w:pPr>
      <w:r w:rsidRPr="008F7FC5">
        <w:rPr>
          <w:noProof/>
        </w:rPr>
        <w:t>SPCMPHH</w:t>
      </w:r>
      <w:r w:rsidRPr="008F7FC5">
        <w:rPr>
          <w:noProof/>
        </w:rPr>
        <w:tab/>
        <w:t>38</w:t>
      </w:r>
    </w:p>
    <w:p w:rsidR="002C3311" w:rsidRPr="008F7FC5" w:rsidRDefault="002C3311">
      <w:pPr>
        <w:pStyle w:val="Index1"/>
        <w:tabs>
          <w:tab w:val="right" w:leader="dot" w:pos="4310"/>
        </w:tabs>
        <w:rPr>
          <w:noProof/>
        </w:rPr>
      </w:pPr>
      <w:r w:rsidRPr="008F7FC5">
        <w:rPr>
          <w:noProof/>
        </w:rPr>
        <w:t>SPCNOTK</w:t>
      </w:r>
      <w:r w:rsidRPr="008F7FC5">
        <w:rPr>
          <w:noProof/>
        </w:rPr>
        <w:tab/>
        <w:t>51</w:t>
      </w:r>
    </w:p>
    <w:p w:rsidR="002C3311" w:rsidRPr="008F7FC5" w:rsidRDefault="002C3311">
      <w:pPr>
        <w:pStyle w:val="Index1"/>
        <w:tabs>
          <w:tab w:val="right" w:leader="dot" w:pos="4310"/>
        </w:tabs>
        <w:rPr>
          <w:noProof/>
        </w:rPr>
      </w:pPr>
      <w:r w:rsidRPr="008F7FC5">
        <w:rPr>
          <w:noProof/>
        </w:rPr>
        <w:t>SPCREMRL</w:t>
      </w:r>
      <w:r w:rsidRPr="008F7FC5">
        <w:rPr>
          <w:noProof/>
        </w:rPr>
        <w:tab/>
        <w:t>64</w:t>
      </w:r>
    </w:p>
    <w:p w:rsidR="002C3311" w:rsidRPr="008F7FC5" w:rsidRDefault="002C3311">
      <w:pPr>
        <w:pStyle w:val="Index1"/>
        <w:tabs>
          <w:tab w:val="right" w:leader="dot" w:pos="4310"/>
        </w:tabs>
        <w:rPr>
          <w:noProof/>
        </w:rPr>
      </w:pPr>
      <w:r w:rsidRPr="008F7FC5">
        <w:rPr>
          <w:noProof/>
        </w:rPr>
        <w:t>SPDFFAPR1</w:t>
      </w:r>
      <w:r w:rsidRPr="008F7FC5">
        <w:rPr>
          <w:noProof/>
        </w:rPr>
        <w:tab/>
        <w:t>20</w:t>
      </w:r>
    </w:p>
    <w:p w:rsidR="002C3311" w:rsidRPr="008F7FC5" w:rsidRDefault="002C3311">
      <w:pPr>
        <w:pStyle w:val="Index1"/>
        <w:tabs>
          <w:tab w:val="right" w:leader="dot" w:pos="4310"/>
        </w:tabs>
        <w:rPr>
          <w:noProof/>
        </w:rPr>
      </w:pPr>
      <w:r w:rsidRPr="008F7FC5">
        <w:rPr>
          <w:noProof/>
        </w:rPr>
        <w:t>SPDFFAPR2</w:t>
      </w:r>
      <w:r w:rsidRPr="008F7FC5">
        <w:rPr>
          <w:noProof/>
        </w:rPr>
        <w:tab/>
        <w:t>20</w:t>
      </w:r>
    </w:p>
    <w:p w:rsidR="002C3311" w:rsidRPr="008F7FC5" w:rsidRDefault="002C3311">
      <w:pPr>
        <w:pStyle w:val="Index1"/>
        <w:tabs>
          <w:tab w:val="right" w:leader="dot" w:pos="4310"/>
        </w:tabs>
        <w:rPr>
          <w:noProof/>
        </w:rPr>
      </w:pPr>
      <w:r w:rsidRPr="008F7FC5">
        <w:rPr>
          <w:noProof/>
        </w:rPr>
        <w:t>SPDNGINJ</w:t>
      </w:r>
      <w:r w:rsidRPr="008F7FC5">
        <w:rPr>
          <w:noProof/>
        </w:rPr>
        <w:tab/>
        <w:t>82</w:t>
      </w:r>
    </w:p>
    <w:p w:rsidR="002C3311" w:rsidRPr="008F7FC5" w:rsidRDefault="002C3311">
      <w:pPr>
        <w:pStyle w:val="Index1"/>
        <w:tabs>
          <w:tab w:val="right" w:leader="dot" w:pos="4310"/>
        </w:tabs>
        <w:rPr>
          <w:noProof/>
        </w:rPr>
      </w:pPr>
      <w:r w:rsidRPr="008F7FC5">
        <w:rPr>
          <w:noProof/>
        </w:rPr>
        <w:t>SPECACT</w:t>
      </w:r>
      <w:r w:rsidRPr="008F7FC5">
        <w:rPr>
          <w:noProof/>
        </w:rPr>
        <w:tab/>
        <w:t>12</w:t>
      </w:r>
    </w:p>
    <w:p w:rsidR="002C3311" w:rsidRPr="008F7FC5" w:rsidRDefault="002C3311">
      <w:pPr>
        <w:pStyle w:val="Index1"/>
        <w:tabs>
          <w:tab w:val="right" w:leader="dot" w:pos="4310"/>
        </w:tabs>
        <w:rPr>
          <w:noProof/>
        </w:rPr>
      </w:pPr>
      <w:r w:rsidRPr="008F7FC5">
        <w:rPr>
          <w:noProof/>
        </w:rPr>
        <w:t>SPECBU00</w:t>
      </w:r>
      <w:r w:rsidRPr="008F7FC5">
        <w:rPr>
          <w:noProof/>
        </w:rPr>
        <w:tab/>
        <w:t>23</w:t>
      </w:r>
    </w:p>
    <w:p w:rsidR="002C3311" w:rsidRPr="008F7FC5" w:rsidRDefault="002C3311">
      <w:pPr>
        <w:pStyle w:val="Index1"/>
        <w:tabs>
          <w:tab w:val="right" w:leader="dot" w:pos="4310"/>
        </w:tabs>
        <w:rPr>
          <w:noProof/>
        </w:rPr>
      </w:pPr>
      <w:r w:rsidRPr="008F7FC5">
        <w:rPr>
          <w:noProof/>
        </w:rPr>
        <w:t>SPECBU01</w:t>
      </w:r>
      <w:r w:rsidRPr="008F7FC5">
        <w:rPr>
          <w:noProof/>
        </w:rPr>
        <w:tab/>
        <w:t>24</w:t>
      </w:r>
    </w:p>
    <w:p w:rsidR="002C3311" w:rsidRPr="008F7FC5" w:rsidRDefault="002C3311">
      <w:pPr>
        <w:pStyle w:val="Index1"/>
        <w:tabs>
          <w:tab w:val="right" w:leader="dot" w:pos="4310"/>
        </w:tabs>
        <w:rPr>
          <w:noProof/>
        </w:rPr>
      </w:pPr>
      <w:r w:rsidRPr="008F7FC5">
        <w:rPr>
          <w:noProof/>
        </w:rPr>
        <w:t>SPECBU02</w:t>
      </w:r>
      <w:r w:rsidRPr="008F7FC5">
        <w:rPr>
          <w:noProof/>
        </w:rPr>
        <w:tab/>
        <w:t>24</w:t>
      </w:r>
    </w:p>
    <w:p w:rsidR="002C3311" w:rsidRPr="008F7FC5" w:rsidRDefault="002C3311">
      <w:pPr>
        <w:pStyle w:val="Index1"/>
        <w:tabs>
          <w:tab w:val="right" w:leader="dot" w:pos="4310"/>
        </w:tabs>
        <w:rPr>
          <w:noProof/>
        </w:rPr>
      </w:pPr>
      <w:r w:rsidRPr="008F7FC5">
        <w:rPr>
          <w:noProof/>
        </w:rPr>
        <w:t>SPECBU03</w:t>
      </w:r>
      <w:r w:rsidRPr="008F7FC5">
        <w:rPr>
          <w:noProof/>
        </w:rPr>
        <w:tab/>
        <w:t>24</w:t>
      </w:r>
    </w:p>
    <w:p w:rsidR="002C3311" w:rsidRPr="008F7FC5" w:rsidRDefault="002C3311">
      <w:pPr>
        <w:pStyle w:val="Index1"/>
        <w:tabs>
          <w:tab w:val="right" w:leader="dot" w:pos="4310"/>
        </w:tabs>
        <w:rPr>
          <w:noProof/>
        </w:rPr>
      </w:pPr>
      <w:r w:rsidRPr="008F7FC5">
        <w:rPr>
          <w:noProof/>
        </w:rPr>
        <w:t>SPECBU04</w:t>
      </w:r>
      <w:r w:rsidRPr="008F7FC5">
        <w:rPr>
          <w:noProof/>
        </w:rPr>
        <w:tab/>
        <w:t>24</w:t>
      </w:r>
    </w:p>
    <w:p w:rsidR="002C3311" w:rsidRPr="008F7FC5" w:rsidRDefault="002C3311">
      <w:pPr>
        <w:pStyle w:val="Index1"/>
        <w:tabs>
          <w:tab w:val="right" w:leader="dot" w:pos="4310"/>
        </w:tabs>
        <w:rPr>
          <w:noProof/>
        </w:rPr>
      </w:pPr>
      <w:r w:rsidRPr="008F7FC5">
        <w:rPr>
          <w:noProof/>
        </w:rPr>
        <w:t>SPECBU05</w:t>
      </w:r>
      <w:r w:rsidRPr="008F7FC5">
        <w:rPr>
          <w:noProof/>
        </w:rPr>
        <w:tab/>
        <w:t>24</w:t>
      </w:r>
    </w:p>
    <w:p w:rsidR="002C3311" w:rsidRPr="008F7FC5" w:rsidRDefault="002C3311">
      <w:pPr>
        <w:pStyle w:val="Index1"/>
        <w:tabs>
          <w:tab w:val="right" w:leader="dot" w:pos="4310"/>
        </w:tabs>
        <w:rPr>
          <w:noProof/>
        </w:rPr>
      </w:pPr>
      <w:r w:rsidRPr="008F7FC5">
        <w:rPr>
          <w:noProof/>
        </w:rPr>
        <w:t>SPECBU06</w:t>
      </w:r>
      <w:r w:rsidRPr="008F7FC5">
        <w:rPr>
          <w:noProof/>
        </w:rPr>
        <w:tab/>
        <w:t>24</w:t>
      </w:r>
    </w:p>
    <w:p w:rsidR="002C3311" w:rsidRPr="008F7FC5" w:rsidRDefault="002C3311">
      <w:pPr>
        <w:pStyle w:val="Index1"/>
        <w:tabs>
          <w:tab w:val="right" w:leader="dot" w:pos="4310"/>
        </w:tabs>
        <w:rPr>
          <w:noProof/>
        </w:rPr>
      </w:pPr>
      <w:r w:rsidRPr="008F7FC5">
        <w:rPr>
          <w:noProof/>
        </w:rPr>
        <w:t>SPECBU07</w:t>
      </w:r>
      <w:r w:rsidRPr="008F7FC5">
        <w:rPr>
          <w:noProof/>
        </w:rPr>
        <w:tab/>
        <w:t>24</w:t>
      </w:r>
    </w:p>
    <w:p w:rsidR="002C3311" w:rsidRPr="008F7FC5" w:rsidRDefault="002C3311">
      <w:pPr>
        <w:pStyle w:val="Index1"/>
        <w:tabs>
          <w:tab w:val="right" w:leader="dot" w:pos="4310"/>
        </w:tabs>
        <w:rPr>
          <w:noProof/>
        </w:rPr>
      </w:pPr>
      <w:r w:rsidRPr="008F7FC5">
        <w:rPr>
          <w:noProof/>
        </w:rPr>
        <w:t>SPECBU08</w:t>
      </w:r>
      <w:r w:rsidRPr="008F7FC5">
        <w:rPr>
          <w:noProof/>
        </w:rPr>
        <w:tab/>
        <w:t>24</w:t>
      </w:r>
    </w:p>
    <w:p w:rsidR="002C3311" w:rsidRPr="008F7FC5" w:rsidRDefault="002C3311">
      <w:pPr>
        <w:pStyle w:val="Index1"/>
        <w:tabs>
          <w:tab w:val="right" w:leader="dot" w:pos="4310"/>
        </w:tabs>
        <w:rPr>
          <w:noProof/>
        </w:rPr>
      </w:pPr>
      <w:r w:rsidRPr="008F7FC5">
        <w:rPr>
          <w:noProof/>
        </w:rPr>
        <w:t>SPECBU09</w:t>
      </w:r>
      <w:r w:rsidRPr="008F7FC5">
        <w:rPr>
          <w:noProof/>
        </w:rPr>
        <w:tab/>
        <w:t>24</w:t>
      </w:r>
    </w:p>
    <w:p w:rsidR="002C3311" w:rsidRPr="008F7FC5" w:rsidRDefault="002C3311">
      <w:pPr>
        <w:pStyle w:val="Index1"/>
        <w:tabs>
          <w:tab w:val="right" w:leader="dot" w:pos="4310"/>
        </w:tabs>
        <w:rPr>
          <w:noProof/>
        </w:rPr>
      </w:pPr>
      <w:r w:rsidRPr="008F7FC5">
        <w:rPr>
          <w:noProof/>
        </w:rPr>
        <w:t>SPECBU10</w:t>
      </w:r>
      <w:r w:rsidRPr="008F7FC5">
        <w:rPr>
          <w:noProof/>
        </w:rPr>
        <w:tab/>
        <w:t>24</w:t>
      </w:r>
    </w:p>
    <w:p w:rsidR="002C3311" w:rsidRPr="008F7FC5" w:rsidRDefault="002C3311">
      <w:pPr>
        <w:pStyle w:val="Index1"/>
        <w:tabs>
          <w:tab w:val="right" w:leader="dot" w:pos="4310"/>
        </w:tabs>
        <w:rPr>
          <w:noProof/>
        </w:rPr>
      </w:pPr>
      <w:r w:rsidRPr="008F7FC5">
        <w:rPr>
          <w:noProof/>
        </w:rPr>
        <w:t>SPECBU11</w:t>
      </w:r>
      <w:r w:rsidRPr="008F7FC5">
        <w:rPr>
          <w:noProof/>
        </w:rPr>
        <w:tab/>
        <w:t>24</w:t>
      </w:r>
    </w:p>
    <w:p w:rsidR="002C3311" w:rsidRPr="008F7FC5" w:rsidRDefault="002C3311">
      <w:pPr>
        <w:pStyle w:val="Index1"/>
        <w:tabs>
          <w:tab w:val="right" w:leader="dot" w:pos="4310"/>
        </w:tabs>
        <w:rPr>
          <w:noProof/>
        </w:rPr>
      </w:pPr>
      <w:r w:rsidRPr="008F7FC5">
        <w:rPr>
          <w:noProof/>
        </w:rPr>
        <w:t>SPECBU12</w:t>
      </w:r>
      <w:r w:rsidRPr="008F7FC5">
        <w:rPr>
          <w:noProof/>
        </w:rPr>
        <w:tab/>
        <w:t>24</w:t>
      </w:r>
    </w:p>
    <w:p w:rsidR="002C3311" w:rsidRPr="008F7FC5" w:rsidRDefault="002C3311">
      <w:pPr>
        <w:pStyle w:val="Index1"/>
        <w:tabs>
          <w:tab w:val="right" w:leader="dot" w:pos="4310"/>
        </w:tabs>
        <w:rPr>
          <w:noProof/>
        </w:rPr>
      </w:pPr>
      <w:r w:rsidRPr="008F7FC5">
        <w:rPr>
          <w:noProof/>
        </w:rPr>
        <w:t>SPECBU13</w:t>
      </w:r>
      <w:r w:rsidRPr="008F7FC5">
        <w:rPr>
          <w:noProof/>
        </w:rPr>
        <w:tab/>
        <w:t>24</w:t>
      </w:r>
    </w:p>
    <w:p w:rsidR="002C3311" w:rsidRPr="008F7FC5" w:rsidRDefault="002C3311">
      <w:pPr>
        <w:pStyle w:val="Index1"/>
        <w:tabs>
          <w:tab w:val="right" w:leader="dot" w:pos="4310"/>
        </w:tabs>
        <w:rPr>
          <w:noProof/>
        </w:rPr>
      </w:pPr>
      <w:r w:rsidRPr="008F7FC5">
        <w:rPr>
          <w:noProof/>
        </w:rPr>
        <w:t>SPECBU14</w:t>
      </w:r>
      <w:r w:rsidRPr="008F7FC5">
        <w:rPr>
          <w:noProof/>
        </w:rPr>
        <w:tab/>
        <w:t>24</w:t>
      </w:r>
    </w:p>
    <w:p w:rsidR="002C3311" w:rsidRPr="008F7FC5" w:rsidRDefault="002C3311">
      <w:pPr>
        <w:pStyle w:val="Index1"/>
        <w:tabs>
          <w:tab w:val="right" w:leader="dot" w:pos="4310"/>
        </w:tabs>
        <w:rPr>
          <w:noProof/>
        </w:rPr>
      </w:pPr>
      <w:r w:rsidRPr="008F7FC5">
        <w:rPr>
          <w:noProof/>
        </w:rPr>
        <w:t>SPECBU15</w:t>
      </w:r>
      <w:r w:rsidRPr="008F7FC5">
        <w:rPr>
          <w:noProof/>
        </w:rPr>
        <w:tab/>
        <w:t>24</w:t>
      </w:r>
    </w:p>
    <w:p w:rsidR="002C3311" w:rsidRPr="008F7FC5" w:rsidRDefault="002C3311">
      <w:pPr>
        <w:pStyle w:val="Index1"/>
        <w:tabs>
          <w:tab w:val="right" w:leader="dot" w:pos="4310"/>
        </w:tabs>
        <w:rPr>
          <w:noProof/>
        </w:rPr>
      </w:pPr>
      <w:r w:rsidRPr="008F7FC5">
        <w:rPr>
          <w:noProof/>
        </w:rPr>
        <w:t>SPECBU16</w:t>
      </w:r>
      <w:r w:rsidRPr="008F7FC5">
        <w:rPr>
          <w:noProof/>
        </w:rPr>
        <w:tab/>
        <w:t>25</w:t>
      </w:r>
    </w:p>
    <w:p w:rsidR="002C3311" w:rsidRPr="008F7FC5" w:rsidRDefault="002C3311">
      <w:pPr>
        <w:pStyle w:val="Index1"/>
        <w:tabs>
          <w:tab w:val="right" w:leader="dot" w:pos="4310"/>
        </w:tabs>
        <w:rPr>
          <w:noProof/>
        </w:rPr>
      </w:pPr>
      <w:r w:rsidRPr="008F7FC5">
        <w:rPr>
          <w:noProof/>
        </w:rPr>
        <w:t>SPECBU17</w:t>
      </w:r>
      <w:r w:rsidRPr="008F7FC5">
        <w:rPr>
          <w:noProof/>
        </w:rPr>
        <w:tab/>
        <w:t>25</w:t>
      </w:r>
    </w:p>
    <w:p w:rsidR="002C3311" w:rsidRPr="008F7FC5" w:rsidRDefault="002C3311">
      <w:pPr>
        <w:pStyle w:val="Index1"/>
        <w:tabs>
          <w:tab w:val="right" w:leader="dot" w:pos="4310"/>
        </w:tabs>
        <w:rPr>
          <w:noProof/>
        </w:rPr>
      </w:pPr>
      <w:r w:rsidRPr="008F7FC5">
        <w:rPr>
          <w:noProof/>
        </w:rPr>
        <w:t>SPECBU18</w:t>
      </w:r>
      <w:r w:rsidRPr="008F7FC5">
        <w:rPr>
          <w:noProof/>
        </w:rPr>
        <w:tab/>
        <w:t>25</w:t>
      </w:r>
    </w:p>
    <w:p w:rsidR="002C3311" w:rsidRPr="008F7FC5" w:rsidRDefault="002C3311">
      <w:pPr>
        <w:pStyle w:val="Index1"/>
        <w:tabs>
          <w:tab w:val="right" w:leader="dot" w:pos="4310"/>
        </w:tabs>
        <w:rPr>
          <w:noProof/>
        </w:rPr>
      </w:pPr>
      <w:r w:rsidRPr="008F7FC5">
        <w:rPr>
          <w:noProof/>
        </w:rPr>
        <w:t>SPECBU19</w:t>
      </w:r>
      <w:r w:rsidRPr="008F7FC5">
        <w:rPr>
          <w:noProof/>
        </w:rPr>
        <w:tab/>
        <w:t>25</w:t>
      </w:r>
    </w:p>
    <w:p w:rsidR="002C3311" w:rsidRPr="008F7FC5" w:rsidRDefault="002C3311">
      <w:pPr>
        <w:pStyle w:val="Index1"/>
        <w:tabs>
          <w:tab w:val="right" w:leader="dot" w:pos="4310"/>
        </w:tabs>
        <w:rPr>
          <w:noProof/>
        </w:rPr>
      </w:pPr>
      <w:r w:rsidRPr="008F7FC5">
        <w:rPr>
          <w:noProof/>
        </w:rPr>
        <w:t>SPECBU20</w:t>
      </w:r>
      <w:r w:rsidRPr="008F7FC5">
        <w:rPr>
          <w:noProof/>
        </w:rPr>
        <w:tab/>
        <w:t>24</w:t>
      </w:r>
    </w:p>
    <w:p w:rsidR="002C3311" w:rsidRPr="008F7FC5" w:rsidRDefault="002C3311">
      <w:pPr>
        <w:pStyle w:val="Index1"/>
        <w:tabs>
          <w:tab w:val="right" w:leader="dot" w:pos="4310"/>
        </w:tabs>
        <w:rPr>
          <w:noProof/>
        </w:rPr>
      </w:pPr>
      <w:r w:rsidRPr="008F7FC5">
        <w:rPr>
          <w:noProof/>
        </w:rPr>
        <w:t>SPECBU21</w:t>
      </w:r>
      <w:r w:rsidRPr="008F7FC5">
        <w:rPr>
          <w:noProof/>
        </w:rPr>
        <w:tab/>
        <w:t>25</w:t>
      </w:r>
    </w:p>
    <w:p w:rsidR="002C3311" w:rsidRPr="008F7FC5" w:rsidRDefault="002C3311">
      <w:pPr>
        <w:pStyle w:val="Index1"/>
        <w:tabs>
          <w:tab w:val="right" w:leader="dot" w:pos="4310"/>
        </w:tabs>
        <w:rPr>
          <w:noProof/>
        </w:rPr>
      </w:pPr>
      <w:r w:rsidRPr="008F7FC5">
        <w:rPr>
          <w:noProof/>
        </w:rPr>
        <w:t>SPECBU24</w:t>
      </w:r>
      <w:r w:rsidRPr="008F7FC5">
        <w:rPr>
          <w:noProof/>
        </w:rPr>
        <w:tab/>
        <w:t>25</w:t>
      </w:r>
    </w:p>
    <w:p w:rsidR="002C3311" w:rsidRPr="008F7FC5" w:rsidRDefault="002C3311">
      <w:pPr>
        <w:pStyle w:val="Index1"/>
        <w:tabs>
          <w:tab w:val="right" w:leader="dot" w:pos="4310"/>
        </w:tabs>
        <w:rPr>
          <w:noProof/>
        </w:rPr>
      </w:pPr>
      <w:r w:rsidRPr="008F7FC5">
        <w:rPr>
          <w:noProof/>
        </w:rPr>
        <w:t>SPECCDLG</w:t>
      </w:r>
      <w:r w:rsidRPr="008F7FC5">
        <w:rPr>
          <w:noProof/>
        </w:rPr>
        <w:tab/>
        <w:t>95</w:t>
      </w:r>
    </w:p>
    <w:p w:rsidR="002C3311" w:rsidRPr="008F7FC5" w:rsidRDefault="002C3311">
      <w:pPr>
        <w:pStyle w:val="Index1"/>
        <w:tabs>
          <w:tab w:val="right" w:leader="dot" w:pos="4310"/>
        </w:tabs>
        <w:rPr>
          <w:noProof/>
        </w:rPr>
      </w:pPr>
      <w:r w:rsidRPr="008F7FC5">
        <w:rPr>
          <w:noProof/>
        </w:rPr>
        <w:t>SPECCFUT</w:t>
      </w:r>
      <w:r w:rsidRPr="008F7FC5">
        <w:rPr>
          <w:noProof/>
        </w:rPr>
        <w:tab/>
        <w:t>57</w:t>
      </w:r>
    </w:p>
    <w:p w:rsidR="002C3311" w:rsidRPr="008F7FC5" w:rsidRDefault="002C3311">
      <w:pPr>
        <w:pStyle w:val="Index1"/>
        <w:tabs>
          <w:tab w:val="right" w:leader="dot" w:pos="4310"/>
        </w:tabs>
        <w:rPr>
          <w:noProof/>
        </w:rPr>
      </w:pPr>
      <w:r w:rsidRPr="008F7FC5">
        <w:rPr>
          <w:noProof/>
        </w:rPr>
        <w:t>SPECCGRD</w:t>
      </w:r>
      <w:r w:rsidRPr="008F7FC5">
        <w:rPr>
          <w:noProof/>
        </w:rPr>
        <w:tab/>
        <w:t>3</w:t>
      </w:r>
    </w:p>
    <w:p w:rsidR="002C3311" w:rsidRPr="008F7FC5" w:rsidRDefault="002C3311">
      <w:pPr>
        <w:pStyle w:val="Index1"/>
        <w:tabs>
          <w:tab w:val="right" w:leader="dot" w:pos="4310"/>
        </w:tabs>
        <w:rPr>
          <w:noProof/>
        </w:rPr>
      </w:pPr>
      <w:r w:rsidRPr="008F7FC5">
        <w:rPr>
          <w:noProof/>
        </w:rPr>
        <w:t>SPECCOOK</w:t>
      </w:r>
      <w:r w:rsidRPr="008F7FC5">
        <w:rPr>
          <w:noProof/>
        </w:rPr>
        <w:tab/>
        <w:t>47</w:t>
      </w:r>
    </w:p>
    <w:p w:rsidR="002C3311" w:rsidRPr="008F7FC5" w:rsidRDefault="002C3311">
      <w:pPr>
        <w:pStyle w:val="Index1"/>
        <w:tabs>
          <w:tab w:val="right" w:leader="dot" w:pos="4310"/>
        </w:tabs>
        <w:rPr>
          <w:noProof/>
        </w:rPr>
      </w:pPr>
      <w:r w:rsidRPr="008F7FC5">
        <w:rPr>
          <w:noProof/>
        </w:rPr>
        <w:t>SPECDISB</w:t>
      </w:r>
      <w:r w:rsidRPr="008F7FC5">
        <w:rPr>
          <w:noProof/>
        </w:rPr>
        <w:tab/>
        <w:t>12</w:t>
      </w:r>
    </w:p>
    <w:p w:rsidR="002C3311" w:rsidRPr="008F7FC5" w:rsidRDefault="002C3311">
      <w:pPr>
        <w:pStyle w:val="Index1"/>
        <w:tabs>
          <w:tab w:val="right" w:leader="dot" w:pos="4310"/>
        </w:tabs>
        <w:rPr>
          <w:noProof/>
        </w:rPr>
      </w:pPr>
      <w:r w:rsidRPr="008F7FC5">
        <w:rPr>
          <w:noProof/>
        </w:rPr>
        <w:t>SPECFLR</w:t>
      </w:r>
      <w:r w:rsidRPr="008F7FC5">
        <w:rPr>
          <w:noProof/>
        </w:rPr>
        <w:tab/>
        <w:t>45</w:t>
      </w:r>
    </w:p>
    <w:p w:rsidR="002C3311" w:rsidRPr="008F7FC5" w:rsidRDefault="002C3311">
      <w:pPr>
        <w:pStyle w:val="Index1"/>
        <w:tabs>
          <w:tab w:val="right" w:leader="dot" w:pos="4310"/>
        </w:tabs>
        <w:rPr>
          <w:noProof/>
        </w:rPr>
      </w:pPr>
      <w:r w:rsidRPr="008F7FC5">
        <w:rPr>
          <w:noProof/>
        </w:rPr>
        <w:t>SPECFMED</w:t>
      </w:r>
      <w:r w:rsidRPr="008F7FC5">
        <w:rPr>
          <w:noProof/>
        </w:rPr>
        <w:tab/>
        <w:t>55</w:t>
      </w:r>
    </w:p>
    <w:p w:rsidR="002C3311" w:rsidRPr="008F7FC5" w:rsidRDefault="002C3311">
      <w:pPr>
        <w:pStyle w:val="Index1"/>
        <w:tabs>
          <w:tab w:val="right" w:leader="dot" w:pos="4310"/>
        </w:tabs>
        <w:rPr>
          <w:noProof/>
        </w:rPr>
      </w:pPr>
      <w:r w:rsidRPr="008F7FC5">
        <w:rPr>
          <w:noProof/>
        </w:rPr>
        <w:t>SPECFOD1</w:t>
      </w:r>
      <w:r w:rsidRPr="008F7FC5">
        <w:rPr>
          <w:noProof/>
        </w:rPr>
        <w:tab/>
        <w:t>23</w:t>
      </w:r>
    </w:p>
    <w:p w:rsidR="002C3311" w:rsidRPr="008F7FC5" w:rsidRDefault="002C3311">
      <w:pPr>
        <w:pStyle w:val="Index1"/>
        <w:tabs>
          <w:tab w:val="right" w:leader="dot" w:pos="4310"/>
        </w:tabs>
        <w:rPr>
          <w:noProof/>
        </w:rPr>
      </w:pPr>
      <w:r w:rsidRPr="008F7FC5">
        <w:rPr>
          <w:noProof/>
        </w:rPr>
        <w:t>SPECFWLG</w:t>
      </w:r>
      <w:r w:rsidRPr="008F7FC5">
        <w:rPr>
          <w:noProof/>
        </w:rPr>
        <w:tab/>
        <w:t>95</w:t>
      </w:r>
    </w:p>
    <w:p w:rsidR="002C3311" w:rsidRPr="008F7FC5" w:rsidRDefault="002C3311">
      <w:pPr>
        <w:pStyle w:val="Index1"/>
        <w:tabs>
          <w:tab w:val="right" w:leader="dot" w:pos="4310"/>
        </w:tabs>
        <w:rPr>
          <w:noProof/>
        </w:rPr>
      </w:pPr>
      <w:r w:rsidRPr="008F7FC5">
        <w:rPr>
          <w:noProof/>
        </w:rPr>
        <w:t>SPECGF00</w:t>
      </w:r>
      <w:r w:rsidRPr="008F7FC5">
        <w:rPr>
          <w:noProof/>
        </w:rPr>
        <w:tab/>
        <w:t>29</w:t>
      </w:r>
    </w:p>
    <w:p w:rsidR="002C3311" w:rsidRPr="008F7FC5" w:rsidRDefault="002C3311">
      <w:pPr>
        <w:pStyle w:val="Index1"/>
        <w:tabs>
          <w:tab w:val="right" w:leader="dot" w:pos="4310"/>
        </w:tabs>
        <w:rPr>
          <w:noProof/>
        </w:rPr>
      </w:pPr>
      <w:r w:rsidRPr="008F7FC5">
        <w:rPr>
          <w:noProof/>
        </w:rPr>
        <w:t>SPECGF01</w:t>
      </w:r>
      <w:r w:rsidRPr="008F7FC5">
        <w:rPr>
          <w:noProof/>
        </w:rPr>
        <w:tab/>
        <w:t>29</w:t>
      </w:r>
    </w:p>
    <w:p w:rsidR="002C3311" w:rsidRPr="008F7FC5" w:rsidRDefault="002C3311">
      <w:pPr>
        <w:pStyle w:val="Index1"/>
        <w:tabs>
          <w:tab w:val="right" w:leader="dot" w:pos="4310"/>
        </w:tabs>
        <w:rPr>
          <w:noProof/>
        </w:rPr>
      </w:pPr>
      <w:r w:rsidRPr="008F7FC5">
        <w:rPr>
          <w:noProof/>
        </w:rPr>
        <w:t>SPECGF02</w:t>
      </w:r>
      <w:r w:rsidRPr="008F7FC5">
        <w:rPr>
          <w:noProof/>
        </w:rPr>
        <w:tab/>
        <w:t>29</w:t>
      </w:r>
    </w:p>
    <w:p w:rsidR="002C3311" w:rsidRPr="008F7FC5" w:rsidRDefault="002C3311">
      <w:pPr>
        <w:pStyle w:val="Index1"/>
        <w:tabs>
          <w:tab w:val="right" w:leader="dot" w:pos="4310"/>
        </w:tabs>
        <w:rPr>
          <w:noProof/>
        </w:rPr>
      </w:pPr>
      <w:r w:rsidRPr="008F7FC5">
        <w:rPr>
          <w:noProof/>
        </w:rPr>
        <w:t>SPECGF03</w:t>
      </w:r>
      <w:r w:rsidRPr="008F7FC5">
        <w:rPr>
          <w:noProof/>
        </w:rPr>
        <w:tab/>
        <w:t>29</w:t>
      </w:r>
    </w:p>
    <w:p w:rsidR="002C3311" w:rsidRPr="008F7FC5" w:rsidRDefault="002C3311">
      <w:pPr>
        <w:pStyle w:val="Index1"/>
        <w:tabs>
          <w:tab w:val="right" w:leader="dot" w:pos="4310"/>
        </w:tabs>
        <w:rPr>
          <w:noProof/>
        </w:rPr>
      </w:pPr>
      <w:r w:rsidRPr="008F7FC5">
        <w:rPr>
          <w:noProof/>
        </w:rPr>
        <w:t>SPECGF04</w:t>
      </w:r>
      <w:r w:rsidRPr="008F7FC5">
        <w:rPr>
          <w:noProof/>
        </w:rPr>
        <w:tab/>
        <w:t>29</w:t>
      </w:r>
    </w:p>
    <w:p w:rsidR="002C3311" w:rsidRPr="008F7FC5" w:rsidRDefault="002C3311">
      <w:pPr>
        <w:pStyle w:val="Index1"/>
        <w:tabs>
          <w:tab w:val="right" w:leader="dot" w:pos="4310"/>
        </w:tabs>
        <w:rPr>
          <w:noProof/>
        </w:rPr>
      </w:pPr>
      <w:r w:rsidRPr="008F7FC5">
        <w:rPr>
          <w:noProof/>
        </w:rPr>
        <w:t>SPECGF05</w:t>
      </w:r>
      <w:r w:rsidRPr="008F7FC5">
        <w:rPr>
          <w:noProof/>
        </w:rPr>
        <w:tab/>
        <w:t>29</w:t>
      </w:r>
    </w:p>
    <w:p w:rsidR="002C3311" w:rsidRPr="008F7FC5" w:rsidRDefault="002C3311">
      <w:pPr>
        <w:pStyle w:val="Index1"/>
        <w:tabs>
          <w:tab w:val="right" w:leader="dot" w:pos="4310"/>
        </w:tabs>
        <w:rPr>
          <w:noProof/>
        </w:rPr>
      </w:pPr>
      <w:r w:rsidRPr="008F7FC5">
        <w:rPr>
          <w:noProof/>
        </w:rPr>
        <w:t>SPECGF06</w:t>
      </w:r>
      <w:r w:rsidRPr="008F7FC5">
        <w:rPr>
          <w:noProof/>
        </w:rPr>
        <w:tab/>
        <w:t>29</w:t>
      </w:r>
    </w:p>
    <w:p w:rsidR="002C3311" w:rsidRPr="008F7FC5" w:rsidRDefault="002C3311">
      <w:pPr>
        <w:pStyle w:val="Index1"/>
        <w:tabs>
          <w:tab w:val="right" w:leader="dot" w:pos="4310"/>
        </w:tabs>
        <w:rPr>
          <w:noProof/>
        </w:rPr>
      </w:pPr>
      <w:r w:rsidRPr="008F7FC5">
        <w:rPr>
          <w:noProof/>
        </w:rPr>
        <w:t>SPECGF07</w:t>
      </w:r>
      <w:r w:rsidRPr="008F7FC5">
        <w:rPr>
          <w:noProof/>
        </w:rPr>
        <w:tab/>
        <w:t>29</w:t>
      </w:r>
    </w:p>
    <w:p w:rsidR="002C3311" w:rsidRPr="008F7FC5" w:rsidRDefault="002C3311">
      <w:pPr>
        <w:pStyle w:val="Index1"/>
        <w:tabs>
          <w:tab w:val="right" w:leader="dot" w:pos="4310"/>
        </w:tabs>
        <w:rPr>
          <w:noProof/>
        </w:rPr>
      </w:pPr>
      <w:r w:rsidRPr="008F7FC5">
        <w:rPr>
          <w:noProof/>
        </w:rPr>
        <w:t>SPECGF08</w:t>
      </w:r>
      <w:r w:rsidRPr="008F7FC5">
        <w:rPr>
          <w:noProof/>
        </w:rPr>
        <w:tab/>
        <w:t>29</w:t>
      </w:r>
    </w:p>
    <w:p w:rsidR="002C3311" w:rsidRPr="008F7FC5" w:rsidRDefault="002C3311">
      <w:pPr>
        <w:pStyle w:val="Index1"/>
        <w:tabs>
          <w:tab w:val="right" w:leader="dot" w:pos="4310"/>
        </w:tabs>
        <w:rPr>
          <w:noProof/>
        </w:rPr>
      </w:pPr>
      <w:r w:rsidRPr="008F7FC5">
        <w:rPr>
          <w:noProof/>
        </w:rPr>
        <w:t>SPECGF09</w:t>
      </w:r>
      <w:r w:rsidRPr="008F7FC5">
        <w:rPr>
          <w:noProof/>
        </w:rPr>
        <w:tab/>
        <w:t>29</w:t>
      </w:r>
    </w:p>
    <w:p w:rsidR="002C3311" w:rsidRPr="008F7FC5" w:rsidRDefault="002C3311">
      <w:pPr>
        <w:pStyle w:val="Index1"/>
        <w:tabs>
          <w:tab w:val="right" w:leader="dot" w:pos="4310"/>
        </w:tabs>
        <w:rPr>
          <w:noProof/>
        </w:rPr>
      </w:pPr>
      <w:r w:rsidRPr="008F7FC5">
        <w:rPr>
          <w:noProof/>
        </w:rPr>
        <w:t>SPECGF10</w:t>
      </w:r>
      <w:r w:rsidRPr="008F7FC5">
        <w:rPr>
          <w:noProof/>
        </w:rPr>
        <w:tab/>
        <w:t>29</w:t>
      </w:r>
    </w:p>
    <w:p w:rsidR="002C3311" w:rsidRPr="008F7FC5" w:rsidRDefault="002C3311">
      <w:pPr>
        <w:pStyle w:val="Index1"/>
        <w:tabs>
          <w:tab w:val="right" w:leader="dot" w:pos="4310"/>
        </w:tabs>
        <w:rPr>
          <w:noProof/>
        </w:rPr>
      </w:pPr>
      <w:r w:rsidRPr="008F7FC5">
        <w:rPr>
          <w:noProof/>
        </w:rPr>
        <w:t>SPECGF11</w:t>
      </w:r>
      <w:r w:rsidRPr="008F7FC5">
        <w:rPr>
          <w:noProof/>
        </w:rPr>
        <w:tab/>
        <w:t>29</w:t>
      </w:r>
    </w:p>
    <w:p w:rsidR="002C3311" w:rsidRPr="008F7FC5" w:rsidRDefault="002C3311">
      <w:pPr>
        <w:pStyle w:val="Index1"/>
        <w:tabs>
          <w:tab w:val="right" w:leader="dot" w:pos="4310"/>
        </w:tabs>
        <w:rPr>
          <w:noProof/>
        </w:rPr>
      </w:pPr>
      <w:r w:rsidRPr="008F7FC5">
        <w:rPr>
          <w:noProof/>
        </w:rPr>
        <w:t>SPECGF12</w:t>
      </w:r>
      <w:r w:rsidRPr="008F7FC5">
        <w:rPr>
          <w:noProof/>
        </w:rPr>
        <w:tab/>
        <w:t>29</w:t>
      </w:r>
    </w:p>
    <w:p w:rsidR="002C3311" w:rsidRPr="008F7FC5" w:rsidRDefault="002C3311">
      <w:pPr>
        <w:pStyle w:val="Index1"/>
        <w:tabs>
          <w:tab w:val="right" w:leader="dot" w:pos="4310"/>
        </w:tabs>
        <w:rPr>
          <w:noProof/>
        </w:rPr>
      </w:pPr>
      <w:r w:rsidRPr="008F7FC5">
        <w:rPr>
          <w:noProof/>
        </w:rPr>
        <w:t>SPECGF13</w:t>
      </w:r>
      <w:r w:rsidRPr="008F7FC5">
        <w:rPr>
          <w:noProof/>
        </w:rPr>
        <w:tab/>
        <w:t>30</w:t>
      </w:r>
    </w:p>
    <w:p w:rsidR="002C3311" w:rsidRPr="008F7FC5" w:rsidRDefault="002C3311">
      <w:pPr>
        <w:pStyle w:val="Index1"/>
        <w:tabs>
          <w:tab w:val="right" w:leader="dot" w:pos="4310"/>
        </w:tabs>
        <w:rPr>
          <w:noProof/>
        </w:rPr>
      </w:pPr>
      <w:r w:rsidRPr="008F7FC5">
        <w:rPr>
          <w:noProof/>
        </w:rPr>
        <w:t>SPECGF14</w:t>
      </w:r>
      <w:r w:rsidRPr="008F7FC5">
        <w:rPr>
          <w:noProof/>
        </w:rPr>
        <w:tab/>
        <w:t>30</w:t>
      </w:r>
    </w:p>
    <w:p w:rsidR="002C3311" w:rsidRPr="008F7FC5" w:rsidRDefault="002C3311">
      <w:pPr>
        <w:pStyle w:val="Index1"/>
        <w:tabs>
          <w:tab w:val="right" w:leader="dot" w:pos="4310"/>
        </w:tabs>
        <w:rPr>
          <w:noProof/>
        </w:rPr>
      </w:pPr>
      <w:r w:rsidRPr="008F7FC5">
        <w:rPr>
          <w:noProof/>
        </w:rPr>
        <w:t>SPECGF15</w:t>
      </w:r>
      <w:r w:rsidRPr="008F7FC5">
        <w:rPr>
          <w:noProof/>
        </w:rPr>
        <w:tab/>
        <w:t>30</w:t>
      </w:r>
    </w:p>
    <w:p w:rsidR="002C3311" w:rsidRPr="008F7FC5" w:rsidRDefault="002C3311">
      <w:pPr>
        <w:pStyle w:val="Index1"/>
        <w:tabs>
          <w:tab w:val="right" w:leader="dot" w:pos="4310"/>
        </w:tabs>
        <w:rPr>
          <w:noProof/>
        </w:rPr>
      </w:pPr>
      <w:r w:rsidRPr="008F7FC5">
        <w:rPr>
          <w:noProof/>
        </w:rPr>
        <w:t>SPECGF16</w:t>
      </w:r>
      <w:r w:rsidRPr="008F7FC5">
        <w:rPr>
          <w:noProof/>
        </w:rPr>
        <w:tab/>
        <w:t>30</w:t>
      </w:r>
    </w:p>
    <w:p w:rsidR="002C3311" w:rsidRPr="008F7FC5" w:rsidRDefault="002C3311">
      <w:pPr>
        <w:pStyle w:val="Index1"/>
        <w:tabs>
          <w:tab w:val="right" w:leader="dot" w:pos="4310"/>
        </w:tabs>
        <w:rPr>
          <w:noProof/>
        </w:rPr>
      </w:pPr>
      <w:r w:rsidRPr="008F7FC5">
        <w:rPr>
          <w:noProof/>
        </w:rPr>
        <w:t>SPECGF17</w:t>
      </w:r>
      <w:r w:rsidRPr="008F7FC5">
        <w:rPr>
          <w:noProof/>
        </w:rPr>
        <w:tab/>
        <w:t>30</w:t>
      </w:r>
    </w:p>
    <w:p w:rsidR="002C3311" w:rsidRPr="008F7FC5" w:rsidRDefault="002C3311">
      <w:pPr>
        <w:pStyle w:val="Index1"/>
        <w:tabs>
          <w:tab w:val="right" w:leader="dot" w:pos="4310"/>
        </w:tabs>
        <w:rPr>
          <w:noProof/>
        </w:rPr>
      </w:pPr>
      <w:r w:rsidRPr="008F7FC5">
        <w:rPr>
          <w:noProof/>
        </w:rPr>
        <w:t>SPECGF18</w:t>
      </w:r>
      <w:r w:rsidRPr="008F7FC5">
        <w:rPr>
          <w:noProof/>
        </w:rPr>
        <w:tab/>
        <w:t>30</w:t>
      </w:r>
    </w:p>
    <w:p w:rsidR="002C3311" w:rsidRPr="008F7FC5" w:rsidRDefault="002C3311">
      <w:pPr>
        <w:pStyle w:val="Index1"/>
        <w:tabs>
          <w:tab w:val="right" w:leader="dot" w:pos="4310"/>
        </w:tabs>
        <w:rPr>
          <w:noProof/>
        </w:rPr>
      </w:pPr>
      <w:r w:rsidRPr="008F7FC5">
        <w:rPr>
          <w:noProof/>
        </w:rPr>
        <w:t>SPECGF19</w:t>
      </w:r>
      <w:r w:rsidRPr="008F7FC5">
        <w:rPr>
          <w:noProof/>
        </w:rPr>
        <w:tab/>
        <w:t>30</w:t>
      </w:r>
    </w:p>
    <w:p w:rsidR="002C3311" w:rsidRPr="008F7FC5" w:rsidRDefault="002C3311">
      <w:pPr>
        <w:pStyle w:val="Index1"/>
        <w:tabs>
          <w:tab w:val="right" w:leader="dot" w:pos="4310"/>
        </w:tabs>
        <w:rPr>
          <w:noProof/>
        </w:rPr>
      </w:pPr>
      <w:r w:rsidRPr="008F7FC5">
        <w:rPr>
          <w:noProof/>
        </w:rPr>
        <w:t>SPECGF20</w:t>
      </w:r>
      <w:r w:rsidRPr="008F7FC5">
        <w:rPr>
          <w:noProof/>
        </w:rPr>
        <w:tab/>
        <w:t>30</w:t>
      </w:r>
    </w:p>
    <w:p w:rsidR="002C3311" w:rsidRPr="008F7FC5" w:rsidRDefault="002C3311">
      <w:pPr>
        <w:pStyle w:val="Index1"/>
        <w:tabs>
          <w:tab w:val="right" w:leader="dot" w:pos="4310"/>
        </w:tabs>
        <w:rPr>
          <w:noProof/>
        </w:rPr>
      </w:pPr>
      <w:r w:rsidRPr="008F7FC5">
        <w:rPr>
          <w:noProof/>
        </w:rPr>
        <w:t>SPECGF21</w:t>
      </w:r>
      <w:r w:rsidRPr="008F7FC5">
        <w:rPr>
          <w:noProof/>
        </w:rPr>
        <w:tab/>
        <w:t>30</w:t>
      </w:r>
    </w:p>
    <w:p w:rsidR="002C3311" w:rsidRPr="008F7FC5" w:rsidRDefault="002C3311">
      <w:pPr>
        <w:pStyle w:val="Index1"/>
        <w:tabs>
          <w:tab w:val="right" w:leader="dot" w:pos="4310"/>
        </w:tabs>
        <w:rPr>
          <w:noProof/>
        </w:rPr>
      </w:pPr>
      <w:r w:rsidRPr="008F7FC5">
        <w:rPr>
          <w:noProof/>
        </w:rPr>
        <w:t>SPECGF24</w:t>
      </w:r>
      <w:r w:rsidRPr="008F7FC5">
        <w:rPr>
          <w:noProof/>
        </w:rPr>
        <w:tab/>
        <w:t>30</w:t>
      </w:r>
    </w:p>
    <w:p w:rsidR="002C3311" w:rsidRPr="008F7FC5" w:rsidRDefault="002C3311">
      <w:pPr>
        <w:pStyle w:val="Index1"/>
        <w:tabs>
          <w:tab w:val="right" w:leader="dot" w:pos="4310"/>
        </w:tabs>
        <w:rPr>
          <w:noProof/>
        </w:rPr>
      </w:pPr>
      <w:r w:rsidRPr="008F7FC5">
        <w:rPr>
          <w:noProof/>
        </w:rPr>
        <w:t>SPECGRLK</w:t>
      </w:r>
      <w:r w:rsidRPr="008F7FC5">
        <w:rPr>
          <w:noProof/>
        </w:rPr>
        <w:tab/>
        <w:t>57</w:t>
      </w:r>
    </w:p>
    <w:p w:rsidR="002C3311" w:rsidRPr="008F7FC5" w:rsidRDefault="002C3311">
      <w:pPr>
        <w:pStyle w:val="Index1"/>
        <w:tabs>
          <w:tab w:val="right" w:leader="dot" w:pos="4310"/>
        </w:tabs>
        <w:rPr>
          <w:noProof/>
        </w:rPr>
      </w:pPr>
      <w:r w:rsidRPr="008F7FC5">
        <w:rPr>
          <w:noProof/>
        </w:rPr>
        <w:t>SPECGRP1</w:t>
      </w:r>
      <w:r w:rsidRPr="008F7FC5">
        <w:rPr>
          <w:noProof/>
        </w:rPr>
        <w:tab/>
        <w:t>37</w:t>
      </w:r>
    </w:p>
    <w:p w:rsidR="002C3311" w:rsidRPr="008F7FC5" w:rsidRDefault="002C3311">
      <w:pPr>
        <w:pStyle w:val="Index1"/>
        <w:tabs>
          <w:tab w:val="right" w:leader="dot" w:pos="4310"/>
        </w:tabs>
        <w:rPr>
          <w:noProof/>
        </w:rPr>
      </w:pPr>
      <w:r w:rsidRPr="008F7FC5">
        <w:rPr>
          <w:noProof/>
        </w:rPr>
        <w:t>SPECGRP2</w:t>
      </w:r>
      <w:r w:rsidRPr="008F7FC5">
        <w:rPr>
          <w:noProof/>
        </w:rPr>
        <w:tab/>
        <w:t>37</w:t>
      </w:r>
    </w:p>
    <w:p w:rsidR="002C3311" w:rsidRPr="008F7FC5" w:rsidRDefault="002C3311">
      <w:pPr>
        <w:pStyle w:val="Index1"/>
        <w:tabs>
          <w:tab w:val="right" w:leader="dot" w:pos="4310"/>
        </w:tabs>
        <w:rPr>
          <w:noProof/>
        </w:rPr>
      </w:pPr>
      <w:r w:rsidRPr="008F7FC5">
        <w:rPr>
          <w:noProof/>
        </w:rPr>
        <w:t>SPECGRP3</w:t>
      </w:r>
      <w:r w:rsidRPr="008F7FC5">
        <w:rPr>
          <w:noProof/>
        </w:rPr>
        <w:tab/>
        <w:t>37</w:t>
      </w:r>
    </w:p>
    <w:p w:rsidR="002C3311" w:rsidRPr="008F7FC5" w:rsidRDefault="002C3311">
      <w:pPr>
        <w:pStyle w:val="Index1"/>
        <w:tabs>
          <w:tab w:val="right" w:leader="dot" w:pos="4310"/>
        </w:tabs>
        <w:rPr>
          <w:noProof/>
        </w:rPr>
      </w:pPr>
      <w:r w:rsidRPr="008F7FC5">
        <w:rPr>
          <w:noProof/>
        </w:rPr>
        <w:t>SPECHEAT</w:t>
      </w:r>
      <w:r w:rsidRPr="008F7FC5">
        <w:rPr>
          <w:noProof/>
        </w:rPr>
        <w:tab/>
        <w:t>47</w:t>
      </w:r>
    </w:p>
    <w:p w:rsidR="002C3311" w:rsidRPr="008F7FC5" w:rsidRDefault="002C3311">
      <w:pPr>
        <w:pStyle w:val="Index1"/>
        <w:tabs>
          <w:tab w:val="right" w:leader="dot" w:pos="4310"/>
        </w:tabs>
        <w:rPr>
          <w:noProof/>
        </w:rPr>
      </w:pPr>
      <w:r w:rsidRPr="008F7FC5">
        <w:rPr>
          <w:noProof/>
        </w:rPr>
        <w:t>SPECINV1</w:t>
      </w:r>
      <w:r w:rsidRPr="008F7FC5">
        <w:rPr>
          <w:noProof/>
        </w:rPr>
        <w:tab/>
        <w:t>48</w:t>
      </w:r>
    </w:p>
    <w:p w:rsidR="002C3311" w:rsidRPr="008F7FC5" w:rsidRDefault="002C3311">
      <w:pPr>
        <w:pStyle w:val="Index1"/>
        <w:tabs>
          <w:tab w:val="right" w:leader="dot" w:pos="4310"/>
        </w:tabs>
        <w:rPr>
          <w:noProof/>
        </w:rPr>
      </w:pPr>
      <w:r w:rsidRPr="008F7FC5">
        <w:rPr>
          <w:noProof/>
        </w:rPr>
        <w:t>SPECINV2</w:t>
      </w:r>
      <w:r w:rsidRPr="008F7FC5">
        <w:rPr>
          <w:noProof/>
        </w:rPr>
        <w:tab/>
        <w:t>48</w:t>
      </w:r>
    </w:p>
    <w:p w:rsidR="002C3311" w:rsidRPr="008F7FC5" w:rsidRDefault="002C3311">
      <w:pPr>
        <w:pStyle w:val="Index1"/>
        <w:tabs>
          <w:tab w:val="right" w:leader="dot" w:pos="4310"/>
        </w:tabs>
        <w:rPr>
          <w:noProof/>
        </w:rPr>
      </w:pPr>
      <w:r w:rsidRPr="008F7FC5">
        <w:rPr>
          <w:noProof/>
        </w:rPr>
        <w:t>SPECINV3</w:t>
      </w:r>
      <w:r w:rsidRPr="008F7FC5">
        <w:rPr>
          <w:noProof/>
        </w:rPr>
        <w:tab/>
        <w:t>48</w:t>
      </w:r>
    </w:p>
    <w:p w:rsidR="002C3311" w:rsidRPr="008F7FC5" w:rsidRDefault="002C3311">
      <w:pPr>
        <w:pStyle w:val="Index1"/>
        <w:tabs>
          <w:tab w:val="right" w:leader="dot" w:pos="4310"/>
        </w:tabs>
        <w:rPr>
          <w:noProof/>
        </w:rPr>
      </w:pPr>
      <w:r w:rsidRPr="008F7FC5">
        <w:rPr>
          <w:noProof/>
        </w:rPr>
        <w:t>SPECITEM</w:t>
      </w:r>
      <w:r w:rsidRPr="008F7FC5">
        <w:rPr>
          <w:noProof/>
        </w:rPr>
        <w:tab/>
        <w:t>49</w:t>
      </w:r>
    </w:p>
    <w:p w:rsidR="002C3311" w:rsidRPr="008F7FC5" w:rsidRDefault="002C3311">
      <w:pPr>
        <w:pStyle w:val="Index1"/>
        <w:tabs>
          <w:tab w:val="right" w:leader="dot" w:pos="4310"/>
        </w:tabs>
        <w:rPr>
          <w:noProof/>
        </w:rPr>
      </w:pPr>
      <w:r w:rsidRPr="008F7FC5">
        <w:rPr>
          <w:noProof/>
        </w:rPr>
        <w:t>SPECKIND</w:t>
      </w:r>
      <w:r w:rsidRPr="008F7FC5">
        <w:rPr>
          <w:noProof/>
        </w:rPr>
        <w:tab/>
        <w:t>62</w:t>
      </w:r>
    </w:p>
    <w:p w:rsidR="002C3311" w:rsidRPr="008F7FC5" w:rsidRDefault="002C3311">
      <w:pPr>
        <w:pStyle w:val="Index1"/>
        <w:tabs>
          <w:tab w:val="right" w:leader="dot" w:pos="4310"/>
        </w:tabs>
        <w:rPr>
          <w:noProof/>
        </w:rPr>
      </w:pPr>
      <w:r w:rsidRPr="008F7FC5">
        <w:rPr>
          <w:noProof/>
        </w:rPr>
        <w:t>SPECLNAD</w:t>
      </w:r>
      <w:r w:rsidRPr="008F7FC5">
        <w:rPr>
          <w:noProof/>
        </w:rPr>
        <w:tab/>
        <w:t>96</w:t>
      </w:r>
    </w:p>
    <w:p w:rsidR="002C3311" w:rsidRPr="008F7FC5" w:rsidRDefault="002C3311">
      <w:pPr>
        <w:pStyle w:val="Index1"/>
        <w:tabs>
          <w:tab w:val="right" w:leader="dot" w:pos="4310"/>
        </w:tabs>
        <w:rPr>
          <w:noProof/>
        </w:rPr>
      </w:pPr>
      <w:r w:rsidRPr="008F7FC5">
        <w:rPr>
          <w:noProof/>
        </w:rPr>
        <w:t>SPECLNCH</w:t>
      </w:r>
      <w:r w:rsidRPr="008F7FC5">
        <w:rPr>
          <w:noProof/>
        </w:rPr>
        <w:tab/>
        <w:t>96</w:t>
      </w:r>
    </w:p>
    <w:p w:rsidR="002C3311" w:rsidRPr="008F7FC5" w:rsidRDefault="002C3311">
      <w:pPr>
        <w:pStyle w:val="Index1"/>
        <w:tabs>
          <w:tab w:val="right" w:leader="dot" w:pos="4310"/>
        </w:tabs>
        <w:rPr>
          <w:noProof/>
        </w:rPr>
      </w:pPr>
      <w:r w:rsidRPr="008F7FC5">
        <w:rPr>
          <w:noProof/>
        </w:rPr>
        <w:t>SPECLNTS</w:t>
      </w:r>
      <w:r w:rsidRPr="008F7FC5">
        <w:rPr>
          <w:noProof/>
        </w:rPr>
        <w:tab/>
        <w:t>97</w:t>
      </w:r>
    </w:p>
    <w:p w:rsidR="002C3311" w:rsidRPr="008F7FC5" w:rsidRDefault="002C3311">
      <w:pPr>
        <w:pStyle w:val="Index1"/>
        <w:tabs>
          <w:tab w:val="right" w:leader="dot" w:pos="4310"/>
        </w:tabs>
        <w:rPr>
          <w:noProof/>
        </w:rPr>
      </w:pPr>
      <w:r w:rsidRPr="008F7FC5">
        <w:rPr>
          <w:noProof/>
        </w:rPr>
        <w:t>SPECMTAD</w:t>
      </w:r>
      <w:r w:rsidRPr="008F7FC5">
        <w:rPr>
          <w:noProof/>
        </w:rPr>
        <w:tab/>
        <w:t>98</w:t>
      </w:r>
    </w:p>
    <w:p w:rsidR="002C3311" w:rsidRPr="008F7FC5" w:rsidRDefault="002C3311">
      <w:pPr>
        <w:pStyle w:val="Index1"/>
        <w:tabs>
          <w:tab w:val="right" w:leader="dot" w:pos="4310"/>
        </w:tabs>
        <w:rPr>
          <w:noProof/>
        </w:rPr>
      </w:pPr>
      <w:r w:rsidRPr="008F7FC5">
        <w:rPr>
          <w:noProof/>
        </w:rPr>
        <w:t>SPECMTCH</w:t>
      </w:r>
      <w:r w:rsidRPr="008F7FC5">
        <w:rPr>
          <w:noProof/>
        </w:rPr>
        <w:tab/>
        <w:t>98</w:t>
      </w:r>
    </w:p>
    <w:p w:rsidR="002C3311" w:rsidRPr="008F7FC5" w:rsidRDefault="002C3311">
      <w:pPr>
        <w:pStyle w:val="Index1"/>
        <w:tabs>
          <w:tab w:val="right" w:leader="dot" w:pos="4310"/>
        </w:tabs>
        <w:rPr>
          <w:noProof/>
        </w:rPr>
      </w:pPr>
      <w:r w:rsidRPr="008F7FC5">
        <w:rPr>
          <w:noProof/>
        </w:rPr>
        <w:t>SPECMTTS</w:t>
      </w:r>
      <w:r w:rsidRPr="008F7FC5">
        <w:rPr>
          <w:noProof/>
        </w:rPr>
        <w:tab/>
        <w:t>98</w:t>
      </w:r>
    </w:p>
    <w:p w:rsidR="002C3311" w:rsidRPr="008F7FC5" w:rsidRDefault="002C3311">
      <w:pPr>
        <w:pStyle w:val="Index1"/>
        <w:tabs>
          <w:tab w:val="right" w:leader="dot" w:pos="4310"/>
        </w:tabs>
        <w:rPr>
          <w:noProof/>
        </w:rPr>
      </w:pPr>
      <w:r w:rsidRPr="008F7FC5">
        <w:rPr>
          <w:noProof/>
        </w:rPr>
        <w:t>SPECPASS</w:t>
      </w:r>
      <w:r w:rsidRPr="008F7FC5">
        <w:rPr>
          <w:noProof/>
        </w:rPr>
        <w:tab/>
        <w:t>60</w:t>
      </w:r>
    </w:p>
    <w:p w:rsidR="002C3311" w:rsidRPr="008F7FC5" w:rsidRDefault="002C3311">
      <w:pPr>
        <w:pStyle w:val="Index1"/>
        <w:tabs>
          <w:tab w:val="right" w:leader="dot" w:pos="4310"/>
        </w:tabs>
        <w:rPr>
          <w:noProof/>
        </w:rPr>
      </w:pPr>
      <w:r w:rsidRPr="008F7FC5">
        <w:rPr>
          <w:noProof/>
        </w:rPr>
        <w:t>SPECROOF</w:t>
      </w:r>
      <w:r w:rsidRPr="008F7FC5">
        <w:rPr>
          <w:noProof/>
        </w:rPr>
        <w:tab/>
        <w:t>45</w:t>
      </w:r>
    </w:p>
    <w:p w:rsidR="002C3311" w:rsidRPr="008F7FC5" w:rsidRDefault="002C3311">
      <w:pPr>
        <w:pStyle w:val="Index1"/>
        <w:tabs>
          <w:tab w:val="right" w:leader="dot" w:pos="4310"/>
        </w:tabs>
        <w:rPr>
          <w:noProof/>
        </w:rPr>
      </w:pPr>
      <w:r w:rsidRPr="008F7FC5">
        <w:rPr>
          <w:noProof/>
        </w:rPr>
        <w:t>SPECSFRQ</w:t>
      </w:r>
      <w:r w:rsidRPr="008F7FC5">
        <w:rPr>
          <w:noProof/>
        </w:rPr>
        <w:tab/>
        <w:t>63</w:t>
      </w:r>
    </w:p>
    <w:p w:rsidR="002C3311" w:rsidRPr="008F7FC5" w:rsidRDefault="002C3311">
      <w:pPr>
        <w:pStyle w:val="Index1"/>
        <w:tabs>
          <w:tab w:val="right" w:leader="dot" w:pos="4310"/>
        </w:tabs>
        <w:rPr>
          <w:noProof/>
        </w:rPr>
      </w:pPr>
      <w:r w:rsidRPr="008F7FC5">
        <w:rPr>
          <w:noProof/>
        </w:rPr>
        <w:t>SPECSWHO</w:t>
      </w:r>
      <w:r w:rsidRPr="008F7FC5">
        <w:rPr>
          <w:noProof/>
        </w:rPr>
        <w:tab/>
        <w:t>62</w:t>
      </w:r>
    </w:p>
    <w:p w:rsidR="002C3311" w:rsidRPr="008F7FC5" w:rsidRDefault="002C3311">
      <w:pPr>
        <w:pStyle w:val="Index1"/>
        <w:tabs>
          <w:tab w:val="right" w:leader="dot" w:pos="4310"/>
        </w:tabs>
        <w:rPr>
          <w:noProof/>
        </w:rPr>
      </w:pPr>
      <w:r w:rsidRPr="008F7FC5">
        <w:rPr>
          <w:noProof/>
        </w:rPr>
        <w:t>SPECTOIL</w:t>
      </w:r>
      <w:r w:rsidRPr="008F7FC5">
        <w:rPr>
          <w:noProof/>
        </w:rPr>
        <w:tab/>
        <w:t>46</w:t>
      </w:r>
    </w:p>
    <w:p w:rsidR="002C3311" w:rsidRPr="008F7FC5" w:rsidRDefault="002C3311">
      <w:pPr>
        <w:pStyle w:val="Index1"/>
        <w:tabs>
          <w:tab w:val="right" w:leader="dot" w:pos="4310"/>
        </w:tabs>
        <w:rPr>
          <w:noProof/>
        </w:rPr>
      </w:pPr>
      <w:r w:rsidRPr="008F7FC5">
        <w:rPr>
          <w:noProof/>
        </w:rPr>
        <w:t>SPECTSLG</w:t>
      </w:r>
      <w:r w:rsidRPr="008F7FC5">
        <w:rPr>
          <w:noProof/>
        </w:rPr>
        <w:tab/>
        <w:t>95</w:t>
      </w:r>
    </w:p>
    <w:p w:rsidR="002C3311" w:rsidRPr="008F7FC5" w:rsidRDefault="002C3311">
      <w:pPr>
        <w:pStyle w:val="Index1"/>
        <w:tabs>
          <w:tab w:val="right" w:leader="dot" w:pos="4310"/>
        </w:tabs>
        <w:rPr>
          <w:noProof/>
        </w:rPr>
      </w:pPr>
      <w:r w:rsidRPr="008F7FC5">
        <w:rPr>
          <w:noProof/>
        </w:rPr>
        <w:t>SPECWALL</w:t>
      </w:r>
      <w:r w:rsidRPr="008F7FC5">
        <w:rPr>
          <w:noProof/>
        </w:rPr>
        <w:tab/>
        <w:t>45</w:t>
      </w:r>
    </w:p>
    <w:p w:rsidR="002C3311" w:rsidRPr="008F7FC5" w:rsidRDefault="002C3311">
      <w:pPr>
        <w:pStyle w:val="Index1"/>
        <w:tabs>
          <w:tab w:val="right" w:leader="dot" w:pos="4310"/>
        </w:tabs>
        <w:rPr>
          <w:noProof/>
        </w:rPr>
      </w:pPr>
      <w:r w:rsidRPr="008F7FC5">
        <w:rPr>
          <w:noProof/>
        </w:rPr>
        <w:t>SPECWATR</w:t>
      </w:r>
      <w:r w:rsidRPr="008F7FC5">
        <w:rPr>
          <w:noProof/>
        </w:rPr>
        <w:tab/>
        <w:t>46</w:t>
      </w:r>
    </w:p>
    <w:p w:rsidR="002C3311" w:rsidRPr="008F7FC5" w:rsidRDefault="002C3311">
      <w:pPr>
        <w:pStyle w:val="Index1"/>
        <w:tabs>
          <w:tab w:val="right" w:leader="dot" w:pos="4310"/>
        </w:tabs>
        <w:rPr>
          <w:noProof/>
        </w:rPr>
      </w:pPr>
      <w:r w:rsidRPr="008F7FC5">
        <w:rPr>
          <w:noProof/>
        </w:rPr>
        <w:t>SPECWHO1</w:t>
      </w:r>
      <w:r w:rsidRPr="008F7FC5">
        <w:rPr>
          <w:noProof/>
        </w:rPr>
        <w:tab/>
        <w:t>35</w:t>
      </w:r>
    </w:p>
    <w:p w:rsidR="002C3311" w:rsidRPr="008F7FC5" w:rsidRDefault="002C3311">
      <w:pPr>
        <w:pStyle w:val="Index1"/>
        <w:tabs>
          <w:tab w:val="right" w:leader="dot" w:pos="4310"/>
        </w:tabs>
        <w:rPr>
          <w:noProof/>
        </w:rPr>
      </w:pPr>
      <w:r w:rsidRPr="008F7FC5">
        <w:rPr>
          <w:noProof/>
        </w:rPr>
        <w:t>SPECWORK</w:t>
      </w:r>
      <w:r w:rsidRPr="008F7FC5">
        <w:rPr>
          <w:noProof/>
        </w:rPr>
        <w:tab/>
        <w:t>66</w:t>
      </w:r>
    </w:p>
    <w:p w:rsidR="002C3311" w:rsidRPr="008F7FC5" w:rsidRDefault="002C3311">
      <w:pPr>
        <w:pStyle w:val="Index1"/>
        <w:tabs>
          <w:tab w:val="right" w:leader="dot" w:pos="4310"/>
        </w:tabs>
        <w:rPr>
          <w:noProof/>
        </w:rPr>
      </w:pPr>
      <w:r w:rsidRPr="008F7FC5">
        <w:rPr>
          <w:noProof/>
        </w:rPr>
        <w:t>SPECYNSC</w:t>
      </w:r>
      <w:r w:rsidRPr="008F7FC5">
        <w:rPr>
          <w:noProof/>
        </w:rPr>
        <w:tab/>
        <w:t>4</w:t>
      </w:r>
    </w:p>
    <w:p w:rsidR="002C3311" w:rsidRPr="008F7FC5" w:rsidRDefault="002C3311">
      <w:pPr>
        <w:pStyle w:val="Index1"/>
        <w:tabs>
          <w:tab w:val="right" w:leader="dot" w:pos="4310"/>
        </w:tabs>
        <w:rPr>
          <w:noProof/>
        </w:rPr>
      </w:pPr>
      <w:r w:rsidRPr="008F7FC5">
        <w:rPr>
          <w:noProof/>
        </w:rPr>
        <w:t>SPEVR345</w:t>
      </w:r>
      <w:r w:rsidRPr="008F7FC5">
        <w:rPr>
          <w:noProof/>
        </w:rPr>
        <w:tab/>
        <w:t>41</w:t>
      </w:r>
    </w:p>
    <w:p w:rsidR="002C3311" w:rsidRPr="008F7FC5" w:rsidRDefault="002C3311">
      <w:pPr>
        <w:pStyle w:val="Index1"/>
        <w:tabs>
          <w:tab w:val="right" w:leader="dot" w:pos="4310"/>
        </w:tabs>
        <w:rPr>
          <w:noProof/>
        </w:rPr>
      </w:pPr>
      <w:r w:rsidRPr="008F7FC5">
        <w:rPr>
          <w:noProof/>
        </w:rPr>
        <w:t>SPFTRWRK</w:t>
      </w:r>
      <w:r w:rsidRPr="008F7FC5">
        <w:rPr>
          <w:noProof/>
        </w:rPr>
        <w:tab/>
        <w:t>73</w:t>
      </w:r>
    </w:p>
    <w:p w:rsidR="002C3311" w:rsidRPr="008F7FC5" w:rsidRDefault="002C3311">
      <w:pPr>
        <w:pStyle w:val="Index1"/>
        <w:tabs>
          <w:tab w:val="right" w:leader="dot" w:pos="4310"/>
        </w:tabs>
        <w:rPr>
          <w:noProof/>
        </w:rPr>
      </w:pPr>
      <w:r w:rsidRPr="008F7FC5">
        <w:rPr>
          <w:noProof/>
        </w:rPr>
        <w:t>SPGOCHIL</w:t>
      </w:r>
      <w:r w:rsidRPr="008F7FC5">
        <w:rPr>
          <w:noProof/>
        </w:rPr>
        <w:tab/>
        <w:t>50</w:t>
      </w:r>
    </w:p>
    <w:p w:rsidR="002C3311" w:rsidRPr="008F7FC5" w:rsidRDefault="002C3311">
      <w:pPr>
        <w:pStyle w:val="Index1"/>
        <w:tabs>
          <w:tab w:val="right" w:leader="dot" w:pos="4310"/>
        </w:tabs>
        <w:rPr>
          <w:noProof/>
        </w:rPr>
      </w:pPr>
      <w:r w:rsidRPr="008F7FC5">
        <w:rPr>
          <w:noProof/>
        </w:rPr>
        <w:t>SPGROUP</w:t>
      </w:r>
      <w:r w:rsidRPr="008F7FC5">
        <w:rPr>
          <w:noProof/>
        </w:rPr>
        <w:tab/>
        <w:t>104</w:t>
      </w:r>
    </w:p>
    <w:p w:rsidR="002C3311" w:rsidRPr="008F7FC5" w:rsidRDefault="002C3311">
      <w:pPr>
        <w:pStyle w:val="Index1"/>
        <w:tabs>
          <w:tab w:val="right" w:leader="dot" w:pos="4310"/>
        </w:tabs>
        <w:rPr>
          <w:noProof/>
        </w:rPr>
      </w:pPr>
      <w:r w:rsidRPr="008F7FC5">
        <w:rPr>
          <w:noProof/>
        </w:rPr>
        <w:t>SPIMPSKL</w:t>
      </w:r>
      <w:r w:rsidRPr="008F7FC5">
        <w:rPr>
          <w:noProof/>
        </w:rPr>
        <w:tab/>
        <w:t>74</w:t>
      </w:r>
    </w:p>
    <w:p w:rsidR="002C3311" w:rsidRPr="008F7FC5" w:rsidRDefault="002C3311">
      <w:pPr>
        <w:pStyle w:val="Index1"/>
        <w:tabs>
          <w:tab w:val="right" w:leader="dot" w:pos="4310"/>
        </w:tabs>
        <w:rPr>
          <w:noProof/>
        </w:rPr>
      </w:pPr>
      <w:r w:rsidRPr="008F7FC5">
        <w:rPr>
          <w:noProof/>
        </w:rPr>
        <w:t>SPINJHPN</w:t>
      </w:r>
      <w:r w:rsidRPr="008F7FC5">
        <w:rPr>
          <w:noProof/>
        </w:rPr>
        <w:tab/>
        <w:t>82</w:t>
      </w:r>
    </w:p>
    <w:p w:rsidR="002C3311" w:rsidRPr="008F7FC5" w:rsidRDefault="002C3311">
      <w:pPr>
        <w:pStyle w:val="Index1"/>
        <w:tabs>
          <w:tab w:val="right" w:leader="dot" w:pos="4310"/>
        </w:tabs>
        <w:rPr>
          <w:noProof/>
        </w:rPr>
      </w:pPr>
      <w:r w:rsidRPr="008F7FC5">
        <w:rPr>
          <w:noProof/>
        </w:rPr>
        <w:t>SPLNSRC</w:t>
      </w:r>
      <w:r w:rsidRPr="008F7FC5">
        <w:rPr>
          <w:noProof/>
        </w:rPr>
        <w:tab/>
        <w:t>63</w:t>
      </w:r>
    </w:p>
    <w:p w:rsidR="002C3311" w:rsidRPr="008F7FC5" w:rsidRDefault="002C3311">
      <w:pPr>
        <w:pStyle w:val="Index1"/>
        <w:tabs>
          <w:tab w:val="right" w:leader="dot" w:pos="4310"/>
        </w:tabs>
        <w:rPr>
          <w:noProof/>
        </w:rPr>
      </w:pPr>
      <w:r w:rsidRPr="008F7FC5">
        <w:rPr>
          <w:noProof/>
        </w:rPr>
        <w:t>SPLVLEDC</w:t>
      </w:r>
      <w:r w:rsidRPr="008F7FC5">
        <w:rPr>
          <w:noProof/>
        </w:rPr>
        <w:tab/>
        <w:t>72</w:t>
      </w:r>
    </w:p>
    <w:p w:rsidR="002C3311" w:rsidRPr="008F7FC5" w:rsidRDefault="002C3311">
      <w:pPr>
        <w:pStyle w:val="Index1"/>
        <w:tabs>
          <w:tab w:val="right" w:leader="dot" w:pos="4310"/>
        </w:tabs>
        <w:rPr>
          <w:noProof/>
        </w:rPr>
      </w:pPr>
      <w:r w:rsidRPr="008F7FC5">
        <w:rPr>
          <w:noProof/>
        </w:rPr>
        <w:t>SPMCRPS1</w:t>
      </w:r>
      <w:r w:rsidRPr="008F7FC5">
        <w:rPr>
          <w:noProof/>
        </w:rPr>
        <w:tab/>
        <w:t>11</w:t>
      </w:r>
    </w:p>
    <w:p w:rsidR="002C3311" w:rsidRPr="008F7FC5" w:rsidRDefault="002C3311">
      <w:pPr>
        <w:pStyle w:val="Index1"/>
        <w:tabs>
          <w:tab w:val="right" w:leader="dot" w:pos="4310"/>
        </w:tabs>
        <w:rPr>
          <w:noProof/>
        </w:rPr>
      </w:pPr>
      <w:r w:rsidRPr="008F7FC5">
        <w:rPr>
          <w:noProof/>
        </w:rPr>
        <w:t>SPMCRPS2</w:t>
      </w:r>
      <w:r w:rsidRPr="008F7FC5">
        <w:rPr>
          <w:noProof/>
        </w:rPr>
        <w:tab/>
        <w:t>11</w:t>
      </w:r>
    </w:p>
    <w:p w:rsidR="002C3311" w:rsidRPr="008F7FC5" w:rsidRDefault="002C3311">
      <w:pPr>
        <w:pStyle w:val="Index1"/>
        <w:tabs>
          <w:tab w:val="right" w:leader="dot" w:pos="4310"/>
        </w:tabs>
        <w:rPr>
          <w:noProof/>
        </w:rPr>
      </w:pPr>
      <w:r w:rsidRPr="008F7FC5">
        <w:rPr>
          <w:noProof/>
        </w:rPr>
        <w:t>SPMCRPS3</w:t>
      </w:r>
      <w:r w:rsidRPr="008F7FC5">
        <w:rPr>
          <w:noProof/>
        </w:rPr>
        <w:tab/>
        <w:t>11</w:t>
      </w:r>
    </w:p>
    <w:p w:rsidR="002C3311" w:rsidRPr="008F7FC5" w:rsidRDefault="002C3311">
      <w:pPr>
        <w:pStyle w:val="Index1"/>
        <w:tabs>
          <w:tab w:val="right" w:leader="dot" w:pos="4310"/>
        </w:tabs>
        <w:rPr>
          <w:noProof/>
        </w:rPr>
      </w:pPr>
      <w:r w:rsidRPr="008F7FC5">
        <w:rPr>
          <w:noProof/>
        </w:rPr>
        <w:t>SPMCRPS4</w:t>
      </w:r>
      <w:r w:rsidRPr="008F7FC5">
        <w:rPr>
          <w:noProof/>
        </w:rPr>
        <w:tab/>
        <w:t>11</w:t>
      </w:r>
    </w:p>
    <w:p w:rsidR="002C3311" w:rsidRPr="008F7FC5" w:rsidRDefault="002C3311">
      <w:pPr>
        <w:pStyle w:val="Index1"/>
        <w:tabs>
          <w:tab w:val="right" w:leader="dot" w:pos="4310"/>
        </w:tabs>
        <w:rPr>
          <w:noProof/>
        </w:rPr>
      </w:pPr>
      <w:r w:rsidRPr="008F7FC5">
        <w:rPr>
          <w:noProof/>
        </w:rPr>
        <w:t>SPMJRCSE</w:t>
      </w:r>
      <w:r w:rsidRPr="008F7FC5">
        <w:rPr>
          <w:noProof/>
        </w:rPr>
        <w:tab/>
        <w:t>81</w:t>
      </w:r>
    </w:p>
    <w:p w:rsidR="002C3311" w:rsidRPr="008F7FC5" w:rsidRDefault="002C3311">
      <w:pPr>
        <w:pStyle w:val="Index1"/>
        <w:tabs>
          <w:tab w:val="right" w:leader="dot" w:pos="4310"/>
        </w:tabs>
        <w:rPr>
          <w:noProof/>
        </w:rPr>
      </w:pPr>
      <w:r w:rsidRPr="008F7FC5">
        <w:rPr>
          <w:noProof/>
        </w:rPr>
        <w:t>SPMNYR31</w:t>
      </w:r>
      <w:r w:rsidRPr="008F7FC5">
        <w:rPr>
          <w:noProof/>
        </w:rPr>
        <w:tab/>
        <w:t>67</w:t>
      </w:r>
    </w:p>
    <w:p w:rsidR="002C3311" w:rsidRPr="008F7FC5" w:rsidRDefault="002C3311">
      <w:pPr>
        <w:pStyle w:val="Index1"/>
        <w:tabs>
          <w:tab w:val="right" w:leader="dot" w:pos="4310"/>
        </w:tabs>
        <w:rPr>
          <w:noProof/>
        </w:rPr>
      </w:pPr>
      <w:r w:rsidRPr="008F7FC5">
        <w:rPr>
          <w:noProof/>
        </w:rPr>
        <w:t>SPMNYR32</w:t>
      </w:r>
      <w:r w:rsidRPr="008F7FC5">
        <w:rPr>
          <w:noProof/>
        </w:rPr>
        <w:tab/>
        <w:t>67</w:t>
      </w:r>
    </w:p>
    <w:p w:rsidR="002C3311" w:rsidRPr="008F7FC5" w:rsidRDefault="002C3311">
      <w:pPr>
        <w:pStyle w:val="Index1"/>
        <w:tabs>
          <w:tab w:val="right" w:leader="dot" w:pos="4310"/>
        </w:tabs>
        <w:rPr>
          <w:noProof/>
        </w:rPr>
      </w:pPr>
      <w:r w:rsidRPr="008F7FC5">
        <w:rPr>
          <w:noProof/>
        </w:rPr>
        <w:t>SPMNYR33</w:t>
      </w:r>
      <w:r w:rsidRPr="008F7FC5">
        <w:rPr>
          <w:noProof/>
        </w:rPr>
        <w:tab/>
        <w:t>67</w:t>
      </w:r>
    </w:p>
    <w:p w:rsidR="002C3311" w:rsidRPr="008F7FC5" w:rsidRDefault="002C3311">
      <w:pPr>
        <w:pStyle w:val="Index1"/>
        <w:tabs>
          <w:tab w:val="right" w:leader="dot" w:pos="4310"/>
        </w:tabs>
        <w:rPr>
          <w:noProof/>
        </w:rPr>
      </w:pPr>
      <w:r w:rsidRPr="008F7FC5">
        <w:rPr>
          <w:noProof/>
        </w:rPr>
        <w:t>SPNDR301</w:t>
      </w:r>
      <w:r w:rsidRPr="008F7FC5">
        <w:rPr>
          <w:noProof/>
        </w:rPr>
        <w:tab/>
        <w:t>30</w:t>
      </w:r>
    </w:p>
    <w:p w:rsidR="002C3311" w:rsidRPr="008F7FC5" w:rsidRDefault="002C3311">
      <w:pPr>
        <w:pStyle w:val="Index1"/>
        <w:tabs>
          <w:tab w:val="right" w:leader="dot" w:pos="4310"/>
        </w:tabs>
        <w:rPr>
          <w:noProof/>
        </w:rPr>
      </w:pPr>
      <w:r w:rsidRPr="008F7FC5">
        <w:rPr>
          <w:noProof/>
        </w:rPr>
        <w:t>SPNDR302</w:t>
      </w:r>
      <w:r w:rsidRPr="008F7FC5">
        <w:rPr>
          <w:noProof/>
        </w:rPr>
        <w:tab/>
        <w:t>30</w:t>
      </w:r>
    </w:p>
    <w:p w:rsidR="002C3311" w:rsidRPr="008F7FC5" w:rsidRDefault="002C3311">
      <w:pPr>
        <w:pStyle w:val="Index1"/>
        <w:tabs>
          <w:tab w:val="right" w:leader="dot" w:pos="4310"/>
        </w:tabs>
        <w:rPr>
          <w:noProof/>
        </w:rPr>
      </w:pPr>
      <w:r w:rsidRPr="008F7FC5">
        <w:rPr>
          <w:noProof/>
        </w:rPr>
        <w:t>SPNDR303</w:t>
      </w:r>
      <w:r w:rsidRPr="008F7FC5">
        <w:rPr>
          <w:noProof/>
        </w:rPr>
        <w:tab/>
        <w:t>30</w:t>
      </w:r>
    </w:p>
    <w:p w:rsidR="002C3311" w:rsidRPr="008F7FC5" w:rsidRDefault="002C3311">
      <w:pPr>
        <w:pStyle w:val="Index1"/>
        <w:tabs>
          <w:tab w:val="right" w:leader="dot" w:pos="4310"/>
        </w:tabs>
        <w:rPr>
          <w:noProof/>
        </w:rPr>
      </w:pPr>
      <w:r w:rsidRPr="008F7FC5">
        <w:rPr>
          <w:noProof/>
        </w:rPr>
        <w:t>SPNDR304</w:t>
      </w:r>
      <w:r w:rsidRPr="008F7FC5">
        <w:rPr>
          <w:noProof/>
        </w:rPr>
        <w:tab/>
        <w:t>30</w:t>
      </w:r>
    </w:p>
    <w:p w:rsidR="002C3311" w:rsidRPr="008F7FC5" w:rsidRDefault="002C3311">
      <w:pPr>
        <w:pStyle w:val="Index1"/>
        <w:tabs>
          <w:tab w:val="right" w:leader="dot" w:pos="4310"/>
        </w:tabs>
        <w:rPr>
          <w:noProof/>
        </w:rPr>
      </w:pPr>
      <w:r w:rsidRPr="008F7FC5">
        <w:rPr>
          <w:noProof/>
        </w:rPr>
        <w:t>SPNDR305</w:t>
      </w:r>
      <w:r w:rsidRPr="008F7FC5">
        <w:rPr>
          <w:noProof/>
        </w:rPr>
        <w:tab/>
        <w:t>30</w:t>
      </w:r>
    </w:p>
    <w:p w:rsidR="002C3311" w:rsidRPr="008F7FC5" w:rsidRDefault="002C3311">
      <w:pPr>
        <w:pStyle w:val="Index1"/>
        <w:tabs>
          <w:tab w:val="right" w:leader="dot" w:pos="4310"/>
        </w:tabs>
        <w:rPr>
          <w:noProof/>
        </w:rPr>
      </w:pPr>
      <w:r w:rsidRPr="008F7FC5">
        <w:rPr>
          <w:noProof/>
        </w:rPr>
        <w:t>SPNDR306</w:t>
      </w:r>
      <w:r w:rsidRPr="008F7FC5">
        <w:rPr>
          <w:noProof/>
        </w:rPr>
        <w:tab/>
        <w:t>30</w:t>
      </w:r>
    </w:p>
    <w:p w:rsidR="002C3311" w:rsidRPr="008F7FC5" w:rsidRDefault="002C3311">
      <w:pPr>
        <w:pStyle w:val="Index1"/>
        <w:tabs>
          <w:tab w:val="right" w:leader="dot" w:pos="4310"/>
        </w:tabs>
        <w:rPr>
          <w:noProof/>
        </w:rPr>
      </w:pPr>
      <w:r w:rsidRPr="008F7FC5">
        <w:rPr>
          <w:noProof/>
        </w:rPr>
        <w:t>SPNDR307</w:t>
      </w:r>
      <w:r w:rsidRPr="008F7FC5">
        <w:rPr>
          <w:noProof/>
        </w:rPr>
        <w:tab/>
        <w:t>30</w:t>
      </w:r>
    </w:p>
    <w:p w:rsidR="002C3311" w:rsidRPr="008F7FC5" w:rsidRDefault="002C3311">
      <w:pPr>
        <w:pStyle w:val="Index1"/>
        <w:tabs>
          <w:tab w:val="right" w:leader="dot" w:pos="4310"/>
        </w:tabs>
        <w:rPr>
          <w:noProof/>
        </w:rPr>
      </w:pPr>
      <w:r w:rsidRPr="008F7FC5">
        <w:rPr>
          <w:noProof/>
        </w:rPr>
        <w:t>SPNMR303</w:t>
      </w:r>
      <w:r w:rsidRPr="008F7FC5">
        <w:rPr>
          <w:noProof/>
        </w:rPr>
        <w:tab/>
        <w:t>33</w:t>
      </w:r>
    </w:p>
    <w:p w:rsidR="002C3311" w:rsidRPr="008F7FC5" w:rsidRDefault="002C3311">
      <w:pPr>
        <w:pStyle w:val="Index1"/>
        <w:tabs>
          <w:tab w:val="right" w:leader="dot" w:pos="4310"/>
        </w:tabs>
        <w:rPr>
          <w:noProof/>
        </w:rPr>
      </w:pPr>
      <w:r w:rsidRPr="008F7FC5">
        <w:rPr>
          <w:noProof/>
        </w:rPr>
        <w:t>SPNMR304</w:t>
      </w:r>
      <w:r w:rsidRPr="008F7FC5">
        <w:rPr>
          <w:noProof/>
        </w:rPr>
        <w:tab/>
        <w:t>33</w:t>
      </w:r>
    </w:p>
    <w:p w:rsidR="002C3311" w:rsidRPr="008F7FC5" w:rsidRDefault="002C3311">
      <w:pPr>
        <w:pStyle w:val="Index1"/>
        <w:tabs>
          <w:tab w:val="right" w:leader="dot" w:pos="4310"/>
        </w:tabs>
        <w:rPr>
          <w:noProof/>
        </w:rPr>
      </w:pPr>
      <w:r w:rsidRPr="008F7FC5">
        <w:rPr>
          <w:noProof/>
        </w:rPr>
        <w:t>SPNMR307</w:t>
      </w:r>
      <w:r w:rsidRPr="008F7FC5">
        <w:rPr>
          <w:noProof/>
        </w:rPr>
        <w:tab/>
        <w:t>33</w:t>
      </w:r>
    </w:p>
    <w:p w:rsidR="002C3311" w:rsidRPr="008F7FC5" w:rsidRDefault="002C3311">
      <w:pPr>
        <w:pStyle w:val="Index1"/>
        <w:tabs>
          <w:tab w:val="right" w:leader="dot" w:pos="4310"/>
        </w:tabs>
        <w:rPr>
          <w:noProof/>
        </w:rPr>
      </w:pPr>
      <w:r w:rsidRPr="008F7FC5">
        <w:rPr>
          <w:noProof/>
        </w:rPr>
        <w:t>SPNMR308</w:t>
      </w:r>
      <w:r w:rsidRPr="008F7FC5">
        <w:rPr>
          <w:noProof/>
        </w:rPr>
        <w:tab/>
        <w:t>33</w:t>
      </w:r>
    </w:p>
    <w:p w:rsidR="002C3311" w:rsidRPr="008F7FC5" w:rsidRDefault="002C3311">
      <w:pPr>
        <w:pStyle w:val="Index1"/>
        <w:tabs>
          <w:tab w:val="right" w:leader="dot" w:pos="4310"/>
        </w:tabs>
        <w:rPr>
          <w:noProof/>
        </w:rPr>
      </w:pPr>
      <w:r w:rsidRPr="008F7FC5">
        <w:rPr>
          <w:noProof/>
        </w:rPr>
        <w:t>SPNMR309</w:t>
      </w:r>
      <w:r w:rsidRPr="008F7FC5">
        <w:rPr>
          <w:noProof/>
        </w:rPr>
        <w:tab/>
        <w:t>33</w:t>
      </w:r>
    </w:p>
    <w:p w:rsidR="002C3311" w:rsidRPr="008F7FC5" w:rsidRDefault="002C3311">
      <w:pPr>
        <w:pStyle w:val="Index1"/>
        <w:tabs>
          <w:tab w:val="right" w:leader="dot" w:pos="4310"/>
        </w:tabs>
        <w:rPr>
          <w:noProof/>
        </w:rPr>
      </w:pPr>
      <w:r w:rsidRPr="008F7FC5">
        <w:rPr>
          <w:noProof/>
        </w:rPr>
        <w:t>SPNMR310</w:t>
      </w:r>
      <w:r w:rsidRPr="008F7FC5">
        <w:rPr>
          <w:noProof/>
        </w:rPr>
        <w:tab/>
        <w:t>33</w:t>
      </w:r>
    </w:p>
    <w:p w:rsidR="002C3311" w:rsidRPr="008F7FC5" w:rsidRDefault="002C3311">
      <w:pPr>
        <w:pStyle w:val="Index1"/>
        <w:tabs>
          <w:tab w:val="right" w:leader="dot" w:pos="4310"/>
        </w:tabs>
        <w:rPr>
          <w:noProof/>
        </w:rPr>
      </w:pPr>
      <w:r w:rsidRPr="008F7FC5">
        <w:rPr>
          <w:noProof/>
        </w:rPr>
        <w:t>SPNMR311</w:t>
      </w:r>
      <w:r w:rsidRPr="008F7FC5">
        <w:rPr>
          <w:noProof/>
        </w:rPr>
        <w:tab/>
        <w:t>33</w:t>
      </w:r>
    </w:p>
    <w:p w:rsidR="002C3311" w:rsidRPr="008F7FC5" w:rsidRDefault="002C3311">
      <w:pPr>
        <w:pStyle w:val="Index1"/>
        <w:tabs>
          <w:tab w:val="right" w:leader="dot" w:pos="4310"/>
        </w:tabs>
        <w:rPr>
          <w:noProof/>
        </w:rPr>
      </w:pPr>
      <w:r w:rsidRPr="008F7FC5">
        <w:rPr>
          <w:noProof/>
        </w:rPr>
        <w:t>SPNMR312</w:t>
      </w:r>
      <w:r w:rsidRPr="008F7FC5">
        <w:rPr>
          <w:noProof/>
        </w:rPr>
        <w:tab/>
        <w:t>33</w:t>
      </w:r>
    </w:p>
    <w:p w:rsidR="002C3311" w:rsidRPr="008F7FC5" w:rsidRDefault="002C3311">
      <w:pPr>
        <w:pStyle w:val="Index1"/>
        <w:tabs>
          <w:tab w:val="right" w:leader="dot" w:pos="4310"/>
        </w:tabs>
        <w:rPr>
          <w:noProof/>
        </w:rPr>
      </w:pPr>
      <w:r w:rsidRPr="008F7FC5">
        <w:rPr>
          <w:noProof/>
        </w:rPr>
        <w:t>SPNMR313</w:t>
      </w:r>
      <w:r w:rsidRPr="008F7FC5">
        <w:rPr>
          <w:noProof/>
        </w:rPr>
        <w:tab/>
        <w:t>33</w:t>
      </w:r>
    </w:p>
    <w:p w:rsidR="002C3311" w:rsidRPr="008F7FC5" w:rsidRDefault="002C3311">
      <w:pPr>
        <w:pStyle w:val="Index1"/>
        <w:tabs>
          <w:tab w:val="right" w:leader="dot" w:pos="4310"/>
        </w:tabs>
        <w:rPr>
          <w:noProof/>
        </w:rPr>
      </w:pPr>
      <w:r w:rsidRPr="008F7FC5">
        <w:rPr>
          <w:noProof/>
        </w:rPr>
        <w:t>SPNMR314</w:t>
      </w:r>
      <w:r w:rsidRPr="008F7FC5">
        <w:rPr>
          <w:noProof/>
        </w:rPr>
        <w:tab/>
        <w:t>33</w:t>
      </w:r>
    </w:p>
    <w:p w:rsidR="002C3311" w:rsidRPr="008F7FC5" w:rsidRDefault="002C3311">
      <w:pPr>
        <w:pStyle w:val="Index1"/>
        <w:tabs>
          <w:tab w:val="right" w:leader="dot" w:pos="4310"/>
        </w:tabs>
        <w:rPr>
          <w:noProof/>
        </w:rPr>
      </w:pPr>
      <w:r w:rsidRPr="008F7FC5">
        <w:rPr>
          <w:noProof/>
        </w:rPr>
        <w:t>SPNMR315</w:t>
      </w:r>
      <w:r w:rsidRPr="008F7FC5">
        <w:rPr>
          <w:noProof/>
        </w:rPr>
        <w:tab/>
        <w:t>34</w:t>
      </w:r>
    </w:p>
    <w:p w:rsidR="002C3311" w:rsidRPr="008F7FC5" w:rsidRDefault="002C3311">
      <w:pPr>
        <w:pStyle w:val="Index1"/>
        <w:tabs>
          <w:tab w:val="right" w:leader="dot" w:pos="4310"/>
        </w:tabs>
        <w:rPr>
          <w:noProof/>
        </w:rPr>
      </w:pPr>
      <w:r w:rsidRPr="008F7FC5">
        <w:rPr>
          <w:noProof/>
        </w:rPr>
        <w:t>SPNMR316</w:t>
      </w:r>
      <w:r w:rsidRPr="008F7FC5">
        <w:rPr>
          <w:noProof/>
        </w:rPr>
        <w:tab/>
        <w:t>34</w:t>
      </w:r>
    </w:p>
    <w:p w:rsidR="002C3311" w:rsidRPr="008F7FC5" w:rsidRDefault="002C3311">
      <w:pPr>
        <w:pStyle w:val="Index1"/>
        <w:tabs>
          <w:tab w:val="right" w:leader="dot" w:pos="4310"/>
        </w:tabs>
        <w:rPr>
          <w:noProof/>
        </w:rPr>
      </w:pPr>
      <w:r w:rsidRPr="008F7FC5">
        <w:rPr>
          <w:noProof/>
        </w:rPr>
        <w:t>SPNMR317</w:t>
      </w:r>
      <w:r w:rsidRPr="008F7FC5">
        <w:rPr>
          <w:noProof/>
        </w:rPr>
        <w:tab/>
        <w:t>34</w:t>
      </w:r>
    </w:p>
    <w:p w:rsidR="002C3311" w:rsidRPr="008F7FC5" w:rsidRDefault="002C3311">
      <w:pPr>
        <w:pStyle w:val="Index1"/>
        <w:tabs>
          <w:tab w:val="right" w:leader="dot" w:pos="4310"/>
        </w:tabs>
        <w:rPr>
          <w:noProof/>
        </w:rPr>
      </w:pPr>
      <w:r w:rsidRPr="008F7FC5">
        <w:rPr>
          <w:noProof/>
        </w:rPr>
        <w:t>SPNMR318</w:t>
      </w:r>
      <w:r w:rsidRPr="008F7FC5">
        <w:rPr>
          <w:noProof/>
        </w:rPr>
        <w:tab/>
        <w:t>34</w:t>
      </w:r>
    </w:p>
    <w:p w:rsidR="002C3311" w:rsidRPr="008F7FC5" w:rsidRDefault="002C3311">
      <w:pPr>
        <w:pStyle w:val="Index1"/>
        <w:tabs>
          <w:tab w:val="right" w:leader="dot" w:pos="4310"/>
        </w:tabs>
        <w:rPr>
          <w:noProof/>
        </w:rPr>
      </w:pPr>
      <w:r w:rsidRPr="008F7FC5">
        <w:rPr>
          <w:noProof/>
        </w:rPr>
        <w:t>SPNMR320</w:t>
      </w:r>
      <w:r w:rsidRPr="008F7FC5">
        <w:rPr>
          <w:noProof/>
        </w:rPr>
        <w:tab/>
        <w:t>34</w:t>
      </w:r>
    </w:p>
    <w:p w:rsidR="002C3311" w:rsidRPr="008F7FC5" w:rsidRDefault="002C3311">
      <w:pPr>
        <w:pStyle w:val="Index1"/>
        <w:tabs>
          <w:tab w:val="right" w:leader="dot" w:pos="4310"/>
        </w:tabs>
        <w:rPr>
          <w:noProof/>
        </w:rPr>
      </w:pPr>
      <w:r w:rsidRPr="008F7FC5">
        <w:rPr>
          <w:noProof/>
        </w:rPr>
        <w:t>SPNMR321</w:t>
      </w:r>
      <w:r w:rsidRPr="008F7FC5">
        <w:rPr>
          <w:noProof/>
        </w:rPr>
        <w:tab/>
        <w:t>34</w:t>
      </w:r>
    </w:p>
    <w:p w:rsidR="002C3311" w:rsidRPr="008F7FC5" w:rsidRDefault="002C3311">
      <w:pPr>
        <w:pStyle w:val="Index1"/>
        <w:tabs>
          <w:tab w:val="right" w:leader="dot" w:pos="4310"/>
        </w:tabs>
        <w:rPr>
          <w:noProof/>
        </w:rPr>
      </w:pPr>
      <w:r w:rsidRPr="008F7FC5">
        <w:rPr>
          <w:noProof/>
        </w:rPr>
        <w:t>SPNMR322</w:t>
      </w:r>
      <w:r w:rsidRPr="008F7FC5">
        <w:rPr>
          <w:noProof/>
        </w:rPr>
        <w:tab/>
        <w:t>34</w:t>
      </w:r>
    </w:p>
    <w:p w:rsidR="002C3311" w:rsidRPr="008F7FC5" w:rsidRDefault="002C3311">
      <w:pPr>
        <w:pStyle w:val="Index1"/>
        <w:tabs>
          <w:tab w:val="right" w:leader="dot" w:pos="4310"/>
        </w:tabs>
        <w:rPr>
          <w:noProof/>
        </w:rPr>
      </w:pPr>
      <w:r w:rsidRPr="008F7FC5">
        <w:rPr>
          <w:noProof/>
        </w:rPr>
        <w:t>SPNMR323</w:t>
      </w:r>
      <w:r w:rsidRPr="008F7FC5">
        <w:rPr>
          <w:noProof/>
        </w:rPr>
        <w:tab/>
        <w:t>34</w:t>
      </w:r>
    </w:p>
    <w:p w:rsidR="002C3311" w:rsidRPr="008F7FC5" w:rsidRDefault="002C3311">
      <w:pPr>
        <w:pStyle w:val="Index1"/>
        <w:tabs>
          <w:tab w:val="right" w:leader="dot" w:pos="4310"/>
        </w:tabs>
        <w:rPr>
          <w:noProof/>
        </w:rPr>
      </w:pPr>
      <w:r w:rsidRPr="008F7FC5">
        <w:rPr>
          <w:noProof/>
        </w:rPr>
        <w:t>SPNMR326</w:t>
      </w:r>
      <w:r w:rsidRPr="008F7FC5">
        <w:rPr>
          <w:noProof/>
        </w:rPr>
        <w:tab/>
        <w:t>34</w:t>
      </w:r>
    </w:p>
    <w:p w:rsidR="002C3311" w:rsidRPr="008F7FC5" w:rsidRDefault="002C3311">
      <w:pPr>
        <w:pStyle w:val="Index1"/>
        <w:tabs>
          <w:tab w:val="right" w:leader="dot" w:pos="4310"/>
        </w:tabs>
        <w:rPr>
          <w:noProof/>
        </w:rPr>
      </w:pPr>
      <w:r w:rsidRPr="008F7FC5">
        <w:rPr>
          <w:noProof/>
        </w:rPr>
        <w:t>SPNMR327</w:t>
      </w:r>
      <w:r w:rsidRPr="008F7FC5">
        <w:rPr>
          <w:noProof/>
        </w:rPr>
        <w:tab/>
        <w:t>34</w:t>
      </w:r>
    </w:p>
    <w:p w:rsidR="002C3311" w:rsidRPr="008F7FC5" w:rsidRDefault="002C3311">
      <w:pPr>
        <w:pStyle w:val="Index1"/>
        <w:tabs>
          <w:tab w:val="right" w:leader="dot" w:pos="4310"/>
        </w:tabs>
        <w:rPr>
          <w:noProof/>
        </w:rPr>
      </w:pPr>
      <w:r w:rsidRPr="008F7FC5">
        <w:rPr>
          <w:noProof/>
        </w:rPr>
        <w:t>SPNR319A</w:t>
      </w:r>
      <w:r w:rsidRPr="008F7FC5">
        <w:rPr>
          <w:noProof/>
        </w:rPr>
        <w:tab/>
        <w:t>34</w:t>
      </w:r>
    </w:p>
    <w:p w:rsidR="002C3311" w:rsidRPr="008F7FC5" w:rsidRDefault="002C3311">
      <w:pPr>
        <w:pStyle w:val="Index1"/>
        <w:tabs>
          <w:tab w:val="right" w:leader="dot" w:pos="4310"/>
        </w:tabs>
        <w:rPr>
          <w:noProof/>
        </w:rPr>
      </w:pPr>
      <w:r w:rsidRPr="008F7FC5">
        <w:rPr>
          <w:noProof/>
        </w:rPr>
        <w:t>SPNR319B</w:t>
      </w:r>
      <w:r w:rsidRPr="008F7FC5">
        <w:rPr>
          <w:noProof/>
        </w:rPr>
        <w:tab/>
        <w:t>34</w:t>
      </w:r>
    </w:p>
    <w:p w:rsidR="002C3311" w:rsidRPr="008F7FC5" w:rsidRDefault="002C3311">
      <w:pPr>
        <w:pStyle w:val="Index1"/>
        <w:tabs>
          <w:tab w:val="right" w:leader="dot" w:pos="4310"/>
        </w:tabs>
        <w:rPr>
          <w:noProof/>
        </w:rPr>
      </w:pPr>
      <w:r w:rsidRPr="008F7FC5">
        <w:rPr>
          <w:noProof/>
        </w:rPr>
        <w:t>SPOWN24</w:t>
      </w:r>
      <w:r w:rsidRPr="008F7FC5">
        <w:rPr>
          <w:noProof/>
        </w:rPr>
        <w:tab/>
        <w:t>27</w:t>
      </w:r>
    </w:p>
    <w:p w:rsidR="002C3311" w:rsidRPr="008F7FC5" w:rsidRDefault="002C3311">
      <w:pPr>
        <w:pStyle w:val="Index1"/>
        <w:tabs>
          <w:tab w:val="right" w:leader="dot" w:pos="4310"/>
        </w:tabs>
        <w:rPr>
          <w:noProof/>
        </w:rPr>
      </w:pPr>
      <w:r w:rsidRPr="008F7FC5">
        <w:rPr>
          <w:noProof/>
        </w:rPr>
        <w:t>SPPDOTHR</w:t>
      </w:r>
      <w:r w:rsidRPr="008F7FC5">
        <w:rPr>
          <w:noProof/>
        </w:rPr>
        <w:tab/>
        <w:t>68</w:t>
      </w:r>
    </w:p>
    <w:p w:rsidR="002C3311" w:rsidRPr="008F7FC5" w:rsidRDefault="002C3311">
      <w:pPr>
        <w:pStyle w:val="Index1"/>
        <w:tabs>
          <w:tab w:val="right" w:leader="dot" w:pos="4310"/>
        </w:tabs>
        <w:rPr>
          <w:noProof/>
        </w:rPr>
      </w:pPr>
      <w:r w:rsidRPr="008F7FC5">
        <w:rPr>
          <w:noProof/>
        </w:rPr>
        <w:t>SPPLAN01</w:t>
      </w:r>
      <w:r w:rsidRPr="008F7FC5">
        <w:rPr>
          <w:noProof/>
        </w:rPr>
        <w:tab/>
        <w:t>21</w:t>
      </w:r>
    </w:p>
    <w:p w:rsidR="002C3311" w:rsidRPr="008F7FC5" w:rsidRDefault="002C3311">
      <w:pPr>
        <w:pStyle w:val="Index1"/>
        <w:tabs>
          <w:tab w:val="right" w:leader="dot" w:pos="4310"/>
        </w:tabs>
        <w:rPr>
          <w:noProof/>
        </w:rPr>
      </w:pPr>
      <w:r w:rsidRPr="008F7FC5">
        <w:rPr>
          <w:noProof/>
        </w:rPr>
        <w:t>SPPLAN02</w:t>
      </w:r>
      <w:r w:rsidRPr="008F7FC5">
        <w:rPr>
          <w:noProof/>
        </w:rPr>
        <w:tab/>
        <w:t>21</w:t>
      </w:r>
    </w:p>
    <w:p w:rsidR="002C3311" w:rsidRPr="008F7FC5" w:rsidRDefault="002C3311">
      <w:pPr>
        <w:pStyle w:val="Index1"/>
        <w:tabs>
          <w:tab w:val="right" w:leader="dot" w:pos="4310"/>
        </w:tabs>
        <w:rPr>
          <w:noProof/>
        </w:rPr>
      </w:pPr>
      <w:r w:rsidRPr="008F7FC5">
        <w:rPr>
          <w:noProof/>
        </w:rPr>
        <w:t>SPPLAN03</w:t>
      </w:r>
      <w:r w:rsidRPr="008F7FC5">
        <w:rPr>
          <w:noProof/>
        </w:rPr>
        <w:tab/>
        <w:t>21</w:t>
      </w:r>
    </w:p>
    <w:p w:rsidR="002C3311" w:rsidRPr="008F7FC5" w:rsidRDefault="002C3311">
      <w:pPr>
        <w:pStyle w:val="Index1"/>
        <w:tabs>
          <w:tab w:val="right" w:leader="dot" w:pos="4310"/>
        </w:tabs>
        <w:rPr>
          <w:noProof/>
        </w:rPr>
      </w:pPr>
      <w:r w:rsidRPr="008F7FC5">
        <w:rPr>
          <w:noProof/>
        </w:rPr>
        <w:t>SPPRBINJ</w:t>
      </w:r>
      <w:r w:rsidRPr="008F7FC5">
        <w:rPr>
          <w:noProof/>
        </w:rPr>
        <w:tab/>
        <w:t>82</w:t>
      </w:r>
    </w:p>
    <w:p w:rsidR="002C3311" w:rsidRPr="008F7FC5" w:rsidRDefault="002C3311">
      <w:pPr>
        <w:pStyle w:val="Index1"/>
        <w:tabs>
          <w:tab w:val="right" w:leader="dot" w:pos="4310"/>
        </w:tabs>
        <w:rPr>
          <w:noProof/>
        </w:rPr>
      </w:pPr>
      <w:r w:rsidRPr="008F7FC5">
        <w:rPr>
          <w:noProof/>
        </w:rPr>
        <w:t>SPRLEDEC</w:t>
      </w:r>
      <w:r w:rsidRPr="008F7FC5">
        <w:rPr>
          <w:noProof/>
        </w:rPr>
        <w:tab/>
        <w:t>78</w:t>
      </w:r>
    </w:p>
    <w:p w:rsidR="002C3311" w:rsidRPr="008F7FC5" w:rsidRDefault="002C3311">
      <w:pPr>
        <w:pStyle w:val="Index1"/>
        <w:tabs>
          <w:tab w:val="right" w:leader="dot" w:pos="4310"/>
        </w:tabs>
        <w:rPr>
          <w:noProof/>
        </w:rPr>
      </w:pPr>
      <w:r w:rsidRPr="008F7FC5">
        <w:rPr>
          <w:noProof/>
        </w:rPr>
        <w:t>SPRSEXP1</w:t>
      </w:r>
      <w:r w:rsidRPr="008F7FC5">
        <w:rPr>
          <w:noProof/>
        </w:rPr>
        <w:tab/>
        <w:t>7</w:t>
      </w:r>
    </w:p>
    <w:p w:rsidR="002C3311" w:rsidRPr="008F7FC5" w:rsidRDefault="002C3311">
      <w:pPr>
        <w:pStyle w:val="Index1"/>
        <w:tabs>
          <w:tab w:val="right" w:leader="dot" w:pos="4310"/>
        </w:tabs>
        <w:rPr>
          <w:noProof/>
        </w:rPr>
      </w:pPr>
      <w:r w:rsidRPr="008F7FC5">
        <w:rPr>
          <w:noProof/>
        </w:rPr>
        <w:t>SPRSEXP2</w:t>
      </w:r>
      <w:r w:rsidRPr="008F7FC5">
        <w:rPr>
          <w:noProof/>
        </w:rPr>
        <w:tab/>
        <w:t>7</w:t>
      </w:r>
    </w:p>
    <w:p w:rsidR="002C3311" w:rsidRPr="008F7FC5" w:rsidRDefault="002C3311">
      <w:pPr>
        <w:pStyle w:val="Index1"/>
        <w:tabs>
          <w:tab w:val="right" w:leader="dot" w:pos="4310"/>
        </w:tabs>
        <w:rPr>
          <w:noProof/>
        </w:rPr>
      </w:pPr>
      <w:r w:rsidRPr="008F7FC5">
        <w:rPr>
          <w:noProof/>
        </w:rPr>
        <w:t>SPRSEXP3</w:t>
      </w:r>
      <w:r w:rsidRPr="008F7FC5">
        <w:rPr>
          <w:noProof/>
        </w:rPr>
        <w:tab/>
        <w:t>7</w:t>
      </w:r>
    </w:p>
    <w:p w:rsidR="002C3311" w:rsidRPr="008F7FC5" w:rsidRDefault="002C3311">
      <w:pPr>
        <w:pStyle w:val="Index1"/>
        <w:tabs>
          <w:tab w:val="right" w:leader="dot" w:pos="4310"/>
        </w:tabs>
        <w:rPr>
          <w:noProof/>
        </w:rPr>
      </w:pPr>
      <w:r w:rsidRPr="008F7FC5">
        <w:rPr>
          <w:noProof/>
        </w:rPr>
        <w:t>SPRSEXP4</w:t>
      </w:r>
      <w:r w:rsidRPr="008F7FC5">
        <w:rPr>
          <w:noProof/>
        </w:rPr>
        <w:tab/>
        <w:t>7</w:t>
      </w:r>
    </w:p>
    <w:p w:rsidR="002C3311" w:rsidRPr="008F7FC5" w:rsidRDefault="002C3311">
      <w:pPr>
        <w:pStyle w:val="Index1"/>
        <w:tabs>
          <w:tab w:val="right" w:leader="dot" w:pos="4310"/>
        </w:tabs>
        <w:rPr>
          <w:noProof/>
        </w:rPr>
      </w:pPr>
      <w:r w:rsidRPr="008F7FC5">
        <w:rPr>
          <w:noProof/>
        </w:rPr>
        <w:t>SPRSEXP5</w:t>
      </w:r>
      <w:r w:rsidRPr="008F7FC5">
        <w:rPr>
          <w:noProof/>
        </w:rPr>
        <w:tab/>
        <w:t>7</w:t>
      </w:r>
    </w:p>
    <w:p w:rsidR="002C3311" w:rsidRPr="008F7FC5" w:rsidRDefault="002C3311">
      <w:pPr>
        <w:pStyle w:val="Index1"/>
        <w:tabs>
          <w:tab w:val="right" w:leader="dot" w:pos="4310"/>
        </w:tabs>
        <w:rPr>
          <w:noProof/>
        </w:rPr>
      </w:pPr>
      <w:r w:rsidRPr="008F7FC5">
        <w:rPr>
          <w:noProof/>
        </w:rPr>
        <w:t>SPRSEXP6</w:t>
      </w:r>
      <w:r w:rsidRPr="008F7FC5">
        <w:rPr>
          <w:noProof/>
        </w:rPr>
        <w:tab/>
        <w:t>7</w:t>
      </w:r>
    </w:p>
    <w:p w:rsidR="002C3311" w:rsidRPr="008F7FC5" w:rsidRDefault="002C3311">
      <w:pPr>
        <w:pStyle w:val="Index1"/>
        <w:tabs>
          <w:tab w:val="right" w:leader="dot" w:pos="4310"/>
        </w:tabs>
        <w:rPr>
          <w:noProof/>
        </w:rPr>
      </w:pPr>
      <w:r w:rsidRPr="008F7FC5">
        <w:rPr>
          <w:noProof/>
        </w:rPr>
        <w:t>SPRSNEX1</w:t>
      </w:r>
      <w:r w:rsidRPr="008F7FC5">
        <w:rPr>
          <w:noProof/>
        </w:rPr>
        <w:tab/>
        <w:t>8</w:t>
      </w:r>
    </w:p>
    <w:p w:rsidR="002C3311" w:rsidRPr="008F7FC5" w:rsidRDefault="002C3311">
      <w:pPr>
        <w:pStyle w:val="Index1"/>
        <w:tabs>
          <w:tab w:val="right" w:leader="dot" w:pos="4310"/>
        </w:tabs>
        <w:rPr>
          <w:noProof/>
        </w:rPr>
      </w:pPr>
      <w:r w:rsidRPr="008F7FC5">
        <w:rPr>
          <w:noProof/>
        </w:rPr>
        <w:t>SPRSNEX2</w:t>
      </w:r>
      <w:r w:rsidRPr="008F7FC5">
        <w:rPr>
          <w:noProof/>
        </w:rPr>
        <w:tab/>
        <w:t>8</w:t>
      </w:r>
    </w:p>
    <w:p w:rsidR="002C3311" w:rsidRPr="008F7FC5" w:rsidRDefault="002C3311">
      <w:pPr>
        <w:pStyle w:val="Index1"/>
        <w:tabs>
          <w:tab w:val="right" w:leader="dot" w:pos="4310"/>
        </w:tabs>
        <w:rPr>
          <w:noProof/>
        </w:rPr>
      </w:pPr>
      <w:r w:rsidRPr="008F7FC5">
        <w:rPr>
          <w:noProof/>
        </w:rPr>
        <w:t>SPRSNEX3</w:t>
      </w:r>
      <w:r w:rsidRPr="008F7FC5">
        <w:rPr>
          <w:noProof/>
        </w:rPr>
        <w:tab/>
        <w:t>8</w:t>
      </w:r>
    </w:p>
    <w:p w:rsidR="002C3311" w:rsidRPr="008F7FC5" w:rsidRDefault="002C3311">
      <w:pPr>
        <w:pStyle w:val="Index1"/>
        <w:tabs>
          <w:tab w:val="right" w:leader="dot" w:pos="4310"/>
        </w:tabs>
        <w:rPr>
          <w:noProof/>
        </w:rPr>
      </w:pPr>
      <w:r w:rsidRPr="008F7FC5">
        <w:rPr>
          <w:noProof/>
        </w:rPr>
        <w:t>SPRSNEXP</w:t>
      </w:r>
      <w:r w:rsidRPr="008F7FC5">
        <w:rPr>
          <w:noProof/>
        </w:rPr>
        <w:tab/>
        <w:t>5</w:t>
      </w:r>
    </w:p>
    <w:p w:rsidR="002C3311" w:rsidRPr="008F7FC5" w:rsidRDefault="002C3311">
      <w:pPr>
        <w:pStyle w:val="Index1"/>
        <w:tabs>
          <w:tab w:val="right" w:leader="dot" w:pos="4310"/>
        </w:tabs>
        <w:rPr>
          <w:noProof/>
        </w:rPr>
      </w:pPr>
      <w:r w:rsidRPr="008F7FC5">
        <w:rPr>
          <w:noProof/>
        </w:rPr>
        <w:t>SPRVSNR3</w:t>
      </w:r>
      <w:r w:rsidRPr="008F7FC5">
        <w:rPr>
          <w:noProof/>
        </w:rPr>
        <w:tab/>
        <w:t>82</w:t>
      </w:r>
    </w:p>
    <w:p w:rsidR="002C3311" w:rsidRPr="008F7FC5" w:rsidRDefault="002C3311">
      <w:pPr>
        <w:pStyle w:val="Index1"/>
        <w:tabs>
          <w:tab w:val="right" w:leader="dot" w:pos="4310"/>
        </w:tabs>
        <w:rPr>
          <w:noProof/>
        </w:rPr>
      </w:pPr>
      <w:r w:rsidRPr="008F7FC5">
        <w:rPr>
          <w:noProof/>
        </w:rPr>
        <w:t>SPSCRISK</w:t>
      </w:r>
      <w:r w:rsidRPr="008F7FC5">
        <w:rPr>
          <w:noProof/>
        </w:rPr>
        <w:tab/>
        <w:t>76</w:t>
      </w:r>
    </w:p>
    <w:p w:rsidR="002C3311" w:rsidRPr="008F7FC5" w:rsidRDefault="002C3311">
      <w:pPr>
        <w:pStyle w:val="Index1"/>
        <w:tabs>
          <w:tab w:val="right" w:leader="dot" w:pos="4310"/>
        </w:tabs>
        <w:rPr>
          <w:noProof/>
        </w:rPr>
      </w:pPr>
      <w:r w:rsidRPr="008F7FC5">
        <w:rPr>
          <w:noProof/>
        </w:rPr>
        <w:t>SPSCWHY1</w:t>
      </w:r>
      <w:r w:rsidRPr="008F7FC5">
        <w:rPr>
          <w:noProof/>
        </w:rPr>
        <w:tab/>
        <w:t>78</w:t>
      </w:r>
    </w:p>
    <w:p w:rsidR="002C3311" w:rsidRPr="008F7FC5" w:rsidRDefault="002C3311">
      <w:pPr>
        <w:pStyle w:val="Index1"/>
        <w:tabs>
          <w:tab w:val="right" w:leader="dot" w:pos="4310"/>
        </w:tabs>
        <w:rPr>
          <w:noProof/>
        </w:rPr>
      </w:pPr>
      <w:r w:rsidRPr="008F7FC5">
        <w:rPr>
          <w:noProof/>
        </w:rPr>
        <w:t>SPSCWHY2</w:t>
      </w:r>
      <w:r w:rsidRPr="008F7FC5">
        <w:rPr>
          <w:noProof/>
        </w:rPr>
        <w:tab/>
        <w:t>78</w:t>
      </w:r>
    </w:p>
    <w:p w:rsidR="002C3311" w:rsidRPr="008F7FC5" w:rsidRDefault="002C3311">
      <w:pPr>
        <w:pStyle w:val="Index1"/>
        <w:tabs>
          <w:tab w:val="right" w:leader="dot" w:pos="4310"/>
        </w:tabs>
        <w:rPr>
          <w:noProof/>
        </w:rPr>
      </w:pPr>
      <w:r w:rsidRPr="008F7FC5">
        <w:rPr>
          <w:noProof/>
        </w:rPr>
        <w:t>SPSCWHY3</w:t>
      </w:r>
      <w:r w:rsidRPr="008F7FC5">
        <w:rPr>
          <w:noProof/>
        </w:rPr>
        <w:tab/>
        <w:t>78</w:t>
      </w:r>
    </w:p>
    <w:p w:rsidR="002C3311" w:rsidRPr="008F7FC5" w:rsidRDefault="002C3311">
      <w:pPr>
        <w:pStyle w:val="Index1"/>
        <w:tabs>
          <w:tab w:val="right" w:leader="dot" w:pos="4310"/>
        </w:tabs>
        <w:rPr>
          <w:noProof/>
        </w:rPr>
      </w:pPr>
      <w:r w:rsidRPr="008F7FC5">
        <w:rPr>
          <w:noProof/>
        </w:rPr>
        <w:t>SPSPMNY1</w:t>
      </w:r>
      <w:r w:rsidRPr="008F7FC5">
        <w:rPr>
          <w:noProof/>
        </w:rPr>
        <w:tab/>
        <w:t>68</w:t>
      </w:r>
    </w:p>
    <w:p w:rsidR="002C3311" w:rsidRPr="008F7FC5" w:rsidRDefault="002C3311">
      <w:pPr>
        <w:pStyle w:val="Index1"/>
        <w:tabs>
          <w:tab w:val="right" w:leader="dot" w:pos="4310"/>
        </w:tabs>
        <w:rPr>
          <w:noProof/>
        </w:rPr>
      </w:pPr>
      <w:r w:rsidRPr="008F7FC5">
        <w:rPr>
          <w:noProof/>
        </w:rPr>
        <w:t>SPSPMNY2</w:t>
      </w:r>
      <w:r w:rsidRPr="008F7FC5">
        <w:rPr>
          <w:noProof/>
        </w:rPr>
        <w:tab/>
        <w:t>68</w:t>
      </w:r>
    </w:p>
    <w:p w:rsidR="002C3311" w:rsidRPr="008F7FC5" w:rsidRDefault="002C3311">
      <w:pPr>
        <w:pStyle w:val="Index1"/>
        <w:tabs>
          <w:tab w:val="right" w:leader="dot" w:pos="4310"/>
        </w:tabs>
        <w:rPr>
          <w:noProof/>
        </w:rPr>
      </w:pPr>
      <w:r w:rsidRPr="008F7FC5">
        <w:rPr>
          <w:noProof/>
        </w:rPr>
        <w:t>SPSPMNY3</w:t>
      </w:r>
      <w:r w:rsidRPr="008F7FC5">
        <w:rPr>
          <w:noProof/>
        </w:rPr>
        <w:tab/>
        <w:t>68</w:t>
      </w:r>
    </w:p>
    <w:p w:rsidR="002C3311" w:rsidRPr="008F7FC5" w:rsidRDefault="002C3311">
      <w:pPr>
        <w:pStyle w:val="Index1"/>
        <w:tabs>
          <w:tab w:val="right" w:leader="dot" w:pos="4310"/>
        </w:tabs>
        <w:rPr>
          <w:noProof/>
        </w:rPr>
      </w:pPr>
      <w:r w:rsidRPr="008F7FC5">
        <w:rPr>
          <w:noProof/>
        </w:rPr>
        <w:t>SPSRSINJ</w:t>
      </w:r>
      <w:r w:rsidRPr="008F7FC5">
        <w:rPr>
          <w:noProof/>
        </w:rPr>
        <w:tab/>
        <w:t>81</w:t>
      </w:r>
    </w:p>
    <w:p w:rsidR="002C3311" w:rsidRPr="008F7FC5" w:rsidRDefault="002C3311">
      <w:pPr>
        <w:pStyle w:val="Index1"/>
        <w:tabs>
          <w:tab w:val="right" w:leader="dot" w:pos="4310"/>
        </w:tabs>
        <w:rPr>
          <w:noProof/>
        </w:rPr>
      </w:pPr>
      <w:r w:rsidRPr="008F7FC5">
        <w:rPr>
          <w:noProof/>
        </w:rPr>
        <w:t>SPTRNSCH</w:t>
      </w:r>
      <w:r w:rsidRPr="008F7FC5">
        <w:rPr>
          <w:noProof/>
        </w:rPr>
        <w:tab/>
        <w:t>75</w:t>
      </w:r>
    </w:p>
    <w:p w:rsidR="002C3311" w:rsidRPr="008F7FC5" w:rsidRDefault="002C3311">
      <w:pPr>
        <w:pStyle w:val="Index1"/>
        <w:tabs>
          <w:tab w:val="right" w:leader="dot" w:pos="4310"/>
        </w:tabs>
        <w:rPr>
          <w:noProof/>
        </w:rPr>
      </w:pPr>
      <w:r w:rsidRPr="008F7FC5">
        <w:rPr>
          <w:noProof/>
        </w:rPr>
        <w:t>SPVIEWR3</w:t>
      </w:r>
      <w:r w:rsidRPr="008F7FC5">
        <w:rPr>
          <w:noProof/>
        </w:rPr>
        <w:tab/>
        <w:t>98</w:t>
      </w:r>
    </w:p>
    <w:p w:rsidR="002C3311" w:rsidRPr="008F7FC5" w:rsidRDefault="002C3311">
      <w:pPr>
        <w:pStyle w:val="Index1"/>
        <w:tabs>
          <w:tab w:val="right" w:leader="dot" w:pos="4310"/>
        </w:tabs>
        <w:rPr>
          <w:noProof/>
        </w:rPr>
      </w:pPr>
      <w:r w:rsidRPr="008F7FC5">
        <w:rPr>
          <w:noProof/>
        </w:rPr>
        <w:t>SPWHLN1</w:t>
      </w:r>
      <w:r w:rsidRPr="008F7FC5">
        <w:rPr>
          <w:noProof/>
        </w:rPr>
        <w:tab/>
        <w:t>19</w:t>
      </w:r>
    </w:p>
    <w:p w:rsidR="002C3311" w:rsidRPr="008F7FC5" w:rsidRDefault="002C3311">
      <w:pPr>
        <w:pStyle w:val="Index1"/>
        <w:tabs>
          <w:tab w:val="right" w:leader="dot" w:pos="4310"/>
        </w:tabs>
        <w:rPr>
          <w:noProof/>
        </w:rPr>
      </w:pPr>
      <w:r w:rsidRPr="008F7FC5">
        <w:rPr>
          <w:noProof/>
        </w:rPr>
        <w:t>SPWHLN2</w:t>
      </w:r>
      <w:r w:rsidRPr="008F7FC5">
        <w:rPr>
          <w:noProof/>
        </w:rPr>
        <w:tab/>
        <w:t>19</w:t>
      </w:r>
    </w:p>
    <w:p w:rsidR="002C3311" w:rsidRPr="008F7FC5" w:rsidRDefault="002C3311">
      <w:pPr>
        <w:pStyle w:val="Index1"/>
        <w:tabs>
          <w:tab w:val="right" w:leader="dot" w:pos="4310"/>
        </w:tabs>
        <w:rPr>
          <w:noProof/>
        </w:rPr>
      </w:pPr>
      <w:r w:rsidRPr="008F7FC5">
        <w:rPr>
          <w:noProof/>
        </w:rPr>
        <w:t>SPWHLN3</w:t>
      </w:r>
      <w:r w:rsidRPr="008F7FC5">
        <w:rPr>
          <w:noProof/>
        </w:rPr>
        <w:tab/>
        <w:t>19</w:t>
      </w:r>
    </w:p>
    <w:p w:rsidR="002C3311" w:rsidRPr="008F7FC5" w:rsidRDefault="002C3311">
      <w:pPr>
        <w:pStyle w:val="Index1"/>
        <w:tabs>
          <w:tab w:val="right" w:leader="dot" w:pos="4310"/>
        </w:tabs>
        <w:rPr>
          <w:noProof/>
        </w:rPr>
      </w:pPr>
      <w:r w:rsidRPr="008F7FC5">
        <w:rPr>
          <w:noProof/>
        </w:rPr>
        <w:t>SPWHYCH</w:t>
      </w:r>
      <w:r w:rsidRPr="008F7FC5">
        <w:rPr>
          <w:noProof/>
        </w:rPr>
        <w:tab/>
        <w:t>40</w:t>
      </w:r>
    </w:p>
    <w:p w:rsidR="002C3311" w:rsidRPr="008F7FC5" w:rsidRDefault="002C3311">
      <w:pPr>
        <w:pStyle w:val="Index1"/>
        <w:tabs>
          <w:tab w:val="right" w:leader="dot" w:pos="4310"/>
        </w:tabs>
        <w:rPr>
          <w:noProof/>
        </w:rPr>
      </w:pPr>
      <w:r w:rsidRPr="008F7FC5">
        <w:rPr>
          <w:noProof/>
        </w:rPr>
        <w:t>SPWHYEX1</w:t>
      </w:r>
      <w:r w:rsidRPr="008F7FC5">
        <w:rPr>
          <w:noProof/>
        </w:rPr>
        <w:tab/>
        <w:t>8</w:t>
      </w:r>
    </w:p>
    <w:p w:rsidR="002C3311" w:rsidRPr="008F7FC5" w:rsidRDefault="002C3311">
      <w:pPr>
        <w:pStyle w:val="Index1"/>
        <w:tabs>
          <w:tab w:val="right" w:leader="dot" w:pos="4310"/>
        </w:tabs>
        <w:rPr>
          <w:noProof/>
        </w:rPr>
      </w:pPr>
      <w:r w:rsidRPr="008F7FC5">
        <w:rPr>
          <w:noProof/>
        </w:rPr>
        <w:t>SPWHYEX2</w:t>
      </w:r>
      <w:r w:rsidRPr="008F7FC5">
        <w:rPr>
          <w:noProof/>
        </w:rPr>
        <w:tab/>
        <w:t>8</w:t>
      </w:r>
    </w:p>
    <w:p w:rsidR="002C3311" w:rsidRPr="008F7FC5" w:rsidRDefault="002C3311">
      <w:pPr>
        <w:pStyle w:val="Index1"/>
        <w:tabs>
          <w:tab w:val="right" w:leader="dot" w:pos="4310"/>
        </w:tabs>
        <w:rPr>
          <w:noProof/>
        </w:rPr>
      </w:pPr>
      <w:r w:rsidRPr="008F7FC5">
        <w:rPr>
          <w:noProof/>
        </w:rPr>
        <w:t>SPWHYEX3</w:t>
      </w:r>
      <w:r w:rsidRPr="008F7FC5">
        <w:rPr>
          <w:noProof/>
        </w:rPr>
        <w:tab/>
        <w:t>8</w:t>
      </w:r>
    </w:p>
    <w:p w:rsidR="002C3311" w:rsidRPr="008F7FC5" w:rsidRDefault="002C3311">
      <w:pPr>
        <w:pStyle w:val="Index1"/>
        <w:tabs>
          <w:tab w:val="right" w:leader="dot" w:pos="4310"/>
        </w:tabs>
        <w:rPr>
          <w:noProof/>
        </w:rPr>
      </w:pPr>
      <w:r w:rsidRPr="008F7FC5">
        <w:rPr>
          <w:noProof/>
        </w:rPr>
        <w:t>SPWHYNOHL</w:t>
      </w:r>
      <w:r w:rsidRPr="008F7FC5">
        <w:rPr>
          <w:noProof/>
        </w:rPr>
        <w:tab/>
        <w:t>51</w:t>
      </w:r>
    </w:p>
    <w:p w:rsidR="002C3311" w:rsidRPr="008F7FC5" w:rsidRDefault="002C3311">
      <w:pPr>
        <w:pStyle w:val="Index1"/>
        <w:tabs>
          <w:tab w:val="right" w:leader="dot" w:pos="4310"/>
        </w:tabs>
        <w:rPr>
          <w:noProof/>
        </w:rPr>
      </w:pPr>
      <w:r w:rsidRPr="008F7FC5">
        <w:rPr>
          <w:noProof/>
        </w:rPr>
        <w:t>SPWMISSC</w:t>
      </w:r>
      <w:r w:rsidRPr="008F7FC5">
        <w:rPr>
          <w:noProof/>
        </w:rPr>
        <w:tab/>
        <w:t>77</w:t>
      </w:r>
    </w:p>
    <w:p w:rsidR="002C3311" w:rsidRPr="008F7FC5" w:rsidRDefault="002C3311">
      <w:pPr>
        <w:pStyle w:val="Index1"/>
        <w:tabs>
          <w:tab w:val="right" w:leader="dot" w:pos="4310"/>
        </w:tabs>
        <w:rPr>
          <w:noProof/>
        </w:rPr>
      </w:pPr>
      <w:r w:rsidRPr="008F7FC5">
        <w:rPr>
          <w:noProof/>
        </w:rPr>
        <w:t>SPXSCTYP</w:t>
      </w:r>
      <w:r w:rsidRPr="008F7FC5">
        <w:rPr>
          <w:noProof/>
        </w:rPr>
        <w:tab/>
        <w:t>78</w:t>
      </w:r>
    </w:p>
    <w:p w:rsidR="002C3311" w:rsidRPr="008F7FC5" w:rsidRDefault="002C3311">
      <w:pPr>
        <w:pStyle w:val="Index1"/>
        <w:tabs>
          <w:tab w:val="right" w:leader="dot" w:pos="4310"/>
        </w:tabs>
        <w:rPr>
          <w:noProof/>
        </w:rPr>
      </w:pPr>
      <w:r w:rsidRPr="008F7FC5">
        <w:rPr>
          <w:noProof/>
        </w:rPr>
        <w:t>SPYR319A</w:t>
      </w:r>
      <w:r w:rsidRPr="008F7FC5">
        <w:rPr>
          <w:noProof/>
        </w:rPr>
        <w:tab/>
        <w:t>32</w:t>
      </w:r>
    </w:p>
    <w:p w:rsidR="002C3311" w:rsidRPr="008F7FC5" w:rsidRDefault="002C3311">
      <w:pPr>
        <w:pStyle w:val="Index1"/>
        <w:tabs>
          <w:tab w:val="right" w:leader="dot" w:pos="4310"/>
        </w:tabs>
        <w:rPr>
          <w:noProof/>
        </w:rPr>
      </w:pPr>
      <w:r w:rsidRPr="008F7FC5">
        <w:rPr>
          <w:noProof/>
        </w:rPr>
        <w:t>SPYR319B</w:t>
      </w:r>
      <w:r w:rsidRPr="008F7FC5">
        <w:rPr>
          <w:noProof/>
        </w:rPr>
        <w:tab/>
        <w:t>32</w:t>
      </w:r>
    </w:p>
    <w:p w:rsidR="002C3311" w:rsidRPr="008F7FC5" w:rsidRDefault="002C3311">
      <w:pPr>
        <w:pStyle w:val="Index1"/>
        <w:tabs>
          <w:tab w:val="right" w:leader="dot" w:pos="4310"/>
        </w:tabs>
        <w:rPr>
          <w:noProof/>
        </w:rPr>
      </w:pPr>
      <w:r w:rsidRPr="008F7FC5">
        <w:rPr>
          <w:noProof/>
        </w:rPr>
        <w:t>SPYRR301</w:t>
      </w:r>
      <w:r w:rsidRPr="008F7FC5">
        <w:rPr>
          <w:noProof/>
        </w:rPr>
        <w:tab/>
        <w:t>31</w:t>
      </w:r>
    </w:p>
    <w:p w:rsidR="002C3311" w:rsidRPr="008F7FC5" w:rsidRDefault="002C3311">
      <w:pPr>
        <w:pStyle w:val="Index1"/>
        <w:tabs>
          <w:tab w:val="right" w:leader="dot" w:pos="4310"/>
        </w:tabs>
        <w:rPr>
          <w:noProof/>
        </w:rPr>
      </w:pPr>
      <w:r w:rsidRPr="008F7FC5">
        <w:rPr>
          <w:noProof/>
        </w:rPr>
        <w:t>SPYRR302</w:t>
      </w:r>
      <w:r w:rsidRPr="008F7FC5">
        <w:rPr>
          <w:noProof/>
        </w:rPr>
        <w:tab/>
        <w:t>31</w:t>
      </w:r>
    </w:p>
    <w:p w:rsidR="002C3311" w:rsidRPr="008F7FC5" w:rsidRDefault="002C3311">
      <w:pPr>
        <w:pStyle w:val="Index1"/>
        <w:tabs>
          <w:tab w:val="right" w:leader="dot" w:pos="4310"/>
        </w:tabs>
        <w:rPr>
          <w:noProof/>
        </w:rPr>
      </w:pPr>
      <w:r w:rsidRPr="008F7FC5">
        <w:rPr>
          <w:noProof/>
        </w:rPr>
        <w:t>SPYRR303</w:t>
      </w:r>
      <w:r w:rsidRPr="008F7FC5">
        <w:rPr>
          <w:noProof/>
        </w:rPr>
        <w:tab/>
        <w:t>31</w:t>
      </w:r>
    </w:p>
    <w:p w:rsidR="002C3311" w:rsidRPr="008F7FC5" w:rsidRDefault="002C3311">
      <w:pPr>
        <w:pStyle w:val="Index1"/>
        <w:tabs>
          <w:tab w:val="right" w:leader="dot" w:pos="4310"/>
        </w:tabs>
        <w:rPr>
          <w:noProof/>
        </w:rPr>
      </w:pPr>
      <w:r w:rsidRPr="008F7FC5">
        <w:rPr>
          <w:noProof/>
        </w:rPr>
        <w:t>SPYRR304</w:t>
      </w:r>
      <w:r w:rsidRPr="008F7FC5">
        <w:rPr>
          <w:noProof/>
        </w:rPr>
        <w:tab/>
        <w:t>31</w:t>
      </w:r>
    </w:p>
    <w:p w:rsidR="002C3311" w:rsidRPr="008F7FC5" w:rsidRDefault="002C3311">
      <w:pPr>
        <w:pStyle w:val="Index1"/>
        <w:tabs>
          <w:tab w:val="right" w:leader="dot" w:pos="4310"/>
        </w:tabs>
        <w:rPr>
          <w:noProof/>
        </w:rPr>
      </w:pPr>
      <w:r w:rsidRPr="008F7FC5">
        <w:rPr>
          <w:noProof/>
        </w:rPr>
        <w:t>SPYRR305</w:t>
      </w:r>
      <w:r w:rsidRPr="008F7FC5">
        <w:rPr>
          <w:noProof/>
        </w:rPr>
        <w:tab/>
        <w:t>32</w:t>
      </w:r>
    </w:p>
    <w:p w:rsidR="002C3311" w:rsidRPr="008F7FC5" w:rsidRDefault="002C3311">
      <w:pPr>
        <w:pStyle w:val="Index1"/>
        <w:tabs>
          <w:tab w:val="right" w:leader="dot" w:pos="4310"/>
        </w:tabs>
        <w:rPr>
          <w:noProof/>
        </w:rPr>
      </w:pPr>
      <w:r w:rsidRPr="008F7FC5">
        <w:rPr>
          <w:noProof/>
        </w:rPr>
        <w:t>SPYRR306</w:t>
      </w:r>
      <w:r w:rsidRPr="008F7FC5">
        <w:rPr>
          <w:noProof/>
        </w:rPr>
        <w:tab/>
        <w:t>32</w:t>
      </w:r>
    </w:p>
    <w:p w:rsidR="002C3311" w:rsidRPr="008F7FC5" w:rsidRDefault="002C3311">
      <w:pPr>
        <w:pStyle w:val="Index1"/>
        <w:tabs>
          <w:tab w:val="right" w:leader="dot" w:pos="4310"/>
        </w:tabs>
        <w:rPr>
          <w:noProof/>
        </w:rPr>
      </w:pPr>
      <w:r w:rsidRPr="008F7FC5">
        <w:rPr>
          <w:noProof/>
        </w:rPr>
        <w:t>SPYRR307</w:t>
      </w:r>
      <w:r w:rsidRPr="008F7FC5">
        <w:rPr>
          <w:noProof/>
        </w:rPr>
        <w:tab/>
        <w:t>32</w:t>
      </w:r>
    </w:p>
    <w:p w:rsidR="002C3311" w:rsidRPr="008F7FC5" w:rsidRDefault="002C3311">
      <w:pPr>
        <w:pStyle w:val="Index1"/>
        <w:tabs>
          <w:tab w:val="right" w:leader="dot" w:pos="4310"/>
        </w:tabs>
        <w:rPr>
          <w:noProof/>
        </w:rPr>
      </w:pPr>
      <w:r w:rsidRPr="008F7FC5">
        <w:rPr>
          <w:noProof/>
        </w:rPr>
        <w:t>SPYRR308</w:t>
      </w:r>
      <w:r w:rsidRPr="008F7FC5">
        <w:rPr>
          <w:noProof/>
        </w:rPr>
        <w:tab/>
        <w:t>32</w:t>
      </w:r>
    </w:p>
    <w:p w:rsidR="002C3311" w:rsidRPr="008F7FC5" w:rsidRDefault="002C3311">
      <w:pPr>
        <w:pStyle w:val="Index1"/>
        <w:tabs>
          <w:tab w:val="right" w:leader="dot" w:pos="4310"/>
        </w:tabs>
        <w:rPr>
          <w:noProof/>
        </w:rPr>
      </w:pPr>
      <w:r w:rsidRPr="008F7FC5">
        <w:rPr>
          <w:noProof/>
        </w:rPr>
        <w:t>SPYRR309</w:t>
      </w:r>
      <w:r w:rsidRPr="008F7FC5">
        <w:rPr>
          <w:noProof/>
        </w:rPr>
        <w:tab/>
        <w:t>32</w:t>
      </w:r>
    </w:p>
    <w:p w:rsidR="002C3311" w:rsidRPr="008F7FC5" w:rsidRDefault="002C3311">
      <w:pPr>
        <w:pStyle w:val="Index1"/>
        <w:tabs>
          <w:tab w:val="right" w:leader="dot" w:pos="4310"/>
        </w:tabs>
        <w:rPr>
          <w:noProof/>
        </w:rPr>
      </w:pPr>
      <w:r w:rsidRPr="008F7FC5">
        <w:rPr>
          <w:noProof/>
        </w:rPr>
        <w:t>SPYRR310</w:t>
      </w:r>
      <w:r w:rsidRPr="008F7FC5">
        <w:rPr>
          <w:noProof/>
        </w:rPr>
        <w:tab/>
        <w:t>32</w:t>
      </w:r>
    </w:p>
    <w:p w:rsidR="002C3311" w:rsidRPr="008F7FC5" w:rsidRDefault="002C3311">
      <w:pPr>
        <w:pStyle w:val="Index1"/>
        <w:tabs>
          <w:tab w:val="right" w:leader="dot" w:pos="4310"/>
        </w:tabs>
        <w:rPr>
          <w:noProof/>
        </w:rPr>
      </w:pPr>
      <w:r w:rsidRPr="008F7FC5">
        <w:rPr>
          <w:noProof/>
        </w:rPr>
        <w:t>SPYRR311</w:t>
      </w:r>
      <w:r w:rsidRPr="008F7FC5">
        <w:rPr>
          <w:noProof/>
        </w:rPr>
        <w:tab/>
        <w:t>32</w:t>
      </w:r>
    </w:p>
    <w:p w:rsidR="002C3311" w:rsidRPr="008F7FC5" w:rsidRDefault="002C3311">
      <w:pPr>
        <w:pStyle w:val="Index1"/>
        <w:tabs>
          <w:tab w:val="right" w:leader="dot" w:pos="4310"/>
        </w:tabs>
        <w:rPr>
          <w:noProof/>
        </w:rPr>
      </w:pPr>
      <w:r w:rsidRPr="008F7FC5">
        <w:rPr>
          <w:noProof/>
        </w:rPr>
        <w:t>SPYRR312</w:t>
      </w:r>
      <w:r w:rsidRPr="008F7FC5">
        <w:rPr>
          <w:noProof/>
        </w:rPr>
        <w:tab/>
        <w:t>32</w:t>
      </w:r>
    </w:p>
    <w:p w:rsidR="002C3311" w:rsidRPr="008F7FC5" w:rsidRDefault="002C3311">
      <w:pPr>
        <w:pStyle w:val="Index1"/>
        <w:tabs>
          <w:tab w:val="right" w:leader="dot" w:pos="4310"/>
        </w:tabs>
        <w:rPr>
          <w:noProof/>
        </w:rPr>
      </w:pPr>
      <w:r w:rsidRPr="008F7FC5">
        <w:rPr>
          <w:noProof/>
        </w:rPr>
        <w:t>SPYRR313</w:t>
      </w:r>
      <w:r w:rsidRPr="008F7FC5">
        <w:rPr>
          <w:noProof/>
        </w:rPr>
        <w:tab/>
        <w:t>32</w:t>
      </w:r>
    </w:p>
    <w:p w:rsidR="002C3311" w:rsidRPr="008F7FC5" w:rsidRDefault="002C3311">
      <w:pPr>
        <w:pStyle w:val="Index1"/>
        <w:tabs>
          <w:tab w:val="right" w:leader="dot" w:pos="4310"/>
        </w:tabs>
        <w:rPr>
          <w:noProof/>
        </w:rPr>
      </w:pPr>
      <w:r w:rsidRPr="008F7FC5">
        <w:rPr>
          <w:noProof/>
        </w:rPr>
        <w:t>SPYRR314</w:t>
      </w:r>
      <w:r w:rsidRPr="008F7FC5">
        <w:rPr>
          <w:noProof/>
        </w:rPr>
        <w:tab/>
        <w:t>32</w:t>
      </w:r>
    </w:p>
    <w:p w:rsidR="002C3311" w:rsidRPr="008F7FC5" w:rsidRDefault="002C3311">
      <w:pPr>
        <w:pStyle w:val="Index1"/>
        <w:tabs>
          <w:tab w:val="right" w:leader="dot" w:pos="4310"/>
        </w:tabs>
        <w:rPr>
          <w:noProof/>
        </w:rPr>
      </w:pPr>
      <w:r w:rsidRPr="008F7FC5">
        <w:rPr>
          <w:noProof/>
        </w:rPr>
        <w:t>SPYRR315</w:t>
      </w:r>
      <w:r w:rsidRPr="008F7FC5">
        <w:rPr>
          <w:noProof/>
        </w:rPr>
        <w:tab/>
        <w:t>32</w:t>
      </w:r>
    </w:p>
    <w:p w:rsidR="002C3311" w:rsidRPr="008F7FC5" w:rsidRDefault="002C3311">
      <w:pPr>
        <w:pStyle w:val="Index1"/>
        <w:tabs>
          <w:tab w:val="right" w:leader="dot" w:pos="4310"/>
        </w:tabs>
        <w:rPr>
          <w:noProof/>
        </w:rPr>
      </w:pPr>
      <w:r w:rsidRPr="008F7FC5">
        <w:rPr>
          <w:noProof/>
        </w:rPr>
        <w:t>SPYRR316</w:t>
      </w:r>
      <w:r w:rsidRPr="008F7FC5">
        <w:rPr>
          <w:noProof/>
        </w:rPr>
        <w:tab/>
        <w:t>32</w:t>
      </w:r>
    </w:p>
    <w:p w:rsidR="002C3311" w:rsidRPr="008F7FC5" w:rsidRDefault="002C3311">
      <w:pPr>
        <w:pStyle w:val="Index1"/>
        <w:tabs>
          <w:tab w:val="right" w:leader="dot" w:pos="4310"/>
        </w:tabs>
        <w:rPr>
          <w:noProof/>
        </w:rPr>
      </w:pPr>
      <w:r w:rsidRPr="008F7FC5">
        <w:rPr>
          <w:noProof/>
        </w:rPr>
        <w:t>SPYRR317</w:t>
      </w:r>
      <w:r w:rsidRPr="008F7FC5">
        <w:rPr>
          <w:noProof/>
        </w:rPr>
        <w:tab/>
        <w:t>32</w:t>
      </w:r>
    </w:p>
    <w:p w:rsidR="002C3311" w:rsidRPr="008F7FC5" w:rsidRDefault="002C3311">
      <w:pPr>
        <w:pStyle w:val="Index1"/>
        <w:tabs>
          <w:tab w:val="right" w:leader="dot" w:pos="4310"/>
        </w:tabs>
        <w:rPr>
          <w:noProof/>
        </w:rPr>
      </w:pPr>
      <w:r w:rsidRPr="008F7FC5">
        <w:rPr>
          <w:noProof/>
        </w:rPr>
        <w:t>SPYRR318</w:t>
      </w:r>
      <w:r w:rsidRPr="008F7FC5">
        <w:rPr>
          <w:noProof/>
        </w:rPr>
        <w:tab/>
        <w:t>32</w:t>
      </w:r>
    </w:p>
    <w:p w:rsidR="002C3311" w:rsidRPr="008F7FC5" w:rsidRDefault="002C3311">
      <w:pPr>
        <w:pStyle w:val="Index1"/>
        <w:tabs>
          <w:tab w:val="right" w:leader="dot" w:pos="4310"/>
        </w:tabs>
        <w:rPr>
          <w:noProof/>
        </w:rPr>
      </w:pPr>
      <w:r w:rsidRPr="008F7FC5">
        <w:rPr>
          <w:noProof/>
        </w:rPr>
        <w:t>SPYRR320</w:t>
      </w:r>
      <w:r w:rsidRPr="008F7FC5">
        <w:rPr>
          <w:noProof/>
        </w:rPr>
        <w:tab/>
        <w:t>32</w:t>
      </w:r>
    </w:p>
    <w:p w:rsidR="002C3311" w:rsidRPr="008F7FC5" w:rsidRDefault="002C3311">
      <w:pPr>
        <w:pStyle w:val="Index1"/>
        <w:tabs>
          <w:tab w:val="right" w:leader="dot" w:pos="4310"/>
        </w:tabs>
        <w:rPr>
          <w:noProof/>
        </w:rPr>
      </w:pPr>
      <w:r w:rsidRPr="008F7FC5">
        <w:rPr>
          <w:noProof/>
        </w:rPr>
        <w:t>SPYRR321</w:t>
      </w:r>
      <w:r w:rsidRPr="008F7FC5">
        <w:rPr>
          <w:noProof/>
        </w:rPr>
        <w:tab/>
        <w:t>32</w:t>
      </w:r>
    </w:p>
    <w:p w:rsidR="002C3311" w:rsidRPr="008F7FC5" w:rsidRDefault="002C3311">
      <w:pPr>
        <w:pStyle w:val="Index1"/>
        <w:tabs>
          <w:tab w:val="right" w:leader="dot" w:pos="4310"/>
        </w:tabs>
        <w:rPr>
          <w:noProof/>
        </w:rPr>
      </w:pPr>
      <w:r w:rsidRPr="008F7FC5">
        <w:rPr>
          <w:noProof/>
        </w:rPr>
        <w:t>SPYRR322</w:t>
      </w:r>
      <w:r w:rsidRPr="008F7FC5">
        <w:rPr>
          <w:noProof/>
        </w:rPr>
        <w:tab/>
        <w:t>33</w:t>
      </w:r>
    </w:p>
    <w:p w:rsidR="002C3311" w:rsidRPr="008F7FC5" w:rsidRDefault="002C3311">
      <w:pPr>
        <w:pStyle w:val="Index1"/>
        <w:tabs>
          <w:tab w:val="right" w:leader="dot" w:pos="4310"/>
        </w:tabs>
        <w:rPr>
          <w:noProof/>
        </w:rPr>
      </w:pPr>
      <w:r w:rsidRPr="008F7FC5">
        <w:rPr>
          <w:noProof/>
        </w:rPr>
        <w:t>SPYRR323</w:t>
      </w:r>
      <w:r w:rsidRPr="008F7FC5">
        <w:rPr>
          <w:noProof/>
        </w:rPr>
        <w:tab/>
        <w:t>33</w:t>
      </w:r>
    </w:p>
    <w:p w:rsidR="002C3311" w:rsidRPr="008F7FC5" w:rsidRDefault="002C3311">
      <w:pPr>
        <w:pStyle w:val="Index1"/>
        <w:tabs>
          <w:tab w:val="right" w:leader="dot" w:pos="4310"/>
        </w:tabs>
        <w:rPr>
          <w:noProof/>
        </w:rPr>
      </w:pPr>
      <w:r w:rsidRPr="008F7FC5">
        <w:rPr>
          <w:noProof/>
        </w:rPr>
        <w:t>SPYRR324</w:t>
      </w:r>
      <w:r w:rsidRPr="008F7FC5">
        <w:rPr>
          <w:noProof/>
        </w:rPr>
        <w:tab/>
        <w:t>33</w:t>
      </w:r>
    </w:p>
    <w:p w:rsidR="002C3311" w:rsidRPr="008F7FC5" w:rsidRDefault="002C3311">
      <w:pPr>
        <w:pStyle w:val="Index1"/>
        <w:tabs>
          <w:tab w:val="right" w:leader="dot" w:pos="4310"/>
        </w:tabs>
        <w:rPr>
          <w:noProof/>
        </w:rPr>
      </w:pPr>
      <w:r w:rsidRPr="008F7FC5">
        <w:rPr>
          <w:noProof/>
        </w:rPr>
        <w:t>SPYRR325</w:t>
      </w:r>
      <w:r w:rsidRPr="008F7FC5">
        <w:rPr>
          <w:noProof/>
        </w:rPr>
        <w:tab/>
        <w:t>33</w:t>
      </w:r>
    </w:p>
    <w:p w:rsidR="002C3311" w:rsidRPr="008F7FC5" w:rsidRDefault="002C3311">
      <w:pPr>
        <w:pStyle w:val="Index1"/>
        <w:tabs>
          <w:tab w:val="right" w:leader="dot" w:pos="4310"/>
        </w:tabs>
        <w:rPr>
          <w:noProof/>
        </w:rPr>
      </w:pPr>
      <w:r w:rsidRPr="008F7FC5">
        <w:rPr>
          <w:noProof/>
        </w:rPr>
        <w:t>SPYRR326</w:t>
      </w:r>
      <w:r w:rsidRPr="008F7FC5">
        <w:rPr>
          <w:noProof/>
        </w:rPr>
        <w:tab/>
        <w:t>33</w:t>
      </w:r>
    </w:p>
    <w:p w:rsidR="002C3311" w:rsidRPr="008F7FC5" w:rsidRDefault="002C3311">
      <w:pPr>
        <w:pStyle w:val="Index1"/>
        <w:tabs>
          <w:tab w:val="right" w:leader="dot" w:pos="4310"/>
        </w:tabs>
        <w:rPr>
          <w:noProof/>
        </w:rPr>
      </w:pPr>
      <w:r w:rsidRPr="008F7FC5">
        <w:rPr>
          <w:noProof/>
        </w:rPr>
        <w:t>SPYRR327</w:t>
      </w:r>
      <w:r w:rsidRPr="008F7FC5">
        <w:rPr>
          <w:noProof/>
        </w:rPr>
        <w:tab/>
        <w:t>33</w:t>
      </w:r>
    </w:p>
    <w:p w:rsidR="002C3311" w:rsidRPr="008F7FC5" w:rsidRDefault="002C3311">
      <w:pPr>
        <w:pStyle w:val="Index1"/>
        <w:tabs>
          <w:tab w:val="right" w:leader="dot" w:pos="4310"/>
        </w:tabs>
        <w:rPr>
          <w:noProof/>
        </w:rPr>
      </w:pPr>
      <w:r w:rsidRPr="008F7FC5">
        <w:rPr>
          <w:noProof/>
        </w:rPr>
        <w:t>SRSINJR3</w:t>
      </w:r>
      <w:r w:rsidRPr="008F7FC5">
        <w:rPr>
          <w:noProof/>
        </w:rPr>
        <w:tab/>
        <w:t>80</w:t>
      </w:r>
    </w:p>
    <w:p w:rsidR="002C3311" w:rsidRPr="008F7FC5" w:rsidRDefault="002C3311">
      <w:pPr>
        <w:pStyle w:val="Index1"/>
        <w:tabs>
          <w:tab w:val="right" w:leader="dot" w:pos="4310"/>
        </w:tabs>
        <w:rPr>
          <w:noProof/>
        </w:rPr>
      </w:pPr>
      <w:r w:rsidRPr="008F7FC5">
        <w:rPr>
          <w:noProof/>
        </w:rPr>
        <w:t>SRSPPRR3</w:t>
      </w:r>
      <w:r w:rsidRPr="008F7FC5">
        <w:rPr>
          <w:noProof/>
        </w:rPr>
        <w:tab/>
        <w:t>82</w:t>
      </w:r>
    </w:p>
    <w:p w:rsidR="002C3311" w:rsidRPr="008F7FC5" w:rsidRDefault="002C3311">
      <w:pPr>
        <w:pStyle w:val="Index1"/>
        <w:tabs>
          <w:tab w:val="right" w:leader="dot" w:pos="4310"/>
        </w:tabs>
        <w:rPr>
          <w:noProof/>
        </w:rPr>
      </w:pPr>
      <w:r w:rsidRPr="008F7FC5">
        <w:rPr>
          <w:noProof/>
        </w:rPr>
        <w:t>STARNGR3</w:t>
      </w:r>
      <w:r w:rsidRPr="008F7FC5">
        <w:rPr>
          <w:noProof/>
        </w:rPr>
        <w:tab/>
        <w:t>100</w:t>
      </w:r>
    </w:p>
    <w:p w:rsidR="002C3311" w:rsidRPr="008F7FC5" w:rsidRDefault="002C3311">
      <w:pPr>
        <w:pStyle w:val="Index1"/>
        <w:tabs>
          <w:tab w:val="right" w:leader="dot" w:pos="4310"/>
        </w:tabs>
        <w:rPr>
          <w:noProof/>
        </w:rPr>
      </w:pPr>
      <w:r w:rsidRPr="008F7FC5">
        <w:rPr>
          <w:noProof/>
        </w:rPr>
        <w:t>STDBTHR3</w:t>
      </w:r>
      <w:r w:rsidRPr="008F7FC5">
        <w:rPr>
          <w:noProof/>
        </w:rPr>
        <w:tab/>
        <w:t>79</w:t>
      </w:r>
    </w:p>
    <w:p w:rsidR="002C3311" w:rsidRPr="008F7FC5" w:rsidRDefault="002C3311">
      <w:pPr>
        <w:pStyle w:val="Index1"/>
        <w:tabs>
          <w:tab w:val="right" w:leader="dot" w:pos="4310"/>
        </w:tabs>
        <w:rPr>
          <w:noProof/>
        </w:rPr>
      </w:pPr>
      <w:r w:rsidRPr="008F7FC5">
        <w:rPr>
          <w:noProof/>
        </w:rPr>
        <w:t>STDFGHR3</w:t>
      </w:r>
      <w:r w:rsidRPr="008F7FC5">
        <w:rPr>
          <w:noProof/>
        </w:rPr>
        <w:tab/>
        <w:t>79</w:t>
      </w:r>
    </w:p>
    <w:p w:rsidR="002C3311" w:rsidRPr="008F7FC5" w:rsidRDefault="002C3311">
      <w:pPr>
        <w:pStyle w:val="Index1"/>
        <w:tabs>
          <w:tab w:val="right" w:leader="dot" w:pos="4310"/>
        </w:tabs>
        <w:rPr>
          <w:noProof/>
        </w:rPr>
      </w:pPr>
      <w:r w:rsidRPr="008F7FC5">
        <w:rPr>
          <w:noProof/>
        </w:rPr>
        <w:t>STDFRDR3</w:t>
      </w:r>
      <w:r w:rsidRPr="008F7FC5">
        <w:rPr>
          <w:noProof/>
        </w:rPr>
        <w:tab/>
        <w:t>79</w:t>
      </w:r>
    </w:p>
    <w:p w:rsidR="002C3311" w:rsidRPr="008F7FC5" w:rsidRDefault="002C3311">
      <w:pPr>
        <w:pStyle w:val="Index1"/>
        <w:tabs>
          <w:tab w:val="right" w:leader="dot" w:pos="4310"/>
        </w:tabs>
        <w:rPr>
          <w:noProof/>
        </w:rPr>
      </w:pPr>
      <w:r w:rsidRPr="008F7FC5">
        <w:rPr>
          <w:noProof/>
        </w:rPr>
        <w:t>STDSCRE</w:t>
      </w:r>
      <w:r w:rsidRPr="008F7FC5">
        <w:rPr>
          <w:noProof/>
        </w:rPr>
        <w:tab/>
        <w:t>95</w:t>
      </w:r>
    </w:p>
    <w:p w:rsidR="002C3311" w:rsidRPr="008F7FC5" w:rsidRDefault="002C3311">
      <w:pPr>
        <w:pStyle w:val="Index1"/>
        <w:tabs>
          <w:tab w:val="right" w:leader="dot" w:pos="4310"/>
        </w:tabs>
        <w:rPr>
          <w:noProof/>
        </w:rPr>
      </w:pPr>
      <w:r w:rsidRPr="008F7FC5">
        <w:rPr>
          <w:noProof/>
        </w:rPr>
        <w:t>STILLR3</w:t>
      </w:r>
      <w:r w:rsidRPr="008F7FC5">
        <w:rPr>
          <w:noProof/>
        </w:rPr>
        <w:tab/>
        <w:t>3</w:t>
      </w:r>
    </w:p>
    <w:p w:rsidR="002C3311" w:rsidRPr="008F7FC5" w:rsidRDefault="002C3311">
      <w:pPr>
        <w:pStyle w:val="Index1"/>
        <w:tabs>
          <w:tab w:val="right" w:leader="dot" w:pos="4310"/>
        </w:tabs>
        <w:rPr>
          <w:noProof/>
        </w:rPr>
      </w:pPr>
      <w:r w:rsidRPr="008F7FC5">
        <w:rPr>
          <w:noProof/>
        </w:rPr>
        <w:t>STLTHGR3</w:t>
      </w:r>
      <w:r w:rsidRPr="008F7FC5">
        <w:rPr>
          <w:noProof/>
        </w:rPr>
        <w:tab/>
        <w:t>100</w:t>
      </w:r>
    </w:p>
    <w:p w:rsidR="002C3311" w:rsidRPr="008F7FC5" w:rsidRDefault="002C3311">
      <w:pPr>
        <w:pStyle w:val="Index1"/>
        <w:tabs>
          <w:tab w:val="right" w:leader="dot" w:pos="4310"/>
        </w:tabs>
        <w:rPr>
          <w:noProof/>
        </w:rPr>
      </w:pPr>
      <w:r w:rsidRPr="008F7FC5">
        <w:rPr>
          <w:noProof/>
        </w:rPr>
        <w:t>STNPRSR3</w:t>
      </w:r>
      <w:r w:rsidRPr="008F7FC5">
        <w:rPr>
          <w:noProof/>
        </w:rPr>
        <w:tab/>
        <w:t>70</w:t>
      </w:r>
    </w:p>
    <w:p w:rsidR="002C3311" w:rsidRPr="008F7FC5" w:rsidRDefault="002C3311">
      <w:pPr>
        <w:pStyle w:val="Index1"/>
        <w:tabs>
          <w:tab w:val="right" w:leader="dot" w:pos="4310"/>
        </w:tabs>
        <w:rPr>
          <w:noProof/>
        </w:rPr>
      </w:pPr>
      <w:r w:rsidRPr="008F7FC5">
        <w:rPr>
          <w:noProof/>
        </w:rPr>
        <w:t>STOVE7R3</w:t>
      </w:r>
      <w:r w:rsidRPr="008F7FC5">
        <w:rPr>
          <w:noProof/>
        </w:rPr>
        <w:tab/>
        <w:t>49</w:t>
      </w:r>
    </w:p>
    <w:p w:rsidR="002C3311" w:rsidRPr="008F7FC5" w:rsidRDefault="002C3311">
      <w:pPr>
        <w:pStyle w:val="Index1"/>
        <w:tabs>
          <w:tab w:val="right" w:leader="dot" w:pos="4310"/>
        </w:tabs>
        <w:rPr>
          <w:noProof/>
        </w:rPr>
      </w:pPr>
      <w:r w:rsidRPr="008F7FC5">
        <w:rPr>
          <w:noProof/>
        </w:rPr>
        <w:t>STRAGER3</w:t>
      </w:r>
      <w:r w:rsidRPr="008F7FC5">
        <w:rPr>
          <w:noProof/>
        </w:rPr>
        <w:tab/>
        <w:t>2</w:t>
      </w:r>
    </w:p>
    <w:p w:rsidR="002C3311" w:rsidRPr="008F7FC5" w:rsidRDefault="002C3311">
      <w:pPr>
        <w:pStyle w:val="Index1"/>
        <w:tabs>
          <w:tab w:val="right" w:leader="dot" w:pos="4310"/>
        </w:tabs>
        <w:rPr>
          <w:noProof/>
        </w:rPr>
      </w:pPr>
      <w:r w:rsidRPr="008F7FC5">
        <w:rPr>
          <w:noProof/>
        </w:rPr>
        <w:t>STRTHRPP</w:t>
      </w:r>
      <w:r w:rsidRPr="008F7FC5">
        <w:rPr>
          <w:noProof/>
        </w:rPr>
        <w:tab/>
        <w:t>86</w:t>
      </w:r>
    </w:p>
    <w:p w:rsidR="002C3311" w:rsidRPr="008F7FC5" w:rsidRDefault="002C3311">
      <w:pPr>
        <w:pStyle w:val="Index1"/>
        <w:tabs>
          <w:tab w:val="right" w:leader="dot" w:pos="4310"/>
        </w:tabs>
        <w:rPr>
          <w:noProof/>
        </w:rPr>
      </w:pPr>
      <w:r w:rsidRPr="008F7FC5">
        <w:rPr>
          <w:noProof/>
        </w:rPr>
        <w:t>STRTMNPP</w:t>
      </w:r>
      <w:r w:rsidRPr="008F7FC5">
        <w:rPr>
          <w:noProof/>
        </w:rPr>
        <w:tab/>
        <w:t>86</w:t>
      </w:r>
    </w:p>
    <w:p w:rsidR="002C3311" w:rsidRPr="008F7FC5" w:rsidRDefault="002C3311">
      <w:pPr>
        <w:pStyle w:val="Index1"/>
        <w:tabs>
          <w:tab w:val="right" w:leader="dot" w:pos="4310"/>
        </w:tabs>
        <w:rPr>
          <w:noProof/>
        </w:rPr>
      </w:pPr>
      <w:r w:rsidRPr="008F7FC5">
        <w:rPr>
          <w:noProof/>
        </w:rPr>
        <w:t>STSACHR3</w:t>
      </w:r>
      <w:r w:rsidRPr="008F7FC5">
        <w:rPr>
          <w:noProof/>
        </w:rPr>
        <w:tab/>
        <w:t>54</w:t>
      </w:r>
    </w:p>
    <w:p w:rsidR="002C3311" w:rsidRPr="008F7FC5" w:rsidRDefault="002C3311">
      <w:pPr>
        <w:pStyle w:val="Index1"/>
        <w:tabs>
          <w:tab w:val="right" w:leader="dot" w:pos="4310"/>
        </w:tabs>
        <w:rPr>
          <w:noProof/>
        </w:rPr>
      </w:pPr>
      <w:r w:rsidRPr="008F7FC5">
        <w:rPr>
          <w:noProof/>
        </w:rPr>
        <w:t>STSCOMR3</w:t>
      </w:r>
      <w:r w:rsidRPr="008F7FC5">
        <w:rPr>
          <w:noProof/>
        </w:rPr>
        <w:tab/>
        <w:t>55</w:t>
      </w:r>
    </w:p>
    <w:p w:rsidR="002C3311" w:rsidRPr="008F7FC5" w:rsidRDefault="002C3311">
      <w:pPr>
        <w:pStyle w:val="Index1"/>
        <w:tabs>
          <w:tab w:val="right" w:leader="dot" w:pos="4310"/>
        </w:tabs>
        <w:rPr>
          <w:noProof/>
        </w:rPr>
      </w:pPr>
      <w:r w:rsidRPr="008F7FC5">
        <w:rPr>
          <w:noProof/>
        </w:rPr>
        <w:t>STSHTHR3</w:t>
      </w:r>
      <w:r w:rsidRPr="008F7FC5">
        <w:rPr>
          <w:noProof/>
        </w:rPr>
        <w:tab/>
        <w:t>54</w:t>
      </w:r>
    </w:p>
    <w:p w:rsidR="002C3311" w:rsidRPr="008F7FC5" w:rsidRDefault="002C3311">
      <w:pPr>
        <w:pStyle w:val="Index1"/>
        <w:tabs>
          <w:tab w:val="right" w:leader="dot" w:pos="4310"/>
        </w:tabs>
        <w:rPr>
          <w:noProof/>
        </w:rPr>
      </w:pPr>
      <w:r w:rsidRPr="008F7FC5">
        <w:rPr>
          <w:noProof/>
        </w:rPr>
        <w:t>STSLVGR3</w:t>
      </w:r>
      <w:r w:rsidRPr="008F7FC5">
        <w:rPr>
          <w:noProof/>
        </w:rPr>
        <w:tab/>
        <w:t>54</w:t>
      </w:r>
    </w:p>
    <w:p w:rsidR="002C3311" w:rsidRPr="008F7FC5" w:rsidRDefault="002C3311">
      <w:pPr>
        <w:pStyle w:val="Index1"/>
        <w:tabs>
          <w:tab w:val="right" w:leader="dot" w:pos="4310"/>
        </w:tabs>
        <w:rPr>
          <w:noProof/>
        </w:rPr>
      </w:pPr>
      <w:r w:rsidRPr="008F7FC5">
        <w:rPr>
          <w:noProof/>
        </w:rPr>
        <w:t>STSMGRR3</w:t>
      </w:r>
      <w:r w:rsidRPr="008F7FC5">
        <w:rPr>
          <w:noProof/>
        </w:rPr>
        <w:tab/>
        <w:t>79</w:t>
      </w:r>
    </w:p>
    <w:p w:rsidR="002C3311" w:rsidRPr="008F7FC5" w:rsidRDefault="002C3311">
      <w:pPr>
        <w:pStyle w:val="Index1"/>
        <w:tabs>
          <w:tab w:val="right" w:leader="dot" w:pos="4310"/>
        </w:tabs>
        <w:rPr>
          <w:noProof/>
        </w:rPr>
      </w:pPr>
      <w:r w:rsidRPr="008F7FC5">
        <w:rPr>
          <w:noProof/>
        </w:rPr>
        <w:t>STSRLGR3</w:t>
      </w:r>
      <w:r w:rsidRPr="008F7FC5">
        <w:rPr>
          <w:noProof/>
        </w:rPr>
        <w:tab/>
        <w:t>55</w:t>
      </w:r>
    </w:p>
    <w:p w:rsidR="002C3311" w:rsidRPr="008F7FC5" w:rsidRDefault="002C3311">
      <w:pPr>
        <w:pStyle w:val="Index1"/>
        <w:tabs>
          <w:tab w:val="right" w:leader="dot" w:pos="4310"/>
        </w:tabs>
        <w:rPr>
          <w:noProof/>
        </w:rPr>
      </w:pPr>
      <w:r w:rsidRPr="008F7FC5">
        <w:rPr>
          <w:noProof/>
        </w:rPr>
        <w:t>STSRLTR3</w:t>
      </w:r>
      <w:r w:rsidRPr="008F7FC5">
        <w:rPr>
          <w:noProof/>
        </w:rPr>
        <w:tab/>
        <w:t>54</w:t>
      </w:r>
    </w:p>
    <w:p w:rsidR="002C3311" w:rsidRPr="008F7FC5" w:rsidRDefault="002C3311">
      <w:pPr>
        <w:pStyle w:val="Index1"/>
        <w:tabs>
          <w:tab w:val="right" w:leader="dot" w:pos="4310"/>
        </w:tabs>
        <w:rPr>
          <w:noProof/>
        </w:rPr>
      </w:pPr>
      <w:r w:rsidRPr="008F7FC5">
        <w:rPr>
          <w:noProof/>
        </w:rPr>
        <w:t>STSSCHR3</w:t>
      </w:r>
      <w:r w:rsidRPr="008F7FC5">
        <w:rPr>
          <w:noProof/>
        </w:rPr>
        <w:tab/>
        <w:t>7</w:t>
      </w:r>
    </w:p>
    <w:p w:rsidR="002C3311" w:rsidRPr="008F7FC5" w:rsidRDefault="002C3311">
      <w:pPr>
        <w:pStyle w:val="Index1"/>
        <w:tabs>
          <w:tab w:val="right" w:leader="dot" w:pos="4310"/>
        </w:tabs>
        <w:rPr>
          <w:noProof/>
        </w:rPr>
      </w:pPr>
      <w:r w:rsidRPr="008F7FC5">
        <w:rPr>
          <w:noProof/>
        </w:rPr>
        <w:t>STSSECR3</w:t>
      </w:r>
      <w:r w:rsidRPr="008F7FC5">
        <w:rPr>
          <w:noProof/>
        </w:rPr>
        <w:tab/>
        <w:t>55</w:t>
      </w:r>
    </w:p>
    <w:p w:rsidR="002C3311" w:rsidRPr="008F7FC5" w:rsidRDefault="002C3311">
      <w:pPr>
        <w:pStyle w:val="Index1"/>
        <w:tabs>
          <w:tab w:val="right" w:leader="dot" w:pos="4310"/>
        </w:tabs>
        <w:rPr>
          <w:noProof/>
        </w:rPr>
      </w:pPr>
      <w:r w:rsidRPr="008F7FC5">
        <w:rPr>
          <w:noProof/>
        </w:rPr>
        <w:t>STSSFER3</w:t>
      </w:r>
      <w:r w:rsidRPr="008F7FC5">
        <w:rPr>
          <w:noProof/>
        </w:rPr>
        <w:tab/>
        <w:t>55</w:t>
      </w:r>
    </w:p>
    <w:p w:rsidR="002C3311" w:rsidRPr="008F7FC5" w:rsidRDefault="002C3311">
      <w:pPr>
        <w:pStyle w:val="Index1"/>
        <w:tabs>
          <w:tab w:val="right" w:leader="dot" w:pos="4310"/>
        </w:tabs>
        <w:rPr>
          <w:noProof/>
        </w:rPr>
      </w:pPr>
      <w:r w:rsidRPr="008F7FC5">
        <w:rPr>
          <w:noProof/>
        </w:rPr>
        <w:t>STSWHLR3</w:t>
      </w:r>
      <w:r w:rsidRPr="008F7FC5">
        <w:rPr>
          <w:noProof/>
        </w:rPr>
        <w:tab/>
        <w:t>54</w:t>
      </w:r>
    </w:p>
    <w:p w:rsidR="002C3311" w:rsidRPr="008F7FC5" w:rsidRDefault="002C3311">
      <w:pPr>
        <w:pStyle w:val="Index1"/>
        <w:tabs>
          <w:tab w:val="right" w:leader="dot" w:pos="4310"/>
        </w:tabs>
        <w:rPr>
          <w:noProof/>
        </w:rPr>
      </w:pPr>
      <w:r w:rsidRPr="008F7FC5">
        <w:rPr>
          <w:noProof/>
        </w:rPr>
        <w:t>STUDYGR3</w:t>
      </w:r>
      <w:r w:rsidRPr="008F7FC5">
        <w:rPr>
          <w:noProof/>
        </w:rPr>
        <w:tab/>
        <w:t>67</w:t>
      </w:r>
    </w:p>
    <w:p w:rsidR="002C3311" w:rsidRPr="008F7FC5" w:rsidRDefault="002C3311">
      <w:pPr>
        <w:pStyle w:val="Index1"/>
        <w:tabs>
          <w:tab w:val="right" w:leader="dot" w:pos="4310"/>
        </w:tabs>
        <w:rPr>
          <w:noProof/>
        </w:rPr>
      </w:pPr>
      <w:r w:rsidRPr="008F7FC5">
        <w:rPr>
          <w:noProof/>
        </w:rPr>
        <w:t>STUDYR3</w:t>
      </w:r>
      <w:r w:rsidRPr="008F7FC5">
        <w:rPr>
          <w:noProof/>
        </w:rPr>
        <w:tab/>
        <w:t>13</w:t>
      </w:r>
    </w:p>
    <w:p w:rsidR="002C3311" w:rsidRPr="008F7FC5" w:rsidRDefault="002C3311">
      <w:pPr>
        <w:pStyle w:val="Index1"/>
        <w:tabs>
          <w:tab w:val="right" w:leader="dot" w:pos="4310"/>
        </w:tabs>
        <w:rPr>
          <w:noProof/>
        </w:rPr>
      </w:pPr>
      <w:r w:rsidRPr="008F7FC5">
        <w:rPr>
          <w:noProof/>
        </w:rPr>
        <w:t>SUPCHDR3</w:t>
      </w:r>
      <w:r w:rsidRPr="008F7FC5">
        <w:rPr>
          <w:noProof/>
        </w:rPr>
        <w:tab/>
        <w:t>67</w:t>
      </w:r>
    </w:p>
    <w:p w:rsidR="002C3311" w:rsidRPr="008F7FC5" w:rsidRDefault="002C3311">
      <w:pPr>
        <w:pStyle w:val="Index1"/>
        <w:tabs>
          <w:tab w:val="right" w:leader="dot" w:pos="4310"/>
        </w:tabs>
        <w:rPr>
          <w:noProof/>
        </w:rPr>
      </w:pPr>
      <w:r w:rsidRPr="008F7FC5">
        <w:rPr>
          <w:noProof/>
        </w:rPr>
        <w:t>SUPENDR3</w:t>
      </w:r>
      <w:r w:rsidRPr="008F7FC5">
        <w:rPr>
          <w:noProof/>
        </w:rPr>
        <w:tab/>
        <w:t>63</w:t>
      </w:r>
    </w:p>
    <w:p w:rsidR="002C3311" w:rsidRPr="008F7FC5" w:rsidRDefault="002C3311">
      <w:pPr>
        <w:pStyle w:val="Index1"/>
        <w:tabs>
          <w:tab w:val="right" w:leader="dot" w:pos="4310"/>
        </w:tabs>
        <w:rPr>
          <w:noProof/>
        </w:rPr>
      </w:pPr>
      <w:r w:rsidRPr="008F7FC5">
        <w:rPr>
          <w:noProof/>
        </w:rPr>
        <w:t>SUPFRQR3</w:t>
      </w:r>
      <w:r w:rsidRPr="008F7FC5">
        <w:rPr>
          <w:noProof/>
        </w:rPr>
        <w:tab/>
        <w:t>63</w:t>
      </w:r>
    </w:p>
    <w:p w:rsidR="002C3311" w:rsidRPr="008F7FC5" w:rsidRDefault="002C3311">
      <w:pPr>
        <w:pStyle w:val="Index1"/>
        <w:tabs>
          <w:tab w:val="right" w:leader="dot" w:pos="4310"/>
        </w:tabs>
        <w:rPr>
          <w:noProof/>
        </w:rPr>
      </w:pPr>
      <w:r w:rsidRPr="008F7FC5">
        <w:rPr>
          <w:noProof/>
        </w:rPr>
        <w:t>SUPKNDR3</w:t>
      </w:r>
      <w:r w:rsidRPr="008F7FC5">
        <w:rPr>
          <w:noProof/>
        </w:rPr>
        <w:tab/>
        <w:t>62</w:t>
      </w:r>
    </w:p>
    <w:p w:rsidR="002C3311" w:rsidRPr="008F7FC5" w:rsidRDefault="002C3311">
      <w:pPr>
        <w:pStyle w:val="Index1"/>
        <w:tabs>
          <w:tab w:val="right" w:leader="dot" w:pos="4310"/>
        </w:tabs>
        <w:rPr>
          <w:noProof/>
        </w:rPr>
      </w:pPr>
      <w:r w:rsidRPr="008F7FC5">
        <w:rPr>
          <w:noProof/>
        </w:rPr>
        <w:t>SUPPRGID</w:t>
      </w:r>
      <w:r w:rsidRPr="008F7FC5">
        <w:rPr>
          <w:noProof/>
        </w:rPr>
        <w:tab/>
        <w:t>62</w:t>
      </w:r>
    </w:p>
    <w:p w:rsidR="002C3311" w:rsidRPr="008F7FC5" w:rsidRDefault="002C3311">
      <w:pPr>
        <w:pStyle w:val="Index1"/>
        <w:tabs>
          <w:tab w:val="right" w:leader="dot" w:pos="4310"/>
        </w:tabs>
        <w:rPr>
          <w:noProof/>
        </w:rPr>
      </w:pPr>
      <w:r w:rsidRPr="008F7FC5">
        <w:rPr>
          <w:noProof/>
        </w:rPr>
        <w:t>SUPWHOR3</w:t>
      </w:r>
      <w:r w:rsidRPr="008F7FC5">
        <w:rPr>
          <w:noProof/>
        </w:rPr>
        <w:tab/>
        <w:t>62</w:t>
      </w:r>
    </w:p>
    <w:p w:rsidR="002C3311" w:rsidRPr="008F7FC5" w:rsidRDefault="002C3311">
      <w:pPr>
        <w:pStyle w:val="IndexHeading"/>
        <w:keepNext/>
        <w:tabs>
          <w:tab w:val="right" w:leader="dot" w:pos="4310"/>
        </w:tabs>
        <w:rPr>
          <w:b w:val="0"/>
          <w:bCs w:val="0"/>
          <w:noProof/>
        </w:rPr>
      </w:pPr>
      <w:r w:rsidRPr="008F7FC5">
        <w:rPr>
          <w:noProof/>
        </w:rPr>
        <w:t>T</w:t>
      </w:r>
    </w:p>
    <w:p w:rsidR="002C3311" w:rsidRPr="008F7FC5" w:rsidRDefault="002C3311">
      <w:pPr>
        <w:pStyle w:val="Index1"/>
        <w:tabs>
          <w:tab w:val="right" w:leader="dot" w:pos="4310"/>
        </w:tabs>
        <w:rPr>
          <w:noProof/>
        </w:rPr>
      </w:pPr>
      <w:r w:rsidRPr="008F7FC5">
        <w:rPr>
          <w:noProof/>
        </w:rPr>
        <w:t>TABCH7R3</w:t>
      </w:r>
      <w:r w:rsidRPr="008F7FC5">
        <w:rPr>
          <w:noProof/>
        </w:rPr>
        <w:tab/>
        <w:t>48</w:t>
      </w:r>
    </w:p>
    <w:p w:rsidR="002C3311" w:rsidRPr="008F7FC5" w:rsidRDefault="002C3311">
      <w:pPr>
        <w:pStyle w:val="Index1"/>
        <w:tabs>
          <w:tab w:val="right" w:leader="dot" w:pos="4310"/>
        </w:tabs>
        <w:rPr>
          <w:noProof/>
        </w:rPr>
      </w:pPr>
      <w:r w:rsidRPr="008F7FC5">
        <w:rPr>
          <w:noProof/>
        </w:rPr>
        <w:t>TCHHITR3</w:t>
      </w:r>
      <w:r w:rsidRPr="008F7FC5">
        <w:rPr>
          <w:noProof/>
        </w:rPr>
        <w:tab/>
        <w:t>100</w:t>
      </w:r>
    </w:p>
    <w:p w:rsidR="002C3311" w:rsidRPr="008F7FC5" w:rsidRDefault="002C3311">
      <w:pPr>
        <w:pStyle w:val="Index1"/>
        <w:tabs>
          <w:tab w:val="right" w:leader="dot" w:pos="4310"/>
        </w:tabs>
        <w:rPr>
          <w:noProof/>
        </w:rPr>
      </w:pPr>
      <w:r w:rsidRPr="008F7FC5">
        <w:rPr>
          <w:noProof/>
        </w:rPr>
        <w:t>TCHRR3</w:t>
      </w:r>
      <w:r w:rsidRPr="008F7FC5">
        <w:rPr>
          <w:noProof/>
        </w:rPr>
        <w:tab/>
        <w:t>37</w:t>
      </w:r>
    </w:p>
    <w:p w:rsidR="002C3311" w:rsidRPr="008F7FC5" w:rsidRDefault="002C3311">
      <w:pPr>
        <w:pStyle w:val="Index1"/>
        <w:tabs>
          <w:tab w:val="right" w:leader="dot" w:pos="4310"/>
        </w:tabs>
        <w:rPr>
          <w:noProof/>
        </w:rPr>
      </w:pPr>
      <w:r w:rsidRPr="008F7FC5">
        <w:rPr>
          <w:noProof/>
        </w:rPr>
        <w:t>TCHTHRR3</w:t>
      </w:r>
      <w:r w:rsidRPr="008F7FC5">
        <w:rPr>
          <w:noProof/>
        </w:rPr>
        <w:tab/>
        <w:t>78</w:t>
      </w:r>
    </w:p>
    <w:p w:rsidR="002C3311" w:rsidRPr="008F7FC5" w:rsidRDefault="002C3311">
      <w:pPr>
        <w:pStyle w:val="Index1"/>
        <w:tabs>
          <w:tab w:val="right" w:leader="dot" w:pos="4310"/>
        </w:tabs>
        <w:rPr>
          <w:noProof/>
        </w:rPr>
      </w:pPr>
      <w:r w:rsidRPr="008F7FC5">
        <w:rPr>
          <w:noProof/>
        </w:rPr>
        <w:t>TCPHOTR3</w:t>
      </w:r>
      <w:r w:rsidRPr="008F7FC5">
        <w:rPr>
          <w:noProof/>
        </w:rPr>
        <w:tab/>
        <w:t>78</w:t>
      </w:r>
    </w:p>
    <w:p w:rsidR="002C3311" w:rsidRPr="008F7FC5" w:rsidRDefault="002C3311">
      <w:pPr>
        <w:pStyle w:val="Index1"/>
        <w:tabs>
          <w:tab w:val="right" w:leader="dot" w:pos="4310"/>
        </w:tabs>
        <w:rPr>
          <w:noProof/>
        </w:rPr>
      </w:pPr>
      <w:r w:rsidRPr="008F7FC5">
        <w:rPr>
          <w:noProof/>
        </w:rPr>
        <w:t>TCPHYUR3</w:t>
      </w:r>
      <w:r w:rsidRPr="008F7FC5">
        <w:rPr>
          <w:noProof/>
        </w:rPr>
        <w:tab/>
        <w:t>78</w:t>
      </w:r>
    </w:p>
    <w:p w:rsidR="002C3311" w:rsidRPr="008F7FC5" w:rsidRDefault="002C3311">
      <w:pPr>
        <w:pStyle w:val="Index1"/>
        <w:tabs>
          <w:tab w:val="right" w:leader="dot" w:pos="4310"/>
        </w:tabs>
        <w:rPr>
          <w:noProof/>
        </w:rPr>
      </w:pPr>
      <w:r w:rsidRPr="008F7FC5">
        <w:rPr>
          <w:noProof/>
        </w:rPr>
        <w:t>TESTLANG</w:t>
      </w:r>
      <w:r w:rsidRPr="008F7FC5">
        <w:rPr>
          <w:noProof/>
        </w:rPr>
        <w:tab/>
        <w:t>95</w:t>
      </w:r>
    </w:p>
    <w:p w:rsidR="002C3311" w:rsidRPr="008F7FC5" w:rsidRDefault="002C3311">
      <w:pPr>
        <w:pStyle w:val="Index1"/>
        <w:tabs>
          <w:tab w:val="right" w:leader="dot" w:pos="4310"/>
        </w:tabs>
        <w:rPr>
          <w:noProof/>
        </w:rPr>
      </w:pPr>
      <w:r w:rsidRPr="008F7FC5">
        <w:rPr>
          <w:noProof/>
        </w:rPr>
        <w:t>THLNGCH</w:t>
      </w:r>
      <w:r w:rsidRPr="008F7FC5">
        <w:rPr>
          <w:noProof/>
        </w:rPr>
        <w:tab/>
        <w:t>98</w:t>
      </w:r>
    </w:p>
    <w:p w:rsidR="002C3311" w:rsidRPr="008F7FC5" w:rsidRDefault="002C3311">
      <w:pPr>
        <w:pStyle w:val="Index1"/>
        <w:tabs>
          <w:tab w:val="right" w:leader="dot" w:pos="4310"/>
        </w:tabs>
        <w:rPr>
          <w:noProof/>
        </w:rPr>
      </w:pPr>
      <w:r w:rsidRPr="008F7FC5">
        <w:rPr>
          <w:noProof/>
        </w:rPr>
        <w:t>TKNEXMR3</w:t>
      </w:r>
      <w:r w:rsidRPr="008F7FC5">
        <w:rPr>
          <w:noProof/>
        </w:rPr>
        <w:tab/>
        <w:t>77</w:t>
      </w:r>
    </w:p>
    <w:p w:rsidR="002C3311" w:rsidRPr="008F7FC5" w:rsidRDefault="002C3311">
      <w:pPr>
        <w:pStyle w:val="Index1"/>
        <w:tabs>
          <w:tab w:val="right" w:leader="dot" w:pos="4310"/>
        </w:tabs>
        <w:rPr>
          <w:noProof/>
        </w:rPr>
      </w:pPr>
      <w:r w:rsidRPr="008F7FC5">
        <w:rPr>
          <w:noProof/>
        </w:rPr>
        <w:t>TLKPAYR3</w:t>
      </w:r>
      <w:r w:rsidRPr="008F7FC5">
        <w:rPr>
          <w:noProof/>
        </w:rPr>
        <w:tab/>
        <w:t>68</w:t>
      </w:r>
    </w:p>
    <w:p w:rsidR="002C3311" w:rsidRPr="008F7FC5" w:rsidRDefault="002C3311">
      <w:pPr>
        <w:pStyle w:val="Index1"/>
        <w:tabs>
          <w:tab w:val="right" w:leader="dot" w:pos="4310"/>
        </w:tabs>
        <w:rPr>
          <w:noProof/>
        </w:rPr>
      </w:pPr>
      <w:r w:rsidRPr="008F7FC5">
        <w:rPr>
          <w:noProof/>
        </w:rPr>
        <w:t>TLTSEGR3</w:t>
      </w:r>
      <w:r w:rsidRPr="008F7FC5">
        <w:rPr>
          <w:noProof/>
        </w:rPr>
        <w:tab/>
        <w:t>79</w:t>
      </w:r>
    </w:p>
    <w:p w:rsidR="002C3311" w:rsidRPr="008F7FC5" w:rsidRDefault="002C3311">
      <w:pPr>
        <w:pStyle w:val="Index1"/>
        <w:tabs>
          <w:tab w:val="right" w:leader="dot" w:pos="4310"/>
        </w:tabs>
        <w:rPr>
          <w:noProof/>
        </w:rPr>
      </w:pPr>
      <w:r w:rsidRPr="008F7FC5">
        <w:rPr>
          <w:noProof/>
        </w:rPr>
        <w:t>TMABSTR3</w:t>
      </w:r>
      <w:r w:rsidRPr="008F7FC5">
        <w:rPr>
          <w:noProof/>
        </w:rPr>
        <w:tab/>
        <w:t>76</w:t>
      </w:r>
    </w:p>
    <w:p w:rsidR="002C3311" w:rsidRPr="008F7FC5" w:rsidRDefault="002C3311">
      <w:pPr>
        <w:pStyle w:val="Index1"/>
        <w:tabs>
          <w:tab w:val="right" w:leader="dot" w:pos="4310"/>
        </w:tabs>
        <w:rPr>
          <w:noProof/>
        </w:rPr>
      </w:pPr>
      <w:r w:rsidRPr="008F7FC5">
        <w:rPr>
          <w:noProof/>
        </w:rPr>
        <w:t>TMEEXTR3</w:t>
      </w:r>
      <w:r w:rsidRPr="008F7FC5">
        <w:rPr>
          <w:noProof/>
        </w:rPr>
        <w:tab/>
        <w:t>8</w:t>
      </w:r>
    </w:p>
    <w:p w:rsidR="002C3311" w:rsidRPr="008F7FC5" w:rsidRDefault="002C3311">
      <w:pPr>
        <w:pStyle w:val="Index1"/>
        <w:tabs>
          <w:tab w:val="right" w:leader="dot" w:pos="4310"/>
        </w:tabs>
        <w:rPr>
          <w:noProof/>
        </w:rPr>
      </w:pPr>
      <w:r w:rsidRPr="008F7FC5">
        <w:rPr>
          <w:noProof/>
        </w:rPr>
        <w:t>TMONINR3</w:t>
      </w:r>
      <w:r w:rsidRPr="008F7FC5">
        <w:rPr>
          <w:noProof/>
        </w:rPr>
        <w:tab/>
        <w:t>85</w:t>
      </w:r>
    </w:p>
    <w:p w:rsidR="002C3311" w:rsidRPr="008F7FC5" w:rsidRDefault="002C3311">
      <w:pPr>
        <w:pStyle w:val="Index1"/>
        <w:tabs>
          <w:tab w:val="right" w:leader="dot" w:pos="4310"/>
        </w:tabs>
        <w:rPr>
          <w:noProof/>
        </w:rPr>
      </w:pPr>
      <w:r w:rsidRPr="008F7FC5">
        <w:rPr>
          <w:noProof/>
        </w:rPr>
        <w:t>TMSCMNR3</w:t>
      </w:r>
      <w:r w:rsidRPr="008F7FC5">
        <w:rPr>
          <w:noProof/>
        </w:rPr>
        <w:tab/>
        <w:t>78</w:t>
      </w:r>
    </w:p>
    <w:p w:rsidR="002C3311" w:rsidRPr="008F7FC5" w:rsidRDefault="002C3311">
      <w:pPr>
        <w:pStyle w:val="Index1"/>
        <w:tabs>
          <w:tab w:val="right" w:leader="dot" w:pos="4310"/>
        </w:tabs>
        <w:rPr>
          <w:noProof/>
        </w:rPr>
      </w:pPr>
      <w:r w:rsidRPr="008F7FC5">
        <w:rPr>
          <w:noProof/>
        </w:rPr>
        <w:t>TOILETR3</w:t>
      </w:r>
      <w:r w:rsidRPr="008F7FC5">
        <w:rPr>
          <w:noProof/>
        </w:rPr>
        <w:tab/>
        <w:t>46</w:t>
      </w:r>
    </w:p>
    <w:p w:rsidR="002C3311" w:rsidRPr="008F7FC5" w:rsidRDefault="002C3311">
      <w:pPr>
        <w:pStyle w:val="Index1"/>
        <w:tabs>
          <w:tab w:val="right" w:leader="dot" w:pos="4310"/>
        </w:tabs>
        <w:rPr>
          <w:noProof/>
        </w:rPr>
      </w:pPr>
      <w:r w:rsidRPr="008F7FC5">
        <w:rPr>
          <w:noProof/>
        </w:rPr>
        <w:t>TOILSCR3</w:t>
      </w:r>
      <w:r w:rsidRPr="008F7FC5">
        <w:rPr>
          <w:noProof/>
        </w:rPr>
        <w:tab/>
        <w:t>79</w:t>
      </w:r>
    </w:p>
    <w:p w:rsidR="002C3311" w:rsidRPr="008F7FC5" w:rsidRDefault="002C3311">
      <w:pPr>
        <w:pStyle w:val="Index1"/>
        <w:tabs>
          <w:tab w:val="right" w:leader="dot" w:pos="4310"/>
        </w:tabs>
        <w:rPr>
          <w:noProof/>
        </w:rPr>
      </w:pPr>
      <w:r w:rsidRPr="008F7FC5">
        <w:rPr>
          <w:noProof/>
        </w:rPr>
        <w:t>TRBFRNR3</w:t>
      </w:r>
      <w:r w:rsidRPr="008F7FC5">
        <w:rPr>
          <w:noProof/>
        </w:rPr>
        <w:tab/>
        <w:t>100</w:t>
      </w:r>
    </w:p>
    <w:p w:rsidR="002C3311" w:rsidRPr="008F7FC5" w:rsidRDefault="002C3311">
      <w:pPr>
        <w:pStyle w:val="Index1"/>
        <w:tabs>
          <w:tab w:val="right" w:leader="dot" w:pos="4310"/>
        </w:tabs>
        <w:rPr>
          <w:noProof/>
        </w:rPr>
      </w:pPr>
      <w:r w:rsidRPr="008F7FC5">
        <w:rPr>
          <w:noProof/>
        </w:rPr>
        <w:t>TRFAIRR3</w:t>
      </w:r>
      <w:r w:rsidRPr="008F7FC5">
        <w:rPr>
          <w:noProof/>
        </w:rPr>
        <w:tab/>
        <w:t>98</w:t>
      </w:r>
    </w:p>
    <w:p w:rsidR="002C3311" w:rsidRPr="008F7FC5" w:rsidRDefault="002C3311">
      <w:pPr>
        <w:pStyle w:val="Index1"/>
        <w:tabs>
          <w:tab w:val="right" w:leader="dot" w:pos="4310"/>
        </w:tabs>
        <w:rPr>
          <w:noProof/>
        </w:rPr>
      </w:pPr>
      <w:r w:rsidRPr="008F7FC5">
        <w:rPr>
          <w:noProof/>
        </w:rPr>
        <w:t>TRNSCHR3</w:t>
      </w:r>
      <w:r w:rsidRPr="008F7FC5">
        <w:rPr>
          <w:noProof/>
        </w:rPr>
        <w:tab/>
        <w:t>75</w:t>
      </w:r>
    </w:p>
    <w:p w:rsidR="002C3311" w:rsidRPr="008F7FC5" w:rsidRDefault="002C3311">
      <w:pPr>
        <w:pStyle w:val="Index1"/>
        <w:tabs>
          <w:tab w:val="right" w:leader="dot" w:pos="4310"/>
        </w:tabs>
        <w:rPr>
          <w:noProof/>
        </w:rPr>
      </w:pPr>
      <w:r w:rsidRPr="008F7FC5">
        <w:rPr>
          <w:noProof/>
        </w:rPr>
        <w:t>TRTRECR3</w:t>
      </w:r>
      <w:r w:rsidRPr="008F7FC5">
        <w:rPr>
          <w:noProof/>
        </w:rPr>
        <w:tab/>
        <w:t>50</w:t>
      </w:r>
    </w:p>
    <w:p w:rsidR="002C3311" w:rsidRPr="008F7FC5" w:rsidRDefault="002C3311">
      <w:pPr>
        <w:pStyle w:val="Index1"/>
        <w:tabs>
          <w:tab w:val="right" w:leader="dot" w:pos="4310"/>
        </w:tabs>
        <w:rPr>
          <w:noProof/>
        </w:rPr>
      </w:pPr>
      <w:r w:rsidRPr="008F7FC5">
        <w:rPr>
          <w:noProof/>
        </w:rPr>
        <w:t>TSFARMR3</w:t>
      </w:r>
      <w:r w:rsidRPr="008F7FC5">
        <w:rPr>
          <w:noProof/>
        </w:rPr>
        <w:tab/>
        <w:t>67</w:t>
      </w:r>
    </w:p>
    <w:p w:rsidR="002C3311" w:rsidRPr="008F7FC5" w:rsidRDefault="002C3311">
      <w:pPr>
        <w:pStyle w:val="Index1"/>
        <w:tabs>
          <w:tab w:val="right" w:leader="dot" w:pos="4310"/>
        </w:tabs>
        <w:rPr>
          <w:noProof/>
        </w:rPr>
      </w:pPr>
      <w:r w:rsidRPr="008F7FC5">
        <w:rPr>
          <w:noProof/>
        </w:rPr>
        <w:t>TV7R3</w:t>
      </w:r>
      <w:r w:rsidRPr="008F7FC5">
        <w:rPr>
          <w:noProof/>
        </w:rPr>
        <w:tab/>
        <w:t>48</w:t>
      </w:r>
    </w:p>
    <w:p w:rsidR="002C3311" w:rsidRPr="008F7FC5" w:rsidRDefault="002C3311">
      <w:pPr>
        <w:pStyle w:val="Index1"/>
        <w:tabs>
          <w:tab w:val="right" w:leader="dot" w:pos="4310"/>
        </w:tabs>
        <w:rPr>
          <w:noProof/>
        </w:rPr>
      </w:pPr>
      <w:r w:rsidRPr="008F7FC5">
        <w:rPr>
          <w:noProof/>
        </w:rPr>
        <w:t>TYPHTR3</w:t>
      </w:r>
      <w:r w:rsidRPr="008F7FC5">
        <w:rPr>
          <w:noProof/>
        </w:rPr>
        <w:tab/>
        <w:t>47</w:t>
      </w:r>
    </w:p>
    <w:p w:rsidR="002C3311" w:rsidRPr="008F7FC5" w:rsidRDefault="002C3311">
      <w:pPr>
        <w:pStyle w:val="IndexHeading"/>
        <w:keepNext/>
        <w:tabs>
          <w:tab w:val="right" w:leader="dot" w:pos="4310"/>
        </w:tabs>
        <w:rPr>
          <w:b w:val="0"/>
          <w:bCs w:val="0"/>
          <w:noProof/>
        </w:rPr>
      </w:pPr>
      <w:r w:rsidRPr="008F7FC5">
        <w:rPr>
          <w:noProof/>
        </w:rPr>
        <w:t>U</w:t>
      </w:r>
    </w:p>
    <w:p w:rsidR="002C3311" w:rsidRPr="008F7FC5" w:rsidRDefault="002C3311">
      <w:pPr>
        <w:pStyle w:val="Index1"/>
        <w:tabs>
          <w:tab w:val="right" w:leader="dot" w:pos="4310"/>
        </w:tabs>
        <w:rPr>
          <w:noProof/>
        </w:rPr>
      </w:pPr>
      <w:r w:rsidRPr="008F7FC5">
        <w:rPr>
          <w:noProof/>
        </w:rPr>
        <w:t>UNHPPYR3</w:t>
      </w:r>
      <w:r w:rsidRPr="008F7FC5">
        <w:rPr>
          <w:noProof/>
        </w:rPr>
        <w:tab/>
        <w:t>103</w:t>
      </w:r>
    </w:p>
    <w:p w:rsidR="002C3311" w:rsidRPr="008F7FC5" w:rsidRDefault="002C3311">
      <w:pPr>
        <w:pStyle w:val="Index1"/>
        <w:tabs>
          <w:tab w:val="right" w:leader="dot" w:pos="4310"/>
        </w:tabs>
        <w:rPr>
          <w:noProof/>
        </w:rPr>
      </w:pPr>
      <w:r w:rsidRPr="008F7FC5">
        <w:rPr>
          <w:noProof/>
        </w:rPr>
        <w:t>USECNDR3</w:t>
      </w:r>
      <w:r w:rsidRPr="008F7FC5">
        <w:rPr>
          <w:noProof/>
        </w:rPr>
        <w:tab/>
        <w:t>102</w:t>
      </w:r>
    </w:p>
    <w:p w:rsidR="002C3311" w:rsidRPr="008F7FC5" w:rsidRDefault="002C3311">
      <w:pPr>
        <w:pStyle w:val="IndexHeading"/>
        <w:keepNext/>
        <w:tabs>
          <w:tab w:val="right" w:leader="dot" w:pos="4310"/>
        </w:tabs>
        <w:rPr>
          <w:b w:val="0"/>
          <w:bCs w:val="0"/>
          <w:noProof/>
        </w:rPr>
      </w:pPr>
      <w:r w:rsidRPr="008F7FC5">
        <w:rPr>
          <w:noProof/>
        </w:rPr>
        <w:t>V</w:t>
      </w:r>
    </w:p>
    <w:p w:rsidR="002C3311" w:rsidRPr="008F7FC5" w:rsidRDefault="002C3311">
      <w:pPr>
        <w:pStyle w:val="Index1"/>
        <w:tabs>
          <w:tab w:val="right" w:leader="dot" w:pos="4310"/>
        </w:tabs>
        <w:rPr>
          <w:noProof/>
        </w:rPr>
      </w:pPr>
      <w:r w:rsidRPr="008F7FC5">
        <w:rPr>
          <w:noProof/>
        </w:rPr>
        <w:t>VALASTR3</w:t>
      </w:r>
      <w:r w:rsidRPr="008F7FC5">
        <w:rPr>
          <w:noProof/>
        </w:rPr>
        <w:tab/>
        <w:t>61</w:t>
      </w:r>
    </w:p>
    <w:p w:rsidR="002C3311" w:rsidRPr="008F7FC5" w:rsidRDefault="002C3311">
      <w:pPr>
        <w:pStyle w:val="Index1"/>
        <w:tabs>
          <w:tab w:val="right" w:leader="dot" w:pos="4310"/>
        </w:tabs>
        <w:rPr>
          <w:noProof/>
        </w:rPr>
      </w:pPr>
      <w:r w:rsidRPr="008F7FC5">
        <w:rPr>
          <w:noProof/>
        </w:rPr>
        <w:t>VIDEO7R3</w:t>
      </w:r>
      <w:r w:rsidRPr="008F7FC5">
        <w:rPr>
          <w:noProof/>
        </w:rPr>
        <w:tab/>
        <w:t>49</w:t>
      </w:r>
    </w:p>
    <w:p w:rsidR="002C3311" w:rsidRPr="008F7FC5" w:rsidRDefault="002C3311">
      <w:pPr>
        <w:pStyle w:val="Index1"/>
        <w:tabs>
          <w:tab w:val="right" w:leader="dot" w:pos="4310"/>
        </w:tabs>
        <w:rPr>
          <w:noProof/>
        </w:rPr>
      </w:pPr>
      <w:r w:rsidRPr="008F7FC5">
        <w:rPr>
          <w:noProof/>
        </w:rPr>
        <w:t>VLAMR301</w:t>
      </w:r>
      <w:r w:rsidRPr="008F7FC5">
        <w:rPr>
          <w:noProof/>
        </w:rPr>
        <w:tab/>
        <w:t>15</w:t>
      </w:r>
    </w:p>
    <w:p w:rsidR="002C3311" w:rsidRPr="008F7FC5" w:rsidRDefault="002C3311">
      <w:pPr>
        <w:pStyle w:val="Index1"/>
        <w:tabs>
          <w:tab w:val="right" w:leader="dot" w:pos="4310"/>
        </w:tabs>
        <w:rPr>
          <w:noProof/>
        </w:rPr>
      </w:pPr>
      <w:r w:rsidRPr="008F7FC5">
        <w:rPr>
          <w:noProof/>
        </w:rPr>
        <w:t>VLAMR302</w:t>
      </w:r>
      <w:r w:rsidRPr="008F7FC5">
        <w:rPr>
          <w:noProof/>
        </w:rPr>
        <w:tab/>
        <w:t>15</w:t>
      </w:r>
    </w:p>
    <w:p w:rsidR="002C3311" w:rsidRPr="008F7FC5" w:rsidRDefault="002C3311">
      <w:pPr>
        <w:pStyle w:val="Index1"/>
        <w:tabs>
          <w:tab w:val="right" w:leader="dot" w:pos="4310"/>
        </w:tabs>
        <w:rPr>
          <w:noProof/>
        </w:rPr>
      </w:pPr>
      <w:r w:rsidRPr="008F7FC5">
        <w:rPr>
          <w:noProof/>
        </w:rPr>
        <w:t>VLAMR303</w:t>
      </w:r>
      <w:r w:rsidRPr="008F7FC5">
        <w:rPr>
          <w:noProof/>
        </w:rPr>
        <w:tab/>
        <w:t>15</w:t>
      </w:r>
    </w:p>
    <w:p w:rsidR="002C3311" w:rsidRPr="008F7FC5" w:rsidRDefault="002C3311">
      <w:pPr>
        <w:pStyle w:val="Index1"/>
        <w:tabs>
          <w:tab w:val="right" w:leader="dot" w:pos="4310"/>
        </w:tabs>
        <w:rPr>
          <w:noProof/>
        </w:rPr>
      </w:pPr>
      <w:r w:rsidRPr="008F7FC5">
        <w:rPr>
          <w:noProof/>
        </w:rPr>
        <w:t>VLAMR304</w:t>
      </w:r>
      <w:r w:rsidRPr="008F7FC5">
        <w:rPr>
          <w:noProof/>
        </w:rPr>
        <w:tab/>
        <w:t>15</w:t>
      </w:r>
    </w:p>
    <w:p w:rsidR="002C3311" w:rsidRPr="008F7FC5" w:rsidRDefault="002C3311">
      <w:pPr>
        <w:pStyle w:val="Index1"/>
        <w:tabs>
          <w:tab w:val="right" w:leader="dot" w:pos="4310"/>
        </w:tabs>
        <w:rPr>
          <w:noProof/>
        </w:rPr>
      </w:pPr>
      <w:r w:rsidRPr="008F7FC5">
        <w:rPr>
          <w:noProof/>
        </w:rPr>
        <w:t>VLAMR306</w:t>
      </w:r>
      <w:r w:rsidRPr="008F7FC5">
        <w:rPr>
          <w:noProof/>
        </w:rPr>
        <w:tab/>
        <w:t>15</w:t>
      </w:r>
    </w:p>
    <w:p w:rsidR="002C3311" w:rsidRPr="008F7FC5" w:rsidRDefault="002C3311">
      <w:pPr>
        <w:pStyle w:val="Index1"/>
        <w:tabs>
          <w:tab w:val="right" w:leader="dot" w:pos="4310"/>
        </w:tabs>
        <w:rPr>
          <w:noProof/>
        </w:rPr>
      </w:pPr>
      <w:r w:rsidRPr="008F7FC5">
        <w:rPr>
          <w:noProof/>
        </w:rPr>
        <w:t>VLAMR309</w:t>
      </w:r>
      <w:r w:rsidRPr="008F7FC5">
        <w:rPr>
          <w:noProof/>
        </w:rPr>
        <w:tab/>
        <w:t>15</w:t>
      </w:r>
    </w:p>
    <w:p w:rsidR="002C3311" w:rsidRPr="008F7FC5" w:rsidRDefault="002C3311">
      <w:pPr>
        <w:pStyle w:val="Index1"/>
        <w:tabs>
          <w:tab w:val="right" w:leader="dot" w:pos="4310"/>
        </w:tabs>
        <w:rPr>
          <w:noProof/>
        </w:rPr>
      </w:pPr>
      <w:r w:rsidRPr="008F7FC5">
        <w:rPr>
          <w:noProof/>
        </w:rPr>
        <w:t>VLAMR310</w:t>
      </w:r>
      <w:r w:rsidRPr="008F7FC5">
        <w:rPr>
          <w:noProof/>
        </w:rPr>
        <w:tab/>
        <w:t>15</w:t>
      </w:r>
    </w:p>
    <w:p w:rsidR="002C3311" w:rsidRPr="008F7FC5" w:rsidRDefault="002C3311">
      <w:pPr>
        <w:pStyle w:val="Index1"/>
        <w:tabs>
          <w:tab w:val="right" w:leader="dot" w:pos="4310"/>
        </w:tabs>
        <w:rPr>
          <w:noProof/>
        </w:rPr>
      </w:pPr>
      <w:r w:rsidRPr="008F7FC5">
        <w:rPr>
          <w:noProof/>
        </w:rPr>
        <w:t>VLAMR313</w:t>
      </w:r>
      <w:r w:rsidRPr="008F7FC5">
        <w:rPr>
          <w:noProof/>
        </w:rPr>
        <w:tab/>
        <w:t>15</w:t>
      </w:r>
    </w:p>
    <w:p w:rsidR="002C3311" w:rsidRPr="008F7FC5" w:rsidRDefault="002C3311">
      <w:pPr>
        <w:pStyle w:val="Index1"/>
        <w:tabs>
          <w:tab w:val="right" w:leader="dot" w:pos="4310"/>
        </w:tabs>
        <w:rPr>
          <w:noProof/>
        </w:rPr>
      </w:pPr>
      <w:r w:rsidRPr="008F7FC5">
        <w:rPr>
          <w:noProof/>
        </w:rPr>
        <w:t>VLAMR314</w:t>
      </w:r>
      <w:r w:rsidRPr="008F7FC5">
        <w:rPr>
          <w:noProof/>
        </w:rPr>
        <w:tab/>
        <w:t>15</w:t>
      </w:r>
    </w:p>
    <w:p w:rsidR="002C3311" w:rsidRPr="008F7FC5" w:rsidRDefault="002C3311">
      <w:pPr>
        <w:pStyle w:val="Index1"/>
        <w:tabs>
          <w:tab w:val="right" w:leader="dot" w:pos="4310"/>
        </w:tabs>
        <w:rPr>
          <w:noProof/>
        </w:rPr>
      </w:pPr>
      <w:r w:rsidRPr="008F7FC5">
        <w:rPr>
          <w:noProof/>
        </w:rPr>
        <w:t>VLAMR315</w:t>
      </w:r>
      <w:r w:rsidRPr="008F7FC5">
        <w:rPr>
          <w:noProof/>
        </w:rPr>
        <w:tab/>
        <w:t>15</w:t>
      </w:r>
    </w:p>
    <w:p w:rsidR="002C3311" w:rsidRPr="008F7FC5" w:rsidRDefault="002C3311">
      <w:pPr>
        <w:pStyle w:val="Index1"/>
        <w:tabs>
          <w:tab w:val="right" w:leader="dot" w:pos="4310"/>
        </w:tabs>
        <w:rPr>
          <w:noProof/>
        </w:rPr>
      </w:pPr>
      <w:r w:rsidRPr="008F7FC5">
        <w:rPr>
          <w:noProof/>
        </w:rPr>
        <w:t>VLAMR316</w:t>
      </w:r>
      <w:r w:rsidRPr="008F7FC5">
        <w:rPr>
          <w:noProof/>
        </w:rPr>
        <w:tab/>
        <w:t>15</w:t>
      </w:r>
    </w:p>
    <w:p w:rsidR="002C3311" w:rsidRPr="008F7FC5" w:rsidRDefault="002C3311">
      <w:pPr>
        <w:pStyle w:val="Index1"/>
        <w:tabs>
          <w:tab w:val="right" w:leader="dot" w:pos="4310"/>
        </w:tabs>
        <w:rPr>
          <w:noProof/>
        </w:rPr>
      </w:pPr>
      <w:r w:rsidRPr="008F7FC5">
        <w:rPr>
          <w:noProof/>
        </w:rPr>
        <w:t>VLAMR317</w:t>
      </w:r>
      <w:r w:rsidRPr="008F7FC5">
        <w:rPr>
          <w:noProof/>
        </w:rPr>
        <w:tab/>
        <w:t>15</w:t>
      </w:r>
    </w:p>
    <w:p w:rsidR="002C3311" w:rsidRPr="008F7FC5" w:rsidRDefault="002C3311">
      <w:pPr>
        <w:pStyle w:val="Index1"/>
        <w:tabs>
          <w:tab w:val="right" w:leader="dot" w:pos="4310"/>
        </w:tabs>
        <w:rPr>
          <w:noProof/>
        </w:rPr>
      </w:pPr>
      <w:r w:rsidRPr="008F7FC5">
        <w:rPr>
          <w:noProof/>
        </w:rPr>
        <w:t>VLAMR353</w:t>
      </w:r>
      <w:r w:rsidRPr="008F7FC5">
        <w:rPr>
          <w:noProof/>
        </w:rPr>
        <w:tab/>
        <w:t>15</w:t>
      </w:r>
    </w:p>
    <w:p w:rsidR="002C3311" w:rsidRPr="008F7FC5" w:rsidRDefault="002C3311">
      <w:pPr>
        <w:pStyle w:val="Index1"/>
        <w:tabs>
          <w:tab w:val="right" w:leader="dot" w:pos="4310"/>
        </w:tabs>
        <w:rPr>
          <w:noProof/>
        </w:rPr>
      </w:pPr>
      <w:r w:rsidRPr="008F7FC5">
        <w:rPr>
          <w:noProof/>
        </w:rPr>
        <w:t>VLAMR354</w:t>
      </w:r>
      <w:r w:rsidRPr="008F7FC5">
        <w:rPr>
          <w:noProof/>
        </w:rPr>
        <w:tab/>
        <w:t>15</w:t>
      </w:r>
    </w:p>
    <w:p w:rsidR="002C3311" w:rsidRPr="008F7FC5" w:rsidRDefault="002C3311">
      <w:pPr>
        <w:pStyle w:val="Index1"/>
        <w:tabs>
          <w:tab w:val="right" w:leader="dot" w:pos="4310"/>
        </w:tabs>
        <w:rPr>
          <w:noProof/>
        </w:rPr>
      </w:pPr>
      <w:r w:rsidRPr="008F7FC5">
        <w:rPr>
          <w:noProof/>
        </w:rPr>
        <w:t>VLAMR355</w:t>
      </w:r>
      <w:r w:rsidRPr="008F7FC5">
        <w:rPr>
          <w:noProof/>
        </w:rPr>
        <w:tab/>
        <w:t>16</w:t>
      </w:r>
    </w:p>
    <w:p w:rsidR="002C3311" w:rsidRPr="008F7FC5" w:rsidRDefault="002C3311">
      <w:pPr>
        <w:pStyle w:val="Index1"/>
        <w:tabs>
          <w:tab w:val="right" w:leader="dot" w:pos="4310"/>
        </w:tabs>
        <w:rPr>
          <w:noProof/>
        </w:rPr>
      </w:pPr>
      <w:r w:rsidRPr="008F7FC5">
        <w:rPr>
          <w:noProof/>
        </w:rPr>
        <w:t>VLAMR356</w:t>
      </w:r>
      <w:r w:rsidRPr="008F7FC5">
        <w:rPr>
          <w:noProof/>
        </w:rPr>
        <w:tab/>
        <w:t>16</w:t>
      </w:r>
    </w:p>
    <w:p w:rsidR="002C3311" w:rsidRPr="008F7FC5" w:rsidRDefault="002C3311">
      <w:pPr>
        <w:pStyle w:val="Index1"/>
        <w:tabs>
          <w:tab w:val="right" w:leader="dot" w:pos="4310"/>
        </w:tabs>
        <w:rPr>
          <w:noProof/>
        </w:rPr>
      </w:pPr>
      <w:r w:rsidRPr="008F7FC5">
        <w:rPr>
          <w:noProof/>
        </w:rPr>
        <w:t>VLAMR357</w:t>
      </w:r>
      <w:r w:rsidRPr="008F7FC5">
        <w:rPr>
          <w:noProof/>
        </w:rPr>
        <w:tab/>
        <w:t>16</w:t>
      </w:r>
    </w:p>
    <w:p w:rsidR="002C3311" w:rsidRPr="008F7FC5" w:rsidRDefault="002C3311">
      <w:pPr>
        <w:pStyle w:val="Index1"/>
        <w:tabs>
          <w:tab w:val="right" w:leader="dot" w:pos="4310"/>
        </w:tabs>
        <w:rPr>
          <w:noProof/>
        </w:rPr>
      </w:pPr>
      <w:r w:rsidRPr="008F7FC5">
        <w:rPr>
          <w:noProof/>
        </w:rPr>
        <w:t>VLAMR358</w:t>
      </w:r>
      <w:r w:rsidRPr="008F7FC5">
        <w:rPr>
          <w:noProof/>
        </w:rPr>
        <w:tab/>
        <w:t>16</w:t>
      </w:r>
    </w:p>
    <w:p w:rsidR="002C3311" w:rsidRPr="008F7FC5" w:rsidRDefault="002C3311">
      <w:pPr>
        <w:pStyle w:val="Index1"/>
        <w:tabs>
          <w:tab w:val="right" w:leader="dot" w:pos="4310"/>
        </w:tabs>
        <w:rPr>
          <w:noProof/>
        </w:rPr>
      </w:pPr>
      <w:r w:rsidRPr="008F7FC5">
        <w:rPr>
          <w:noProof/>
        </w:rPr>
        <w:t>VNPRHSER3</w:t>
      </w:r>
      <w:r w:rsidRPr="008F7FC5">
        <w:rPr>
          <w:noProof/>
        </w:rPr>
        <w:tab/>
        <w:t>19</w:t>
      </w:r>
    </w:p>
    <w:p w:rsidR="002C3311" w:rsidRPr="008F7FC5" w:rsidRDefault="002C3311">
      <w:pPr>
        <w:pStyle w:val="Index1"/>
        <w:tabs>
          <w:tab w:val="right" w:leader="dot" w:pos="4310"/>
        </w:tabs>
        <w:rPr>
          <w:noProof/>
        </w:rPr>
      </w:pPr>
      <w:r w:rsidRPr="008F7FC5">
        <w:rPr>
          <w:noProof/>
        </w:rPr>
        <w:t>VRBENHR</w:t>
      </w:r>
      <w:r w:rsidRPr="008F7FC5">
        <w:rPr>
          <w:noProof/>
        </w:rPr>
        <w:tab/>
        <w:t>96</w:t>
      </w:r>
    </w:p>
    <w:p w:rsidR="002C3311" w:rsidRPr="008F7FC5" w:rsidRDefault="002C3311">
      <w:pPr>
        <w:pStyle w:val="Index1"/>
        <w:tabs>
          <w:tab w:val="right" w:leader="dot" w:pos="4310"/>
        </w:tabs>
        <w:rPr>
          <w:noProof/>
        </w:rPr>
      </w:pPr>
      <w:r w:rsidRPr="008F7FC5">
        <w:rPr>
          <w:noProof/>
        </w:rPr>
        <w:t>VRBENMN</w:t>
      </w:r>
      <w:r w:rsidRPr="008F7FC5">
        <w:rPr>
          <w:noProof/>
        </w:rPr>
        <w:tab/>
        <w:t>96</w:t>
      </w:r>
    </w:p>
    <w:p w:rsidR="002C3311" w:rsidRPr="008F7FC5" w:rsidRDefault="002C3311">
      <w:pPr>
        <w:pStyle w:val="Index1"/>
        <w:tabs>
          <w:tab w:val="right" w:leader="dot" w:pos="4310"/>
        </w:tabs>
        <w:rPr>
          <w:noProof/>
        </w:rPr>
      </w:pPr>
      <w:r w:rsidRPr="008F7FC5">
        <w:rPr>
          <w:noProof/>
        </w:rPr>
        <w:t>VRBITM01</w:t>
      </w:r>
      <w:r w:rsidRPr="008F7FC5">
        <w:rPr>
          <w:noProof/>
        </w:rPr>
        <w:tab/>
        <w:t>95</w:t>
      </w:r>
    </w:p>
    <w:p w:rsidR="002C3311" w:rsidRPr="008F7FC5" w:rsidRDefault="002C3311">
      <w:pPr>
        <w:pStyle w:val="Index1"/>
        <w:tabs>
          <w:tab w:val="right" w:leader="dot" w:pos="4310"/>
        </w:tabs>
        <w:rPr>
          <w:noProof/>
        </w:rPr>
      </w:pPr>
      <w:r w:rsidRPr="008F7FC5">
        <w:rPr>
          <w:noProof/>
        </w:rPr>
        <w:t>VRBITM02</w:t>
      </w:r>
      <w:r w:rsidRPr="008F7FC5">
        <w:rPr>
          <w:noProof/>
        </w:rPr>
        <w:tab/>
        <w:t>95</w:t>
      </w:r>
    </w:p>
    <w:p w:rsidR="002C3311" w:rsidRPr="008F7FC5" w:rsidRDefault="002C3311">
      <w:pPr>
        <w:pStyle w:val="Index1"/>
        <w:tabs>
          <w:tab w:val="right" w:leader="dot" w:pos="4310"/>
        </w:tabs>
        <w:rPr>
          <w:noProof/>
        </w:rPr>
      </w:pPr>
      <w:r w:rsidRPr="008F7FC5">
        <w:rPr>
          <w:noProof/>
        </w:rPr>
        <w:t>VRBITM03</w:t>
      </w:r>
      <w:r w:rsidRPr="008F7FC5">
        <w:rPr>
          <w:noProof/>
        </w:rPr>
        <w:tab/>
        <w:t>95</w:t>
      </w:r>
    </w:p>
    <w:p w:rsidR="002C3311" w:rsidRPr="008F7FC5" w:rsidRDefault="002C3311">
      <w:pPr>
        <w:pStyle w:val="Index1"/>
        <w:tabs>
          <w:tab w:val="right" w:leader="dot" w:pos="4310"/>
        </w:tabs>
        <w:rPr>
          <w:noProof/>
        </w:rPr>
      </w:pPr>
      <w:r w:rsidRPr="008F7FC5">
        <w:rPr>
          <w:noProof/>
        </w:rPr>
        <w:t>VRBITM04</w:t>
      </w:r>
      <w:r w:rsidRPr="008F7FC5">
        <w:rPr>
          <w:noProof/>
        </w:rPr>
        <w:tab/>
        <w:t>96</w:t>
      </w:r>
    </w:p>
    <w:p w:rsidR="002C3311" w:rsidRPr="008F7FC5" w:rsidRDefault="002C3311">
      <w:pPr>
        <w:pStyle w:val="Index1"/>
        <w:tabs>
          <w:tab w:val="right" w:leader="dot" w:pos="4310"/>
        </w:tabs>
        <w:rPr>
          <w:noProof/>
        </w:rPr>
      </w:pPr>
      <w:r w:rsidRPr="008F7FC5">
        <w:rPr>
          <w:noProof/>
        </w:rPr>
        <w:t>VRBITM05</w:t>
      </w:r>
      <w:r w:rsidRPr="008F7FC5">
        <w:rPr>
          <w:noProof/>
        </w:rPr>
        <w:tab/>
        <w:t>96</w:t>
      </w:r>
    </w:p>
    <w:p w:rsidR="002C3311" w:rsidRPr="008F7FC5" w:rsidRDefault="002C3311">
      <w:pPr>
        <w:pStyle w:val="Index1"/>
        <w:tabs>
          <w:tab w:val="right" w:leader="dot" w:pos="4310"/>
        </w:tabs>
        <w:rPr>
          <w:noProof/>
        </w:rPr>
      </w:pPr>
      <w:r w:rsidRPr="008F7FC5">
        <w:rPr>
          <w:noProof/>
        </w:rPr>
        <w:t>VRBITM06</w:t>
      </w:r>
      <w:r w:rsidRPr="008F7FC5">
        <w:rPr>
          <w:noProof/>
        </w:rPr>
        <w:tab/>
        <w:t>96</w:t>
      </w:r>
    </w:p>
    <w:p w:rsidR="002C3311" w:rsidRPr="008F7FC5" w:rsidRDefault="002C3311">
      <w:pPr>
        <w:pStyle w:val="Index1"/>
        <w:tabs>
          <w:tab w:val="right" w:leader="dot" w:pos="4310"/>
        </w:tabs>
        <w:rPr>
          <w:noProof/>
        </w:rPr>
      </w:pPr>
      <w:r w:rsidRPr="008F7FC5">
        <w:rPr>
          <w:noProof/>
        </w:rPr>
        <w:t>VRBITM07</w:t>
      </w:r>
      <w:r w:rsidRPr="008F7FC5">
        <w:rPr>
          <w:noProof/>
        </w:rPr>
        <w:tab/>
        <w:t>96</w:t>
      </w:r>
    </w:p>
    <w:p w:rsidR="002C3311" w:rsidRPr="008F7FC5" w:rsidRDefault="002C3311">
      <w:pPr>
        <w:pStyle w:val="Index1"/>
        <w:tabs>
          <w:tab w:val="right" w:leader="dot" w:pos="4310"/>
        </w:tabs>
        <w:rPr>
          <w:noProof/>
        </w:rPr>
      </w:pPr>
      <w:r w:rsidRPr="008F7FC5">
        <w:rPr>
          <w:noProof/>
        </w:rPr>
        <w:t>VRBITM08</w:t>
      </w:r>
      <w:r w:rsidRPr="008F7FC5">
        <w:rPr>
          <w:noProof/>
        </w:rPr>
        <w:tab/>
        <w:t>96</w:t>
      </w:r>
    </w:p>
    <w:p w:rsidR="002C3311" w:rsidRPr="008F7FC5" w:rsidRDefault="002C3311">
      <w:pPr>
        <w:pStyle w:val="Index1"/>
        <w:tabs>
          <w:tab w:val="right" w:leader="dot" w:pos="4310"/>
        </w:tabs>
        <w:rPr>
          <w:noProof/>
        </w:rPr>
      </w:pPr>
      <w:r w:rsidRPr="008F7FC5">
        <w:rPr>
          <w:noProof/>
        </w:rPr>
        <w:t>VRBITM09</w:t>
      </w:r>
      <w:r w:rsidRPr="008F7FC5">
        <w:rPr>
          <w:noProof/>
        </w:rPr>
        <w:tab/>
        <w:t>96</w:t>
      </w:r>
    </w:p>
    <w:p w:rsidR="002C3311" w:rsidRPr="008F7FC5" w:rsidRDefault="002C3311">
      <w:pPr>
        <w:pStyle w:val="Index1"/>
        <w:tabs>
          <w:tab w:val="right" w:leader="dot" w:pos="4310"/>
        </w:tabs>
        <w:rPr>
          <w:noProof/>
        </w:rPr>
      </w:pPr>
      <w:r w:rsidRPr="008F7FC5">
        <w:rPr>
          <w:noProof/>
        </w:rPr>
        <w:t>VRBITM10</w:t>
      </w:r>
      <w:r w:rsidRPr="008F7FC5">
        <w:rPr>
          <w:noProof/>
        </w:rPr>
        <w:tab/>
        <w:t>96</w:t>
      </w:r>
    </w:p>
    <w:p w:rsidR="002C3311" w:rsidRPr="008F7FC5" w:rsidRDefault="002C3311">
      <w:pPr>
        <w:pStyle w:val="Index1"/>
        <w:tabs>
          <w:tab w:val="right" w:leader="dot" w:pos="4310"/>
        </w:tabs>
        <w:rPr>
          <w:noProof/>
        </w:rPr>
      </w:pPr>
      <w:r w:rsidRPr="008F7FC5">
        <w:rPr>
          <w:noProof/>
        </w:rPr>
        <w:t>VRBITM11</w:t>
      </w:r>
      <w:r w:rsidRPr="008F7FC5">
        <w:rPr>
          <w:noProof/>
        </w:rPr>
        <w:tab/>
        <w:t>96</w:t>
      </w:r>
    </w:p>
    <w:p w:rsidR="002C3311" w:rsidRPr="008F7FC5" w:rsidRDefault="002C3311">
      <w:pPr>
        <w:pStyle w:val="Index1"/>
        <w:tabs>
          <w:tab w:val="right" w:leader="dot" w:pos="4310"/>
        </w:tabs>
        <w:rPr>
          <w:noProof/>
        </w:rPr>
      </w:pPr>
      <w:r w:rsidRPr="008F7FC5">
        <w:rPr>
          <w:noProof/>
        </w:rPr>
        <w:t>VRBITM12</w:t>
      </w:r>
      <w:r w:rsidRPr="008F7FC5">
        <w:rPr>
          <w:noProof/>
        </w:rPr>
        <w:tab/>
        <w:t>96</w:t>
      </w:r>
    </w:p>
    <w:p w:rsidR="002C3311" w:rsidRPr="008F7FC5" w:rsidRDefault="002C3311">
      <w:pPr>
        <w:pStyle w:val="Index1"/>
        <w:tabs>
          <w:tab w:val="right" w:leader="dot" w:pos="4310"/>
        </w:tabs>
        <w:rPr>
          <w:noProof/>
        </w:rPr>
      </w:pPr>
      <w:r w:rsidRPr="008F7FC5">
        <w:rPr>
          <w:noProof/>
        </w:rPr>
        <w:t>VRBITM13</w:t>
      </w:r>
      <w:r w:rsidRPr="008F7FC5">
        <w:rPr>
          <w:noProof/>
        </w:rPr>
        <w:tab/>
        <w:t>96</w:t>
      </w:r>
    </w:p>
    <w:p w:rsidR="002C3311" w:rsidRPr="008F7FC5" w:rsidRDefault="002C3311">
      <w:pPr>
        <w:pStyle w:val="Index1"/>
        <w:tabs>
          <w:tab w:val="right" w:leader="dot" w:pos="4310"/>
        </w:tabs>
        <w:rPr>
          <w:noProof/>
        </w:rPr>
      </w:pPr>
      <w:r w:rsidRPr="008F7FC5">
        <w:rPr>
          <w:noProof/>
        </w:rPr>
        <w:t>VRBITM14</w:t>
      </w:r>
      <w:r w:rsidRPr="008F7FC5">
        <w:rPr>
          <w:noProof/>
        </w:rPr>
        <w:tab/>
        <w:t>96</w:t>
      </w:r>
    </w:p>
    <w:p w:rsidR="002C3311" w:rsidRPr="008F7FC5" w:rsidRDefault="002C3311">
      <w:pPr>
        <w:pStyle w:val="Index1"/>
        <w:tabs>
          <w:tab w:val="right" w:leader="dot" w:pos="4310"/>
        </w:tabs>
        <w:rPr>
          <w:noProof/>
        </w:rPr>
      </w:pPr>
      <w:r w:rsidRPr="008F7FC5">
        <w:rPr>
          <w:noProof/>
        </w:rPr>
        <w:t>VRBITM15</w:t>
      </w:r>
      <w:r w:rsidRPr="008F7FC5">
        <w:rPr>
          <w:noProof/>
        </w:rPr>
        <w:tab/>
        <w:t>96</w:t>
      </w:r>
    </w:p>
    <w:p w:rsidR="002C3311" w:rsidRPr="008F7FC5" w:rsidRDefault="002C3311">
      <w:pPr>
        <w:pStyle w:val="Index1"/>
        <w:tabs>
          <w:tab w:val="right" w:leader="dot" w:pos="4310"/>
        </w:tabs>
        <w:rPr>
          <w:noProof/>
        </w:rPr>
      </w:pPr>
      <w:r w:rsidRPr="008F7FC5">
        <w:rPr>
          <w:noProof/>
        </w:rPr>
        <w:t>VRBITM16</w:t>
      </w:r>
      <w:r w:rsidRPr="008F7FC5">
        <w:rPr>
          <w:noProof/>
        </w:rPr>
        <w:tab/>
        <w:t>96</w:t>
      </w:r>
    </w:p>
    <w:p w:rsidR="002C3311" w:rsidRPr="008F7FC5" w:rsidRDefault="002C3311">
      <w:pPr>
        <w:pStyle w:val="Index1"/>
        <w:tabs>
          <w:tab w:val="right" w:leader="dot" w:pos="4310"/>
        </w:tabs>
        <w:rPr>
          <w:noProof/>
        </w:rPr>
      </w:pPr>
      <w:r w:rsidRPr="008F7FC5">
        <w:rPr>
          <w:noProof/>
        </w:rPr>
        <w:t>VRBITM17</w:t>
      </w:r>
      <w:r w:rsidRPr="008F7FC5">
        <w:rPr>
          <w:noProof/>
        </w:rPr>
        <w:tab/>
        <w:t>96</w:t>
      </w:r>
    </w:p>
    <w:p w:rsidR="002C3311" w:rsidRPr="008F7FC5" w:rsidRDefault="002C3311">
      <w:pPr>
        <w:pStyle w:val="Index1"/>
        <w:tabs>
          <w:tab w:val="right" w:leader="dot" w:pos="4310"/>
        </w:tabs>
        <w:rPr>
          <w:noProof/>
        </w:rPr>
      </w:pPr>
      <w:r w:rsidRPr="008F7FC5">
        <w:rPr>
          <w:noProof/>
        </w:rPr>
        <w:t>VRBITM18</w:t>
      </w:r>
      <w:r w:rsidRPr="008F7FC5">
        <w:rPr>
          <w:noProof/>
        </w:rPr>
        <w:tab/>
        <w:t>96</w:t>
      </w:r>
    </w:p>
    <w:p w:rsidR="002C3311" w:rsidRPr="008F7FC5" w:rsidRDefault="002C3311">
      <w:pPr>
        <w:pStyle w:val="Index1"/>
        <w:tabs>
          <w:tab w:val="right" w:leader="dot" w:pos="4310"/>
        </w:tabs>
        <w:rPr>
          <w:noProof/>
        </w:rPr>
      </w:pPr>
      <w:r w:rsidRPr="008F7FC5">
        <w:rPr>
          <w:noProof/>
        </w:rPr>
        <w:t>VRBITM19</w:t>
      </w:r>
      <w:r w:rsidRPr="008F7FC5">
        <w:rPr>
          <w:noProof/>
        </w:rPr>
        <w:tab/>
        <w:t>96</w:t>
      </w:r>
    </w:p>
    <w:p w:rsidR="002C3311" w:rsidRPr="008F7FC5" w:rsidRDefault="002C3311">
      <w:pPr>
        <w:pStyle w:val="Index1"/>
        <w:tabs>
          <w:tab w:val="right" w:leader="dot" w:pos="4310"/>
        </w:tabs>
        <w:rPr>
          <w:noProof/>
        </w:rPr>
      </w:pPr>
      <w:r w:rsidRPr="008F7FC5">
        <w:rPr>
          <w:noProof/>
        </w:rPr>
        <w:t>VRBITM20</w:t>
      </w:r>
      <w:r w:rsidRPr="008F7FC5">
        <w:rPr>
          <w:noProof/>
        </w:rPr>
        <w:tab/>
        <w:t>96</w:t>
      </w:r>
    </w:p>
    <w:p w:rsidR="002C3311" w:rsidRPr="008F7FC5" w:rsidRDefault="002C3311">
      <w:pPr>
        <w:pStyle w:val="Index1"/>
        <w:tabs>
          <w:tab w:val="right" w:leader="dot" w:pos="4310"/>
        </w:tabs>
        <w:rPr>
          <w:noProof/>
        </w:rPr>
      </w:pPr>
      <w:r w:rsidRPr="008F7FC5">
        <w:rPr>
          <w:noProof/>
        </w:rPr>
        <w:t>VRBITM21</w:t>
      </w:r>
      <w:r w:rsidRPr="008F7FC5">
        <w:rPr>
          <w:noProof/>
        </w:rPr>
        <w:tab/>
        <w:t>96</w:t>
      </w:r>
    </w:p>
    <w:p w:rsidR="002C3311" w:rsidRPr="008F7FC5" w:rsidRDefault="002C3311">
      <w:pPr>
        <w:pStyle w:val="Index1"/>
        <w:tabs>
          <w:tab w:val="right" w:leader="dot" w:pos="4310"/>
        </w:tabs>
        <w:rPr>
          <w:noProof/>
        </w:rPr>
      </w:pPr>
      <w:r w:rsidRPr="008F7FC5">
        <w:rPr>
          <w:noProof/>
        </w:rPr>
        <w:t>VRBITM22</w:t>
      </w:r>
      <w:r w:rsidRPr="008F7FC5">
        <w:rPr>
          <w:noProof/>
        </w:rPr>
        <w:tab/>
        <w:t>96</w:t>
      </w:r>
    </w:p>
    <w:p w:rsidR="002C3311" w:rsidRPr="008F7FC5" w:rsidRDefault="002C3311">
      <w:pPr>
        <w:pStyle w:val="Index1"/>
        <w:tabs>
          <w:tab w:val="right" w:leader="dot" w:pos="4310"/>
        </w:tabs>
        <w:rPr>
          <w:noProof/>
        </w:rPr>
      </w:pPr>
      <w:r w:rsidRPr="008F7FC5">
        <w:rPr>
          <w:noProof/>
        </w:rPr>
        <w:t>VRBITM23</w:t>
      </w:r>
      <w:r w:rsidRPr="008F7FC5">
        <w:rPr>
          <w:noProof/>
        </w:rPr>
        <w:tab/>
        <w:t>96</w:t>
      </w:r>
    </w:p>
    <w:p w:rsidR="002C3311" w:rsidRPr="008F7FC5" w:rsidRDefault="002C3311">
      <w:pPr>
        <w:pStyle w:val="Index1"/>
        <w:tabs>
          <w:tab w:val="right" w:leader="dot" w:pos="4310"/>
        </w:tabs>
        <w:rPr>
          <w:noProof/>
        </w:rPr>
      </w:pPr>
      <w:r w:rsidRPr="008F7FC5">
        <w:rPr>
          <w:noProof/>
        </w:rPr>
        <w:t>VRBITM24</w:t>
      </w:r>
      <w:r w:rsidRPr="008F7FC5">
        <w:rPr>
          <w:noProof/>
        </w:rPr>
        <w:tab/>
        <w:t>96</w:t>
      </w:r>
    </w:p>
    <w:p w:rsidR="002C3311" w:rsidRPr="008F7FC5" w:rsidRDefault="002C3311">
      <w:pPr>
        <w:pStyle w:val="Index1"/>
        <w:tabs>
          <w:tab w:val="right" w:leader="dot" w:pos="4310"/>
        </w:tabs>
        <w:rPr>
          <w:noProof/>
        </w:rPr>
      </w:pPr>
      <w:r w:rsidRPr="008F7FC5">
        <w:rPr>
          <w:noProof/>
        </w:rPr>
        <w:t>VRBLNGAD</w:t>
      </w:r>
      <w:r w:rsidRPr="008F7FC5">
        <w:rPr>
          <w:noProof/>
        </w:rPr>
        <w:tab/>
        <w:t>96</w:t>
      </w:r>
    </w:p>
    <w:p w:rsidR="002C3311" w:rsidRPr="008F7FC5" w:rsidRDefault="002C3311">
      <w:pPr>
        <w:pStyle w:val="Index1"/>
        <w:tabs>
          <w:tab w:val="right" w:leader="dot" w:pos="4310"/>
        </w:tabs>
        <w:rPr>
          <w:noProof/>
        </w:rPr>
      </w:pPr>
      <w:r w:rsidRPr="008F7FC5">
        <w:rPr>
          <w:noProof/>
        </w:rPr>
        <w:t>VRBLNGCH</w:t>
      </w:r>
      <w:r w:rsidRPr="008F7FC5">
        <w:rPr>
          <w:noProof/>
        </w:rPr>
        <w:tab/>
        <w:t>96</w:t>
      </w:r>
    </w:p>
    <w:p w:rsidR="002C3311" w:rsidRPr="008F7FC5" w:rsidRDefault="002C3311">
      <w:pPr>
        <w:pStyle w:val="Index1"/>
        <w:tabs>
          <w:tab w:val="right" w:leader="dot" w:pos="4310"/>
        </w:tabs>
        <w:rPr>
          <w:noProof/>
        </w:rPr>
      </w:pPr>
      <w:r w:rsidRPr="008F7FC5">
        <w:rPr>
          <w:noProof/>
        </w:rPr>
        <w:t>VRBLNGTS</w:t>
      </w:r>
      <w:r w:rsidRPr="008F7FC5">
        <w:rPr>
          <w:noProof/>
        </w:rPr>
        <w:tab/>
        <w:t>97</w:t>
      </w:r>
    </w:p>
    <w:p w:rsidR="002C3311" w:rsidRPr="008F7FC5" w:rsidRDefault="002C3311">
      <w:pPr>
        <w:pStyle w:val="Index1"/>
        <w:tabs>
          <w:tab w:val="right" w:leader="dot" w:pos="4310"/>
        </w:tabs>
        <w:rPr>
          <w:noProof/>
        </w:rPr>
      </w:pPr>
      <w:r w:rsidRPr="008F7FC5">
        <w:rPr>
          <w:noProof/>
        </w:rPr>
        <w:t>VRBLST10</w:t>
      </w:r>
      <w:r w:rsidRPr="008F7FC5">
        <w:rPr>
          <w:noProof/>
        </w:rPr>
        <w:tab/>
        <w:t>96</w:t>
      </w:r>
    </w:p>
    <w:p w:rsidR="002C3311" w:rsidRPr="008F7FC5" w:rsidRDefault="002C3311">
      <w:pPr>
        <w:pStyle w:val="Index1"/>
        <w:tabs>
          <w:tab w:val="right" w:leader="dot" w:pos="4310"/>
        </w:tabs>
        <w:rPr>
          <w:noProof/>
        </w:rPr>
      </w:pPr>
      <w:r w:rsidRPr="008F7FC5">
        <w:rPr>
          <w:noProof/>
        </w:rPr>
        <w:t>VRBLST5</w:t>
      </w:r>
      <w:r w:rsidRPr="008F7FC5">
        <w:rPr>
          <w:noProof/>
        </w:rPr>
        <w:tab/>
        <w:t>96</w:t>
      </w:r>
    </w:p>
    <w:p w:rsidR="002C3311" w:rsidRPr="008F7FC5" w:rsidRDefault="002C3311">
      <w:pPr>
        <w:pStyle w:val="Index1"/>
        <w:tabs>
          <w:tab w:val="right" w:leader="dot" w:pos="4310"/>
        </w:tabs>
        <w:rPr>
          <w:noProof/>
        </w:rPr>
      </w:pPr>
      <w:r w:rsidRPr="008F7FC5">
        <w:rPr>
          <w:noProof/>
        </w:rPr>
        <w:t>VRBSTHR</w:t>
      </w:r>
      <w:r w:rsidRPr="008F7FC5">
        <w:rPr>
          <w:noProof/>
        </w:rPr>
        <w:tab/>
        <w:t>95</w:t>
      </w:r>
    </w:p>
    <w:p w:rsidR="002C3311" w:rsidRPr="008F7FC5" w:rsidRDefault="002C3311">
      <w:pPr>
        <w:pStyle w:val="Index1"/>
        <w:tabs>
          <w:tab w:val="right" w:leader="dot" w:pos="4310"/>
        </w:tabs>
        <w:rPr>
          <w:noProof/>
        </w:rPr>
      </w:pPr>
      <w:r w:rsidRPr="008F7FC5">
        <w:rPr>
          <w:noProof/>
        </w:rPr>
        <w:t>VRBSTMN</w:t>
      </w:r>
      <w:r w:rsidRPr="008F7FC5">
        <w:rPr>
          <w:noProof/>
        </w:rPr>
        <w:tab/>
        <w:t>95</w:t>
      </w:r>
    </w:p>
    <w:p w:rsidR="002C3311" w:rsidRPr="008F7FC5" w:rsidRDefault="002C3311">
      <w:pPr>
        <w:pStyle w:val="Index1"/>
        <w:tabs>
          <w:tab w:val="right" w:leader="dot" w:pos="4310"/>
        </w:tabs>
        <w:rPr>
          <w:noProof/>
        </w:rPr>
      </w:pPr>
      <w:r w:rsidRPr="008F7FC5">
        <w:rPr>
          <w:noProof/>
        </w:rPr>
        <w:t>VSIMPR3</w:t>
      </w:r>
      <w:r w:rsidRPr="008F7FC5">
        <w:rPr>
          <w:noProof/>
        </w:rPr>
        <w:tab/>
        <w:t>86</w:t>
      </w:r>
    </w:p>
    <w:p w:rsidR="002C3311" w:rsidRPr="008F7FC5" w:rsidRDefault="002C3311">
      <w:pPr>
        <w:pStyle w:val="Index1"/>
        <w:tabs>
          <w:tab w:val="right" w:leader="dot" w:pos="4310"/>
        </w:tabs>
        <w:rPr>
          <w:noProof/>
        </w:rPr>
      </w:pPr>
      <w:r w:rsidRPr="008F7FC5">
        <w:rPr>
          <w:noProof/>
        </w:rPr>
        <w:t>VUSLTMR3</w:t>
      </w:r>
      <w:r w:rsidRPr="008F7FC5">
        <w:rPr>
          <w:noProof/>
        </w:rPr>
        <w:tab/>
        <w:t>9</w:t>
      </w:r>
    </w:p>
    <w:p w:rsidR="002C3311" w:rsidRPr="008F7FC5" w:rsidRDefault="002C3311">
      <w:pPr>
        <w:pStyle w:val="Index1"/>
        <w:tabs>
          <w:tab w:val="right" w:leader="dot" w:pos="4310"/>
        </w:tabs>
        <w:rPr>
          <w:noProof/>
        </w:rPr>
      </w:pPr>
      <w:r w:rsidRPr="008F7FC5">
        <w:rPr>
          <w:noProof/>
        </w:rPr>
        <w:t>VUSNOWR3</w:t>
      </w:r>
      <w:r w:rsidRPr="008F7FC5">
        <w:rPr>
          <w:noProof/>
        </w:rPr>
        <w:tab/>
        <w:t>9</w:t>
      </w:r>
    </w:p>
    <w:p w:rsidR="002C3311" w:rsidRPr="008F7FC5" w:rsidRDefault="002C3311">
      <w:pPr>
        <w:pStyle w:val="IndexHeading"/>
        <w:keepNext/>
        <w:tabs>
          <w:tab w:val="right" w:leader="dot" w:pos="4310"/>
        </w:tabs>
        <w:rPr>
          <w:b w:val="0"/>
          <w:bCs w:val="0"/>
          <w:noProof/>
        </w:rPr>
      </w:pPr>
      <w:r w:rsidRPr="008F7FC5">
        <w:rPr>
          <w:noProof/>
        </w:rPr>
        <w:t>W</w:t>
      </w:r>
    </w:p>
    <w:p w:rsidR="002C3311" w:rsidRPr="008F7FC5" w:rsidRDefault="002C3311">
      <w:pPr>
        <w:pStyle w:val="Index1"/>
        <w:tabs>
          <w:tab w:val="right" w:leader="dot" w:pos="4310"/>
        </w:tabs>
        <w:rPr>
          <w:noProof/>
        </w:rPr>
      </w:pPr>
      <w:r w:rsidRPr="008F7FC5">
        <w:rPr>
          <w:noProof/>
        </w:rPr>
        <w:t>WAITTMR3</w:t>
      </w:r>
      <w:r w:rsidRPr="008F7FC5">
        <w:rPr>
          <w:noProof/>
        </w:rPr>
        <w:tab/>
        <w:t>50</w:t>
      </w:r>
    </w:p>
    <w:p w:rsidR="002C3311" w:rsidRPr="008F7FC5" w:rsidRDefault="002C3311">
      <w:pPr>
        <w:pStyle w:val="Index1"/>
        <w:tabs>
          <w:tab w:val="right" w:leader="dot" w:pos="4310"/>
        </w:tabs>
        <w:rPr>
          <w:noProof/>
        </w:rPr>
      </w:pPr>
      <w:r w:rsidRPr="008F7FC5">
        <w:rPr>
          <w:noProof/>
        </w:rPr>
        <w:t>WALLR3</w:t>
      </w:r>
      <w:r w:rsidRPr="008F7FC5">
        <w:rPr>
          <w:noProof/>
        </w:rPr>
        <w:tab/>
        <w:t>44</w:t>
      </w:r>
    </w:p>
    <w:p w:rsidR="002C3311" w:rsidRPr="008F7FC5" w:rsidRDefault="002C3311">
      <w:pPr>
        <w:pStyle w:val="Index1"/>
        <w:tabs>
          <w:tab w:val="right" w:leader="dot" w:pos="4310"/>
        </w:tabs>
        <w:rPr>
          <w:noProof/>
        </w:rPr>
      </w:pPr>
      <w:r w:rsidRPr="008F7FC5">
        <w:rPr>
          <w:noProof/>
        </w:rPr>
        <w:t>WGHDOCR3</w:t>
      </w:r>
      <w:r w:rsidRPr="008F7FC5">
        <w:rPr>
          <w:noProof/>
        </w:rPr>
        <w:tab/>
        <w:t>54</w:t>
      </w:r>
    </w:p>
    <w:p w:rsidR="002C3311" w:rsidRPr="008F7FC5" w:rsidRDefault="002C3311">
      <w:pPr>
        <w:pStyle w:val="Index1"/>
        <w:tabs>
          <w:tab w:val="right" w:leader="dot" w:pos="4310"/>
        </w:tabs>
        <w:rPr>
          <w:noProof/>
        </w:rPr>
      </w:pPr>
      <w:r w:rsidRPr="008F7FC5">
        <w:rPr>
          <w:noProof/>
        </w:rPr>
        <w:t>WHLNR31</w:t>
      </w:r>
      <w:r w:rsidRPr="008F7FC5">
        <w:rPr>
          <w:noProof/>
        </w:rPr>
        <w:tab/>
        <w:t>19</w:t>
      </w:r>
    </w:p>
    <w:p w:rsidR="002C3311" w:rsidRPr="008F7FC5" w:rsidRDefault="002C3311">
      <w:pPr>
        <w:pStyle w:val="Index1"/>
        <w:tabs>
          <w:tab w:val="right" w:leader="dot" w:pos="4310"/>
        </w:tabs>
        <w:rPr>
          <w:noProof/>
        </w:rPr>
      </w:pPr>
      <w:r w:rsidRPr="008F7FC5">
        <w:rPr>
          <w:noProof/>
        </w:rPr>
        <w:t>WHLNR32</w:t>
      </w:r>
      <w:r w:rsidRPr="008F7FC5">
        <w:rPr>
          <w:noProof/>
        </w:rPr>
        <w:tab/>
        <w:t>19</w:t>
      </w:r>
    </w:p>
    <w:p w:rsidR="002C3311" w:rsidRPr="008F7FC5" w:rsidRDefault="002C3311">
      <w:pPr>
        <w:pStyle w:val="Index1"/>
        <w:tabs>
          <w:tab w:val="right" w:leader="dot" w:pos="4310"/>
        </w:tabs>
        <w:rPr>
          <w:noProof/>
        </w:rPr>
      </w:pPr>
      <w:r w:rsidRPr="008F7FC5">
        <w:rPr>
          <w:noProof/>
        </w:rPr>
        <w:t>WHLNR33</w:t>
      </w:r>
      <w:r w:rsidRPr="008F7FC5">
        <w:rPr>
          <w:noProof/>
        </w:rPr>
        <w:tab/>
        <w:t>19</w:t>
      </w:r>
    </w:p>
    <w:p w:rsidR="002C3311" w:rsidRPr="008F7FC5" w:rsidRDefault="002C3311">
      <w:pPr>
        <w:pStyle w:val="Index1"/>
        <w:tabs>
          <w:tab w:val="right" w:leader="dot" w:pos="4310"/>
        </w:tabs>
        <w:rPr>
          <w:noProof/>
        </w:rPr>
      </w:pPr>
      <w:r w:rsidRPr="008F7FC5">
        <w:rPr>
          <w:noProof/>
        </w:rPr>
        <w:t>WHNOHLR3</w:t>
      </w:r>
      <w:r w:rsidRPr="008F7FC5">
        <w:rPr>
          <w:noProof/>
        </w:rPr>
        <w:tab/>
        <w:t>51</w:t>
      </w:r>
    </w:p>
    <w:p w:rsidR="002C3311" w:rsidRPr="008F7FC5" w:rsidRDefault="002C3311">
      <w:pPr>
        <w:pStyle w:val="Index1"/>
        <w:tabs>
          <w:tab w:val="right" w:leader="dot" w:pos="4310"/>
        </w:tabs>
        <w:rPr>
          <w:noProof/>
        </w:rPr>
      </w:pPr>
      <w:r w:rsidRPr="008F7FC5">
        <w:rPr>
          <w:noProof/>
        </w:rPr>
        <w:t>WHOHLPR3</w:t>
      </w:r>
      <w:r w:rsidRPr="008F7FC5">
        <w:rPr>
          <w:noProof/>
        </w:rPr>
        <w:tab/>
        <w:t>34</w:t>
      </w:r>
    </w:p>
    <w:p w:rsidR="002C3311" w:rsidRPr="008F7FC5" w:rsidRDefault="002C3311">
      <w:pPr>
        <w:pStyle w:val="Index1"/>
        <w:tabs>
          <w:tab w:val="right" w:leader="dot" w:pos="4310"/>
        </w:tabs>
        <w:rPr>
          <w:noProof/>
        </w:rPr>
      </w:pPr>
      <w:r w:rsidRPr="008F7FC5">
        <w:rPr>
          <w:noProof/>
        </w:rPr>
        <w:t>WHRCNDR3</w:t>
      </w:r>
      <w:r w:rsidRPr="008F7FC5">
        <w:rPr>
          <w:noProof/>
        </w:rPr>
        <w:tab/>
        <w:t>102</w:t>
      </w:r>
    </w:p>
    <w:p w:rsidR="002C3311" w:rsidRPr="008F7FC5" w:rsidRDefault="002C3311">
      <w:pPr>
        <w:pStyle w:val="Index1"/>
        <w:tabs>
          <w:tab w:val="right" w:leader="dot" w:pos="4310"/>
        </w:tabs>
        <w:rPr>
          <w:noProof/>
        </w:rPr>
      </w:pPr>
      <w:r w:rsidRPr="008F7FC5">
        <w:rPr>
          <w:noProof/>
        </w:rPr>
        <w:t>WHYCHR3</w:t>
      </w:r>
      <w:r w:rsidRPr="008F7FC5">
        <w:rPr>
          <w:noProof/>
        </w:rPr>
        <w:tab/>
        <w:t>38</w:t>
      </w:r>
    </w:p>
    <w:p w:rsidR="002C3311" w:rsidRPr="008F7FC5" w:rsidRDefault="002C3311">
      <w:pPr>
        <w:pStyle w:val="Index1"/>
        <w:tabs>
          <w:tab w:val="right" w:leader="dot" w:pos="4310"/>
        </w:tabs>
        <w:rPr>
          <w:noProof/>
        </w:rPr>
      </w:pPr>
      <w:r w:rsidRPr="008F7FC5">
        <w:rPr>
          <w:noProof/>
        </w:rPr>
        <w:t>WHYEXR31</w:t>
      </w:r>
      <w:r w:rsidRPr="008F7FC5">
        <w:rPr>
          <w:noProof/>
        </w:rPr>
        <w:tab/>
        <w:t>7</w:t>
      </w:r>
    </w:p>
    <w:p w:rsidR="002C3311" w:rsidRPr="008F7FC5" w:rsidRDefault="002C3311">
      <w:pPr>
        <w:pStyle w:val="Index1"/>
        <w:tabs>
          <w:tab w:val="right" w:leader="dot" w:pos="4310"/>
        </w:tabs>
        <w:rPr>
          <w:noProof/>
        </w:rPr>
      </w:pPr>
      <w:r w:rsidRPr="008F7FC5">
        <w:rPr>
          <w:noProof/>
        </w:rPr>
        <w:t>WHYEXR32</w:t>
      </w:r>
      <w:r w:rsidRPr="008F7FC5">
        <w:rPr>
          <w:noProof/>
        </w:rPr>
        <w:tab/>
        <w:t>7</w:t>
      </w:r>
    </w:p>
    <w:p w:rsidR="002C3311" w:rsidRPr="008F7FC5" w:rsidRDefault="002C3311">
      <w:pPr>
        <w:pStyle w:val="Index1"/>
        <w:tabs>
          <w:tab w:val="right" w:leader="dot" w:pos="4310"/>
        </w:tabs>
        <w:rPr>
          <w:noProof/>
        </w:rPr>
      </w:pPr>
      <w:r w:rsidRPr="008F7FC5">
        <w:rPr>
          <w:noProof/>
        </w:rPr>
        <w:t>WHYEXR33</w:t>
      </w:r>
      <w:r w:rsidRPr="008F7FC5">
        <w:rPr>
          <w:noProof/>
        </w:rPr>
        <w:tab/>
        <w:t>7</w:t>
      </w:r>
    </w:p>
    <w:p w:rsidR="002C3311" w:rsidRPr="008F7FC5" w:rsidRDefault="002C3311">
      <w:pPr>
        <w:pStyle w:val="Index1"/>
        <w:tabs>
          <w:tab w:val="right" w:leader="dot" w:pos="4310"/>
        </w:tabs>
        <w:rPr>
          <w:noProof/>
        </w:rPr>
      </w:pPr>
      <w:r w:rsidRPr="008F7FC5">
        <w:rPr>
          <w:noProof/>
        </w:rPr>
        <w:t>WHYNOTR3</w:t>
      </w:r>
      <w:r w:rsidRPr="008F7FC5">
        <w:rPr>
          <w:noProof/>
        </w:rPr>
        <w:tab/>
        <w:t>3</w:t>
      </w:r>
    </w:p>
    <w:p w:rsidR="002C3311" w:rsidRPr="008F7FC5" w:rsidRDefault="002C3311">
      <w:pPr>
        <w:pStyle w:val="Index1"/>
        <w:tabs>
          <w:tab w:val="right" w:leader="dot" w:pos="4310"/>
        </w:tabs>
        <w:rPr>
          <w:noProof/>
        </w:rPr>
      </w:pPr>
      <w:r w:rsidRPr="008F7FC5">
        <w:rPr>
          <w:noProof/>
        </w:rPr>
        <w:t>WMISSCR3</w:t>
      </w:r>
      <w:r w:rsidRPr="008F7FC5">
        <w:rPr>
          <w:noProof/>
        </w:rPr>
        <w:tab/>
        <w:t>76</w:t>
      </w:r>
    </w:p>
    <w:p w:rsidR="002C3311" w:rsidRPr="008F7FC5" w:rsidRDefault="002C3311">
      <w:pPr>
        <w:pStyle w:val="Index1"/>
        <w:tabs>
          <w:tab w:val="right" w:leader="dot" w:pos="4310"/>
        </w:tabs>
        <w:rPr>
          <w:noProof/>
        </w:rPr>
      </w:pPr>
      <w:r w:rsidRPr="008F7FC5">
        <w:rPr>
          <w:noProof/>
        </w:rPr>
        <w:t>WORKID</w:t>
      </w:r>
      <w:r w:rsidRPr="008F7FC5">
        <w:rPr>
          <w:noProof/>
        </w:rPr>
        <w:tab/>
        <w:t>65</w:t>
      </w:r>
    </w:p>
    <w:p w:rsidR="002C3311" w:rsidRPr="008F7FC5" w:rsidRDefault="002C3311">
      <w:pPr>
        <w:pStyle w:val="Index1"/>
        <w:tabs>
          <w:tab w:val="right" w:leader="dot" w:pos="4310"/>
        </w:tabs>
        <w:rPr>
          <w:noProof/>
        </w:rPr>
      </w:pPr>
      <w:r w:rsidRPr="008F7FC5">
        <w:rPr>
          <w:noProof/>
        </w:rPr>
        <w:t>WPRVSNR3</w:t>
      </w:r>
      <w:r w:rsidRPr="008F7FC5">
        <w:rPr>
          <w:noProof/>
        </w:rPr>
        <w:tab/>
        <w:t>82</w:t>
      </w:r>
    </w:p>
    <w:p w:rsidR="002C3311" w:rsidRPr="008F7FC5" w:rsidRDefault="002C3311">
      <w:pPr>
        <w:pStyle w:val="Index1"/>
        <w:tabs>
          <w:tab w:val="right" w:leader="dot" w:pos="4310"/>
        </w:tabs>
        <w:rPr>
          <w:noProof/>
        </w:rPr>
      </w:pPr>
      <w:r w:rsidRPr="008F7FC5">
        <w:rPr>
          <w:noProof/>
        </w:rPr>
        <w:t>WRKACTR3</w:t>
      </w:r>
      <w:r w:rsidRPr="008F7FC5">
        <w:rPr>
          <w:noProof/>
        </w:rPr>
        <w:tab/>
        <w:t>65</w:t>
      </w:r>
    </w:p>
    <w:p w:rsidR="002C3311" w:rsidRPr="008F7FC5" w:rsidRDefault="002C3311">
      <w:pPr>
        <w:pStyle w:val="Index1"/>
        <w:tabs>
          <w:tab w:val="right" w:leader="dot" w:pos="4310"/>
        </w:tabs>
        <w:rPr>
          <w:noProof/>
        </w:rPr>
      </w:pPr>
      <w:r w:rsidRPr="008F7FC5">
        <w:rPr>
          <w:noProof/>
        </w:rPr>
        <w:t>WRKANMR3</w:t>
      </w:r>
      <w:r w:rsidRPr="008F7FC5">
        <w:rPr>
          <w:noProof/>
        </w:rPr>
        <w:tab/>
        <w:t>69</w:t>
      </w:r>
    </w:p>
    <w:p w:rsidR="002C3311" w:rsidRPr="008F7FC5" w:rsidRDefault="002C3311">
      <w:pPr>
        <w:pStyle w:val="Index1"/>
        <w:tabs>
          <w:tab w:val="right" w:leader="dot" w:pos="4310"/>
        </w:tabs>
        <w:rPr>
          <w:noProof/>
        </w:rPr>
      </w:pPr>
      <w:r w:rsidRPr="008F7FC5">
        <w:rPr>
          <w:noProof/>
        </w:rPr>
        <w:t>WRKGASR3</w:t>
      </w:r>
      <w:r w:rsidRPr="008F7FC5">
        <w:rPr>
          <w:noProof/>
        </w:rPr>
        <w:tab/>
        <w:t>69</w:t>
      </w:r>
    </w:p>
    <w:p w:rsidR="002C3311" w:rsidRPr="008F7FC5" w:rsidRDefault="002C3311">
      <w:pPr>
        <w:pStyle w:val="Index1"/>
        <w:tabs>
          <w:tab w:val="right" w:leader="dot" w:pos="4310"/>
        </w:tabs>
        <w:rPr>
          <w:noProof/>
        </w:rPr>
      </w:pPr>
      <w:r w:rsidRPr="008F7FC5">
        <w:rPr>
          <w:noProof/>
        </w:rPr>
        <w:t>WRKLGHR3</w:t>
      </w:r>
      <w:r w:rsidRPr="008F7FC5">
        <w:rPr>
          <w:noProof/>
        </w:rPr>
        <w:tab/>
        <w:t>69</w:t>
      </w:r>
    </w:p>
    <w:p w:rsidR="002C3311" w:rsidRPr="008F7FC5" w:rsidRDefault="002C3311">
      <w:pPr>
        <w:pStyle w:val="Index1"/>
        <w:tabs>
          <w:tab w:val="right" w:leader="dot" w:pos="4310"/>
        </w:tabs>
        <w:rPr>
          <w:noProof/>
        </w:rPr>
      </w:pPr>
      <w:r w:rsidRPr="008F7FC5">
        <w:rPr>
          <w:noProof/>
        </w:rPr>
        <w:t>WRKNSYR3</w:t>
      </w:r>
      <w:r w:rsidRPr="008F7FC5">
        <w:rPr>
          <w:noProof/>
        </w:rPr>
        <w:tab/>
        <w:t>69</w:t>
      </w:r>
    </w:p>
    <w:p w:rsidR="002C3311" w:rsidRPr="008F7FC5" w:rsidRDefault="002C3311">
      <w:pPr>
        <w:pStyle w:val="Index1"/>
        <w:tabs>
          <w:tab w:val="right" w:leader="dot" w:pos="4310"/>
        </w:tabs>
        <w:rPr>
          <w:noProof/>
        </w:rPr>
      </w:pPr>
      <w:r w:rsidRPr="008F7FC5">
        <w:rPr>
          <w:noProof/>
        </w:rPr>
        <w:t>WRKPAYR3</w:t>
      </w:r>
      <w:r w:rsidRPr="008F7FC5">
        <w:rPr>
          <w:noProof/>
        </w:rPr>
        <w:tab/>
        <w:t>66</w:t>
      </w:r>
    </w:p>
    <w:p w:rsidR="002C3311" w:rsidRPr="008F7FC5" w:rsidRDefault="002C3311">
      <w:pPr>
        <w:pStyle w:val="Index1"/>
        <w:tabs>
          <w:tab w:val="right" w:leader="dot" w:pos="4310"/>
        </w:tabs>
        <w:rPr>
          <w:noProof/>
        </w:rPr>
      </w:pPr>
      <w:r w:rsidRPr="008F7FC5">
        <w:rPr>
          <w:noProof/>
        </w:rPr>
        <w:t>WRKPMPR3</w:t>
      </w:r>
      <w:r w:rsidRPr="008F7FC5">
        <w:rPr>
          <w:noProof/>
        </w:rPr>
        <w:tab/>
        <w:t>16</w:t>
      </w:r>
    </w:p>
    <w:p w:rsidR="002C3311" w:rsidRPr="008F7FC5" w:rsidRDefault="002C3311">
      <w:pPr>
        <w:pStyle w:val="Index1"/>
        <w:tabs>
          <w:tab w:val="right" w:leader="dot" w:pos="4310"/>
        </w:tabs>
        <w:rPr>
          <w:noProof/>
        </w:rPr>
      </w:pPr>
      <w:r w:rsidRPr="008F7FC5">
        <w:rPr>
          <w:noProof/>
        </w:rPr>
        <w:t>WRKSEWR3</w:t>
      </w:r>
      <w:r w:rsidRPr="008F7FC5">
        <w:rPr>
          <w:noProof/>
        </w:rPr>
        <w:tab/>
        <w:t>16</w:t>
      </w:r>
    </w:p>
    <w:p w:rsidR="002C3311" w:rsidRPr="008F7FC5" w:rsidRDefault="002C3311">
      <w:pPr>
        <w:pStyle w:val="Index1"/>
        <w:tabs>
          <w:tab w:val="right" w:leader="dot" w:pos="4310"/>
        </w:tabs>
        <w:rPr>
          <w:noProof/>
        </w:rPr>
      </w:pPr>
      <w:r w:rsidRPr="008F7FC5">
        <w:rPr>
          <w:noProof/>
        </w:rPr>
        <w:t>WRKSMYR3</w:t>
      </w:r>
      <w:r w:rsidRPr="008F7FC5">
        <w:rPr>
          <w:noProof/>
        </w:rPr>
        <w:tab/>
        <w:t>69</w:t>
      </w:r>
    </w:p>
    <w:p w:rsidR="002C3311" w:rsidRPr="008F7FC5" w:rsidRDefault="002C3311">
      <w:pPr>
        <w:pStyle w:val="Index1"/>
        <w:tabs>
          <w:tab w:val="right" w:leader="dot" w:pos="4310"/>
        </w:tabs>
        <w:rPr>
          <w:noProof/>
        </w:rPr>
      </w:pPr>
      <w:r w:rsidRPr="008F7FC5">
        <w:rPr>
          <w:noProof/>
        </w:rPr>
        <w:t>WRKSUNR3</w:t>
      </w:r>
      <w:r w:rsidRPr="008F7FC5">
        <w:rPr>
          <w:noProof/>
        </w:rPr>
        <w:tab/>
        <w:t>69</w:t>
      </w:r>
    </w:p>
    <w:p w:rsidR="002C3311" w:rsidRPr="008F7FC5" w:rsidRDefault="002C3311">
      <w:pPr>
        <w:pStyle w:val="Index1"/>
        <w:tabs>
          <w:tab w:val="right" w:leader="dot" w:pos="4310"/>
        </w:tabs>
        <w:rPr>
          <w:noProof/>
        </w:rPr>
      </w:pPr>
      <w:r w:rsidRPr="008F7FC5">
        <w:rPr>
          <w:noProof/>
        </w:rPr>
        <w:t>WRKTRCR3</w:t>
      </w:r>
      <w:r w:rsidRPr="008F7FC5">
        <w:rPr>
          <w:noProof/>
        </w:rPr>
        <w:tab/>
        <w:t>16</w:t>
      </w:r>
    </w:p>
    <w:p w:rsidR="002C3311" w:rsidRPr="008F7FC5" w:rsidRDefault="002C3311">
      <w:pPr>
        <w:pStyle w:val="Index1"/>
        <w:tabs>
          <w:tab w:val="right" w:leader="dot" w:pos="4310"/>
        </w:tabs>
        <w:rPr>
          <w:noProof/>
        </w:rPr>
      </w:pPr>
      <w:r w:rsidRPr="008F7FC5">
        <w:rPr>
          <w:noProof/>
        </w:rPr>
        <w:t>WRRYFDR3</w:t>
      </w:r>
      <w:r w:rsidRPr="008F7FC5">
        <w:rPr>
          <w:noProof/>
        </w:rPr>
        <w:tab/>
        <w:t>52</w:t>
      </w:r>
    </w:p>
    <w:p w:rsidR="002C3311" w:rsidRPr="008F7FC5" w:rsidRDefault="002C3311">
      <w:pPr>
        <w:pStyle w:val="Index1"/>
        <w:tabs>
          <w:tab w:val="right" w:leader="dot" w:pos="4310"/>
        </w:tabs>
        <w:rPr>
          <w:noProof/>
        </w:rPr>
      </w:pPr>
      <w:r w:rsidRPr="008F7FC5">
        <w:rPr>
          <w:noProof/>
        </w:rPr>
        <w:t>WRSPPRR3</w:t>
      </w:r>
      <w:r w:rsidRPr="008F7FC5">
        <w:rPr>
          <w:noProof/>
        </w:rPr>
        <w:tab/>
        <w:t>82</w:t>
      </w:r>
    </w:p>
    <w:p w:rsidR="002C3311" w:rsidRPr="008F7FC5" w:rsidRDefault="002C3311">
      <w:pPr>
        <w:pStyle w:val="Index1"/>
        <w:tabs>
          <w:tab w:val="right" w:leader="dot" w:pos="4310"/>
        </w:tabs>
        <w:rPr>
          <w:noProof/>
        </w:rPr>
      </w:pPr>
      <w:r w:rsidRPr="008F7FC5">
        <w:rPr>
          <w:noProof/>
        </w:rPr>
        <w:t>WRYLOTR3</w:t>
      </w:r>
      <w:r w:rsidRPr="008F7FC5">
        <w:rPr>
          <w:noProof/>
        </w:rPr>
        <w:tab/>
        <w:t>102</w:t>
      </w:r>
    </w:p>
    <w:p w:rsidR="002C3311" w:rsidRPr="008F7FC5" w:rsidRDefault="002C3311">
      <w:pPr>
        <w:pStyle w:val="Index1"/>
        <w:tabs>
          <w:tab w:val="right" w:leader="dot" w:pos="4310"/>
        </w:tabs>
        <w:rPr>
          <w:noProof/>
        </w:rPr>
      </w:pPr>
      <w:r w:rsidRPr="008F7FC5">
        <w:rPr>
          <w:noProof/>
        </w:rPr>
        <w:t>WSHAFTR3</w:t>
      </w:r>
      <w:r w:rsidRPr="008F7FC5">
        <w:rPr>
          <w:noProof/>
        </w:rPr>
        <w:tab/>
        <w:t>102</w:t>
      </w:r>
    </w:p>
    <w:p w:rsidR="002C3311" w:rsidRPr="008F7FC5" w:rsidRDefault="002C3311">
      <w:pPr>
        <w:pStyle w:val="Index1"/>
        <w:tabs>
          <w:tab w:val="right" w:leader="dot" w:pos="4310"/>
        </w:tabs>
        <w:rPr>
          <w:noProof/>
        </w:rPr>
      </w:pPr>
      <w:r w:rsidRPr="008F7FC5">
        <w:rPr>
          <w:noProof/>
        </w:rPr>
        <w:t>WUSINR31</w:t>
      </w:r>
      <w:r w:rsidRPr="008F7FC5">
        <w:rPr>
          <w:noProof/>
        </w:rPr>
        <w:tab/>
        <w:t>85</w:t>
      </w:r>
    </w:p>
    <w:p w:rsidR="002C3311" w:rsidRPr="008F7FC5" w:rsidRDefault="002C3311">
      <w:pPr>
        <w:pStyle w:val="Index1"/>
        <w:tabs>
          <w:tab w:val="right" w:leader="dot" w:pos="4310"/>
        </w:tabs>
        <w:rPr>
          <w:noProof/>
        </w:rPr>
      </w:pPr>
      <w:r w:rsidRPr="008F7FC5">
        <w:rPr>
          <w:noProof/>
        </w:rPr>
        <w:t>WUSINR32</w:t>
      </w:r>
      <w:r w:rsidRPr="008F7FC5">
        <w:rPr>
          <w:noProof/>
        </w:rPr>
        <w:tab/>
        <w:t>85</w:t>
      </w:r>
    </w:p>
    <w:p w:rsidR="002C3311" w:rsidRPr="008F7FC5" w:rsidRDefault="002C3311">
      <w:pPr>
        <w:pStyle w:val="Index1"/>
        <w:tabs>
          <w:tab w:val="right" w:leader="dot" w:pos="4310"/>
        </w:tabs>
        <w:rPr>
          <w:noProof/>
        </w:rPr>
      </w:pPr>
      <w:r w:rsidRPr="008F7FC5">
        <w:rPr>
          <w:noProof/>
        </w:rPr>
        <w:t>WUSINR33</w:t>
      </w:r>
      <w:r w:rsidRPr="008F7FC5">
        <w:rPr>
          <w:noProof/>
        </w:rPr>
        <w:tab/>
        <w:t>85</w:t>
      </w:r>
    </w:p>
    <w:p w:rsidR="002C3311" w:rsidRPr="008F7FC5" w:rsidRDefault="002C3311">
      <w:pPr>
        <w:pStyle w:val="IndexHeading"/>
        <w:keepNext/>
        <w:tabs>
          <w:tab w:val="right" w:leader="dot" w:pos="4310"/>
        </w:tabs>
        <w:rPr>
          <w:b w:val="0"/>
          <w:bCs w:val="0"/>
          <w:noProof/>
        </w:rPr>
      </w:pPr>
      <w:r w:rsidRPr="008F7FC5">
        <w:rPr>
          <w:noProof/>
        </w:rPr>
        <w:t>X</w:t>
      </w:r>
    </w:p>
    <w:p w:rsidR="002C3311" w:rsidRPr="008F7FC5" w:rsidRDefault="002C3311">
      <w:pPr>
        <w:pStyle w:val="Index1"/>
        <w:tabs>
          <w:tab w:val="right" w:leader="dot" w:pos="4310"/>
        </w:tabs>
        <w:rPr>
          <w:noProof/>
        </w:rPr>
      </w:pPr>
      <w:r w:rsidRPr="008F7FC5">
        <w:rPr>
          <w:noProof/>
        </w:rPr>
        <w:t>XSCTYPR3</w:t>
      </w:r>
      <w:r w:rsidRPr="008F7FC5">
        <w:rPr>
          <w:noProof/>
        </w:rPr>
        <w:tab/>
        <w:t>78</w:t>
      </w:r>
    </w:p>
    <w:p w:rsidR="002C3311" w:rsidRPr="008F7FC5" w:rsidRDefault="002C3311">
      <w:pPr>
        <w:pStyle w:val="IndexHeading"/>
        <w:keepNext/>
        <w:tabs>
          <w:tab w:val="right" w:leader="dot" w:pos="4310"/>
        </w:tabs>
        <w:rPr>
          <w:b w:val="0"/>
          <w:bCs w:val="0"/>
          <w:noProof/>
        </w:rPr>
      </w:pPr>
      <w:r w:rsidRPr="008F7FC5">
        <w:rPr>
          <w:noProof/>
        </w:rPr>
        <w:t>Y</w:t>
      </w:r>
    </w:p>
    <w:p w:rsidR="002C3311" w:rsidRPr="008F7FC5" w:rsidRDefault="002C3311">
      <w:pPr>
        <w:pStyle w:val="Index1"/>
        <w:tabs>
          <w:tab w:val="right" w:leader="dot" w:pos="4310"/>
        </w:tabs>
        <w:rPr>
          <w:noProof/>
        </w:rPr>
      </w:pPr>
      <w:r w:rsidRPr="008F7FC5">
        <w:rPr>
          <w:noProof/>
        </w:rPr>
        <w:t>YOUALCR3</w:t>
      </w:r>
      <w:r w:rsidRPr="008F7FC5">
        <w:rPr>
          <w:noProof/>
        </w:rPr>
        <w:tab/>
        <w:t>101</w:t>
      </w:r>
    </w:p>
    <w:p w:rsidR="002C3311" w:rsidRPr="008F7FC5" w:rsidRDefault="002C3311">
      <w:pPr>
        <w:pStyle w:val="Index1"/>
        <w:tabs>
          <w:tab w:val="right" w:leader="dot" w:pos="4310"/>
        </w:tabs>
        <w:rPr>
          <w:noProof/>
        </w:rPr>
      </w:pPr>
      <w:r w:rsidRPr="008F7FC5">
        <w:rPr>
          <w:noProof/>
        </w:rPr>
        <w:t>YRHLTHR3</w:t>
      </w:r>
      <w:r w:rsidRPr="008F7FC5">
        <w:rPr>
          <w:noProof/>
        </w:rPr>
        <w:tab/>
        <w:t>80</w:t>
      </w:r>
    </w:p>
    <w:p w:rsidR="002C3311" w:rsidRPr="008F7FC5" w:rsidRDefault="002C3311" w:rsidP="002F5B01">
      <w:pPr>
        <w:ind w:left="1440" w:hanging="1440"/>
        <w:jc w:val="both"/>
        <w:rPr>
          <w:rFonts w:ascii="Calibri" w:hAnsi="Calibri"/>
          <w:noProof/>
          <w:szCs w:val="20"/>
        </w:rPr>
        <w:sectPr w:rsidR="002C3311" w:rsidRPr="008F7FC5">
          <w:type w:val="continuous"/>
          <w:pgSz w:w="12240" w:h="15840"/>
          <w:pgMar w:top="1440" w:right="1440" w:bottom="1440" w:left="1440" w:header="708" w:footer="708" w:gutter="0"/>
          <w:cols w:num="2"/>
          <w:docGrid w:linePitch="360"/>
        </w:sectPr>
      </w:pPr>
    </w:p>
    <w:p w:rsidR="002C3311" w:rsidRDefault="00641926" w:rsidP="002F5B01">
      <w:pPr>
        <w:ind w:left="1440" w:hanging="1440"/>
        <w:jc w:val="both"/>
        <w:rPr>
          <w:b/>
          <w:szCs w:val="18"/>
          <w:u w:val="single"/>
        </w:rPr>
      </w:pPr>
      <w:r w:rsidRPr="008F7FC5">
        <w:rPr>
          <w:rFonts w:ascii="Calibri" w:hAnsi="Calibri"/>
          <w:szCs w:val="20"/>
        </w:rPr>
        <w:fldChar w:fldCharType="end"/>
      </w:r>
    </w:p>
    <w:sectPr w:rsidR="002C3311" w:rsidSect="008F7FC5">
      <w:type w:val="continuous"/>
      <w:pgSz w:w="12240" w:h="15840"/>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982" w:rsidRDefault="00346982" w:rsidP="00BD6F71">
      <w:pPr>
        <w:spacing w:after="0"/>
      </w:pPr>
      <w:r>
        <w:separator/>
      </w:r>
    </w:p>
  </w:endnote>
  <w:endnote w:type="continuationSeparator" w:id="0">
    <w:p w:rsidR="00346982" w:rsidRDefault="00346982" w:rsidP="00BD6F7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982" w:rsidRPr="00BD6F71" w:rsidRDefault="00346982" w:rsidP="00BD6F71">
    <w:pPr>
      <w:pStyle w:val="Footer"/>
      <w:tabs>
        <w:tab w:val="left" w:pos="2100"/>
      </w:tabs>
      <w:rPr>
        <w:szCs w:val="20"/>
      </w:rPr>
    </w:pPr>
    <w:r w:rsidRPr="00BD6F71">
      <w:rPr>
        <w:i/>
        <w:szCs w:val="20"/>
      </w:rPr>
      <w:t>Young Lives Round 3</w:t>
    </w:r>
    <w:r w:rsidRPr="00BD6F71">
      <w:rPr>
        <w:szCs w:val="20"/>
      </w:rPr>
      <w:tab/>
    </w:r>
    <w:r w:rsidRPr="00BD6F71">
      <w:rPr>
        <w:szCs w:val="20"/>
      </w:rPr>
      <w:tab/>
    </w:r>
    <w:r w:rsidRPr="00BD6F71">
      <w:rPr>
        <w:szCs w:val="20"/>
      </w:rPr>
      <w:tab/>
      <w:t>Pa</w:t>
    </w:r>
    <w:r w:rsidRPr="00BD6F71">
      <w:rPr>
        <w:i/>
        <w:szCs w:val="20"/>
      </w:rPr>
      <w:t xml:space="preserve">ge </w:t>
    </w:r>
    <w:r w:rsidRPr="00BD6F71">
      <w:rPr>
        <w:i/>
        <w:szCs w:val="20"/>
      </w:rPr>
      <w:fldChar w:fldCharType="begin"/>
    </w:r>
    <w:r w:rsidRPr="00BD6F71">
      <w:rPr>
        <w:i/>
        <w:szCs w:val="20"/>
      </w:rPr>
      <w:instrText xml:space="preserve"> PAGE </w:instrText>
    </w:r>
    <w:r w:rsidRPr="00BD6F71">
      <w:rPr>
        <w:i/>
        <w:szCs w:val="20"/>
      </w:rPr>
      <w:fldChar w:fldCharType="separate"/>
    </w:r>
    <w:r w:rsidR="000B6415">
      <w:rPr>
        <w:i/>
        <w:noProof/>
        <w:szCs w:val="20"/>
      </w:rPr>
      <w:t>68</w:t>
    </w:r>
    <w:r w:rsidRPr="00BD6F71">
      <w:rPr>
        <w:i/>
        <w:szCs w:val="20"/>
      </w:rPr>
      <w:fldChar w:fldCharType="end"/>
    </w:r>
    <w:r w:rsidRPr="00BD6F71">
      <w:rPr>
        <w:i/>
        <w:szCs w:val="20"/>
      </w:rPr>
      <w:t xml:space="preserve"> of </w:t>
    </w:r>
    <w:r w:rsidRPr="00BD6F71">
      <w:rPr>
        <w:i/>
        <w:szCs w:val="20"/>
      </w:rPr>
      <w:fldChar w:fldCharType="begin"/>
    </w:r>
    <w:r w:rsidRPr="00BD6F71">
      <w:rPr>
        <w:i/>
        <w:szCs w:val="20"/>
      </w:rPr>
      <w:instrText xml:space="preserve"> NUMPAGES  </w:instrText>
    </w:r>
    <w:r w:rsidRPr="00BD6F71">
      <w:rPr>
        <w:i/>
        <w:szCs w:val="20"/>
      </w:rPr>
      <w:fldChar w:fldCharType="separate"/>
    </w:r>
    <w:r w:rsidR="000B6415">
      <w:rPr>
        <w:i/>
        <w:noProof/>
        <w:szCs w:val="20"/>
      </w:rPr>
      <w:t>119</w:t>
    </w:r>
    <w:r w:rsidRPr="00BD6F71">
      <w:rPr>
        <w:i/>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982" w:rsidRDefault="00346982" w:rsidP="00BD6F71">
      <w:pPr>
        <w:spacing w:after="0"/>
      </w:pPr>
      <w:r>
        <w:separator/>
      </w:r>
    </w:p>
  </w:footnote>
  <w:footnote w:type="continuationSeparator" w:id="0">
    <w:p w:rsidR="00346982" w:rsidRDefault="00346982" w:rsidP="00BD6F71">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982" w:rsidRDefault="00346982" w:rsidP="00BD6F71">
    <w:pPr>
      <w:pStyle w:val="Header"/>
    </w:pPr>
    <w:r w:rsidRPr="00BD6F71">
      <w:rPr>
        <w:i/>
        <w:iCs/>
        <w:szCs w:val="20"/>
      </w:rPr>
      <w:t>Vietnam Data Dictionary Older Cohort</w:t>
    </w:r>
    <w:r w:rsidRPr="00BD6F71">
      <w:rPr>
        <w:i/>
        <w:iCs/>
        <w:szCs w:val="20"/>
      </w:rPr>
      <w:tab/>
    </w:r>
    <w:r w:rsidRPr="00BD6F71">
      <w:rPr>
        <w:i/>
        <w:iCs/>
        <w:szCs w:val="20"/>
      </w:rPr>
      <w:tab/>
    </w:r>
    <w:r>
      <w:rPr>
        <w:i/>
        <w:iCs/>
        <w:szCs w:val="20"/>
      </w:rPr>
      <w:t>February 2011</w:t>
    </w:r>
  </w:p>
  <w:p w:rsidR="00346982" w:rsidRDefault="0034698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D6F71"/>
    <w:rsid w:val="000016B4"/>
    <w:rsid w:val="000030C2"/>
    <w:rsid w:val="00004D62"/>
    <w:rsid w:val="00011E71"/>
    <w:rsid w:val="00011F70"/>
    <w:rsid w:val="0001209B"/>
    <w:rsid w:val="00014259"/>
    <w:rsid w:val="00015EFA"/>
    <w:rsid w:val="00017B4D"/>
    <w:rsid w:val="00021E9B"/>
    <w:rsid w:val="00034DC9"/>
    <w:rsid w:val="000475E0"/>
    <w:rsid w:val="00047CE5"/>
    <w:rsid w:val="00054163"/>
    <w:rsid w:val="00057299"/>
    <w:rsid w:val="00057373"/>
    <w:rsid w:val="00070134"/>
    <w:rsid w:val="000708C8"/>
    <w:rsid w:val="00072C43"/>
    <w:rsid w:val="000760ED"/>
    <w:rsid w:val="0007790E"/>
    <w:rsid w:val="00081AAC"/>
    <w:rsid w:val="00083C4F"/>
    <w:rsid w:val="000857CF"/>
    <w:rsid w:val="00091430"/>
    <w:rsid w:val="00096934"/>
    <w:rsid w:val="00096D81"/>
    <w:rsid w:val="000A3836"/>
    <w:rsid w:val="000A3E20"/>
    <w:rsid w:val="000B34F6"/>
    <w:rsid w:val="000B4950"/>
    <w:rsid w:val="000B6415"/>
    <w:rsid w:val="000B756C"/>
    <w:rsid w:val="000C0B5F"/>
    <w:rsid w:val="000E1172"/>
    <w:rsid w:val="000E4015"/>
    <w:rsid w:val="000F105B"/>
    <w:rsid w:val="000F24B1"/>
    <w:rsid w:val="000F7AFF"/>
    <w:rsid w:val="0010560F"/>
    <w:rsid w:val="001069E0"/>
    <w:rsid w:val="00115B67"/>
    <w:rsid w:val="00115D33"/>
    <w:rsid w:val="00115F0D"/>
    <w:rsid w:val="0011617F"/>
    <w:rsid w:val="001216C1"/>
    <w:rsid w:val="001253A8"/>
    <w:rsid w:val="001352DD"/>
    <w:rsid w:val="0013530F"/>
    <w:rsid w:val="00142F3A"/>
    <w:rsid w:val="001461F6"/>
    <w:rsid w:val="00152642"/>
    <w:rsid w:val="001621F2"/>
    <w:rsid w:val="00164964"/>
    <w:rsid w:val="00166D56"/>
    <w:rsid w:val="00171C1F"/>
    <w:rsid w:val="0018273F"/>
    <w:rsid w:val="0018416F"/>
    <w:rsid w:val="00185BEE"/>
    <w:rsid w:val="00187342"/>
    <w:rsid w:val="001915DF"/>
    <w:rsid w:val="001919C2"/>
    <w:rsid w:val="00192072"/>
    <w:rsid w:val="00197ECA"/>
    <w:rsid w:val="001A0EEA"/>
    <w:rsid w:val="001A45D5"/>
    <w:rsid w:val="001A4670"/>
    <w:rsid w:val="001A5172"/>
    <w:rsid w:val="001B0ADC"/>
    <w:rsid w:val="001B13E7"/>
    <w:rsid w:val="001B2BB3"/>
    <w:rsid w:val="001B4B0F"/>
    <w:rsid w:val="001C26B7"/>
    <w:rsid w:val="001C28EB"/>
    <w:rsid w:val="001C35F4"/>
    <w:rsid w:val="001D18D6"/>
    <w:rsid w:val="001D39E3"/>
    <w:rsid w:val="001D3DB2"/>
    <w:rsid w:val="001D79E1"/>
    <w:rsid w:val="001E3C50"/>
    <w:rsid w:val="001E4A9C"/>
    <w:rsid w:val="001F2390"/>
    <w:rsid w:val="001F2521"/>
    <w:rsid w:val="001F485D"/>
    <w:rsid w:val="001F4F10"/>
    <w:rsid w:val="001F4F71"/>
    <w:rsid w:val="00201C74"/>
    <w:rsid w:val="00201ECF"/>
    <w:rsid w:val="002117EF"/>
    <w:rsid w:val="00214757"/>
    <w:rsid w:val="00221142"/>
    <w:rsid w:val="00223B41"/>
    <w:rsid w:val="00223C6F"/>
    <w:rsid w:val="0022531A"/>
    <w:rsid w:val="002265B9"/>
    <w:rsid w:val="002265CB"/>
    <w:rsid w:val="00232058"/>
    <w:rsid w:val="0023397A"/>
    <w:rsid w:val="00236730"/>
    <w:rsid w:val="0023718D"/>
    <w:rsid w:val="00251531"/>
    <w:rsid w:val="002528B2"/>
    <w:rsid w:val="00252F26"/>
    <w:rsid w:val="0025638E"/>
    <w:rsid w:val="00257A12"/>
    <w:rsid w:val="00260309"/>
    <w:rsid w:val="00261F97"/>
    <w:rsid w:val="00265D02"/>
    <w:rsid w:val="00266284"/>
    <w:rsid w:val="00270213"/>
    <w:rsid w:val="0028444D"/>
    <w:rsid w:val="002854E2"/>
    <w:rsid w:val="0028617C"/>
    <w:rsid w:val="00287189"/>
    <w:rsid w:val="002918D4"/>
    <w:rsid w:val="002A1E1C"/>
    <w:rsid w:val="002A2CA2"/>
    <w:rsid w:val="002C026D"/>
    <w:rsid w:val="002C3311"/>
    <w:rsid w:val="002C3550"/>
    <w:rsid w:val="002C3E78"/>
    <w:rsid w:val="002C44E9"/>
    <w:rsid w:val="002C60E7"/>
    <w:rsid w:val="002C699D"/>
    <w:rsid w:val="002C75F9"/>
    <w:rsid w:val="002C7829"/>
    <w:rsid w:val="002D0714"/>
    <w:rsid w:val="002D5B29"/>
    <w:rsid w:val="002D7A5C"/>
    <w:rsid w:val="002E0FF6"/>
    <w:rsid w:val="002E4331"/>
    <w:rsid w:val="002E6BC7"/>
    <w:rsid w:val="002F5B01"/>
    <w:rsid w:val="00303945"/>
    <w:rsid w:val="003039E5"/>
    <w:rsid w:val="003040E4"/>
    <w:rsid w:val="00315219"/>
    <w:rsid w:val="003155C1"/>
    <w:rsid w:val="00325657"/>
    <w:rsid w:val="00325EB9"/>
    <w:rsid w:val="00332E28"/>
    <w:rsid w:val="003346F0"/>
    <w:rsid w:val="00334CBC"/>
    <w:rsid w:val="00335BEA"/>
    <w:rsid w:val="00336543"/>
    <w:rsid w:val="00340B6A"/>
    <w:rsid w:val="00341781"/>
    <w:rsid w:val="00343B8E"/>
    <w:rsid w:val="00346982"/>
    <w:rsid w:val="00351FA7"/>
    <w:rsid w:val="00355315"/>
    <w:rsid w:val="00357B03"/>
    <w:rsid w:val="00367216"/>
    <w:rsid w:val="00367DEC"/>
    <w:rsid w:val="003700D0"/>
    <w:rsid w:val="003712FC"/>
    <w:rsid w:val="00381619"/>
    <w:rsid w:val="00382AEA"/>
    <w:rsid w:val="00383F93"/>
    <w:rsid w:val="003B5336"/>
    <w:rsid w:val="003C75D9"/>
    <w:rsid w:val="003D3211"/>
    <w:rsid w:val="003D3FAE"/>
    <w:rsid w:val="003D4457"/>
    <w:rsid w:val="003D44F5"/>
    <w:rsid w:val="003F0C94"/>
    <w:rsid w:val="003F46F2"/>
    <w:rsid w:val="00400F05"/>
    <w:rsid w:val="00404D75"/>
    <w:rsid w:val="00413FAB"/>
    <w:rsid w:val="004149C5"/>
    <w:rsid w:val="00417380"/>
    <w:rsid w:val="004174EF"/>
    <w:rsid w:val="00417E55"/>
    <w:rsid w:val="00420C26"/>
    <w:rsid w:val="00421FB6"/>
    <w:rsid w:val="00425BED"/>
    <w:rsid w:val="0043671D"/>
    <w:rsid w:val="00444557"/>
    <w:rsid w:val="00446B0F"/>
    <w:rsid w:val="004519A5"/>
    <w:rsid w:val="00456EB8"/>
    <w:rsid w:val="00460389"/>
    <w:rsid w:val="00463059"/>
    <w:rsid w:val="00463968"/>
    <w:rsid w:val="00474A4F"/>
    <w:rsid w:val="004761D1"/>
    <w:rsid w:val="00480FA1"/>
    <w:rsid w:val="00482CE0"/>
    <w:rsid w:val="004850A2"/>
    <w:rsid w:val="004876BB"/>
    <w:rsid w:val="00487861"/>
    <w:rsid w:val="00492E0F"/>
    <w:rsid w:val="00493DE6"/>
    <w:rsid w:val="004A279B"/>
    <w:rsid w:val="004B00A5"/>
    <w:rsid w:val="004B17E5"/>
    <w:rsid w:val="004B348D"/>
    <w:rsid w:val="004B44F0"/>
    <w:rsid w:val="004B5AF2"/>
    <w:rsid w:val="004C486D"/>
    <w:rsid w:val="004D0437"/>
    <w:rsid w:val="004D6B40"/>
    <w:rsid w:val="004E77D7"/>
    <w:rsid w:val="004F23E4"/>
    <w:rsid w:val="004F6E7D"/>
    <w:rsid w:val="00507656"/>
    <w:rsid w:val="005076DB"/>
    <w:rsid w:val="0050793D"/>
    <w:rsid w:val="00516B92"/>
    <w:rsid w:val="00520046"/>
    <w:rsid w:val="005240DB"/>
    <w:rsid w:val="00524691"/>
    <w:rsid w:val="00525F39"/>
    <w:rsid w:val="00536118"/>
    <w:rsid w:val="00543370"/>
    <w:rsid w:val="00543E21"/>
    <w:rsid w:val="00552762"/>
    <w:rsid w:val="00552F30"/>
    <w:rsid w:val="00560E11"/>
    <w:rsid w:val="00562246"/>
    <w:rsid w:val="00563739"/>
    <w:rsid w:val="00564E85"/>
    <w:rsid w:val="00566D5C"/>
    <w:rsid w:val="00570F44"/>
    <w:rsid w:val="00571578"/>
    <w:rsid w:val="00573178"/>
    <w:rsid w:val="00587265"/>
    <w:rsid w:val="00592481"/>
    <w:rsid w:val="005929F8"/>
    <w:rsid w:val="005940AD"/>
    <w:rsid w:val="005A4DE4"/>
    <w:rsid w:val="005A7AD8"/>
    <w:rsid w:val="005B3CD0"/>
    <w:rsid w:val="005B4601"/>
    <w:rsid w:val="005C1872"/>
    <w:rsid w:val="005C49D2"/>
    <w:rsid w:val="005C51E2"/>
    <w:rsid w:val="005E2ADD"/>
    <w:rsid w:val="005E2C59"/>
    <w:rsid w:val="005E3C46"/>
    <w:rsid w:val="005E5D13"/>
    <w:rsid w:val="005F6937"/>
    <w:rsid w:val="00604865"/>
    <w:rsid w:val="00605901"/>
    <w:rsid w:val="00606F4D"/>
    <w:rsid w:val="00615776"/>
    <w:rsid w:val="00621730"/>
    <w:rsid w:val="006240EF"/>
    <w:rsid w:val="00630A87"/>
    <w:rsid w:val="00632972"/>
    <w:rsid w:val="00635477"/>
    <w:rsid w:val="0063738D"/>
    <w:rsid w:val="00641231"/>
    <w:rsid w:val="0064173A"/>
    <w:rsid w:val="00641926"/>
    <w:rsid w:val="006476C4"/>
    <w:rsid w:val="00650183"/>
    <w:rsid w:val="006522BA"/>
    <w:rsid w:val="006613A0"/>
    <w:rsid w:val="0066385C"/>
    <w:rsid w:val="00664EBE"/>
    <w:rsid w:val="00665355"/>
    <w:rsid w:val="006670B1"/>
    <w:rsid w:val="00670E6F"/>
    <w:rsid w:val="00671C68"/>
    <w:rsid w:val="00686079"/>
    <w:rsid w:val="00690441"/>
    <w:rsid w:val="00694D47"/>
    <w:rsid w:val="006A0CAD"/>
    <w:rsid w:val="006A2F6C"/>
    <w:rsid w:val="006B4A9A"/>
    <w:rsid w:val="006C092F"/>
    <w:rsid w:val="006C4845"/>
    <w:rsid w:val="006C49BB"/>
    <w:rsid w:val="006D0803"/>
    <w:rsid w:val="006D1145"/>
    <w:rsid w:val="006D441C"/>
    <w:rsid w:val="006D5593"/>
    <w:rsid w:val="006E1445"/>
    <w:rsid w:val="006E2654"/>
    <w:rsid w:val="006F0752"/>
    <w:rsid w:val="006F1736"/>
    <w:rsid w:val="006F60A5"/>
    <w:rsid w:val="00703CF0"/>
    <w:rsid w:val="00706E7E"/>
    <w:rsid w:val="00707F00"/>
    <w:rsid w:val="007113C5"/>
    <w:rsid w:val="00711E44"/>
    <w:rsid w:val="00713A45"/>
    <w:rsid w:val="00714048"/>
    <w:rsid w:val="00717EEA"/>
    <w:rsid w:val="00730DF0"/>
    <w:rsid w:val="007424E8"/>
    <w:rsid w:val="00746164"/>
    <w:rsid w:val="00746854"/>
    <w:rsid w:val="007515F3"/>
    <w:rsid w:val="00753DF3"/>
    <w:rsid w:val="0076104E"/>
    <w:rsid w:val="00765055"/>
    <w:rsid w:val="007650CF"/>
    <w:rsid w:val="00766AE5"/>
    <w:rsid w:val="007673D1"/>
    <w:rsid w:val="0077155B"/>
    <w:rsid w:val="007737EF"/>
    <w:rsid w:val="00773FF2"/>
    <w:rsid w:val="00776063"/>
    <w:rsid w:val="007765EF"/>
    <w:rsid w:val="00782C11"/>
    <w:rsid w:val="00792B88"/>
    <w:rsid w:val="00792BE0"/>
    <w:rsid w:val="00792E98"/>
    <w:rsid w:val="0079438B"/>
    <w:rsid w:val="007A077E"/>
    <w:rsid w:val="007A30BC"/>
    <w:rsid w:val="007A53F6"/>
    <w:rsid w:val="007B3353"/>
    <w:rsid w:val="007B5510"/>
    <w:rsid w:val="007C5CE2"/>
    <w:rsid w:val="007C6446"/>
    <w:rsid w:val="007C6711"/>
    <w:rsid w:val="007C6B88"/>
    <w:rsid w:val="007C6BEC"/>
    <w:rsid w:val="007D13E1"/>
    <w:rsid w:val="007D2649"/>
    <w:rsid w:val="007D26D3"/>
    <w:rsid w:val="007D39F6"/>
    <w:rsid w:val="007E1A73"/>
    <w:rsid w:val="007E5418"/>
    <w:rsid w:val="007F48D7"/>
    <w:rsid w:val="008008E4"/>
    <w:rsid w:val="00802C29"/>
    <w:rsid w:val="00803F2A"/>
    <w:rsid w:val="00804D84"/>
    <w:rsid w:val="00820A00"/>
    <w:rsid w:val="00824490"/>
    <w:rsid w:val="008272F2"/>
    <w:rsid w:val="00827682"/>
    <w:rsid w:val="008323C8"/>
    <w:rsid w:val="00832488"/>
    <w:rsid w:val="00833A84"/>
    <w:rsid w:val="00834DE4"/>
    <w:rsid w:val="00835AFE"/>
    <w:rsid w:val="00864C64"/>
    <w:rsid w:val="00872EFE"/>
    <w:rsid w:val="00872F57"/>
    <w:rsid w:val="008744FD"/>
    <w:rsid w:val="0088236D"/>
    <w:rsid w:val="00882812"/>
    <w:rsid w:val="0088594E"/>
    <w:rsid w:val="00892FEC"/>
    <w:rsid w:val="00894016"/>
    <w:rsid w:val="008B1DCF"/>
    <w:rsid w:val="008D2E20"/>
    <w:rsid w:val="008D326E"/>
    <w:rsid w:val="008D4C95"/>
    <w:rsid w:val="008F0E56"/>
    <w:rsid w:val="008F1DC8"/>
    <w:rsid w:val="008F7FC5"/>
    <w:rsid w:val="00900767"/>
    <w:rsid w:val="009021CA"/>
    <w:rsid w:val="0090232B"/>
    <w:rsid w:val="0090404C"/>
    <w:rsid w:val="00906FEE"/>
    <w:rsid w:val="0092150A"/>
    <w:rsid w:val="00923301"/>
    <w:rsid w:val="009249F5"/>
    <w:rsid w:val="00926199"/>
    <w:rsid w:val="00931519"/>
    <w:rsid w:val="0093242D"/>
    <w:rsid w:val="0093429D"/>
    <w:rsid w:val="00940045"/>
    <w:rsid w:val="00943FA2"/>
    <w:rsid w:val="00952ECC"/>
    <w:rsid w:val="00953FAC"/>
    <w:rsid w:val="00957CD3"/>
    <w:rsid w:val="00962EF5"/>
    <w:rsid w:val="009667AD"/>
    <w:rsid w:val="00970B71"/>
    <w:rsid w:val="009A7ECE"/>
    <w:rsid w:val="009B5C2C"/>
    <w:rsid w:val="009B5CB9"/>
    <w:rsid w:val="009B6640"/>
    <w:rsid w:val="009C1176"/>
    <w:rsid w:val="009C14C5"/>
    <w:rsid w:val="009C72B9"/>
    <w:rsid w:val="009F114A"/>
    <w:rsid w:val="009F11BE"/>
    <w:rsid w:val="009F454E"/>
    <w:rsid w:val="00A01ADB"/>
    <w:rsid w:val="00A020E5"/>
    <w:rsid w:val="00A021AE"/>
    <w:rsid w:val="00A13A16"/>
    <w:rsid w:val="00A16041"/>
    <w:rsid w:val="00A2011C"/>
    <w:rsid w:val="00A2271C"/>
    <w:rsid w:val="00A36C8F"/>
    <w:rsid w:val="00A4258C"/>
    <w:rsid w:val="00A52589"/>
    <w:rsid w:val="00A53CCB"/>
    <w:rsid w:val="00A554D4"/>
    <w:rsid w:val="00A5598C"/>
    <w:rsid w:val="00A61F2B"/>
    <w:rsid w:val="00A62919"/>
    <w:rsid w:val="00A63CB2"/>
    <w:rsid w:val="00A76496"/>
    <w:rsid w:val="00A82188"/>
    <w:rsid w:val="00A92999"/>
    <w:rsid w:val="00A93C83"/>
    <w:rsid w:val="00A95552"/>
    <w:rsid w:val="00AA77C2"/>
    <w:rsid w:val="00AA7FA6"/>
    <w:rsid w:val="00AB1E3C"/>
    <w:rsid w:val="00AB6E3C"/>
    <w:rsid w:val="00AB7007"/>
    <w:rsid w:val="00AC0F12"/>
    <w:rsid w:val="00AC23C0"/>
    <w:rsid w:val="00AC25B4"/>
    <w:rsid w:val="00AC27C6"/>
    <w:rsid w:val="00AC43D6"/>
    <w:rsid w:val="00AD25F0"/>
    <w:rsid w:val="00AD4605"/>
    <w:rsid w:val="00AE4D2E"/>
    <w:rsid w:val="00AE7A07"/>
    <w:rsid w:val="00AF3BCD"/>
    <w:rsid w:val="00B04DE1"/>
    <w:rsid w:val="00B10976"/>
    <w:rsid w:val="00B13DB2"/>
    <w:rsid w:val="00B1460A"/>
    <w:rsid w:val="00B21092"/>
    <w:rsid w:val="00B22462"/>
    <w:rsid w:val="00B325E5"/>
    <w:rsid w:val="00B32FE9"/>
    <w:rsid w:val="00B335EB"/>
    <w:rsid w:val="00B40BD7"/>
    <w:rsid w:val="00B459BA"/>
    <w:rsid w:val="00B45F00"/>
    <w:rsid w:val="00B55BB8"/>
    <w:rsid w:val="00B563DF"/>
    <w:rsid w:val="00B6584E"/>
    <w:rsid w:val="00B7047B"/>
    <w:rsid w:val="00B763F4"/>
    <w:rsid w:val="00B802E3"/>
    <w:rsid w:val="00B83034"/>
    <w:rsid w:val="00B859F0"/>
    <w:rsid w:val="00B87A6A"/>
    <w:rsid w:val="00BA1118"/>
    <w:rsid w:val="00BA3F31"/>
    <w:rsid w:val="00BA61C1"/>
    <w:rsid w:val="00BB30D7"/>
    <w:rsid w:val="00BB4BF1"/>
    <w:rsid w:val="00BC037A"/>
    <w:rsid w:val="00BC2690"/>
    <w:rsid w:val="00BC62EA"/>
    <w:rsid w:val="00BC6AD5"/>
    <w:rsid w:val="00BD1008"/>
    <w:rsid w:val="00BD1152"/>
    <w:rsid w:val="00BD6F71"/>
    <w:rsid w:val="00BE2EBA"/>
    <w:rsid w:val="00BE5155"/>
    <w:rsid w:val="00BE6401"/>
    <w:rsid w:val="00BE70EA"/>
    <w:rsid w:val="00BF5A9F"/>
    <w:rsid w:val="00BF5BF8"/>
    <w:rsid w:val="00BF5D14"/>
    <w:rsid w:val="00C02F6F"/>
    <w:rsid w:val="00C03CA9"/>
    <w:rsid w:val="00C11411"/>
    <w:rsid w:val="00C14DA9"/>
    <w:rsid w:val="00C213C2"/>
    <w:rsid w:val="00C26A79"/>
    <w:rsid w:val="00C317E5"/>
    <w:rsid w:val="00C34F04"/>
    <w:rsid w:val="00C421F0"/>
    <w:rsid w:val="00C5710F"/>
    <w:rsid w:val="00C60D6E"/>
    <w:rsid w:val="00C65B88"/>
    <w:rsid w:val="00C725F9"/>
    <w:rsid w:val="00C77ED7"/>
    <w:rsid w:val="00C80839"/>
    <w:rsid w:val="00C80F8D"/>
    <w:rsid w:val="00C903FD"/>
    <w:rsid w:val="00C9598E"/>
    <w:rsid w:val="00C95F4A"/>
    <w:rsid w:val="00CA5D8E"/>
    <w:rsid w:val="00CA7C7A"/>
    <w:rsid w:val="00CB410D"/>
    <w:rsid w:val="00CC1A8D"/>
    <w:rsid w:val="00CC5143"/>
    <w:rsid w:val="00CC55FA"/>
    <w:rsid w:val="00CC567E"/>
    <w:rsid w:val="00CD7119"/>
    <w:rsid w:val="00CE15C5"/>
    <w:rsid w:val="00CE5985"/>
    <w:rsid w:val="00CF5E67"/>
    <w:rsid w:val="00D13B14"/>
    <w:rsid w:val="00D14AEF"/>
    <w:rsid w:val="00D17151"/>
    <w:rsid w:val="00D25073"/>
    <w:rsid w:val="00D2785D"/>
    <w:rsid w:val="00D27DA4"/>
    <w:rsid w:val="00D31284"/>
    <w:rsid w:val="00D32FF7"/>
    <w:rsid w:val="00D40610"/>
    <w:rsid w:val="00D43928"/>
    <w:rsid w:val="00D466CC"/>
    <w:rsid w:val="00D51E72"/>
    <w:rsid w:val="00D54782"/>
    <w:rsid w:val="00D640B6"/>
    <w:rsid w:val="00D65695"/>
    <w:rsid w:val="00D66D1F"/>
    <w:rsid w:val="00D7043E"/>
    <w:rsid w:val="00D82877"/>
    <w:rsid w:val="00D874EC"/>
    <w:rsid w:val="00D87D91"/>
    <w:rsid w:val="00D87F06"/>
    <w:rsid w:val="00D9121F"/>
    <w:rsid w:val="00D9271A"/>
    <w:rsid w:val="00D92F4C"/>
    <w:rsid w:val="00DA404D"/>
    <w:rsid w:val="00DB386F"/>
    <w:rsid w:val="00DB4A24"/>
    <w:rsid w:val="00DB656E"/>
    <w:rsid w:val="00DC7EF6"/>
    <w:rsid w:val="00DD2D12"/>
    <w:rsid w:val="00DD774D"/>
    <w:rsid w:val="00DE19CB"/>
    <w:rsid w:val="00DE27E1"/>
    <w:rsid w:val="00DE7446"/>
    <w:rsid w:val="00DF6A8D"/>
    <w:rsid w:val="00E0673E"/>
    <w:rsid w:val="00E20D33"/>
    <w:rsid w:val="00E24D01"/>
    <w:rsid w:val="00E33B09"/>
    <w:rsid w:val="00E503A9"/>
    <w:rsid w:val="00E52162"/>
    <w:rsid w:val="00E52F26"/>
    <w:rsid w:val="00E52F37"/>
    <w:rsid w:val="00E54EC9"/>
    <w:rsid w:val="00E55E3F"/>
    <w:rsid w:val="00E55E65"/>
    <w:rsid w:val="00E60D13"/>
    <w:rsid w:val="00E628F0"/>
    <w:rsid w:val="00E70F8F"/>
    <w:rsid w:val="00E7259A"/>
    <w:rsid w:val="00E72CA7"/>
    <w:rsid w:val="00E74A7E"/>
    <w:rsid w:val="00E76A67"/>
    <w:rsid w:val="00E77A94"/>
    <w:rsid w:val="00E874DF"/>
    <w:rsid w:val="00E91D92"/>
    <w:rsid w:val="00E959F3"/>
    <w:rsid w:val="00EB2412"/>
    <w:rsid w:val="00EB3C51"/>
    <w:rsid w:val="00EC7687"/>
    <w:rsid w:val="00ED1D45"/>
    <w:rsid w:val="00ED6EA0"/>
    <w:rsid w:val="00EF3435"/>
    <w:rsid w:val="00F01E75"/>
    <w:rsid w:val="00F10601"/>
    <w:rsid w:val="00F12156"/>
    <w:rsid w:val="00F21456"/>
    <w:rsid w:val="00F24D70"/>
    <w:rsid w:val="00F25571"/>
    <w:rsid w:val="00F274D8"/>
    <w:rsid w:val="00F3119A"/>
    <w:rsid w:val="00F425FD"/>
    <w:rsid w:val="00F433CC"/>
    <w:rsid w:val="00F47A04"/>
    <w:rsid w:val="00F5282F"/>
    <w:rsid w:val="00F55CF6"/>
    <w:rsid w:val="00F610C9"/>
    <w:rsid w:val="00F61F54"/>
    <w:rsid w:val="00F62C4D"/>
    <w:rsid w:val="00F63F58"/>
    <w:rsid w:val="00F666A1"/>
    <w:rsid w:val="00F668F8"/>
    <w:rsid w:val="00F7659E"/>
    <w:rsid w:val="00F77E4A"/>
    <w:rsid w:val="00F845A6"/>
    <w:rsid w:val="00F85ED8"/>
    <w:rsid w:val="00F914C5"/>
    <w:rsid w:val="00F952E5"/>
    <w:rsid w:val="00F956E6"/>
    <w:rsid w:val="00FA05D0"/>
    <w:rsid w:val="00FA101F"/>
    <w:rsid w:val="00FB28CC"/>
    <w:rsid w:val="00FB3C95"/>
    <w:rsid w:val="00FB40FF"/>
    <w:rsid w:val="00FB71A4"/>
    <w:rsid w:val="00FC099E"/>
    <w:rsid w:val="00FC57EA"/>
    <w:rsid w:val="00FC5D37"/>
    <w:rsid w:val="00FD3CE8"/>
    <w:rsid w:val="00FD7E5E"/>
    <w:rsid w:val="00FE1660"/>
    <w:rsid w:val="00FE22CC"/>
    <w:rsid w:val="00FE3D87"/>
    <w:rsid w:val="00FF2531"/>
    <w:rsid w:val="00FF6441"/>
  </w:rsids>
  <m:mathPr>
    <m:mathFont m:val="Comic Sans MS"/>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71"/>
    <w:pPr>
      <w:spacing w:after="120"/>
    </w:pPr>
    <w:rPr>
      <w:rFonts w:ascii="Comic Sans MS" w:hAnsi="Comic Sans MS"/>
      <w:sz w:val="20"/>
      <w:szCs w:val="24"/>
      <w:lang w:val="en-GB"/>
    </w:rPr>
  </w:style>
  <w:style w:type="paragraph" w:styleId="Heading1">
    <w:name w:val="heading 1"/>
    <w:basedOn w:val="Normal"/>
    <w:next w:val="Normal"/>
    <w:link w:val="Heading1Char"/>
    <w:uiPriority w:val="99"/>
    <w:qFormat/>
    <w:rsid w:val="00BD6F7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BD6F71"/>
    <w:pPr>
      <w:keepNext/>
      <w:spacing w:before="240"/>
      <w:outlineLvl w:val="1"/>
    </w:pPr>
    <w:rPr>
      <w:rFonts w:ascii="Arial" w:hAnsi="Arial"/>
      <w:b/>
      <w:bCs/>
      <w:sz w:val="28"/>
    </w:rPr>
  </w:style>
  <w:style w:type="paragraph" w:styleId="Heading3">
    <w:name w:val="heading 3"/>
    <w:basedOn w:val="Normal"/>
    <w:next w:val="Normal"/>
    <w:link w:val="Heading3Char"/>
    <w:uiPriority w:val="99"/>
    <w:qFormat/>
    <w:rsid w:val="001069E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703CF0"/>
    <w:pPr>
      <w:keepNext/>
      <w:spacing w:before="240" w:after="60" w:line="276" w:lineRule="auto"/>
      <w:outlineLvl w:val="3"/>
    </w:pPr>
    <w:rPr>
      <w:rFonts w:ascii="Times New Roman" w:eastAsia="Times New Roman" w:hAnsi="Times New Roman"/>
      <w:b/>
      <w:bCs/>
      <w:sz w:val="28"/>
      <w:szCs w:val="28"/>
      <w:lang w:val="en-US"/>
    </w:rPr>
  </w:style>
  <w:style w:type="paragraph" w:styleId="Heading5">
    <w:name w:val="heading 5"/>
    <w:basedOn w:val="Normal"/>
    <w:next w:val="Normal"/>
    <w:link w:val="Heading5Char"/>
    <w:uiPriority w:val="99"/>
    <w:qFormat/>
    <w:rsid w:val="00703CF0"/>
    <w:pPr>
      <w:keepNext/>
      <w:ind w:left="1440" w:hanging="1440"/>
      <w:outlineLvl w:val="4"/>
    </w:pPr>
    <w:rPr>
      <w:b/>
      <w:bCs/>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BD6F71"/>
    <w:rPr>
      <w:rFonts w:ascii="Arial" w:hAnsi="Arial" w:cs="Arial"/>
      <w:b/>
      <w:bCs/>
      <w:kern w:val="32"/>
      <w:sz w:val="32"/>
      <w:szCs w:val="32"/>
      <w:lang w:val="en-GB"/>
    </w:rPr>
  </w:style>
  <w:style w:type="character" w:customStyle="1" w:styleId="Heading2Char">
    <w:name w:val="Heading 2 Char"/>
    <w:basedOn w:val="DefaultParagraphFont"/>
    <w:link w:val="Heading2"/>
    <w:uiPriority w:val="99"/>
    <w:locked/>
    <w:rsid w:val="00BD6F71"/>
    <w:rPr>
      <w:rFonts w:ascii="Arial" w:hAnsi="Arial" w:cs="Times New Roman"/>
      <w:b/>
      <w:bCs/>
      <w:sz w:val="24"/>
      <w:szCs w:val="24"/>
      <w:lang w:val="en-GB"/>
    </w:rPr>
  </w:style>
  <w:style w:type="character" w:customStyle="1" w:styleId="Heading3Char">
    <w:name w:val="Heading 3 Char"/>
    <w:basedOn w:val="DefaultParagraphFont"/>
    <w:link w:val="Heading3"/>
    <w:uiPriority w:val="99"/>
    <w:locked/>
    <w:rsid w:val="001069E0"/>
    <w:rPr>
      <w:rFonts w:ascii="Arial" w:hAnsi="Arial" w:cs="Arial"/>
      <w:b/>
      <w:bCs/>
      <w:sz w:val="26"/>
      <w:szCs w:val="26"/>
      <w:lang w:val="en-GB"/>
    </w:rPr>
  </w:style>
  <w:style w:type="character" w:customStyle="1" w:styleId="Heading4Char">
    <w:name w:val="Heading 4 Char"/>
    <w:basedOn w:val="DefaultParagraphFont"/>
    <w:link w:val="Heading4"/>
    <w:uiPriority w:val="99"/>
    <w:locked/>
    <w:rsid w:val="00703CF0"/>
    <w:rPr>
      <w:rFonts w:ascii="Times New Roman" w:hAnsi="Times New Roman" w:cs="Times New Roman"/>
      <w:b/>
      <w:bCs/>
      <w:sz w:val="28"/>
      <w:szCs w:val="28"/>
    </w:rPr>
  </w:style>
  <w:style w:type="character" w:customStyle="1" w:styleId="Heading5Char">
    <w:name w:val="Heading 5 Char"/>
    <w:basedOn w:val="DefaultParagraphFont"/>
    <w:link w:val="Heading5"/>
    <w:uiPriority w:val="99"/>
    <w:locked/>
    <w:rsid w:val="00703CF0"/>
    <w:rPr>
      <w:rFonts w:ascii="Comic Sans MS" w:hAnsi="Comic Sans MS" w:cs="Times New Roman"/>
      <w:b/>
      <w:bCs/>
      <w:sz w:val="24"/>
      <w:szCs w:val="24"/>
      <w:u w:val="single"/>
      <w:lang w:val="en-GB"/>
    </w:rPr>
  </w:style>
  <w:style w:type="paragraph" w:styleId="Header">
    <w:name w:val="header"/>
    <w:basedOn w:val="Normal"/>
    <w:link w:val="HeaderChar"/>
    <w:uiPriority w:val="99"/>
    <w:rsid w:val="00BD6F71"/>
    <w:pPr>
      <w:tabs>
        <w:tab w:val="center" w:pos="4680"/>
        <w:tab w:val="right" w:pos="9360"/>
      </w:tabs>
      <w:spacing w:after="0"/>
    </w:pPr>
  </w:style>
  <w:style w:type="character" w:customStyle="1" w:styleId="HeaderChar">
    <w:name w:val="Header Char"/>
    <w:basedOn w:val="DefaultParagraphFont"/>
    <w:link w:val="Header"/>
    <w:uiPriority w:val="99"/>
    <w:locked/>
    <w:rsid w:val="00BD6F71"/>
    <w:rPr>
      <w:rFonts w:cs="Times New Roman"/>
    </w:rPr>
  </w:style>
  <w:style w:type="paragraph" w:styleId="Footer">
    <w:name w:val="footer"/>
    <w:basedOn w:val="Normal"/>
    <w:link w:val="FooterChar"/>
    <w:uiPriority w:val="99"/>
    <w:rsid w:val="00BD6F71"/>
    <w:pPr>
      <w:tabs>
        <w:tab w:val="center" w:pos="4680"/>
        <w:tab w:val="right" w:pos="9360"/>
      </w:tabs>
      <w:spacing w:after="0"/>
    </w:pPr>
  </w:style>
  <w:style w:type="character" w:customStyle="1" w:styleId="FooterChar">
    <w:name w:val="Footer Char"/>
    <w:basedOn w:val="DefaultParagraphFont"/>
    <w:link w:val="Footer"/>
    <w:uiPriority w:val="99"/>
    <w:locked/>
    <w:rsid w:val="00BD6F71"/>
    <w:rPr>
      <w:rFonts w:cs="Times New Roman"/>
    </w:rPr>
  </w:style>
  <w:style w:type="paragraph" w:styleId="BalloonText">
    <w:name w:val="Balloon Text"/>
    <w:basedOn w:val="Normal"/>
    <w:link w:val="BalloonTextChar"/>
    <w:uiPriority w:val="99"/>
    <w:semiHidden/>
    <w:rsid w:val="00BD6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D6F71"/>
    <w:rPr>
      <w:rFonts w:ascii="Tahoma" w:hAnsi="Tahoma" w:cs="Tahoma"/>
      <w:sz w:val="16"/>
      <w:szCs w:val="16"/>
    </w:rPr>
  </w:style>
  <w:style w:type="character" w:styleId="CommentReference">
    <w:name w:val="annotation reference"/>
    <w:basedOn w:val="DefaultParagraphFont"/>
    <w:uiPriority w:val="99"/>
    <w:semiHidden/>
    <w:rsid w:val="00CD7119"/>
    <w:rPr>
      <w:rFonts w:cs="Times New Roman"/>
      <w:sz w:val="16"/>
      <w:szCs w:val="16"/>
    </w:rPr>
  </w:style>
  <w:style w:type="paragraph" w:styleId="CommentText">
    <w:name w:val="annotation text"/>
    <w:basedOn w:val="Normal"/>
    <w:link w:val="CommentTextChar"/>
    <w:uiPriority w:val="99"/>
    <w:rsid w:val="00CD7119"/>
    <w:rPr>
      <w:szCs w:val="20"/>
    </w:rPr>
  </w:style>
  <w:style w:type="character" w:customStyle="1" w:styleId="CommentTextChar">
    <w:name w:val="Comment Text Char"/>
    <w:basedOn w:val="DefaultParagraphFont"/>
    <w:link w:val="CommentText"/>
    <w:uiPriority w:val="99"/>
    <w:locked/>
    <w:rsid w:val="00CD7119"/>
    <w:rPr>
      <w:rFonts w:ascii="Comic Sans MS" w:hAnsi="Comic Sans MS" w:cs="Times New Roman"/>
      <w:sz w:val="20"/>
      <w:szCs w:val="20"/>
      <w:lang w:val="en-GB"/>
    </w:rPr>
  </w:style>
  <w:style w:type="paragraph" w:styleId="CommentSubject">
    <w:name w:val="annotation subject"/>
    <w:basedOn w:val="CommentText"/>
    <w:next w:val="CommentText"/>
    <w:link w:val="CommentSubjectChar"/>
    <w:uiPriority w:val="99"/>
    <w:semiHidden/>
    <w:rsid w:val="001069E0"/>
    <w:rPr>
      <w:b/>
      <w:bCs/>
    </w:rPr>
  </w:style>
  <w:style w:type="character" w:customStyle="1" w:styleId="CommentSubjectChar">
    <w:name w:val="Comment Subject Char"/>
    <w:basedOn w:val="CommentTextChar"/>
    <w:link w:val="CommentSubject"/>
    <w:uiPriority w:val="99"/>
    <w:semiHidden/>
    <w:locked/>
    <w:rsid w:val="001069E0"/>
    <w:rPr>
      <w:b/>
      <w:bCs/>
    </w:rPr>
  </w:style>
  <w:style w:type="paragraph" w:styleId="BodyTextIndent">
    <w:name w:val="Body Text Indent"/>
    <w:basedOn w:val="Normal"/>
    <w:link w:val="BodyTextIndentChar"/>
    <w:uiPriority w:val="99"/>
    <w:rsid w:val="00DB386F"/>
    <w:pPr>
      <w:ind w:left="283"/>
    </w:pPr>
    <w:rPr>
      <w:rFonts w:ascii="Times New Roman" w:eastAsia="Times New Roman" w:hAnsi="Times New Roman"/>
      <w:sz w:val="24"/>
      <w:lang w:eastAsia="en-GB"/>
    </w:rPr>
  </w:style>
  <w:style w:type="character" w:customStyle="1" w:styleId="BodyTextIndentChar">
    <w:name w:val="Body Text Indent Char"/>
    <w:basedOn w:val="DefaultParagraphFont"/>
    <w:link w:val="BodyTextIndent"/>
    <w:uiPriority w:val="99"/>
    <w:locked/>
    <w:rsid w:val="00DB386F"/>
    <w:rPr>
      <w:rFonts w:ascii="Times New Roman" w:hAnsi="Times New Roman" w:cs="Times New Roman"/>
      <w:sz w:val="24"/>
      <w:szCs w:val="24"/>
      <w:lang w:val="en-GB" w:eastAsia="en-GB"/>
    </w:rPr>
  </w:style>
  <w:style w:type="paragraph" w:styleId="ListParagraph">
    <w:name w:val="List Paragraph"/>
    <w:basedOn w:val="Normal"/>
    <w:uiPriority w:val="99"/>
    <w:qFormat/>
    <w:rsid w:val="00AC23C0"/>
    <w:pPr>
      <w:ind w:left="720"/>
      <w:contextualSpacing/>
    </w:pPr>
  </w:style>
  <w:style w:type="character" w:customStyle="1" w:styleId="BodyTextIndent2Char">
    <w:name w:val="Body Text Indent 2 Char"/>
    <w:uiPriority w:val="99"/>
    <w:locked/>
    <w:rsid w:val="00703CF0"/>
    <w:rPr>
      <w:rFonts w:ascii="Comic Sans MS" w:hAnsi="Comic Sans MS"/>
      <w:color w:val="008000"/>
      <w:sz w:val="24"/>
      <w:lang w:val="en-GB"/>
    </w:rPr>
  </w:style>
  <w:style w:type="paragraph" w:styleId="BodyTextIndent2">
    <w:name w:val="Body Text Indent 2"/>
    <w:basedOn w:val="Normal"/>
    <w:link w:val="BodyTextIndent2Char1"/>
    <w:uiPriority w:val="99"/>
    <w:rsid w:val="00703CF0"/>
    <w:pPr>
      <w:ind w:left="1440" w:hanging="1440"/>
    </w:pPr>
    <w:rPr>
      <w:color w:val="008000"/>
      <w:sz w:val="24"/>
      <w:lang w:eastAsia="en-GB"/>
    </w:rPr>
  </w:style>
  <w:style w:type="character" w:customStyle="1" w:styleId="BodyTextIndent2Char1">
    <w:name w:val="Body Text Indent 2 Char1"/>
    <w:basedOn w:val="DefaultParagraphFont"/>
    <w:link w:val="BodyTextIndent2"/>
    <w:uiPriority w:val="99"/>
    <w:semiHidden/>
    <w:locked/>
    <w:rsid w:val="00336543"/>
    <w:rPr>
      <w:rFonts w:ascii="Comic Sans MS" w:hAnsi="Comic Sans MS" w:cs="Times New Roman"/>
      <w:sz w:val="24"/>
      <w:szCs w:val="24"/>
      <w:lang w:val="en-GB"/>
    </w:rPr>
  </w:style>
  <w:style w:type="character" w:customStyle="1" w:styleId="TitleChar">
    <w:name w:val="Title Char"/>
    <w:uiPriority w:val="99"/>
    <w:locked/>
    <w:rsid w:val="00703CF0"/>
    <w:rPr>
      <w:rFonts w:ascii="Cambria" w:hAnsi="Cambria"/>
      <w:b/>
      <w:kern w:val="28"/>
      <w:sz w:val="32"/>
      <w:lang w:val="en-GB"/>
    </w:rPr>
  </w:style>
  <w:style w:type="paragraph" w:styleId="Title">
    <w:name w:val="Title"/>
    <w:basedOn w:val="Normal"/>
    <w:next w:val="Normal"/>
    <w:link w:val="TitleChar1"/>
    <w:uiPriority w:val="99"/>
    <w:qFormat/>
    <w:rsid w:val="00703CF0"/>
    <w:pPr>
      <w:spacing w:before="240" w:after="60"/>
      <w:jc w:val="center"/>
      <w:outlineLvl w:val="0"/>
    </w:pPr>
    <w:rPr>
      <w:rFonts w:ascii="Cambria" w:hAnsi="Cambria"/>
      <w:b/>
      <w:bCs/>
      <w:kern w:val="28"/>
      <w:sz w:val="32"/>
      <w:szCs w:val="32"/>
      <w:lang w:eastAsia="en-GB"/>
    </w:rPr>
  </w:style>
  <w:style w:type="character" w:customStyle="1" w:styleId="TitleChar1">
    <w:name w:val="Title Char1"/>
    <w:basedOn w:val="DefaultParagraphFont"/>
    <w:link w:val="Title"/>
    <w:uiPriority w:val="99"/>
    <w:locked/>
    <w:rsid w:val="00336543"/>
    <w:rPr>
      <w:rFonts w:ascii="Cambria" w:hAnsi="Cambria" w:cs="Times New Roman"/>
      <w:b/>
      <w:bCs/>
      <w:kern w:val="28"/>
      <w:sz w:val="32"/>
      <w:szCs w:val="32"/>
      <w:lang w:val="en-GB"/>
    </w:rPr>
  </w:style>
  <w:style w:type="character" w:customStyle="1" w:styleId="BodyTextIndent3Char">
    <w:name w:val="Body Text Indent 3 Char"/>
    <w:uiPriority w:val="99"/>
    <w:locked/>
    <w:rsid w:val="00703CF0"/>
    <w:rPr>
      <w:rFonts w:ascii="Comic Sans MS" w:hAnsi="Comic Sans MS"/>
      <w:color w:val="800080"/>
      <w:sz w:val="24"/>
      <w:lang w:val="en-GB"/>
    </w:rPr>
  </w:style>
  <w:style w:type="paragraph" w:styleId="BodyTextIndent3">
    <w:name w:val="Body Text Indent 3"/>
    <w:basedOn w:val="Normal"/>
    <w:link w:val="BodyTextIndent3Char1"/>
    <w:uiPriority w:val="99"/>
    <w:rsid w:val="00703CF0"/>
    <w:pPr>
      <w:ind w:left="1440" w:hanging="1440"/>
    </w:pPr>
    <w:rPr>
      <w:color w:val="800080"/>
      <w:sz w:val="24"/>
      <w:lang w:eastAsia="en-GB"/>
    </w:rPr>
  </w:style>
  <w:style w:type="character" w:customStyle="1" w:styleId="BodyTextIndent3Char1">
    <w:name w:val="Body Text Indent 3 Char1"/>
    <w:basedOn w:val="DefaultParagraphFont"/>
    <w:link w:val="BodyTextIndent3"/>
    <w:uiPriority w:val="99"/>
    <w:semiHidden/>
    <w:locked/>
    <w:rsid w:val="00336543"/>
    <w:rPr>
      <w:rFonts w:ascii="Comic Sans MS" w:hAnsi="Comic Sans MS" w:cs="Times New Roman"/>
      <w:sz w:val="16"/>
      <w:szCs w:val="16"/>
      <w:lang w:val="en-GB"/>
    </w:rPr>
  </w:style>
  <w:style w:type="character" w:customStyle="1" w:styleId="FootnoteTextChar">
    <w:name w:val="Footnote Text Char"/>
    <w:uiPriority w:val="99"/>
    <w:semiHidden/>
    <w:locked/>
    <w:rsid w:val="00703CF0"/>
    <w:rPr>
      <w:rFonts w:ascii="Comic Sans MS" w:hAnsi="Comic Sans MS"/>
      <w:sz w:val="20"/>
      <w:lang w:val="en-GB"/>
    </w:rPr>
  </w:style>
  <w:style w:type="paragraph" w:styleId="FootnoteText">
    <w:name w:val="footnote text"/>
    <w:basedOn w:val="Normal"/>
    <w:link w:val="FootnoteTextChar1"/>
    <w:uiPriority w:val="99"/>
    <w:semiHidden/>
    <w:rsid w:val="00703CF0"/>
    <w:rPr>
      <w:szCs w:val="20"/>
      <w:lang w:eastAsia="en-GB"/>
    </w:rPr>
  </w:style>
  <w:style w:type="character" w:customStyle="1" w:styleId="FootnoteTextChar1">
    <w:name w:val="Footnote Text Char1"/>
    <w:basedOn w:val="DefaultParagraphFont"/>
    <w:link w:val="FootnoteText"/>
    <w:uiPriority w:val="99"/>
    <w:semiHidden/>
    <w:locked/>
    <w:rsid w:val="00336543"/>
    <w:rPr>
      <w:rFonts w:ascii="Comic Sans MS" w:hAnsi="Comic Sans MS" w:cs="Times New Roman"/>
      <w:sz w:val="20"/>
      <w:szCs w:val="20"/>
      <w:lang w:val="en-GB"/>
    </w:rPr>
  </w:style>
  <w:style w:type="paragraph" w:styleId="Index1">
    <w:name w:val="index 1"/>
    <w:basedOn w:val="Normal"/>
    <w:next w:val="Normal"/>
    <w:autoRedefine/>
    <w:uiPriority w:val="99"/>
    <w:rsid w:val="008F7FC5"/>
    <w:pPr>
      <w:spacing w:after="0"/>
      <w:ind w:left="200" w:hanging="200"/>
    </w:pPr>
    <w:rPr>
      <w:rFonts w:ascii="Calibri" w:hAnsi="Calibri"/>
      <w:szCs w:val="20"/>
    </w:rPr>
  </w:style>
  <w:style w:type="paragraph" w:styleId="Index2">
    <w:name w:val="index 2"/>
    <w:basedOn w:val="Normal"/>
    <w:next w:val="Normal"/>
    <w:autoRedefine/>
    <w:uiPriority w:val="99"/>
    <w:rsid w:val="008F7FC5"/>
    <w:pPr>
      <w:spacing w:after="0"/>
      <w:ind w:left="400" w:hanging="200"/>
    </w:pPr>
    <w:rPr>
      <w:rFonts w:ascii="Calibri" w:hAnsi="Calibri"/>
      <w:szCs w:val="20"/>
    </w:rPr>
  </w:style>
  <w:style w:type="paragraph" w:styleId="Index3">
    <w:name w:val="index 3"/>
    <w:basedOn w:val="Normal"/>
    <w:next w:val="Normal"/>
    <w:autoRedefine/>
    <w:uiPriority w:val="99"/>
    <w:rsid w:val="008F7FC5"/>
    <w:pPr>
      <w:spacing w:after="0"/>
      <w:ind w:left="600" w:hanging="200"/>
    </w:pPr>
    <w:rPr>
      <w:rFonts w:ascii="Calibri" w:hAnsi="Calibri"/>
      <w:szCs w:val="20"/>
    </w:rPr>
  </w:style>
  <w:style w:type="paragraph" w:styleId="Index4">
    <w:name w:val="index 4"/>
    <w:basedOn w:val="Normal"/>
    <w:next w:val="Normal"/>
    <w:autoRedefine/>
    <w:uiPriority w:val="99"/>
    <w:rsid w:val="008F7FC5"/>
    <w:pPr>
      <w:spacing w:after="0"/>
      <w:ind w:left="800" w:hanging="200"/>
    </w:pPr>
    <w:rPr>
      <w:rFonts w:ascii="Calibri" w:hAnsi="Calibri"/>
      <w:szCs w:val="20"/>
    </w:rPr>
  </w:style>
  <w:style w:type="paragraph" w:styleId="Index5">
    <w:name w:val="index 5"/>
    <w:basedOn w:val="Normal"/>
    <w:next w:val="Normal"/>
    <w:autoRedefine/>
    <w:uiPriority w:val="99"/>
    <w:rsid w:val="008F7FC5"/>
    <w:pPr>
      <w:spacing w:after="0"/>
      <w:ind w:left="1000" w:hanging="200"/>
    </w:pPr>
    <w:rPr>
      <w:rFonts w:ascii="Calibri" w:hAnsi="Calibri"/>
      <w:szCs w:val="20"/>
    </w:rPr>
  </w:style>
  <w:style w:type="paragraph" w:styleId="Index6">
    <w:name w:val="index 6"/>
    <w:basedOn w:val="Normal"/>
    <w:next w:val="Normal"/>
    <w:autoRedefine/>
    <w:uiPriority w:val="99"/>
    <w:rsid w:val="008F7FC5"/>
    <w:pPr>
      <w:spacing w:after="0"/>
      <w:ind w:left="1200" w:hanging="200"/>
    </w:pPr>
    <w:rPr>
      <w:rFonts w:ascii="Calibri" w:hAnsi="Calibri"/>
      <w:szCs w:val="20"/>
    </w:rPr>
  </w:style>
  <w:style w:type="paragraph" w:styleId="Index7">
    <w:name w:val="index 7"/>
    <w:basedOn w:val="Normal"/>
    <w:next w:val="Normal"/>
    <w:autoRedefine/>
    <w:uiPriority w:val="99"/>
    <w:rsid w:val="008F7FC5"/>
    <w:pPr>
      <w:spacing w:after="0"/>
      <w:ind w:left="1400" w:hanging="200"/>
    </w:pPr>
    <w:rPr>
      <w:rFonts w:ascii="Calibri" w:hAnsi="Calibri"/>
      <w:szCs w:val="20"/>
    </w:rPr>
  </w:style>
  <w:style w:type="paragraph" w:styleId="Index8">
    <w:name w:val="index 8"/>
    <w:basedOn w:val="Normal"/>
    <w:next w:val="Normal"/>
    <w:autoRedefine/>
    <w:uiPriority w:val="99"/>
    <w:rsid w:val="008F7FC5"/>
    <w:pPr>
      <w:spacing w:after="0"/>
      <w:ind w:left="1600" w:hanging="200"/>
    </w:pPr>
    <w:rPr>
      <w:rFonts w:ascii="Calibri" w:hAnsi="Calibri"/>
      <w:szCs w:val="20"/>
    </w:rPr>
  </w:style>
  <w:style w:type="paragraph" w:styleId="Index9">
    <w:name w:val="index 9"/>
    <w:basedOn w:val="Normal"/>
    <w:next w:val="Normal"/>
    <w:autoRedefine/>
    <w:uiPriority w:val="99"/>
    <w:rsid w:val="008F7FC5"/>
    <w:pPr>
      <w:spacing w:after="0"/>
      <w:ind w:left="1800" w:hanging="200"/>
    </w:pPr>
    <w:rPr>
      <w:rFonts w:ascii="Calibri" w:hAnsi="Calibri"/>
      <w:szCs w:val="20"/>
    </w:rPr>
  </w:style>
  <w:style w:type="paragraph" w:styleId="IndexHeading">
    <w:name w:val="index heading"/>
    <w:basedOn w:val="Normal"/>
    <w:next w:val="Index1"/>
    <w:uiPriority w:val="99"/>
    <w:rsid w:val="008F7FC5"/>
    <w:pPr>
      <w:spacing w:before="120"/>
    </w:pPr>
    <w:rPr>
      <w:rFonts w:ascii="Calibri" w:hAnsi="Calibri"/>
      <w:b/>
      <w:bCs/>
      <w:i/>
      <w:iCs/>
      <w:szCs w:val="20"/>
    </w:rPr>
  </w:style>
  <w:style w:type="paragraph" w:customStyle="1" w:styleId="EthQText">
    <w:name w:val="EthQText"/>
    <w:basedOn w:val="Normal"/>
    <w:uiPriority w:val="99"/>
    <w:rsid w:val="00341781"/>
    <w:pPr>
      <w:tabs>
        <w:tab w:val="left" w:pos="0"/>
        <w:tab w:val="right" w:leader="hyphen" w:pos="10206"/>
      </w:tabs>
      <w:spacing w:after="0"/>
    </w:pPr>
    <w:rPr>
      <w:rFonts w:ascii="Arial Narrow" w:eastAsia="MS Mincho" w:hAnsi="Arial Narrow"/>
      <w:sz w:val="18"/>
      <w:lang w:val="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119</Pages>
  <Words>27170</Words>
  <Characters>154872</Characters>
  <Application>Microsoft Macintosh Word</Application>
  <DocSecurity>0</DocSecurity>
  <Lines>1290</Lines>
  <Paragraphs>309</Paragraphs>
  <ScaleCrop>false</ScaleCrop>
  <HeadingPairs>
    <vt:vector size="2" baseType="variant">
      <vt:variant>
        <vt:lpstr>Title</vt:lpstr>
      </vt:variant>
      <vt:variant>
        <vt:i4>1</vt:i4>
      </vt:variant>
    </vt:vector>
  </HeadingPairs>
  <TitlesOfParts>
    <vt:vector size="1" baseType="lpstr">
      <vt:lpstr>Vietnam Child Dictionary</vt:lpstr>
    </vt:vector>
  </TitlesOfParts>
  <Company>Queen Elizabeth House</Company>
  <LinksUpToDate>false</LinksUpToDate>
  <CharactersWithSpaces>190193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 Child Dictionary</dc:title>
  <dc:subject/>
  <dc:creator>gar5cf</dc:creator>
  <cp:keywords/>
  <dc:description/>
  <cp:lastModifiedBy>Timothy Davies</cp:lastModifiedBy>
  <cp:revision>8</cp:revision>
  <dcterms:created xsi:type="dcterms:W3CDTF">2011-02-15T09:25:00Z</dcterms:created>
  <dcterms:modified xsi:type="dcterms:W3CDTF">2011-08-09T18:59:00Z</dcterms:modified>
</cp:coreProperties>
</file>